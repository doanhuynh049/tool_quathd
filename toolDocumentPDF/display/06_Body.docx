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0A4B8" w14:textId="77777777" w:rsidR="001E3BC1" w:rsidRDefault="001E3BC1" w:rsidP="004302F2">
      <w:pPr>
        <w:pStyle w:val="Heading1"/>
      </w:pPr>
      <w:r>
        <w:t xml:space="preserve">   </w:t>
      </w:r>
      <w:bookmarkStart w:id="0" w:name="_Ref370923421"/>
      <w:r>
        <w:t>Overview</w:t>
      </w:r>
      <w:bookmarkEnd w:id="0"/>
    </w:p>
    <w:p w14:paraId="3A3BE629" w14:textId="77777777" w:rsidR="001E3BC1" w:rsidRDefault="005D2A4D" w:rsidP="001E3BC1">
      <w:pPr>
        <w:pStyle w:val="Heading2"/>
      </w:pPr>
      <w:r>
        <w:rPr>
          <w:rFonts w:hint="eastAsia"/>
          <w:lang w:eastAsia="ja-JP"/>
        </w:rPr>
        <w:t>Overview</w:t>
      </w:r>
    </w:p>
    <w:p w14:paraId="4BA4DBFB" w14:textId="148D41D7" w:rsidR="00AA241C" w:rsidRPr="00A032DE" w:rsidRDefault="002D55F1" w:rsidP="001E3BC1">
      <w:pPr>
        <w:rPr>
          <w:lang w:eastAsia="ja-JP"/>
        </w:rPr>
      </w:pPr>
      <w:r w:rsidRPr="002D55F1">
        <w:t xml:space="preserve">This manual explains the </w:t>
      </w:r>
      <w:r w:rsidR="00287DFD">
        <w:t xml:space="preserve">display </w:t>
      </w:r>
      <w:r w:rsidRPr="002D55F1">
        <w:t xml:space="preserve">driver module (this module) that controls the Display Unit </w:t>
      </w:r>
      <w:r w:rsidR="00B47A76">
        <w:rPr>
          <w:lang w:eastAsia="ja-JP"/>
        </w:rPr>
        <w:t>and VSP</w:t>
      </w:r>
      <w:r w:rsidR="00B94654">
        <w:rPr>
          <w:rFonts w:hint="eastAsia"/>
          <w:lang w:eastAsia="ja-JP"/>
        </w:rPr>
        <w:t>D</w:t>
      </w:r>
      <w:r w:rsidR="00B47A76">
        <w:rPr>
          <w:lang w:eastAsia="ja-JP"/>
        </w:rPr>
        <w:t xml:space="preserve"> </w:t>
      </w:r>
      <w:r w:rsidRPr="002D55F1">
        <w:t xml:space="preserve">on R-Car </w:t>
      </w:r>
      <w:r w:rsidR="007B2136">
        <w:t>H</w:t>
      </w:r>
      <w:r w:rsidR="00287DFD">
        <w:rPr>
          <w:rFonts w:hint="eastAsia"/>
          <w:lang w:eastAsia="ja-JP"/>
        </w:rPr>
        <w:t>3</w:t>
      </w:r>
      <w:r w:rsidR="007B501C">
        <w:rPr>
          <w:lang w:eastAsia="ja-JP"/>
        </w:rPr>
        <w:t xml:space="preserve"> / M3</w:t>
      </w:r>
      <w:r w:rsidR="001B57B8">
        <w:rPr>
          <w:rFonts w:hint="eastAsia"/>
          <w:lang w:eastAsia="ja-JP"/>
        </w:rPr>
        <w:t xml:space="preserve"> </w:t>
      </w:r>
      <w:r w:rsidR="001B57B8">
        <w:rPr>
          <w:lang w:eastAsia="ja-JP"/>
        </w:rPr>
        <w:t>/ M3N</w:t>
      </w:r>
      <w:r w:rsidR="0015017B">
        <w:rPr>
          <w:lang w:eastAsia="ja-JP"/>
        </w:rPr>
        <w:t xml:space="preserve"> / </w:t>
      </w:r>
      <w:r w:rsidR="00444F93">
        <w:rPr>
          <w:rFonts w:hint="eastAsia"/>
          <w:lang w:eastAsia="ja-JP"/>
        </w:rPr>
        <w:t>E</w:t>
      </w:r>
      <w:r w:rsidR="0015017B">
        <w:rPr>
          <w:lang w:eastAsia="ja-JP"/>
        </w:rPr>
        <w:t>3</w:t>
      </w:r>
      <w:r w:rsidR="00A7119B">
        <w:rPr>
          <w:lang w:eastAsia="ja-JP"/>
        </w:rPr>
        <w:t xml:space="preserve"> / </w:t>
      </w:r>
      <w:r w:rsidR="00444F93">
        <w:rPr>
          <w:lang w:eastAsia="ja-JP"/>
        </w:rPr>
        <w:t>D</w:t>
      </w:r>
      <w:r w:rsidR="00A7119B">
        <w:rPr>
          <w:lang w:eastAsia="ja-JP"/>
        </w:rPr>
        <w:t>3</w:t>
      </w:r>
      <w:r w:rsidR="00A032DE">
        <w:rPr>
          <w:lang w:eastAsia="ja-JP"/>
        </w:rPr>
        <w:t xml:space="preserve"> / V3U</w:t>
      </w:r>
      <w:r w:rsidR="00C35B01">
        <w:rPr>
          <w:lang w:eastAsia="ja-JP"/>
        </w:rPr>
        <w:t xml:space="preserve"> / V3H</w:t>
      </w:r>
      <w:r w:rsidRPr="002D55F1">
        <w:t>.</w:t>
      </w:r>
    </w:p>
    <w:p w14:paraId="0E980F3E" w14:textId="77777777" w:rsidR="005D2A4D" w:rsidRDefault="005D2A4D" w:rsidP="005D2A4D">
      <w:pPr>
        <w:pStyle w:val="Heading2"/>
        <w:rPr>
          <w:lang w:eastAsia="ja-JP"/>
        </w:rPr>
      </w:pPr>
      <w:r>
        <w:rPr>
          <w:rFonts w:hint="eastAsia"/>
          <w:lang w:eastAsia="ja-JP"/>
        </w:rPr>
        <w:t>Function</w:t>
      </w:r>
    </w:p>
    <w:p w14:paraId="7A8D75F1" w14:textId="11DC5B0D" w:rsidR="005D2A4D" w:rsidRDefault="00B47A76" w:rsidP="001E3BC1">
      <w:pPr>
        <w:rPr>
          <w:lang w:eastAsia="ja-JP"/>
        </w:rPr>
      </w:pPr>
      <w:r w:rsidRPr="00B47A76">
        <w:rPr>
          <w:lang w:eastAsia="ja-JP"/>
        </w:rPr>
        <w:t>This module controls VSPD to be equipped with R-Car H</w:t>
      </w:r>
      <w:r w:rsidR="00287DFD">
        <w:rPr>
          <w:lang w:eastAsia="ja-JP"/>
        </w:rPr>
        <w:t>3</w:t>
      </w:r>
      <w:r w:rsidR="007B501C">
        <w:rPr>
          <w:lang w:eastAsia="ja-JP"/>
        </w:rPr>
        <w:t xml:space="preserve"> / M3</w:t>
      </w:r>
      <w:r w:rsidR="001B57B8">
        <w:rPr>
          <w:rFonts w:hint="eastAsia"/>
          <w:lang w:eastAsia="ja-JP"/>
        </w:rPr>
        <w:t xml:space="preserve"> </w:t>
      </w:r>
      <w:r w:rsidR="001B57B8">
        <w:rPr>
          <w:lang w:eastAsia="ja-JP"/>
        </w:rPr>
        <w:t>/ M3N</w:t>
      </w:r>
      <w:r w:rsidR="0015017B">
        <w:rPr>
          <w:lang w:eastAsia="ja-JP"/>
        </w:rPr>
        <w:t xml:space="preserve"> / </w:t>
      </w:r>
      <w:r w:rsidR="00444F93">
        <w:rPr>
          <w:lang w:eastAsia="ja-JP"/>
        </w:rPr>
        <w:t>E</w:t>
      </w:r>
      <w:r w:rsidR="0015017B">
        <w:rPr>
          <w:lang w:eastAsia="ja-JP"/>
        </w:rPr>
        <w:t>3</w:t>
      </w:r>
      <w:r w:rsidR="00A7119B">
        <w:rPr>
          <w:lang w:eastAsia="ja-JP"/>
        </w:rPr>
        <w:t xml:space="preserve"> / </w:t>
      </w:r>
      <w:r w:rsidR="00444F93">
        <w:rPr>
          <w:lang w:eastAsia="ja-JP"/>
        </w:rPr>
        <w:t>D</w:t>
      </w:r>
      <w:r w:rsidR="00A7119B">
        <w:rPr>
          <w:lang w:eastAsia="ja-JP"/>
        </w:rPr>
        <w:t>3</w:t>
      </w:r>
      <w:r w:rsidR="00653EF6">
        <w:rPr>
          <w:lang w:eastAsia="ja-JP"/>
        </w:rPr>
        <w:t xml:space="preserve"> / V3U</w:t>
      </w:r>
      <w:r w:rsidR="00C35B01">
        <w:rPr>
          <w:lang w:eastAsia="ja-JP"/>
        </w:rPr>
        <w:t xml:space="preserve"> / V3H</w:t>
      </w:r>
      <w:r w:rsidRPr="00B47A76">
        <w:rPr>
          <w:lang w:eastAsia="ja-JP"/>
        </w:rPr>
        <w:t xml:space="preserve"> and </w:t>
      </w:r>
      <w:r w:rsidR="00287DFD">
        <w:rPr>
          <w:lang w:eastAsia="ja-JP"/>
        </w:rPr>
        <w:t>blends</w:t>
      </w:r>
      <w:r w:rsidR="00287DFD" w:rsidRPr="00B47A76">
        <w:rPr>
          <w:lang w:eastAsia="ja-JP"/>
        </w:rPr>
        <w:t xml:space="preserve"> </w:t>
      </w:r>
      <w:r w:rsidRPr="00B47A76">
        <w:rPr>
          <w:lang w:eastAsia="ja-JP"/>
        </w:rPr>
        <w:t>a</w:t>
      </w:r>
      <w:r w:rsidR="00287DFD">
        <w:rPr>
          <w:lang w:eastAsia="ja-JP"/>
        </w:rPr>
        <w:t>n</w:t>
      </w:r>
      <w:r w:rsidRPr="00B47A76">
        <w:rPr>
          <w:lang w:eastAsia="ja-JP"/>
        </w:rPr>
        <w:t xml:space="preserve"> </w:t>
      </w:r>
      <w:r w:rsidR="00287DFD">
        <w:rPr>
          <w:lang w:eastAsia="ja-JP"/>
        </w:rPr>
        <w:t>image</w:t>
      </w:r>
      <w:r w:rsidRPr="00B47A76">
        <w:rPr>
          <w:lang w:eastAsia="ja-JP"/>
        </w:rPr>
        <w:t>.</w:t>
      </w:r>
    </w:p>
    <w:p w14:paraId="1FF29623" w14:textId="77777777" w:rsidR="00B47A76" w:rsidRDefault="00287DFD" w:rsidP="00A8506D">
      <w:pPr>
        <w:spacing w:line="220" w:lineRule="exact"/>
        <w:rPr>
          <w:lang w:eastAsia="ja-JP"/>
        </w:rPr>
      </w:pPr>
      <w:r>
        <w:rPr>
          <w:lang w:eastAsia="ja-JP"/>
        </w:rPr>
        <w:t xml:space="preserve">A </w:t>
      </w:r>
      <w:r w:rsidR="00D3042A">
        <w:rPr>
          <w:lang w:eastAsia="ja-JP"/>
        </w:rPr>
        <w:t xml:space="preserve">blended </w:t>
      </w:r>
      <w:r>
        <w:rPr>
          <w:lang w:eastAsia="ja-JP"/>
        </w:rPr>
        <w:t>image</w:t>
      </w:r>
      <w:r w:rsidRPr="00B47A76">
        <w:rPr>
          <w:lang w:eastAsia="ja-JP"/>
        </w:rPr>
        <w:t xml:space="preserve"> </w:t>
      </w:r>
      <w:r w:rsidR="00B47A76" w:rsidRPr="00B47A76">
        <w:rPr>
          <w:lang w:eastAsia="ja-JP"/>
        </w:rPr>
        <w:t xml:space="preserve">is </w:t>
      </w:r>
      <w:proofErr w:type="gramStart"/>
      <w:r w:rsidR="00D3042A">
        <w:rPr>
          <w:lang w:eastAsia="ja-JP"/>
        </w:rPr>
        <w:t>outputted</w:t>
      </w:r>
      <w:proofErr w:type="gramEnd"/>
      <w:r w:rsidR="00D3042A" w:rsidRPr="00B47A76">
        <w:rPr>
          <w:lang w:eastAsia="ja-JP"/>
        </w:rPr>
        <w:t xml:space="preserve"> </w:t>
      </w:r>
      <w:r w:rsidR="00B47A76" w:rsidRPr="00B47A76">
        <w:rPr>
          <w:lang w:eastAsia="ja-JP"/>
        </w:rPr>
        <w:t>through D</w:t>
      </w:r>
      <w:r w:rsidR="00894CF6">
        <w:rPr>
          <w:lang w:eastAsia="ja-JP"/>
        </w:rPr>
        <w:t>isplay</w:t>
      </w:r>
      <w:r w:rsidR="00D3042A">
        <w:rPr>
          <w:lang w:eastAsia="ja-JP"/>
        </w:rPr>
        <w:t xml:space="preserve"> module</w:t>
      </w:r>
      <w:r w:rsidR="00B47A76" w:rsidRPr="00B47A76">
        <w:rPr>
          <w:lang w:eastAsia="ja-JP"/>
        </w:rPr>
        <w:t>.</w:t>
      </w:r>
      <w:r w:rsidR="00B47A76" w:rsidRPr="00B47A76">
        <w:t xml:space="preserve"> </w:t>
      </w:r>
      <w:r w:rsidR="00B47A76" w:rsidRPr="00B47A76">
        <w:rPr>
          <w:lang w:eastAsia="ja-JP"/>
        </w:rPr>
        <w:t xml:space="preserve">A function list </w:t>
      </w:r>
      <w:proofErr w:type="gramStart"/>
      <w:r w:rsidR="00B47A76">
        <w:rPr>
          <w:lang w:eastAsia="ja-JP"/>
        </w:rPr>
        <w:t>supported</w:t>
      </w:r>
      <w:r w:rsidR="00B47A76" w:rsidRPr="00B47A76">
        <w:rPr>
          <w:lang w:eastAsia="ja-JP"/>
        </w:rPr>
        <w:t xml:space="preserve"> to</w:t>
      </w:r>
      <w:proofErr w:type="gramEnd"/>
      <w:r w:rsidR="00B47A76" w:rsidRPr="00B47A76">
        <w:rPr>
          <w:lang w:eastAsia="ja-JP"/>
        </w:rPr>
        <w:t xml:space="preserve"> a </w:t>
      </w:r>
      <w:r>
        <w:rPr>
          <w:lang w:eastAsia="ja-JP"/>
        </w:rPr>
        <w:t>Display</w:t>
      </w:r>
      <w:r w:rsidRPr="00B47A76">
        <w:rPr>
          <w:lang w:eastAsia="ja-JP"/>
        </w:rPr>
        <w:t xml:space="preserve"> </w:t>
      </w:r>
      <w:r w:rsidR="00B47A76" w:rsidRPr="00B47A76">
        <w:rPr>
          <w:lang w:eastAsia="ja-JP"/>
        </w:rPr>
        <w:t>driver</w:t>
      </w:r>
      <w:r w:rsidR="00B47A76">
        <w:rPr>
          <w:lang w:eastAsia="ja-JP"/>
        </w:rPr>
        <w:t xml:space="preserve"> is as follows</w:t>
      </w:r>
      <w:r w:rsidR="00B47A76" w:rsidRPr="00B47A76">
        <w:rPr>
          <w:lang w:eastAsia="ja-JP"/>
        </w:rPr>
        <w:t>.</w:t>
      </w:r>
    </w:p>
    <w:p w14:paraId="387692A9" w14:textId="77777777" w:rsidR="00B47A76" w:rsidRDefault="00B47A76" w:rsidP="00A8506D">
      <w:pPr>
        <w:pStyle w:val="ListParagraph"/>
        <w:numPr>
          <w:ilvl w:val="0"/>
          <w:numId w:val="27"/>
        </w:numPr>
        <w:spacing w:line="220" w:lineRule="exact"/>
        <w:ind w:leftChars="0"/>
        <w:rPr>
          <w:lang w:eastAsia="ja-JP"/>
        </w:rPr>
      </w:pPr>
      <w:r>
        <w:rPr>
          <w:lang w:eastAsia="ja-JP"/>
        </w:rPr>
        <w:t>M</w:t>
      </w:r>
      <w:r>
        <w:rPr>
          <w:rFonts w:hint="eastAsia"/>
          <w:lang w:eastAsia="ja-JP"/>
        </w:rPr>
        <w:t>ulti</w:t>
      </w:r>
      <w:r>
        <w:rPr>
          <w:lang w:eastAsia="ja-JP"/>
        </w:rPr>
        <w:t xml:space="preserve"> </w:t>
      </w:r>
      <w:r>
        <w:rPr>
          <w:rFonts w:hint="eastAsia"/>
          <w:lang w:eastAsia="ja-JP"/>
        </w:rPr>
        <w:t>plane</w:t>
      </w:r>
    </w:p>
    <w:p w14:paraId="37E51DFC" w14:textId="77777777" w:rsidR="00287DFD" w:rsidRDefault="00B47A76" w:rsidP="00A8506D">
      <w:pPr>
        <w:pStyle w:val="ListParagraph"/>
        <w:spacing w:line="220" w:lineRule="exact"/>
        <w:ind w:leftChars="0" w:left="420"/>
        <w:rPr>
          <w:lang w:eastAsia="ja-JP"/>
        </w:rPr>
      </w:pPr>
      <w:r w:rsidRPr="00B47A76">
        <w:rPr>
          <w:lang w:eastAsia="ja-JP"/>
        </w:rPr>
        <w:t xml:space="preserve">It's possible to </w:t>
      </w:r>
      <w:r w:rsidR="00287DFD">
        <w:rPr>
          <w:lang w:eastAsia="ja-JP"/>
        </w:rPr>
        <w:t>blend</w:t>
      </w:r>
      <w:r w:rsidR="00287DFD" w:rsidRPr="00B47A76">
        <w:rPr>
          <w:lang w:eastAsia="ja-JP"/>
        </w:rPr>
        <w:t xml:space="preserve"> </w:t>
      </w:r>
      <w:r w:rsidRPr="00B47A76">
        <w:rPr>
          <w:lang w:eastAsia="ja-JP"/>
        </w:rPr>
        <w:t xml:space="preserve">at maximum </w:t>
      </w:r>
      <w:r w:rsidR="00287DFD">
        <w:rPr>
          <w:lang w:eastAsia="ja-JP"/>
        </w:rPr>
        <w:t>five</w:t>
      </w:r>
      <w:r w:rsidR="00287DFD" w:rsidRPr="00B47A76">
        <w:rPr>
          <w:lang w:eastAsia="ja-JP"/>
        </w:rPr>
        <w:t xml:space="preserve"> </w:t>
      </w:r>
      <w:r w:rsidRPr="00B47A76">
        <w:rPr>
          <w:lang w:eastAsia="ja-JP"/>
        </w:rPr>
        <w:t xml:space="preserve">plane </w:t>
      </w:r>
      <w:r w:rsidR="004561CF">
        <w:rPr>
          <w:rFonts w:hint="eastAsia"/>
          <w:lang w:eastAsia="ja-JP"/>
        </w:rPr>
        <w:t>per</w:t>
      </w:r>
      <w:r w:rsidRPr="00B47A76">
        <w:rPr>
          <w:lang w:eastAsia="ja-JP"/>
        </w:rPr>
        <w:t xml:space="preserve"> VSPD 1ch. one plane is used a desktop, and </w:t>
      </w:r>
      <w:r w:rsidR="00E32B47">
        <w:rPr>
          <w:lang w:eastAsia="ja-JP"/>
        </w:rPr>
        <w:t xml:space="preserve">another of </w:t>
      </w:r>
      <w:r w:rsidR="00287DFD">
        <w:rPr>
          <w:lang w:eastAsia="ja-JP"/>
        </w:rPr>
        <w:t>four</w:t>
      </w:r>
      <w:r w:rsidR="00287DFD" w:rsidRPr="00B47A76">
        <w:rPr>
          <w:lang w:eastAsia="ja-JP"/>
        </w:rPr>
        <w:t xml:space="preserve"> </w:t>
      </w:r>
      <w:proofErr w:type="gramStart"/>
      <w:r w:rsidRPr="00B47A76">
        <w:rPr>
          <w:lang w:eastAsia="ja-JP"/>
        </w:rPr>
        <w:t>plane</w:t>
      </w:r>
      <w:proofErr w:type="gramEnd"/>
      <w:r w:rsidR="00917194">
        <w:rPr>
          <w:lang w:eastAsia="ja-JP"/>
        </w:rPr>
        <w:t xml:space="preserve"> can be used </w:t>
      </w:r>
      <w:r w:rsidR="00154034">
        <w:rPr>
          <w:lang w:eastAsia="ja-JP"/>
        </w:rPr>
        <w:t>overlays</w:t>
      </w:r>
      <w:r w:rsidRPr="00B47A76">
        <w:rPr>
          <w:lang w:eastAsia="ja-JP"/>
        </w:rPr>
        <w:t xml:space="preserve">. </w:t>
      </w:r>
    </w:p>
    <w:p w14:paraId="6BBC160D" w14:textId="77777777" w:rsidR="00287DFD" w:rsidRDefault="00287DFD" w:rsidP="00A8506D">
      <w:pPr>
        <w:pStyle w:val="ListParagraph"/>
        <w:numPr>
          <w:ilvl w:val="0"/>
          <w:numId w:val="27"/>
        </w:numPr>
        <w:spacing w:line="220" w:lineRule="exact"/>
        <w:ind w:leftChars="0"/>
        <w:rPr>
          <w:lang w:eastAsia="ja-JP"/>
        </w:rPr>
      </w:pPr>
      <w:r>
        <w:rPr>
          <w:lang w:eastAsia="ja-JP"/>
        </w:rPr>
        <w:t>M</w:t>
      </w:r>
      <w:r>
        <w:rPr>
          <w:rFonts w:hint="eastAsia"/>
          <w:lang w:eastAsia="ja-JP"/>
        </w:rPr>
        <w:t>ulti</w:t>
      </w:r>
      <w:r>
        <w:rPr>
          <w:lang w:eastAsia="ja-JP"/>
        </w:rPr>
        <w:t xml:space="preserve"> display</w:t>
      </w:r>
    </w:p>
    <w:p w14:paraId="29A6D1D5" w14:textId="77777777" w:rsidR="00B47A76" w:rsidRDefault="00503B83" w:rsidP="00A8506D">
      <w:pPr>
        <w:pStyle w:val="ListParagraph"/>
        <w:spacing w:line="220" w:lineRule="exact"/>
        <w:ind w:leftChars="0" w:left="420"/>
        <w:rPr>
          <w:lang w:eastAsia="ja-JP"/>
        </w:rPr>
      </w:pPr>
      <w:r w:rsidRPr="00503B83">
        <w:rPr>
          <w:lang w:eastAsia="ja-JP"/>
        </w:rPr>
        <w:t xml:space="preserve">It's possible to be displayed in </w:t>
      </w:r>
      <w:proofErr w:type="gramStart"/>
      <w:r w:rsidRPr="00503B83">
        <w:rPr>
          <w:lang w:eastAsia="ja-JP"/>
        </w:rPr>
        <w:t>independence</w:t>
      </w:r>
      <w:proofErr w:type="gramEnd"/>
      <w:r w:rsidRPr="00503B83">
        <w:rPr>
          <w:lang w:eastAsia="ja-JP"/>
        </w:rPr>
        <w:t xml:space="preserve"> per channel</w:t>
      </w:r>
      <w:r w:rsidR="00287DFD">
        <w:rPr>
          <w:lang w:eastAsia="ja-JP"/>
        </w:rPr>
        <w:t>.</w:t>
      </w:r>
    </w:p>
    <w:p w14:paraId="7FCC9B70" w14:textId="77777777" w:rsidR="00B47A76" w:rsidRDefault="00B47A76" w:rsidP="00A8506D">
      <w:pPr>
        <w:pStyle w:val="ListParagraph"/>
        <w:numPr>
          <w:ilvl w:val="0"/>
          <w:numId w:val="27"/>
        </w:numPr>
        <w:spacing w:line="220" w:lineRule="exact"/>
        <w:ind w:leftChars="0"/>
        <w:rPr>
          <w:lang w:eastAsia="ja-JP"/>
        </w:rPr>
      </w:pPr>
      <w:r>
        <w:rPr>
          <w:lang w:eastAsia="ja-JP"/>
        </w:rPr>
        <w:t>Pixel format</w:t>
      </w:r>
    </w:p>
    <w:p w14:paraId="0DC2B947" w14:textId="055AA198" w:rsidR="00984890" w:rsidRDefault="004561CF" w:rsidP="00920FA2">
      <w:pPr>
        <w:pStyle w:val="ListParagraph"/>
        <w:spacing w:line="220" w:lineRule="exact"/>
        <w:ind w:left="800"/>
        <w:rPr>
          <w:vertAlign w:val="superscript"/>
          <w:lang w:eastAsia="ja-JP"/>
        </w:rPr>
      </w:pPr>
      <w:r w:rsidRPr="00F07272">
        <w:rPr>
          <w:lang w:eastAsia="ja-JP"/>
        </w:rPr>
        <w:t>RGB332</w:t>
      </w:r>
      <w:r w:rsidR="00D3042A" w:rsidRPr="00F07272">
        <w:rPr>
          <w:lang w:eastAsia="ja-JP"/>
        </w:rPr>
        <w:t>, RGB565</w:t>
      </w:r>
      <w:r w:rsidRPr="00F07272">
        <w:rPr>
          <w:lang w:eastAsia="ja-JP"/>
        </w:rPr>
        <w:t>, ARGB4444, XRGB4444, ARGB1555, XRGB1555, BGR888, RGB888, BGRA8888, BGRX8888, ARGB8888, XRGB8888, UYVY, YUYV, YVYU, NV12, NV21, NV16, NV61</w:t>
      </w:r>
      <w:r w:rsidR="00503B83" w:rsidRPr="00F07272">
        <w:rPr>
          <w:lang w:eastAsia="ja-JP"/>
        </w:rPr>
        <w:t>,</w:t>
      </w:r>
      <w:r w:rsidR="00503B83" w:rsidRPr="00F07272">
        <w:t xml:space="preserve"> </w:t>
      </w:r>
      <w:r w:rsidR="00503B83" w:rsidRPr="00F07272">
        <w:rPr>
          <w:lang w:eastAsia="ja-JP"/>
        </w:rPr>
        <w:t>YUV420, YVU420, YUV422, YVU422, YUV444, YVU444</w:t>
      </w:r>
      <w:r w:rsidR="00B0176F">
        <w:rPr>
          <w:lang w:eastAsia="ja-JP"/>
        </w:rPr>
        <w:t xml:space="preserve">, </w:t>
      </w:r>
      <w:r w:rsidR="00984890">
        <w:rPr>
          <w:rFonts w:hint="eastAsia"/>
          <w:lang w:eastAsia="ja-JP"/>
        </w:rPr>
        <w:t>R</w:t>
      </w:r>
      <w:r w:rsidR="00984890">
        <w:rPr>
          <w:lang w:eastAsia="ja-JP"/>
        </w:rPr>
        <w:t>GBX1010102</w:t>
      </w:r>
      <w:r w:rsidR="00B0176F">
        <w:rPr>
          <w:vertAlign w:val="superscript"/>
          <w:lang w:eastAsia="ja-JP"/>
        </w:rPr>
        <w:t>*1</w:t>
      </w:r>
      <w:r w:rsidR="00984890">
        <w:rPr>
          <w:lang w:eastAsia="ja-JP"/>
        </w:rPr>
        <w:t>, RGBA1010102</w:t>
      </w:r>
      <w:r w:rsidR="00B0176F">
        <w:rPr>
          <w:vertAlign w:val="superscript"/>
          <w:lang w:eastAsia="ja-JP"/>
        </w:rPr>
        <w:t>*1</w:t>
      </w:r>
      <w:r w:rsidR="00984890">
        <w:rPr>
          <w:lang w:eastAsia="ja-JP"/>
        </w:rPr>
        <w:t>, ARGB2101010</w:t>
      </w:r>
      <w:r w:rsidR="00B0176F">
        <w:rPr>
          <w:vertAlign w:val="superscript"/>
          <w:lang w:eastAsia="ja-JP"/>
        </w:rPr>
        <w:t>*1</w:t>
      </w:r>
    </w:p>
    <w:p w14:paraId="75A5F635" w14:textId="3AFF92C9" w:rsidR="00B0176F" w:rsidRDefault="00B0176F" w:rsidP="00920FA2">
      <w:pPr>
        <w:pStyle w:val="ListParagraph"/>
        <w:spacing w:line="220" w:lineRule="exact"/>
        <w:ind w:left="800"/>
        <w:rPr>
          <w:lang w:eastAsia="ja-JP"/>
        </w:rPr>
      </w:pPr>
      <w:r>
        <w:t xml:space="preserve">Note:  </w:t>
      </w:r>
      <w:r>
        <w:rPr>
          <w:rFonts w:hint="eastAsia"/>
          <w:lang w:eastAsia="ja-JP"/>
        </w:rPr>
        <w:t>1</w:t>
      </w:r>
      <w:r>
        <w:rPr>
          <w:lang w:eastAsia="ja-JP"/>
        </w:rPr>
        <w:t xml:space="preserve">. </w:t>
      </w:r>
      <w:r>
        <w:rPr>
          <w:rFonts w:hint="eastAsia"/>
          <w:lang w:eastAsia="ja-JP"/>
        </w:rPr>
        <w:t>R</w:t>
      </w:r>
      <w:r>
        <w:rPr>
          <w:lang w:eastAsia="ja-JP"/>
        </w:rPr>
        <w:t>GBX1010102, RGBA1010102, ARGB2101010 formats are supported only in R-Car V3U</w:t>
      </w:r>
    </w:p>
    <w:p w14:paraId="694A143B" w14:textId="77777777" w:rsidR="00B47A76" w:rsidRDefault="006173FF" w:rsidP="00A8506D">
      <w:pPr>
        <w:pStyle w:val="ListParagraph"/>
        <w:numPr>
          <w:ilvl w:val="0"/>
          <w:numId w:val="27"/>
        </w:numPr>
        <w:spacing w:line="220" w:lineRule="exact"/>
        <w:ind w:leftChars="0"/>
        <w:rPr>
          <w:lang w:eastAsia="ja-JP"/>
        </w:rPr>
      </w:pPr>
      <w:r>
        <w:rPr>
          <w:rFonts w:hint="eastAsia"/>
          <w:lang w:eastAsia="ja-JP"/>
        </w:rPr>
        <w:t>Alpha</w:t>
      </w:r>
      <w:r>
        <w:rPr>
          <w:lang w:eastAsia="ja-JP"/>
        </w:rPr>
        <w:t xml:space="preserve"> </w:t>
      </w:r>
      <w:r w:rsidR="00B47A76">
        <w:rPr>
          <w:rFonts w:hint="eastAsia"/>
          <w:lang w:eastAsia="ja-JP"/>
        </w:rPr>
        <w:t>blend</w:t>
      </w:r>
    </w:p>
    <w:p w14:paraId="59F6F8CB" w14:textId="77777777" w:rsidR="00E60C45" w:rsidRDefault="00E60C45" w:rsidP="00A8506D">
      <w:pPr>
        <w:pStyle w:val="ListParagraph"/>
        <w:spacing w:line="220" w:lineRule="exact"/>
        <w:ind w:leftChars="0" w:left="420"/>
        <w:rPr>
          <w:lang w:eastAsia="ja-JP"/>
        </w:rPr>
      </w:pPr>
      <w:r>
        <w:rPr>
          <w:lang w:eastAsia="ja-JP"/>
        </w:rPr>
        <w:t xml:space="preserve">This is the </w:t>
      </w:r>
      <w:r w:rsidR="0096468C">
        <w:rPr>
          <w:lang w:eastAsia="ja-JP"/>
        </w:rPr>
        <w:t>function</w:t>
      </w:r>
      <w:r>
        <w:rPr>
          <w:lang w:eastAsia="ja-JP"/>
        </w:rPr>
        <w:t xml:space="preserve"> to change the transmitted color of </w:t>
      </w:r>
      <w:r w:rsidR="0096468C">
        <w:rPr>
          <w:lang w:eastAsia="ja-JP"/>
        </w:rPr>
        <w:t>plane. There</w:t>
      </w:r>
      <w:r>
        <w:rPr>
          <w:lang w:eastAsia="ja-JP"/>
        </w:rPr>
        <w:t xml:space="preserve"> is plane </w:t>
      </w:r>
      <w:r w:rsidR="006173FF">
        <w:rPr>
          <w:lang w:eastAsia="ja-JP"/>
        </w:rPr>
        <w:t>alpha</w:t>
      </w:r>
      <w:r>
        <w:rPr>
          <w:lang w:eastAsia="ja-JP"/>
        </w:rPr>
        <w:t xml:space="preserve"> (layer uniform transmission) and pixel </w:t>
      </w:r>
      <w:r w:rsidR="006173FF">
        <w:rPr>
          <w:lang w:eastAsia="ja-JP"/>
        </w:rPr>
        <w:t>alpha</w:t>
      </w:r>
      <w:r>
        <w:rPr>
          <w:lang w:eastAsia="ja-JP"/>
        </w:rPr>
        <w:t xml:space="preserve"> (transmission in pixels).</w:t>
      </w:r>
    </w:p>
    <w:p w14:paraId="72B36A05" w14:textId="77FFE549" w:rsidR="00917194" w:rsidRDefault="00917194" w:rsidP="00A8506D">
      <w:pPr>
        <w:spacing w:line="220" w:lineRule="exact"/>
        <w:ind w:leftChars="213" w:left="426"/>
        <w:rPr>
          <w:lang w:eastAsia="ja-JP"/>
        </w:rPr>
      </w:pPr>
      <w:r>
        <w:rPr>
          <w:rFonts w:hint="eastAsia"/>
          <w:lang w:eastAsia="ja-JP"/>
        </w:rPr>
        <w:t>P</w:t>
      </w:r>
      <w:r>
        <w:rPr>
          <w:lang w:eastAsia="ja-JP"/>
        </w:rPr>
        <w:t>lane</w:t>
      </w:r>
      <w:r w:rsidR="00CF604B">
        <w:rPr>
          <w:rFonts w:hint="eastAsia"/>
          <w:lang w:eastAsia="ja-JP"/>
        </w:rPr>
        <w:t xml:space="preserve"> alpha</w:t>
      </w:r>
      <w:r>
        <w:rPr>
          <w:rFonts w:hint="eastAsia"/>
          <w:lang w:eastAsia="ja-JP"/>
        </w:rPr>
        <w:t xml:space="preserve">: </w:t>
      </w:r>
      <w:r w:rsidR="004561CF" w:rsidRPr="004561CF">
        <w:rPr>
          <w:lang w:eastAsia="ja-JP"/>
        </w:rPr>
        <w:t>RGB332</w:t>
      </w:r>
      <w:r w:rsidR="00D3042A">
        <w:rPr>
          <w:lang w:eastAsia="ja-JP"/>
        </w:rPr>
        <w:t xml:space="preserve">, </w:t>
      </w:r>
      <w:r w:rsidR="00D3042A">
        <w:rPr>
          <w:rFonts w:hint="eastAsia"/>
          <w:lang w:eastAsia="ja-JP"/>
        </w:rPr>
        <w:t>RGB565</w:t>
      </w:r>
      <w:r w:rsidR="004561CF">
        <w:rPr>
          <w:lang w:eastAsia="ja-JP"/>
        </w:rPr>
        <w:t xml:space="preserve">, </w:t>
      </w:r>
      <w:r w:rsidR="004561CF" w:rsidRPr="004561CF">
        <w:rPr>
          <w:lang w:eastAsia="ja-JP"/>
        </w:rPr>
        <w:t>XRGB4444</w:t>
      </w:r>
      <w:r w:rsidR="003A3F26">
        <w:rPr>
          <w:lang w:eastAsia="ja-JP"/>
        </w:rPr>
        <w:t>, XRGB1555</w:t>
      </w:r>
      <w:r w:rsidR="004561CF">
        <w:rPr>
          <w:rFonts w:hint="eastAsia"/>
          <w:lang w:eastAsia="ja-JP"/>
        </w:rPr>
        <w:t xml:space="preserve">, </w:t>
      </w:r>
      <w:r w:rsidR="004561CF" w:rsidRPr="004561CF">
        <w:rPr>
          <w:lang w:eastAsia="ja-JP"/>
        </w:rPr>
        <w:t>BGR888,</w:t>
      </w:r>
      <w:r w:rsidR="004561CF">
        <w:rPr>
          <w:lang w:eastAsia="ja-JP"/>
        </w:rPr>
        <w:t xml:space="preserve"> </w:t>
      </w:r>
      <w:r w:rsidR="004561CF" w:rsidRPr="004561CF">
        <w:rPr>
          <w:lang w:eastAsia="ja-JP"/>
        </w:rPr>
        <w:t>RGB888</w:t>
      </w:r>
      <w:r w:rsidR="00FF1132">
        <w:rPr>
          <w:lang w:eastAsia="ja-JP"/>
        </w:rPr>
        <w:t xml:space="preserve">, </w:t>
      </w:r>
      <w:r w:rsidR="00FF1132" w:rsidRPr="004561CF">
        <w:rPr>
          <w:lang w:eastAsia="ja-JP"/>
        </w:rPr>
        <w:t xml:space="preserve">BGRX8888, </w:t>
      </w:r>
      <w:r w:rsidR="00FF1132">
        <w:rPr>
          <w:rFonts w:hint="eastAsia"/>
          <w:lang w:eastAsia="ja-JP"/>
        </w:rPr>
        <w:t>XRGB8888</w:t>
      </w:r>
      <w:r w:rsidR="00C6088A">
        <w:rPr>
          <w:lang w:eastAsia="ja-JP"/>
        </w:rPr>
        <w:t xml:space="preserve">, </w:t>
      </w:r>
      <w:r w:rsidR="00C6088A">
        <w:rPr>
          <w:rFonts w:hint="eastAsia"/>
          <w:lang w:eastAsia="ja-JP"/>
        </w:rPr>
        <w:t>R</w:t>
      </w:r>
      <w:r w:rsidR="00C6088A">
        <w:rPr>
          <w:lang w:eastAsia="ja-JP"/>
        </w:rPr>
        <w:t>GBX1010102</w:t>
      </w:r>
      <w:r w:rsidR="00B0176F">
        <w:rPr>
          <w:vertAlign w:val="superscript"/>
          <w:lang w:eastAsia="ja-JP"/>
        </w:rPr>
        <w:t>*1</w:t>
      </w:r>
      <w:r w:rsidR="00C6088A">
        <w:rPr>
          <w:lang w:eastAsia="ja-JP"/>
        </w:rPr>
        <w:t>, RGBA1010102</w:t>
      </w:r>
      <w:r w:rsidR="00B0176F">
        <w:rPr>
          <w:vertAlign w:val="superscript"/>
          <w:lang w:eastAsia="ja-JP"/>
        </w:rPr>
        <w:t>*1</w:t>
      </w:r>
      <w:r w:rsidR="00C6088A">
        <w:rPr>
          <w:lang w:eastAsia="ja-JP"/>
        </w:rPr>
        <w:t>, ARGB2101010</w:t>
      </w:r>
      <w:r w:rsidR="00B0176F">
        <w:rPr>
          <w:vertAlign w:val="superscript"/>
          <w:lang w:eastAsia="ja-JP"/>
        </w:rPr>
        <w:t>*1</w:t>
      </w:r>
    </w:p>
    <w:p w14:paraId="67F73FB2" w14:textId="25710F2B" w:rsidR="00503B83" w:rsidRDefault="00917194" w:rsidP="00A8506D">
      <w:pPr>
        <w:pStyle w:val="ListParagraph"/>
        <w:spacing w:line="220" w:lineRule="exact"/>
        <w:ind w:leftChars="0" w:left="420"/>
        <w:rPr>
          <w:lang w:eastAsia="ja-JP"/>
        </w:rPr>
      </w:pPr>
      <w:r>
        <w:rPr>
          <w:rFonts w:hint="eastAsia"/>
          <w:lang w:eastAsia="ja-JP"/>
        </w:rPr>
        <w:t>Pixel</w:t>
      </w:r>
      <w:r w:rsidR="00CF604B">
        <w:rPr>
          <w:rFonts w:hint="eastAsia"/>
          <w:lang w:eastAsia="ja-JP"/>
        </w:rPr>
        <w:t xml:space="preserve"> alpha</w:t>
      </w:r>
      <w:r>
        <w:rPr>
          <w:rFonts w:hint="eastAsia"/>
          <w:lang w:eastAsia="ja-JP"/>
        </w:rPr>
        <w:t xml:space="preserve">: </w:t>
      </w:r>
      <w:r w:rsidR="00D3042A">
        <w:rPr>
          <w:lang w:eastAsia="ja-JP"/>
        </w:rPr>
        <w:t>ARGB1555</w:t>
      </w:r>
      <w:r w:rsidR="00D3042A" w:rsidRPr="004561CF">
        <w:rPr>
          <w:lang w:eastAsia="ja-JP"/>
        </w:rPr>
        <w:t xml:space="preserve">, </w:t>
      </w:r>
      <w:r w:rsidR="004561CF" w:rsidRPr="004561CF">
        <w:rPr>
          <w:lang w:eastAsia="ja-JP"/>
        </w:rPr>
        <w:t>ARGB4444</w:t>
      </w:r>
      <w:r w:rsidR="004561CF">
        <w:rPr>
          <w:lang w:eastAsia="ja-JP"/>
        </w:rPr>
        <w:t xml:space="preserve">, </w:t>
      </w:r>
      <w:r w:rsidR="00FF1132" w:rsidRPr="004561CF">
        <w:rPr>
          <w:lang w:eastAsia="ja-JP"/>
        </w:rPr>
        <w:t>BGRA8888</w:t>
      </w:r>
      <w:r w:rsidR="003A3F26">
        <w:rPr>
          <w:lang w:eastAsia="ja-JP"/>
        </w:rPr>
        <w:t xml:space="preserve">, </w:t>
      </w:r>
      <w:r>
        <w:rPr>
          <w:rFonts w:hint="eastAsia"/>
          <w:lang w:eastAsia="ja-JP"/>
        </w:rPr>
        <w:t>ARGB8888</w:t>
      </w:r>
      <w:r w:rsidR="00460173">
        <w:rPr>
          <w:lang w:eastAsia="ja-JP"/>
        </w:rPr>
        <w:t>, RGBA1010102</w:t>
      </w:r>
      <w:r w:rsidR="00B0176F">
        <w:rPr>
          <w:vertAlign w:val="superscript"/>
          <w:lang w:eastAsia="ja-JP"/>
        </w:rPr>
        <w:t>*1</w:t>
      </w:r>
      <w:r w:rsidR="00460173">
        <w:rPr>
          <w:lang w:eastAsia="ja-JP"/>
        </w:rPr>
        <w:t>, ARGB2101010</w:t>
      </w:r>
      <w:r w:rsidR="00B0176F">
        <w:rPr>
          <w:vertAlign w:val="superscript"/>
          <w:lang w:eastAsia="ja-JP"/>
        </w:rPr>
        <w:t>*1</w:t>
      </w:r>
    </w:p>
    <w:p w14:paraId="13536F80" w14:textId="523E9298" w:rsidR="00917194" w:rsidRDefault="00503B83" w:rsidP="00A8506D">
      <w:pPr>
        <w:pStyle w:val="ListParagraph"/>
        <w:spacing w:line="220" w:lineRule="exact"/>
        <w:ind w:leftChars="0" w:left="420"/>
        <w:rPr>
          <w:vertAlign w:val="superscript"/>
          <w:lang w:eastAsia="ja-JP"/>
        </w:rPr>
      </w:pPr>
      <w:r>
        <w:rPr>
          <w:rFonts w:hint="eastAsia"/>
          <w:lang w:eastAsia="ja-JP"/>
        </w:rPr>
        <w:t>P</w:t>
      </w:r>
      <w:r>
        <w:rPr>
          <w:lang w:eastAsia="ja-JP"/>
        </w:rPr>
        <w:t>lane</w:t>
      </w:r>
      <w:r w:rsidR="00CF604B">
        <w:rPr>
          <w:rFonts w:hint="eastAsia"/>
          <w:lang w:eastAsia="ja-JP"/>
        </w:rPr>
        <w:t xml:space="preserve"> alpha</w:t>
      </w:r>
      <w:r>
        <w:rPr>
          <w:rFonts w:hint="eastAsia"/>
          <w:lang w:eastAsia="ja-JP"/>
        </w:rPr>
        <w:t xml:space="preserve"> and </w:t>
      </w:r>
      <w:r w:rsidR="00CF604B">
        <w:rPr>
          <w:lang w:eastAsia="ja-JP"/>
        </w:rPr>
        <w:t>p</w:t>
      </w:r>
      <w:r>
        <w:rPr>
          <w:rFonts w:hint="eastAsia"/>
          <w:lang w:eastAsia="ja-JP"/>
        </w:rPr>
        <w:t>ixel</w:t>
      </w:r>
      <w:r w:rsidR="00CF604B">
        <w:rPr>
          <w:rFonts w:hint="eastAsia"/>
          <w:lang w:eastAsia="ja-JP"/>
        </w:rPr>
        <w:t xml:space="preserve"> alpha</w:t>
      </w:r>
      <w:r>
        <w:rPr>
          <w:rFonts w:hint="eastAsia"/>
          <w:lang w:eastAsia="ja-JP"/>
        </w:rPr>
        <w:t>:</w:t>
      </w:r>
      <w:r>
        <w:rPr>
          <w:lang w:eastAsia="ja-JP"/>
        </w:rPr>
        <w:t xml:space="preserve"> </w:t>
      </w:r>
      <w:r w:rsidR="00A17A73" w:rsidRPr="00A8506D">
        <w:rPr>
          <w:lang w:eastAsia="ja-JP"/>
        </w:rPr>
        <w:t>ARGB4444, BGRA8888</w:t>
      </w:r>
      <w:r>
        <w:rPr>
          <w:lang w:eastAsia="ja-JP"/>
        </w:rPr>
        <w:t>,</w:t>
      </w:r>
      <w:r w:rsidR="00A17A73" w:rsidRPr="00A8506D">
        <w:rPr>
          <w:lang w:eastAsia="ja-JP"/>
        </w:rPr>
        <w:t xml:space="preserve"> ARGB8888</w:t>
      </w:r>
      <w:r w:rsidR="00460173">
        <w:rPr>
          <w:lang w:eastAsia="ja-JP"/>
        </w:rPr>
        <w:t>, RGBA1010102</w:t>
      </w:r>
      <w:r w:rsidR="00B0176F">
        <w:rPr>
          <w:vertAlign w:val="superscript"/>
          <w:lang w:eastAsia="ja-JP"/>
        </w:rPr>
        <w:t>*1</w:t>
      </w:r>
      <w:r w:rsidR="00460173">
        <w:rPr>
          <w:lang w:eastAsia="ja-JP"/>
        </w:rPr>
        <w:t>, ARGB2101010</w:t>
      </w:r>
      <w:r w:rsidR="00B0176F">
        <w:rPr>
          <w:vertAlign w:val="superscript"/>
          <w:lang w:eastAsia="ja-JP"/>
        </w:rPr>
        <w:t>*1</w:t>
      </w:r>
    </w:p>
    <w:p w14:paraId="458AC13D" w14:textId="7A8D215B" w:rsidR="00B0176F" w:rsidRDefault="00B0176F" w:rsidP="00A8506D">
      <w:pPr>
        <w:pStyle w:val="ListParagraph"/>
        <w:spacing w:line="220" w:lineRule="exact"/>
        <w:ind w:leftChars="0" w:left="420"/>
        <w:rPr>
          <w:lang w:eastAsia="ja-JP"/>
        </w:rPr>
      </w:pPr>
      <w:r>
        <w:t xml:space="preserve">Note:  </w:t>
      </w:r>
      <w:r>
        <w:rPr>
          <w:rFonts w:hint="eastAsia"/>
          <w:lang w:eastAsia="ja-JP"/>
        </w:rPr>
        <w:t>1</w:t>
      </w:r>
      <w:r>
        <w:rPr>
          <w:lang w:eastAsia="ja-JP"/>
        </w:rPr>
        <w:t xml:space="preserve">. </w:t>
      </w:r>
      <w:r>
        <w:rPr>
          <w:rFonts w:hint="eastAsia"/>
          <w:lang w:eastAsia="ja-JP"/>
        </w:rPr>
        <w:t>R</w:t>
      </w:r>
      <w:r>
        <w:rPr>
          <w:lang w:eastAsia="ja-JP"/>
        </w:rPr>
        <w:t>GBX1010102, RGBA1010102, ARGB2101010 formats are supported only in R-Car V3U</w:t>
      </w:r>
    </w:p>
    <w:p w14:paraId="02E94131" w14:textId="77777777" w:rsidR="0096468C" w:rsidRDefault="00B47A76" w:rsidP="00A8506D">
      <w:pPr>
        <w:pStyle w:val="ListParagraph"/>
        <w:numPr>
          <w:ilvl w:val="0"/>
          <w:numId w:val="27"/>
        </w:numPr>
        <w:spacing w:line="220" w:lineRule="exact"/>
        <w:ind w:leftChars="0"/>
        <w:rPr>
          <w:lang w:eastAsia="ja-JP"/>
        </w:rPr>
      </w:pPr>
      <w:r>
        <w:rPr>
          <w:lang w:eastAsia="ja-JP"/>
        </w:rPr>
        <w:t>C</w:t>
      </w:r>
      <w:r>
        <w:rPr>
          <w:rFonts w:hint="eastAsia"/>
          <w:lang w:eastAsia="ja-JP"/>
        </w:rPr>
        <w:t>lipping</w:t>
      </w:r>
    </w:p>
    <w:p w14:paraId="4976B769" w14:textId="77777777" w:rsidR="0096468C" w:rsidRPr="00E804AD" w:rsidRDefault="0096468C" w:rsidP="00A8506D">
      <w:pPr>
        <w:pStyle w:val="ListParagraph"/>
        <w:spacing w:line="220" w:lineRule="exact"/>
        <w:ind w:leftChars="0" w:left="420"/>
        <w:rPr>
          <w:lang w:eastAsia="ja-JP"/>
        </w:rPr>
      </w:pPr>
      <w:r>
        <w:rPr>
          <w:lang w:eastAsia="ja-JP"/>
        </w:rPr>
        <w:t>This</w:t>
      </w:r>
      <w:r w:rsidRPr="0096468C">
        <w:rPr>
          <w:lang w:eastAsia="ja-JP"/>
        </w:rPr>
        <w:t xml:space="preserve"> is </w:t>
      </w:r>
      <w:r>
        <w:rPr>
          <w:lang w:eastAsia="ja-JP"/>
        </w:rPr>
        <w:t>the</w:t>
      </w:r>
      <w:r w:rsidRPr="0096468C">
        <w:rPr>
          <w:lang w:eastAsia="ja-JP"/>
        </w:rPr>
        <w:t xml:space="preserve"> function to </w:t>
      </w:r>
      <w:r>
        <w:rPr>
          <w:lang w:eastAsia="ja-JP"/>
        </w:rPr>
        <w:t>clip</w:t>
      </w:r>
      <w:r w:rsidRPr="0096468C">
        <w:rPr>
          <w:lang w:eastAsia="ja-JP"/>
        </w:rPr>
        <w:t xml:space="preserve"> an </w:t>
      </w:r>
      <w:r>
        <w:rPr>
          <w:lang w:eastAsia="ja-JP"/>
        </w:rPr>
        <w:t xml:space="preserve">image of a frame </w:t>
      </w:r>
      <w:r w:rsidRPr="0096468C">
        <w:rPr>
          <w:lang w:eastAsia="ja-JP"/>
        </w:rPr>
        <w:t>buffer area.</w:t>
      </w:r>
    </w:p>
    <w:p w14:paraId="6A672357" w14:textId="77777777" w:rsidR="00B47A76" w:rsidRDefault="00B47A76" w:rsidP="00A8506D">
      <w:pPr>
        <w:pStyle w:val="ListParagraph"/>
        <w:numPr>
          <w:ilvl w:val="0"/>
          <w:numId w:val="27"/>
        </w:numPr>
        <w:spacing w:line="220" w:lineRule="exact"/>
        <w:ind w:leftChars="0"/>
        <w:rPr>
          <w:lang w:eastAsia="ja-JP"/>
        </w:rPr>
      </w:pPr>
      <w:r>
        <w:rPr>
          <w:lang w:eastAsia="ja-JP"/>
        </w:rPr>
        <w:t>Plane Order</w:t>
      </w:r>
    </w:p>
    <w:p w14:paraId="11C3BC8A" w14:textId="77777777" w:rsidR="0096468C" w:rsidRDefault="0096468C" w:rsidP="00A8506D">
      <w:pPr>
        <w:pStyle w:val="ListParagraph"/>
        <w:spacing w:line="220" w:lineRule="exact"/>
        <w:ind w:leftChars="0" w:left="420"/>
        <w:rPr>
          <w:lang w:eastAsia="ja-JP"/>
        </w:rPr>
      </w:pPr>
      <w:r w:rsidRPr="0096468C">
        <w:rPr>
          <w:lang w:eastAsia="ja-JP"/>
        </w:rPr>
        <w:t xml:space="preserve">This is the </w:t>
      </w:r>
      <w:r>
        <w:rPr>
          <w:lang w:eastAsia="ja-JP"/>
        </w:rPr>
        <w:t>function</w:t>
      </w:r>
      <w:r w:rsidRPr="0096468C">
        <w:rPr>
          <w:lang w:eastAsia="ja-JP"/>
        </w:rPr>
        <w:t xml:space="preserve"> to change the display priority of the plane.</w:t>
      </w:r>
    </w:p>
    <w:p w14:paraId="1D24BE3F" w14:textId="260C1949" w:rsidR="00287DFD" w:rsidRDefault="00B47A76" w:rsidP="00A8506D">
      <w:pPr>
        <w:pStyle w:val="ListParagraph"/>
        <w:numPr>
          <w:ilvl w:val="0"/>
          <w:numId w:val="27"/>
        </w:numPr>
        <w:spacing w:line="220" w:lineRule="exact"/>
        <w:ind w:leftChars="0"/>
        <w:rPr>
          <w:lang w:eastAsia="ja-JP"/>
        </w:rPr>
      </w:pPr>
      <w:r>
        <w:rPr>
          <w:lang w:eastAsia="ja-JP"/>
        </w:rPr>
        <w:t>VSPD0, VSPD1</w:t>
      </w:r>
      <w:r w:rsidR="00F07272">
        <w:rPr>
          <w:lang w:eastAsia="ja-JP"/>
        </w:rPr>
        <w:t xml:space="preserve"> and</w:t>
      </w:r>
      <w:r w:rsidR="00287DFD">
        <w:rPr>
          <w:lang w:eastAsia="ja-JP"/>
        </w:rPr>
        <w:t xml:space="preserve"> VSPD2</w:t>
      </w:r>
      <w:r w:rsidR="000227BC">
        <w:rPr>
          <w:rFonts w:hint="eastAsia"/>
          <w:lang w:eastAsia="ja-JP"/>
        </w:rPr>
        <w:t xml:space="preserve"> </w:t>
      </w:r>
      <w:r w:rsidR="00B0176F">
        <w:rPr>
          <w:lang w:eastAsia="ja-JP"/>
        </w:rPr>
        <w:t>are</w:t>
      </w:r>
      <w:r w:rsidR="000227BC">
        <w:rPr>
          <w:lang w:eastAsia="ja-JP"/>
        </w:rPr>
        <w:t xml:space="preserve"> </w:t>
      </w:r>
      <w:r>
        <w:rPr>
          <w:lang w:eastAsia="ja-JP"/>
        </w:rPr>
        <w:t>support</w:t>
      </w:r>
      <w:r w:rsidR="000227BC">
        <w:rPr>
          <w:rFonts w:hint="eastAsia"/>
          <w:lang w:eastAsia="ja-JP"/>
        </w:rPr>
        <w:t>ed</w:t>
      </w:r>
      <w:r w:rsidR="00B0176F">
        <w:rPr>
          <w:lang w:eastAsia="ja-JP"/>
        </w:rPr>
        <w:t xml:space="preserve"> (Please refer to </w:t>
      </w:r>
      <w:r w:rsidR="00B0176F">
        <w:rPr>
          <w:lang w:eastAsia="ja-JP"/>
        </w:rPr>
        <w:fldChar w:fldCharType="begin"/>
      </w:r>
      <w:r w:rsidR="00B0176F">
        <w:rPr>
          <w:lang w:eastAsia="ja-JP"/>
        </w:rPr>
        <w:instrText xml:space="preserve"> REF _Ref30152943 \r \h </w:instrText>
      </w:r>
      <w:r w:rsidR="00B0176F">
        <w:rPr>
          <w:lang w:eastAsia="ja-JP"/>
        </w:rPr>
      </w:r>
      <w:r w:rsidR="00B0176F">
        <w:rPr>
          <w:lang w:eastAsia="ja-JP"/>
        </w:rPr>
        <w:fldChar w:fldCharType="separate"/>
      </w:r>
      <w:r w:rsidR="00253C6E">
        <w:rPr>
          <w:lang w:eastAsia="ja-JP"/>
        </w:rPr>
        <w:t>1.6</w:t>
      </w:r>
      <w:r w:rsidR="00B0176F">
        <w:rPr>
          <w:lang w:eastAsia="ja-JP"/>
        </w:rPr>
        <w:fldChar w:fldCharType="end"/>
      </w:r>
      <w:r w:rsidR="00B0176F">
        <w:rPr>
          <w:lang w:eastAsia="ja-JP"/>
        </w:rPr>
        <w:t xml:space="preserve"> Section for more details)</w:t>
      </w:r>
    </w:p>
    <w:p w14:paraId="25A32EA3" w14:textId="77777777" w:rsidR="007055C6" w:rsidRDefault="007055C6" w:rsidP="00A8506D">
      <w:pPr>
        <w:pStyle w:val="ListParagraph"/>
        <w:numPr>
          <w:ilvl w:val="0"/>
          <w:numId w:val="27"/>
        </w:numPr>
        <w:spacing w:line="220" w:lineRule="exact"/>
        <w:ind w:leftChars="0"/>
        <w:rPr>
          <w:lang w:eastAsia="ja-JP"/>
        </w:rPr>
      </w:pPr>
      <w:r>
        <w:rPr>
          <w:rFonts w:hint="eastAsia"/>
          <w:lang w:eastAsia="ja-JP"/>
        </w:rPr>
        <w:t>Hot plug</w:t>
      </w:r>
      <w:r>
        <w:rPr>
          <w:lang w:eastAsia="ja-JP"/>
        </w:rPr>
        <w:t xml:space="preserve"> (HDMI</w:t>
      </w:r>
      <w:r>
        <w:rPr>
          <w:rFonts w:hint="eastAsia"/>
          <w:lang w:eastAsia="ja-JP"/>
        </w:rPr>
        <w:t xml:space="preserve"> connection</w:t>
      </w:r>
      <w:r>
        <w:rPr>
          <w:lang w:eastAsia="ja-JP"/>
        </w:rPr>
        <w:t>)</w:t>
      </w:r>
    </w:p>
    <w:p w14:paraId="0040DC17" w14:textId="77777777" w:rsidR="00EA219D" w:rsidRDefault="00EA219D" w:rsidP="00A8506D">
      <w:pPr>
        <w:pStyle w:val="ListParagraph"/>
        <w:numPr>
          <w:ilvl w:val="0"/>
          <w:numId w:val="27"/>
        </w:numPr>
        <w:spacing w:line="220" w:lineRule="exact"/>
        <w:ind w:leftChars="0"/>
        <w:rPr>
          <w:lang w:eastAsia="ja-JP"/>
        </w:rPr>
      </w:pPr>
      <w:r>
        <w:rPr>
          <w:rFonts w:hint="eastAsia"/>
          <w:lang w:eastAsia="ja-JP"/>
        </w:rPr>
        <w:t>Display List</w:t>
      </w:r>
      <w:r w:rsidR="00610F06">
        <w:rPr>
          <w:rFonts w:hint="eastAsia"/>
          <w:lang w:eastAsia="ja-JP"/>
        </w:rPr>
        <w:t xml:space="preserve"> support</w:t>
      </w:r>
    </w:p>
    <w:p w14:paraId="53480CA9" w14:textId="77777777" w:rsidR="0096468C" w:rsidRDefault="0096468C" w:rsidP="00A8506D">
      <w:pPr>
        <w:pStyle w:val="ListParagraph"/>
        <w:spacing w:line="220" w:lineRule="exact"/>
        <w:ind w:leftChars="0" w:left="420"/>
        <w:rPr>
          <w:lang w:eastAsia="ja-JP"/>
        </w:rPr>
      </w:pPr>
      <w:r w:rsidRPr="0096468C">
        <w:rPr>
          <w:lang w:eastAsia="ja-JP"/>
        </w:rPr>
        <w:t>This function automatically downloads the register settings without CPU intervention from external memory.</w:t>
      </w:r>
    </w:p>
    <w:p w14:paraId="0E1A92FB" w14:textId="77777777" w:rsidR="00E60C45" w:rsidRDefault="00E60C45" w:rsidP="00A8506D">
      <w:pPr>
        <w:pStyle w:val="ListParagraph"/>
        <w:numPr>
          <w:ilvl w:val="0"/>
          <w:numId w:val="27"/>
        </w:numPr>
        <w:spacing w:line="220" w:lineRule="exact"/>
        <w:ind w:leftChars="0"/>
        <w:rPr>
          <w:lang w:eastAsia="ja-JP"/>
        </w:rPr>
      </w:pPr>
      <w:r>
        <w:rPr>
          <w:lang w:eastAsia="ja-JP"/>
        </w:rPr>
        <w:t>Screen shot</w:t>
      </w:r>
      <w:r w:rsidR="008F3842">
        <w:rPr>
          <w:lang w:eastAsia="ja-JP"/>
        </w:rPr>
        <w:t xml:space="preserve"> </w:t>
      </w:r>
      <w:r w:rsidR="008F3842">
        <w:rPr>
          <w:rFonts w:hint="eastAsia"/>
          <w:lang w:eastAsia="ja-JP"/>
        </w:rPr>
        <w:t>(</w:t>
      </w:r>
      <w:r w:rsidR="008F3842">
        <w:rPr>
          <w:lang w:eastAsia="ja-JP"/>
        </w:rPr>
        <w:t>Write back function</w:t>
      </w:r>
      <w:r w:rsidR="008F3842">
        <w:rPr>
          <w:rFonts w:hint="eastAsia"/>
          <w:lang w:eastAsia="ja-JP"/>
        </w:rPr>
        <w:t>)</w:t>
      </w:r>
      <w:r>
        <w:rPr>
          <w:lang w:eastAsia="ja-JP"/>
        </w:rPr>
        <w:t xml:space="preserve"> </w:t>
      </w:r>
      <w:proofErr w:type="gramStart"/>
      <w:r>
        <w:rPr>
          <w:lang w:eastAsia="ja-JP"/>
        </w:rPr>
        <w:t>support</w:t>
      </w:r>
      <w:proofErr w:type="gramEnd"/>
    </w:p>
    <w:p w14:paraId="2C85520B" w14:textId="471AD485" w:rsidR="0045076E" w:rsidRDefault="008A236D" w:rsidP="00A8506D">
      <w:pPr>
        <w:pStyle w:val="ListParagraph"/>
        <w:numPr>
          <w:ilvl w:val="0"/>
          <w:numId w:val="27"/>
        </w:numPr>
        <w:spacing w:line="220" w:lineRule="exact"/>
        <w:ind w:leftChars="0"/>
        <w:rPr>
          <w:lang w:eastAsia="ja-JP"/>
        </w:rPr>
      </w:pPr>
      <w:r>
        <w:rPr>
          <w:lang w:eastAsia="ja-JP"/>
        </w:rPr>
        <w:t>Vmute</w:t>
      </w:r>
      <w:r>
        <w:rPr>
          <w:rFonts w:hint="eastAsia"/>
          <w:lang w:eastAsia="ja-JP"/>
        </w:rPr>
        <w:t xml:space="preserve"> </w:t>
      </w:r>
      <w:r w:rsidR="00E60C45">
        <w:rPr>
          <w:lang w:eastAsia="ja-JP"/>
        </w:rPr>
        <w:t>function</w:t>
      </w:r>
    </w:p>
    <w:p w14:paraId="11A945F1" w14:textId="1F4985EC" w:rsidR="002F2FEC" w:rsidRDefault="00FF0AC2" w:rsidP="00C37AD3">
      <w:pPr>
        <w:pStyle w:val="ListParagraph"/>
        <w:numPr>
          <w:ilvl w:val="0"/>
          <w:numId w:val="27"/>
        </w:numPr>
        <w:spacing w:line="220" w:lineRule="exact"/>
        <w:ind w:leftChars="0"/>
        <w:rPr>
          <w:lang w:eastAsia="ja-JP"/>
        </w:rPr>
      </w:pPr>
      <w:r>
        <w:rPr>
          <w:lang w:eastAsia="ja-JP"/>
        </w:rPr>
        <w:lastRenderedPageBreak/>
        <w:t>Color key support</w:t>
      </w:r>
    </w:p>
    <w:p w14:paraId="62A36102" w14:textId="74FA88F2" w:rsidR="00297AB2" w:rsidRDefault="00297AB2" w:rsidP="002160D3">
      <w:pPr>
        <w:pStyle w:val="ListParagraph"/>
        <w:spacing w:line="220" w:lineRule="exact"/>
        <w:ind w:leftChars="0" w:left="420"/>
        <w:rPr>
          <w:lang w:eastAsia="ja-JP"/>
        </w:rPr>
      </w:pPr>
      <w:r>
        <w:t xml:space="preserve">Note:  </w:t>
      </w:r>
      <w:r>
        <w:rPr>
          <w:rFonts w:hint="eastAsia"/>
          <w:lang w:eastAsia="ja-JP"/>
        </w:rPr>
        <w:t>1</w:t>
      </w:r>
      <w:r>
        <w:rPr>
          <w:lang w:eastAsia="ja-JP"/>
        </w:rPr>
        <w:t xml:space="preserve">. </w:t>
      </w:r>
      <w:r>
        <w:rPr>
          <w:rFonts w:hint="eastAsia"/>
          <w:lang w:eastAsia="ja-JP"/>
        </w:rPr>
        <w:t>R</w:t>
      </w:r>
      <w:r>
        <w:rPr>
          <w:lang w:eastAsia="ja-JP"/>
        </w:rPr>
        <w:t>GBX1010102, RGBA1010102, ARGB2101010 formats</w:t>
      </w:r>
      <w:r>
        <w:rPr>
          <w:rFonts w:hint="eastAsia"/>
          <w:lang w:eastAsia="ja-JP"/>
        </w:rPr>
        <w:t xml:space="preserve"> </w:t>
      </w:r>
      <w:r>
        <w:rPr>
          <w:lang w:eastAsia="ja-JP"/>
        </w:rPr>
        <w:t>are not supported</w:t>
      </w:r>
    </w:p>
    <w:p w14:paraId="25ECEF24" w14:textId="7E53EF4F" w:rsidR="002F2FEC" w:rsidRDefault="002F2FEC" w:rsidP="00F01A7E">
      <w:pPr>
        <w:pStyle w:val="ListParagraph"/>
        <w:numPr>
          <w:ilvl w:val="0"/>
          <w:numId w:val="27"/>
        </w:numPr>
        <w:spacing w:line="220" w:lineRule="exact"/>
        <w:ind w:leftChars="0"/>
        <w:rPr>
          <w:lang w:eastAsia="ja-JP"/>
        </w:rPr>
      </w:pPr>
      <w:r w:rsidRPr="002F2FEC">
        <w:rPr>
          <w:lang w:eastAsia="ja-JP"/>
        </w:rPr>
        <w:t xml:space="preserve">The LVDS-IF supports the Dual-link output by using vertical stripe output </w:t>
      </w:r>
      <w:proofErr w:type="gramStart"/>
      <w:r w:rsidRPr="002F2FEC">
        <w:rPr>
          <w:lang w:eastAsia="ja-JP"/>
        </w:rPr>
        <w:t>function.(</w:t>
      </w:r>
      <w:proofErr w:type="gramEnd"/>
      <w:r w:rsidRPr="002F2FEC">
        <w:rPr>
          <w:lang w:eastAsia="ja-JP"/>
        </w:rPr>
        <w:t>R-Car E3 only)</w:t>
      </w:r>
    </w:p>
    <w:p w14:paraId="7510B836" w14:textId="3A266E52" w:rsidR="008F62B2" w:rsidRDefault="008F62B2" w:rsidP="00F01A7E">
      <w:pPr>
        <w:pStyle w:val="ListParagraph"/>
        <w:numPr>
          <w:ilvl w:val="0"/>
          <w:numId w:val="27"/>
        </w:numPr>
        <w:spacing w:line="220" w:lineRule="exact"/>
        <w:ind w:leftChars="0"/>
        <w:rPr>
          <w:lang w:eastAsia="ja-JP"/>
        </w:rPr>
      </w:pPr>
      <w:r>
        <w:rPr>
          <w:rFonts w:hint="eastAsia"/>
          <w:lang w:eastAsia="ja-JP"/>
        </w:rPr>
        <w:t>D</w:t>
      </w:r>
      <w:r>
        <w:rPr>
          <w:lang w:eastAsia="ja-JP"/>
        </w:rPr>
        <w:t xml:space="preserve">SI/CSI-2-TX-IF Connection </w:t>
      </w:r>
      <w:r w:rsidR="00D1205B">
        <w:rPr>
          <w:lang w:eastAsia="ja-JP"/>
        </w:rPr>
        <w:t>(</w:t>
      </w:r>
      <w:r>
        <w:rPr>
          <w:lang w:eastAsia="ja-JP"/>
        </w:rPr>
        <w:t>R-Car V3U</w:t>
      </w:r>
      <w:r w:rsidR="00D1205B">
        <w:rPr>
          <w:lang w:eastAsia="ja-JP"/>
        </w:rPr>
        <w:t xml:space="preserve"> only)</w:t>
      </w:r>
    </w:p>
    <w:p w14:paraId="6F630000" w14:textId="3F29B8C8" w:rsidR="002D65A0" w:rsidRPr="006F576F" w:rsidRDefault="002D65A0" w:rsidP="00F01A7E">
      <w:pPr>
        <w:pStyle w:val="ListParagraph"/>
        <w:numPr>
          <w:ilvl w:val="0"/>
          <w:numId w:val="27"/>
        </w:numPr>
        <w:spacing w:line="220" w:lineRule="exact"/>
        <w:ind w:leftChars="0"/>
        <w:rPr>
          <w:lang w:eastAsia="ja-JP"/>
        </w:rPr>
      </w:pPr>
      <w:r w:rsidRPr="008679A3">
        <w:rPr>
          <w:lang w:eastAsia="ja-JP"/>
        </w:rPr>
        <w:t>Safe Rendering Support</w:t>
      </w:r>
    </w:p>
    <w:p w14:paraId="0D9F0196" w14:textId="77777777" w:rsidR="0045076E" w:rsidRPr="00920FA2" w:rsidRDefault="0045076E" w:rsidP="00320391">
      <w:pPr>
        <w:pStyle w:val="ListParagraph"/>
        <w:overflowPunct/>
        <w:autoSpaceDE/>
        <w:autoSpaceDN/>
        <w:adjustRightInd/>
        <w:spacing w:after="0" w:line="240" w:lineRule="auto"/>
        <w:ind w:leftChars="0" w:left="420"/>
        <w:textAlignment w:val="auto"/>
        <w:rPr>
          <w:lang w:eastAsia="ja-JP"/>
        </w:rPr>
      </w:pPr>
    </w:p>
    <w:p w14:paraId="280C923D" w14:textId="77777777" w:rsidR="001E3BC1" w:rsidRDefault="005D2A4D" w:rsidP="001E3BC1">
      <w:pPr>
        <w:pStyle w:val="Heading3"/>
      </w:pPr>
      <w:r>
        <w:rPr>
          <w:rFonts w:hint="eastAsia"/>
          <w:lang w:eastAsia="ja-JP"/>
        </w:rPr>
        <w:t>Display Resolution</w:t>
      </w:r>
    </w:p>
    <w:p w14:paraId="0552F13A" w14:textId="77777777" w:rsidR="008B2191" w:rsidRDefault="005D2A4D" w:rsidP="001E3BC1">
      <w:pPr>
        <w:rPr>
          <w:lang w:eastAsia="ja-JP"/>
        </w:rPr>
      </w:pPr>
      <w:proofErr w:type="gramStart"/>
      <w:r w:rsidRPr="005D2A4D">
        <w:t>Supported</w:t>
      </w:r>
      <w:proofErr w:type="gramEnd"/>
      <w:r w:rsidRPr="005D2A4D">
        <w:t xml:space="preserve"> display resolution of this module is as follows.</w:t>
      </w:r>
    </w:p>
    <w:p w14:paraId="59FCE0FC" w14:textId="77777777" w:rsidR="008B2191" w:rsidRDefault="007A0472" w:rsidP="001E3BC1">
      <w:pPr>
        <w:rPr>
          <w:rStyle w:val="a"/>
        </w:rPr>
      </w:pPr>
      <w:r>
        <w:rPr>
          <w:rStyle w:val="a"/>
        </w:rPr>
        <w:t>If</w:t>
      </w:r>
      <w:r w:rsidR="008B2191">
        <w:rPr>
          <w:rStyle w:val="a"/>
          <w:rFonts w:hint="eastAsia"/>
        </w:rPr>
        <w:t xml:space="preserve"> there is no explanation below, each resolution is an output in progressive mode.</w:t>
      </w:r>
    </w:p>
    <w:p w14:paraId="5550161C" w14:textId="77777777" w:rsidR="004D1C16" w:rsidRDefault="004D1C16" w:rsidP="001E3BC1">
      <w:pPr>
        <w:rPr>
          <w:rStyle w:val="a"/>
          <w:lang w:eastAsia="ja-JP"/>
        </w:rPr>
      </w:pPr>
      <w:r w:rsidRPr="004D1C16">
        <w:rPr>
          <w:rStyle w:val="a"/>
          <w:lang w:eastAsia="ja-JP"/>
        </w:rPr>
        <w:t>If the monitor support</w:t>
      </w:r>
      <w:r w:rsidR="007F3694">
        <w:rPr>
          <w:rStyle w:val="a"/>
          <w:rFonts w:hint="eastAsia"/>
          <w:lang w:eastAsia="ja-JP"/>
        </w:rPr>
        <w:t>s</w:t>
      </w:r>
      <w:r w:rsidRPr="004D1C16">
        <w:rPr>
          <w:rStyle w:val="a"/>
          <w:lang w:eastAsia="ja-JP"/>
        </w:rPr>
        <w:t xml:space="preserve"> interlaced mode, interlaced mode can also be displayed.</w:t>
      </w:r>
    </w:p>
    <w:p w14:paraId="7C6D25F5" w14:textId="7A5FB47A" w:rsidR="001E3BC1" w:rsidRDefault="005D2A4D" w:rsidP="001E3BC1">
      <w:pPr>
        <w:rPr>
          <w:lang w:eastAsia="ja-JP"/>
        </w:rPr>
      </w:pPr>
      <w:r w:rsidRPr="005D2A4D">
        <w:rPr>
          <w:lang w:eastAsia="ja-JP"/>
        </w:rPr>
        <w:t>Refer to</w:t>
      </w:r>
      <w:r>
        <w:rPr>
          <w:rFonts w:hint="eastAsia"/>
          <w:lang w:eastAsia="ja-JP"/>
        </w:rPr>
        <w:t xml:space="preserve"> </w:t>
      </w:r>
      <w:r w:rsidR="00F90AF5">
        <w:rPr>
          <w:rFonts w:hint="eastAsia"/>
          <w:lang w:eastAsia="ja-JP"/>
        </w:rPr>
        <w:t>"</w:t>
      </w:r>
      <w:r w:rsidR="00E47525">
        <w:rPr>
          <w:lang w:eastAsia="ja-JP"/>
        </w:rPr>
        <w:fldChar w:fldCharType="begin"/>
      </w:r>
      <w:r w:rsidR="00E47525">
        <w:rPr>
          <w:lang w:eastAsia="ja-JP"/>
        </w:rPr>
        <w:instrText xml:space="preserve"> </w:instrText>
      </w:r>
      <w:r w:rsidR="00E47525">
        <w:rPr>
          <w:rFonts w:hint="eastAsia"/>
          <w:lang w:eastAsia="ja-JP"/>
        </w:rPr>
        <w:instrText>REF _Ref414021182 \r \h</w:instrText>
      </w:r>
      <w:r w:rsidR="00E47525">
        <w:rPr>
          <w:lang w:eastAsia="ja-JP"/>
        </w:rPr>
        <w:instrText xml:space="preserve"> </w:instrText>
      </w:r>
      <w:r w:rsidR="00E47525">
        <w:rPr>
          <w:lang w:eastAsia="ja-JP"/>
        </w:rPr>
      </w:r>
      <w:r w:rsidR="00E47525">
        <w:rPr>
          <w:lang w:eastAsia="ja-JP"/>
        </w:rPr>
        <w:fldChar w:fldCharType="separate"/>
      </w:r>
      <w:r w:rsidR="00253C6E">
        <w:rPr>
          <w:lang w:eastAsia="ja-JP"/>
        </w:rPr>
        <w:t>4.1.6</w:t>
      </w:r>
      <w:r w:rsidR="00E47525">
        <w:rPr>
          <w:lang w:eastAsia="ja-JP"/>
        </w:rPr>
        <w:fldChar w:fldCharType="end"/>
      </w:r>
      <w:r w:rsidR="00E47525">
        <w:rPr>
          <w:lang w:eastAsia="ja-JP"/>
        </w:rPr>
        <w:t xml:space="preserve"> </w:t>
      </w:r>
      <w:r w:rsidR="00E47525">
        <w:rPr>
          <w:lang w:eastAsia="ja-JP"/>
        </w:rPr>
        <w:fldChar w:fldCharType="begin"/>
      </w:r>
      <w:r w:rsidR="00E47525">
        <w:rPr>
          <w:lang w:eastAsia="ja-JP"/>
        </w:rPr>
        <w:instrText xml:space="preserve"> REF _Ref414021182 \h </w:instrText>
      </w:r>
      <w:r w:rsidR="00E47525">
        <w:rPr>
          <w:lang w:eastAsia="ja-JP"/>
        </w:rPr>
      </w:r>
      <w:r w:rsidR="00E47525">
        <w:rPr>
          <w:lang w:eastAsia="ja-JP"/>
        </w:rPr>
        <w:fldChar w:fldCharType="separate"/>
      </w:r>
      <w:ins w:id="1" w:author="Author">
        <w:r w:rsidR="00253C6E">
          <w:rPr>
            <w:rFonts w:hint="eastAsia"/>
            <w:lang w:eastAsia="ja-JP"/>
          </w:rPr>
          <w:t>R</w:t>
        </w:r>
        <w:r w:rsidR="00253C6E" w:rsidRPr="008717E7">
          <w:rPr>
            <w:lang w:eastAsia="ja-JP"/>
          </w:rPr>
          <w:t xml:space="preserve">esolution </w:t>
        </w:r>
        <w:r w:rsidR="00253C6E">
          <w:rPr>
            <w:rFonts w:hint="eastAsia"/>
            <w:lang w:eastAsia="ja-JP"/>
          </w:rPr>
          <w:t>C</w:t>
        </w:r>
        <w:r w:rsidR="00253C6E" w:rsidRPr="008717E7">
          <w:rPr>
            <w:lang w:eastAsia="ja-JP"/>
          </w:rPr>
          <w:t>hange</w:t>
        </w:r>
      </w:ins>
      <w:del w:id="2" w:author="Author">
        <w:r w:rsidR="005B36E6" w:rsidDel="00253C6E">
          <w:rPr>
            <w:rFonts w:hint="eastAsia"/>
            <w:lang w:eastAsia="ja-JP"/>
          </w:rPr>
          <w:delText>R</w:delText>
        </w:r>
        <w:r w:rsidR="005B36E6" w:rsidRPr="008717E7" w:rsidDel="00253C6E">
          <w:rPr>
            <w:lang w:eastAsia="ja-JP"/>
          </w:rPr>
          <w:delText xml:space="preserve">esolution </w:delText>
        </w:r>
        <w:r w:rsidR="005B36E6" w:rsidDel="00253C6E">
          <w:rPr>
            <w:rFonts w:hint="eastAsia"/>
            <w:lang w:eastAsia="ja-JP"/>
          </w:rPr>
          <w:delText>C</w:delText>
        </w:r>
        <w:r w:rsidR="005B36E6" w:rsidRPr="008717E7" w:rsidDel="00253C6E">
          <w:rPr>
            <w:lang w:eastAsia="ja-JP"/>
          </w:rPr>
          <w:delText>hange</w:delText>
        </w:r>
      </w:del>
      <w:r w:rsidR="00E47525">
        <w:rPr>
          <w:lang w:eastAsia="ja-JP"/>
        </w:rPr>
        <w:fldChar w:fldCharType="end"/>
      </w:r>
      <w:r w:rsidR="00F90AF5">
        <w:rPr>
          <w:rFonts w:hint="eastAsia"/>
          <w:lang w:eastAsia="ja-JP"/>
        </w:rPr>
        <w:t>"</w:t>
      </w:r>
      <w:r w:rsidR="009E79BB">
        <w:rPr>
          <w:rFonts w:hint="eastAsia"/>
          <w:lang w:eastAsia="ja-JP"/>
        </w:rPr>
        <w:t xml:space="preserve"> </w:t>
      </w:r>
      <w:r w:rsidR="00633971">
        <w:rPr>
          <w:lang w:eastAsia="ja-JP"/>
        </w:rPr>
        <w:t>and “</w:t>
      </w:r>
      <w:r w:rsidR="00633971">
        <w:rPr>
          <w:lang w:eastAsia="ja-JP"/>
        </w:rPr>
        <w:fldChar w:fldCharType="begin"/>
      </w:r>
      <w:r w:rsidR="00633971">
        <w:rPr>
          <w:lang w:eastAsia="ja-JP"/>
        </w:rPr>
        <w:instrText xml:space="preserve"> REF _Ref478982036 \r \h </w:instrText>
      </w:r>
      <w:r w:rsidR="00633971">
        <w:rPr>
          <w:lang w:eastAsia="ja-JP"/>
        </w:rPr>
      </w:r>
      <w:r w:rsidR="00633971">
        <w:rPr>
          <w:lang w:eastAsia="ja-JP"/>
        </w:rPr>
        <w:fldChar w:fldCharType="separate"/>
      </w:r>
      <w:r w:rsidR="00253C6E">
        <w:rPr>
          <w:lang w:eastAsia="ja-JP"/>
        </w:rPr>
        <w:t>5.2.3</w:t>
      </w:r>
      <w:r w:rsidR="00633971">
        <w:rPr>
          <w:lang w:eastAsia="ja-JP"/>
        </w:rPr>
        <w:fldChar w:fldCharType="end"/>
      </w:r>
      <w:r w:rsidR="00633971">
        <w:rPr>
          <w:rFonts w:hint="eastAsia"/>
          <w:lang w:eastAsia="ja-JP"/>
        </w:rPr>
        <w:t xml:space="preserve"> </w:t>
      </w:r>
      <w:r w:rsidR="00633971">
        <w:rPr>
          <w:lang w:eastAsia="ja-JP"/>
        </w:rPr>
        <w:fldChar w:fldCharType="begin"/>
      </w:r>
      <w:r w:rsidR="00633971">
        <w:rPr>
          <w:lang w:eastAsia="ja-JP"/>
        </w:rPr>
        <w:instrText xml:space="preserve"> REF _Ref478982036 \h </w:instrText>
      </w:r>
      <w:r w:rsidR="00633971">
        <w:rPr>
          <w:lang w:eastAsia="ja-JP"/>
        </w:rPr>
      </w:r>
      <w:r w:rsidR="00633971">
        <w:rPr>
          <w:lang w:eastAsia="ja-JP"/>
        </w:rPr>
        <w:fldChar w:fldCharType="separate"/>
      </w:r>
      <w:r w:rsidR="00253C6E">
        <w:rPr>
          <w:rFonts w:hint="eastAsia"/>
          <w:lang w:eastAsia="ja-JP"/>
        </w:rPr>
        <w:t>Kernel Parameters</w:t>
      </w:r>
      <w:r w:rsidR="00633971">
        <w:rPr>
          <w:lang w:eastAsia="ja-JP"/>
        </w:rPr>
        <w:fldChar w:fldCharType="end"/>
      </w:r>
      <w:r w:rsidR="00633971">
        <w:rPr>
          <w:lang w:eastAsia="ja-JP"/>
        </w:rPr>
        <w:t xml:space="preserve">” </w:t>
      </w:r>
      <w:r w:rsidRPr="005D2A4D">
        <w:rPr>
          <w:lang w:eastAsia="ja-JP"/>
        </w:rPr>
        <w:t>to change resolution</w:t>
      </w:r>
      <w:r>
        <w:rPr>
          <w:rFonts w:hint="eastAsia"/>
          <w:lang w:eastAsia="ja-JP"/>
        </w:rPr>
        <w:t>.</w:t>
      </w:r>
    </w:p>
    <w:p w14:paraId="02561687" w14:textId="77777777" w:rsidR="005173A4" w:rsidRPr="00633971" w:rsidRDefault="005173A4" w:rsidP="001E3BC1">
      <w:pPr>
        <w:rPr>
          <w:lang w:eastAsia="ja-JP"/>
        </w:rPr>
      </w:pPr>
    </w:p>
    <w:p w14:paraId="3BAAE986" w14:textId="00C60427" w:rsidR="005D2A4D" w:rsidRDefault="008577CE">
      <w:pPr>
        <w:pStyle w:val="tabletitle"/>
      </w:pPr>
      <w:r>
        <w:t xml:space="preserve">Table </w:t>
      </w:r>
      <w:r w:rsidR="00910085">
        <w:rPr>
          <w:noProof/>
        </w:rPr>
        <w:fldChar w:fldCharType="begin"/>
      </w:r>
      <w:r w:rsidR="00910085">
        <w:rPr>
          <w:noProof/>
        </w:rPr>
        <w:instrText xml:space="preserve"> STYLEREF 1 \s </w:instrText>
      </w:r>
      <w:r w:rsidR="00910085">
        <w:rPr>
          <w:noProof/>
        </w:rPr>
        <w:fldChar w:fldCharType="separate"/>
      </w:r>
      <w:r w:rsidR="00253C6E">
        <w:rPr>
          <w:noProof/>
        </w:rPr>
        <w:t>1</w:t>
      </w:r>
      <w:r w:rsidR="00910085">
        <w:rPr>
          <w:noProof/>
        </w:rPr>
        <w:fldChar w:fldCharType="end"/>
      </w:r>
      <w:r w:rsidR="005F5DB4">
        <w:t>.</w:t>
      </w:r>
      <w:r w:rsidR="00910085">
        <w:rPr>
          <w:noProof/>
        </w:rPr>
        <w:fldChar w:fldCharType="begin"/>
      </w:r>
      <w:r w:rsidR="00910085">
        <w:rPr>
          <w:noProof/>
        </w:rPr>
        <w:instrText xml:space="preserve"> SEQ Table \* ARABIC \s 1 </w:instrText>
      </w:r>
      <w:r w:rsidR="00910085">
        <w:rPr>
          <w:noProof/>
        </w:rPr>
        <w:fldChar w:fldCharType="separate"/>
      </w:r>
      <w:r w:rsidR="00253C6E">
        <w:rPr>
          <w:noProof/>
        </w:rPr>
        <w:t>1</w:t>
      </w:r>
      <w:r w:rsidR="00910085">
        <w:rPr>
          <w:noProof/>
        </w:rPr>
        <w:fldChar w:fldCharType="end"/>
      </w:r>
      <w:r>
        <w:rPr>
          <w:rFonts w:hint="eastAsia"/>
        </w:rPr>
        <w:t xml:space="preserve">  </w:t>
      </w:r>
      <w:r w:rsidR="00E70691">
        <w:rPr>
          <w:rFonts w:hint="eastAsia"/>
        </w:rPr>
        <w:t xml:space="preserve">Supported </w:t>
      </w:r>
      <w:r w:rsidR="00200F92">
        <w:rPr>
          <w:rFonts w:hint="eastAsia"/>
        </w:rPr>
        <w:t>r</w:t>
      </w:r>
      <w:r w:rsidR="00E70691">
        <w:rPr>
          <w:rFonts w:hint="eastAsia"/>
        </w:rPr>
        <w:t>esolution</w:t>
      </w:r>
      <w:r w:rsidR="003E64AA">
        <w:t xml:space="preserve"> </w:t>
      </w:r>
      <w:r w:rsidR="003E64AA" w:rsidRPr="003E64AA">
        <w:t xml:space="preserve">(R-Car H3 / M3 </w:t>
      </w:r>
      <w:r w:rsidR="00320391">
        <w:rPr>
          <w:rFonts w:hint="eastAsia"/>
          <w:lang w:eastAsia="ja-JP"/>
        </w:rPr>
        <w:t>/</w:t>
      </w:r>
      <w:r w:rsidR="00320391">
        <w:rPr>
          <w:lang w:eastAsia="ja-JP"/>
        </w:rPr>
        <w:t xml:space="preserve"> M3N </w:t>
      </w:r>
      <w:r w:rsidR="003E64AA" w:rsidRPr="003E64AA">
        <w:t>system evaluation board)</w:t>
      </w:r>
    </w:p>
    <w:tbl>
      <w:tblPr>
        <w:tblW w:w="3075"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40" w:type="dxa"/>
          <w:right w:w="40" w:type="dxa"/>
        </w:tblCellMar>
        <w:tblLook w:val="01E0" w:firstRow="1" w:lastRow="1" w:firstColumn="1" w:lastColumn="1" w:noHBand="0" w:noVBand="0"/>
      </w:tblPr>
      <w:tblGrid>
        <w:gridCol w:w="2226"/>
        <w:gridCol w:w="1037"/>
        <w:gridCol w:w="1468"/>
        <w:gridCol w:w="1254"/>
      </w:tblGrid>
      <w:tr w:rsidR="00610F06" w14:paraId="4C3A5220" w14:textId="77777777" w:rsidTr="00D56217">
        <w:trPr>
          <w:cantSplit/>
          <w:trHeight w:val="838"/>
          <w:tblHeader/>
        </w:trPr>
        <w:tc>
          <w:tcPr>
            <w:tcW w:w="1860" w:type="pct"/>
            <w:tcBorders>
              <w:top w:val="single" w:sz="8" w:space="0" w:color="auto"/>
              <w:bottom w:val="single" w:sz="8" w:space="0" w:color="auto"/>
              <w:right w:val="single" w:sz="8" w:space="0" w:color="auto"/>
            </w:tcBorders>
            <w:shd w:val="clear" w:color="auto" w:fill="auto"/>
            <w:vAlign w:val="center"/>
          </w:tcPr>
          <w:p w14:paraId="26CD812A" w14:textId="77777777" w:rsidR="00610F06" w:rsidRPr="00896C56" w:rsidRDefault="00610F06" w:rsidP="00610F06">
            <w:pPr>
              <w:pStyle w:val="tablehead"/>
            </w:pPr>
            <w:r>
              <w:rPr>
                <w:rFonts w:hint="eastAsia"/>
                <w:lang w:eastAsia="ja-JP"/>
              </w:rPr>
              <w:t>Display resolution</w:t>
            </w:r>
          </w:p>
        </w:tc>
        <w:tc>
          <w:tcPr>
            <w:tcW w:w="866" w:type="pct"/>
            <w:tcBorders>
              <w:top w:val="single" w:sz="8" w:space="0" w:color="auto"/>
              <w:left w:val="single" w:sz="8" w:space="0" w:color="auto"/>
              <w:bottom w:val="single" w:sz="8" w:space="0" w:color="auto"/>
            </w:tcBorders>
            <w:shd w:val="clear" w:color="auto" w:fill="auto"/>
            <w:vAlign w:val="center"/>
          </w:tcPr>
          <w:p w14:paraId="34E0FDAD" w14:textId="77777777" w:rsidR="00610F06" w:rsidRDefault="00610F06" w:rsidP="00610F06">
            <w:pPr>
              <w:pStyle w:val="tablehead"/>
              <w:spacing w:before="0" w:after="0" w:line="240" w:lineRule="auto"/>
              <w:ind w:left="0" w:right="0"/>
              <w:rPr>
                <w:lang w:eastAsia="ja-JP"/>
              </w:rPr>
            </w:pPr>
            <w:r>
              <w:rPr>
                <w:rFonts w:hint="eastAsia"/>
                <w:lang w:eastAsia="ja-JP"/>
              </w:rPr>
              <w:t xml:space="preserve">HDMI </w:t>
            </w:r>
            <w:r w:rsidR="005C29E9">
              <w:rPr>
                <w:lang w:eastAsia="ja-JP"/>
              </w:rPr>
              <w:t>*</w:t>
            </w:r>
            <w:r w:rsidRPr="00E70691">
              <w:rPr>
                <w:rFonts w:hint="eastAsia"/>
                <w:vertAlign w:val="superscript"/>
                <w:lang w:eastAsia="ja-JP"/>
              </w:rPr>
              <w:t>1</w:t>
            </w:r>
          </w:p>
        </w:tc>
        <w:tc>
          <w:tcPr>
            <w:tcW w:w="1226" w:type="pct"/>
            <w:tcBorders>
              <w:top w:val="single" w:sz="8" w:space="0" w:color="auto"/>
              <w:bottom w:val="single" w:sz="8" w:space="0" w:color="auto"/>
            </w:tcBorders>
            <w:shd w:val="clear" w:color="auto" w:fill="auto"/>
            <w:vAlign w:val="center"/>
          </w:tcPr>
          <w:p w14:paraId="3670B263" w14:textId="77777777" w:rsidR="00610F06" w:rsidRDefault="00610F06" w:rsidP="00610F06">
            <w:pPr>
              <w:pStyle w:val="tablehead"/>
              <w:spacing w:before="0" w:after="0" w:line="240" w:lineRule="auto"/>
              <w:ind w:left="0" w:right="0"/>
              <w:rPr>
                <w:lang w:eastAsia="ja-JP"/>
              </w:rPr>
            </w:pPr>
            <w:r>
              <w:rPr>
                <w:rFonts w:hint="eastAsia"/>
                <w:lang w:eastAsia="ja-JP"/>
              </w:rPr>
              <w:t xml:space="preserve">Analog RGB </w:t>
            </w:r>
            <w:r w:rsidR="005C29E9">
              <w:rPr>
                <w:lang w:eastAsia="ja-JP"/>
              </w:rPr>
              <w:t>*</w:t>
            </w:r>
            <w:r>
              <w:rPr>
                <w:rFonts w:hint="eastAsia"/>
                <w:vertAlign w:val="superscript"/>
                <w:lang w:eastAsia="ja-JP"/>
              </w:rPr>
              <w:t>2</w:t>
            </w:r>
          </w:p>
        </w:tc>
        <w:tc>
          <w:tcPr>
            <w:tcW w:w="1048" w:type="pct"/>
            <w:tcBorders>
              <w:top w:val="single" w:sz="8" w:space="0" w:color="auto"/>
              <w:bottom w:val="single" w:sz="8" w:space="0" w:color="auto"/>
              <w:right w:val="single" w:sz="8" w:space="0" w:color="auto"/>
            </w:tcBorders>
            <w:shd w:val="clear" w:color="auto" w:fill="auto"/>
            <w:vAlign w:val="center"/>
          </w:tcPr>
          <w:p w14:paraId="1C783FF5" w14:textId="77777777" w:rsidR="00610F06" w:rsidRDefault="00610F06" w:rsidP="00675FFE">
            <w:pPr>
              <w:pStyle w:val="tablehead"/>
              <w:spacing w:before="0" w:after="0" w:line="240" w:lineRule="auto"/>
              <w:ind w:left="0" w:right="0"/>
              <w:rPr>
                <w:lang w:eastAsia="ja-JP"/>
              </w:rPr>
            </w:pPr>
            <w:r>
              <w:rPr>
                <w:rFonts w:hint="eastAsia"/>
                <w:lang w:eastAsia="ja-JP"/>
              </w:rPr>
              <w:t>LVDS</w:t>
            </w:r>
          </w:p>
        </w:tc>
      </w:tr>
      <w:tr w:rsidR="00287DFD" w14:paraId="1BE0A1F8" w14:textId="77777777" w:rsidTr="00B94654">
        <w:trPr>
          <w:cantSplit/>
          <w:trHeight w:val="260"/>
          <w:tblHeader/>
        </w:trPr>
        <w:tc>
          <w:tcPr>
            <w:tcW w:w="1860" w:type="pct"/>
            <w:tcBorders>
              <w:top w:val="single" w:sz="8" w:space="0" w:color="auto"/>
              <w:bottom w:val="single" w:sz="4" w:space="0" w:color="auto"/>
              <w:right w:val="single" w:sz="8" w:space="0" w:color="auto"/>
            </w:tcBorders>
            <w:shd w:val="clear" w:color="auto" w:fill="auto"/>
          </w:tcPr>
          <w:p w14:paraId="746D7156" w14:textId="77777777" w:rsidR="00287DFD" w:rsidRPr="00896C56" w:rsidRDefault="00287DFD">
            <w:pPr>
              <w:pStyle w:val="tablebody"/>
            </w:pPr>
            <w:r w:rsidRPr="00E70691">
              <w:t>VGA</w:t>
            </w:r>
            <w:r w:rsidR="000227BC">
              <w:t xml:space="preserve"> </w:t>
            </w:r>
            <w:r w:rsidRPr="00E70691">
              <w:t>(640</w:t>
            </w:r>
            <w:r>
              <w:rPr>
                <w:rFonts w:hint="eastAsia"/>
                <w:lang w:eastAsia="ja-JP"/>
              </w:rPr>
              <w:t>x</w:t>
            </w:r>
            <w:r w:rsidRPr="00E70691">
              <w:t>480)</w:t>
            </w:r>
          </w:p>
        </w:tc>
        <w:tc>
          <w:tcPr>
            <w:tcW w:w="866" w:type="pct"/>
            <w:tcBorders>
              <w:top w:val="single" w:sz="8" w:space="0" w:color="auto"/>
              <w:left w:val="single" w:sz="8" w:space="0" w:color="auto"/>
              <w:bottom w:val="single" w:sz="4" w:space="0" w:color="auto"/>
            </w:tcBorders>
            <w:shd w:val="clear" w:color="auto" w:fill="auto"/>
            <w:vAlign w:val="center"/>
          </w:tcPr>
          <w:p w14:paraId="25A1D6AC" w14:textId="77777777" w:rsidR="00287DFD" w:rsidRPr="00896C56" w:rsidRDefault="00287DFD" w:rsidP="005173A4">
            <w:pPr>
              <w:pStyle w:val="tablebody"/>
              <w:jc w:val="center"/>
              <w:rPr>
                <w:lang w:eastAsia="ja-JP"/>
              </w:rPr>
            </w:pPr>
            <w:r>
              <w:rPr>
                <w:rFonts w:hint="eastAsia"/>
                <w:lang w:eastAsia="ja-JP"/>
              </w:rPr>
              <w:t>yes</w:t>
            </w:r>
          </w:p>
        </w:tc>
        <w:tc>
          <w:tcPr>
            <w:tcW w:w="1226" w:type="pct"/>
            <w:tcBorders>
              <w:top w:val="single" w:sz="8" w:space="0" w:color="auto"/>
              <w:bottom w:val="single" w:sz="4" w:space="0" w:color="auto"/>
            </w:tcBorders>
            <w:shd w:val="clear" w:color="auto" w:fill="auto"/>
            <w:vAlign w:val="center"/>
          </w:tcPr>
          <w:p w14:paraId="4CB543A6" w14:textId="77777777" w:rsidR="00287DFD" w:rsidRPr="00896C56" w:rsidRDefault="00287DFD" w:rsidP="005173A4">
            <w:pPr>
              <w:pStyle w:val="tablebody"/>
              <w:jc w:val="center"/>
            </w:pPr>
            <w:r w:rsidRPr="005173A4">
              <w:t>yes</w:t>
            </w:r>
          </w:p>
        </w:tc>
        <w:tc>
          <w:tcPr>
            <w:tcW w:w="1048" w:type="pct"/>
            <w:tcBorders>
              <w:top w:val="single" w:sz="8" w:space="0" w:color="auto"/>
              <w:bottom w:val="single" w:sz="4" w:space="0" w:color="auto"/>
              <w:right w:val="single" w:sz="8" w:space="0" w:color="auto"/>
            </w:tcBorders>
            <w:shd w:val="clear" w:color="auto" w:fill="auto"/>
            <w:vAlign w:val="center"/>
          </w:tcPr>
          <w:p w14:paraId="60F115DD" w14:textId="77777777" w:rsidR="00287DFD" w:rsidRPr="00896C56" w:rsidRDefault="00287DFD">
            <w:pPr>
              <w:pStyle w:val="tablebody"/>
              <w:jc w:val="center"/>
              <w:rPr>
                <w:lang w:eastAsia="ja-JP"/>
              </w:rPr>
            </w:pPr>
            <w:r>
              <w:rPr>
                <w:rFonts w:hint="eastAsia"/>
                <w:lang w:eastAsia="ja-JP"/>
              </w:rPr>
              <w:t>no</w:t>
            </w:r>
            <w:r w:rsidR="00361217">
              <w:rPr>
                <w:lang w:eastAsia="ja-JP"/>
              </w:rPr>
              <w:t xml:space="preserve"> *</w:t>
            </w:r>
            <w:r w:rsidR="00A8515D">
              <w:rPr>
                <w:rFonts w:hint="eastAsia"/>
                <w:vertAlign w:val="superscript"/>
                <w:lang w:eastAsia="ja-JP"/>
              </w:rPr>
              <w:t>5</w:t>
            </w:r>
          </w:p>
        </w:tc>
      </w:tr>
      <w:tr w:rsidR="00287DFD" w14:paraId="2FA00E97" w14:textId="77777777" w:rsidTr="00B94654">
        <w:trPr>
          <w:cantSplit/>
          <w:trHeight w:val="260"/>
          <w:tblHeader/>
        </w:trPr>
        <w:tc>
          <w:tcPr>
            <w:tcW w:w="1860" w:type="pct"/>
            <w:tcBorders>
              <w:top w:val="single" w:sz="4" w:space="0" w:color="auto"/>
              <w:bottom w:val="single" w:sz="4" w:space="0" w:color="auto"/>
              <w:right w:val="single" w:sz="8" w:space="0" w:color="auto"/>
            </w:tcBorders>
            <w:shd w:val="clear" w:color="auto" w:fill="auto"/>
          </w:tcPr>
          <w:p w14:paraId="13B2630A" w14:textId="77777777" w:rsidR="00287DFD" w:rsidRPr="001E3BC1" w:rsidRDefault="00287DFD" w:rsidP="00B54CF9">
            <w:pPr>
              <w:pStyle w:val="tablebody"/>
            </w:pPr>
            <w:r w:rsidRPr="00E70691">
              <w:t>WVGA</w:t>
            </w:r>
            <w:r w:rsidR="000227BC">
              <w:t xml:space="preserve"> </w:t>
            </w:r>
            <w:r w:rsidRPr="00E70691">
              <w:t>(800</w:t>
            </w:r>
            <w:r>
              <w:rPr>
                <w:rFonts w:hint="eastAsia"/>
                <w:lang w:eastAsia="ja-JP"/>
              </w:rPr>
              <w:t>x</w:t>
            </w:r>
            <w:r w:rsidRPr="00E70691">
              <w:t>480)</w:t>
            </w:r>
          </w:p>
        </w:tc>
        <w:tc>
          <w:tcPr>
            <w:tcW w:w="866" w:type="pct"/>
            <w:tcBorders>
              <w:top w:val="single" w:sz="4" w:space="0" w:color="auto"/>
              <w:left w:val="single" w:sz="8" w:space="0" w:color="auto"/>
              <w:bottom w:val="single" w:sz="4" w:space="0" w:color="auto"/>
            </w:tcBorders>
            <w:shd w:val="clear" w:color="auto" w:fill="auto"/>
            <w:vAlign w:val="center"/>
          </w:tcPr>
          <w:p w14:paraId="3D8E3619" w14:textId="77777777" w:rsidR="00287DFD" w:rsidRPr="001E3BC1" w:rsidRDefault="00287DFD" w:rsidP="005173A4">
            <w:pPr>
              <w:pStyle w:val="tablebody"/>
              <w:jc w:val="center"/>
            </w:pPr>
            <w:r w:rsidRPr="005173A4">
              <w:t>yes</w:t>
            </w:r>
          </w:p>
        </w:tc>
        <w:tc>
          <w:tcPr>
            <w:tcW w:w="1226" w:type="pct"/>
            <w:tcBorders>
              <w:top w:val="single" w:sz="4" w:space="0" w:color="auto"/>
              <w:bottom w:val="single" w:sz="4" w:space="0" w:color="auto"/>
            </w:tcBorders>
            <w:shd w:val="clear" w:color="auto" w:fill="auto"/>
            <w:vAlign w:val="center"/>
          </w:tcPr>
          <w:p w14:paraId="13BE3128" w14:textId="77777777" w:rsidR="00287DFD" w:rsidRDefault="00F12BCC" w:rsidP="00675FFE">
            <w:pPr>
              <w:pStyle w:val="tablebody"/>
              <w:jc w:val="center"/>
            </w:pPr>
            <w:r>
              <w:rPr>
                <w:rFonts w:hint="eastAsia"/>
                <w:lang w:eastAsia="ja-JP"/>
              </w:rPr>
              <w:t>yes</w:t>
            </w:r>
            <w:r w:rsidR="002433DF">
              <w:rPr>
                <w:lang w:eastAsia="ja-JP"/>
              </w:rPr>
              <w:t xml:space="preserve"> *</w:t>
            </w:r>
            <w:r w:rsidR="002433DF">
              <w:rPr>
                <w:rFonts w:hint="eastAsia"/>
                <w:vertAlign w:val="superscript"/>
                <w:lang w:eastAsia="ja-JP"/>
              </w:rPr>
              <w:t>4</w:t>
            </w:r>
          </w:p>
        </w:tc>
        <w:tc>
          <w:tcPr>
            <w:tcW w:w="1048" w:type="pct"/>
            <w:tcBorders>
              <w:top w:val="single" w:sz="4" w:space="0" w:color="auto"/>
              <w:bottom w:val="single" w:sz="4" w:space="0" w:color="auto"/>
              <w:right w:val="single" w:sz="8" w:space="0" w:color="auto"/>
            </w:tcBorders>
            <w:shd w:val="clear" w:color="auto" w:fill="auto"/>
            <w:vAlign w:val="center"/>
          </w:tcPr>
          <w:p w14:paraId="0270775E" w14:textId="77777777" w:rsidR="00287DFD" w:rsidRDefault="00287DFD">
            <w:pPr>
              <w:pStyle w:val="tablebody"/>
              <w:jc w:val="center"/>
            </w:pPr>
            <w:r w:rsidRPr="005173A4">
              <w:t>no</w:t>
            </w:r>
            <w:r w:rsidR="00361217">
              <w:rPr>
                <w:lang w:eastAsia="ja-JP"/>
              </w:rPr>
              <w:t xml:space="preserve"> *</w:t>
            </w:r>
            <w:r w:rsidR="00A8515D">
              <w:rPr>
                <w:vertAlign w:val="superscript"/>
                <w:lang w:eastAsia="ja-JP"/>
              </w:rPr>
              <w:t>5</w:t>
            </w:r>
          </w:p>
        </w:tc>
      </w:tr>
      <w:tr w:rsidR="00287DFD" w14:paraId="4E4AADEF" w14:textId="77777777" w:rsidTr="00B94654">
        <w:trPr>
          <w:cantSplit/>
          <w:trHeight w:val="260"/>
          <w:tblHeader/>
        </w:trPr>
        <w:tc>
          <w:tcPr>
            <w:tcW w:w="1860" w:type="pct"/>
            <w:tcBorders>
              <w:top w:val="single" w:sz="4" w:space="0" w:color="auto"/>
              <w:bottom w:val="single" w:sz="4" w:space="0" w:color="auto"/>
              <w:right w:val="single" w:sz="8" w:space="0" w:color="auto"/>
            </w:tcBorders>
            <w:shd w:val="clear" w:color="auto" w:fill="auto"/>
          </w:tcPr>
          <w:p w14:paraId="2A5C8E9A" w14:textId="77777777" w:rsidR="00287DFD" w:rsidRPr="001E3BC1" w:rsidRDefault="00287DFD" w:rsidP="00F466A0">
            <w:pPr>
              <w:pStyle w:val="tablebody"/>
            </w:pPr>
            <w:r w:rsidRPr="00E70691">
              <w:t>SVGA</w:t>
            </w:r>
            <w:r w:rsidR="000227BC">
              <w:t xml:space="preserve"> </w:t>
            </w:r>
            <w:r w:rsidRPr="00E70691">
              <w:t>(800</w:t>
            </w:r>
            <w:r>
              <w:rPr>
                <w:rFonts w:hint="eastAsia"/>
                <w:lang w:eastAsia="ja-JP"/>
              </w:rPr>
              <w:t>x</w:t>
            </w:r>
            <w:r w:rsidRPr="00E70691">
              <w:t>600)</w:t>
            </w:r>
          </w:p>
        </w:tc>
        <w:tc>
          <w:tcPr>
            <w:tcW w:w="866" w:type="pct"/>
            <w:tcBorders>
              <w:top w:val="single" w:sz="4" w:space="0" w:color="auto"/>
              <w:left w:val="single" w:sz="8" w:space="0" w:color="auto"/>
              <w:bottom w:val="single" w:sz="4" w:space="0" w:color="auto"/>
            </w:tcBorders>
            <w:shd w:val="clear" w:color="auto" w:fill="auto"/>
            <w:vAlign w:val="center"/>
          </w:tcPr>
          <w:p w14:paraId="3BD768F6" w14:textId="77777777" w:rsidR="00287DFD" w:rsidRPr="001E3BC1" w:rsidRDefault="00287DFD" w:rsidP="005173A4">
            <w:pPr>
              <w:pStyle w:val="tablebody"/>
              <w:jc w:val="center"/>
            </w:pPr>
            <w:r w:rsidRPr="005173A4">
              <w:t>yes</w:t>
            </w:r>
          </w:p>
        </w:tc>
        <w:tc>
          <w:tcPr>
            <w:tcW w:w="1226" w:type="pct"/>
            <w:tcBorders>
              <w:top w:val="single" w:sz="4" w:space="0" w:color="auto"/>
              <w:bottom w:val="single" w:sz="4" w:space="0" w:color="auto"/>
            </w:tcBorders>
            <w:shd w:val="clear" w:color="auto" w:fill="auto"/>
            <w:vAlign w:val="center"/>
          </w:tcPr>
          <w:p w14:paraId="51E275FD" w14:textId="77777777" w:rsidR="00287DFD" w:rsidRDefault="00E60C45" w:rsidP="005173A4">
            <w:pPr>
              <w:pStyle w:val="tablebody"/>
              <w:jc w:val="center"/>
            </w:pPr>
            <w:r>
              <w:t>yes</w:t>
            </w:r>
          </w:p>
        </w:tc>
        <w:tc>
          <w:tcPr>
            <w:tcW w:w="1048" w:type="pct"/>
            <w:tcBorders>
              <w:top w:val="single" w:sz="4" w:space="0" w:color="auto"/>
              <w:bottom w:val="single" w:sz="4" w:space="0" w:color="auto"/>
              <w:right w:val="single" w:sz="8" w:space="0" w:color="auto"/>
            </w:tcBorders>
            <w:shd w:val="clear" w:color="auto" w:fill="auto"/>
            <w:vAlign w:val="center"/>
          </w:tcPr>
          <w:p w14:paraId="77D555D4" w14:textId="77777777" w:rsidR="00287DFD" w:rsidRDefault="00287DFD" w:rsidP="005173A4">
            <w:pPr>
              <w:pStyle w:val="tablebody"/>
              <w:jc w:val="center"/>
            </w:pPr>
            <w:r w:rsidRPr="005173A4">
              <w:t>no</w:t>
            </w:r>
            <w:r w:rsidR="00361217">
              <w:rPr>
                <w:lang w:eastAsia="ja-JP"/>
              </w:rPr>
              <w:t xml:space="preserve"> *</w:t>
            </w:r>
            <w:r w:rsidR="00A8515D">
              <w:rPr>
                <w:vertAlign w:val="superscript"/>
                <w:lang w:eastAsia="ja-JP"/>
              </w:rPr>
              <w:t>5</w:t>
            </w:r>
          </w:p>
        </w:tc>
      </w:tr>
      <w:tr w:rsidR="00287DFD" w14:paraId="0AFF90F4" w14:textId="77777777" w:rsidTr="00B94654">
        <w:trPr>
          <w:cantSplit/>
          <w:trHeight w:val="260"/>
          <w:tblHeader/>
        </w:trPr>
        <w:tc>
          <w:tcPr>
            <w:tcW w:w="1860" w:type="pct"/>
            <w:tcBorders>
              <w:top w:val="single" w:sz="4" w:space="0" w:color="auto"/>
              <w:bottom w:val="single" w:sz="4" w:space="0" w:color="auto"/>
              <w:right w:val="single" w:sz="8" w:space="0" w:color="auto"/>
            </w:tcBorders>
            <w:shd w:val="clear" w:color="auto" w:fill="auto"/>
          </w:tcPr>
          <w:p w14:paraId="21FF96D9" w14:textId="77777777" w:rsidR="00287DFD" w:rsidRPr="001E3BC1" w:rsidRDefault="00287DFD" w:rsidP="00B54CF9">
            <w:pPr>
              <w:pStyle w:val="tablebody"/>
            </w:pPr>
            <w:r w:rsidRPr="00E70691">
              <w:t>WSVGA</w:t>
            </w:r>
            <w:r w:rsidR="000227BC">
              <w:t xml:space="preserve"> </w:t>
            </w:r>
            <w:r w:rsidRPr="00E70691">
              <w:t>(1024</w:t>
            </w:r>
            <w:r>
              <w:rPr>
                <w:rFonts w:hint="eastAsia"/>
                <w:lang w:eastAsia="ja-JP"/>
              </w:rPr>
              <w:t>x</w:t>
            </w:r>
            <w:r w:rsidRPr="00E70691">
              <w:t>600)</w:t>
            </w:r>
          </w:p>
        </w:tc>
        <w:tc>
          <w:tcPr>
            <w:tcW w:w="866" w:type="pct"/>
            <w:tcBorders>
              <w:top w:val="single" w:sz="4" w:space="0" w:color="auto"/>
              <w:left w:val="single" w:sz="8" w:space="0" w:color="auto"/>
              <w:bottom w:val="single" w:sz="4" w:space="0" w:color="auto"/>
            </w:tcBorders>
            <w:shd w:val="clear" w:color="auto" w:fill="auto"/>
            <w:vAlign w:val="center"/>
          </w:tcPr>
          <w:p w14:paraId="654AC152" w14:textId="77777777" w:rsidR="00287DFD" w:rsidRPr="001E3BC1" w:rsidRDefault="00287DFD" w:rsidP="005173A4">
            <w:pPr>
              <w:pStyle w:val="tablebody"/>
              <w:jc w:val="center"/>
            </w:pPr>
            <w:r w:rsidRPr="005173A4">
              <w:t>yes</w:t>
            </w:r>
          </w:p>
        </w:tc>
        <w:tc>
          <w:tcPr>
            <w:tcW w:w="1226" w:type="pct"/>
            <w:tcBorders>
              <w:top w:val="single" w:sz="4" w:space="0" w:color="auto"/>
              <w:bottom w:val="single" w:sz="4" w:space="0" w:color="auto"/>
            </w:tcBorders>
            <w:shd w:val="clear" w:color="auto" w:fill="auto"/>
            <w:vAlign w:val="center"/>
          </w:tcPr>
          <w:p w14:paraId="7FE7535B" w14:textId="77777777" w:rsidR="00287DFD" w:rsidRDefault="00F12BCC" w:rsidP="005173A4">
            <w:pPr>
              <w:pStyle w:val="tablebody"/>
              <w:jc w:val="center"/>
            </w:pPr>
            <w:r>
              <w:rPr>
                <w:rFonts w:hint="eastAsia"/>
                <w:lang w:eastAsia="ja-JP"/>
              </w:rPr>
              <w:t>yes</w:t>
            </w:r>
            <w:r w:rsidR="00E60C45">
              <w:rPr>
                <w:lang w:eastAsia="ja-JP"/>
              </w:rPr>
              <w:t xml:space="preserve"> *</w:t>
            </w:r>
            <w:r w:rsidR="00E60C45">
              <w:rPr>
                <w:rFonts w:hint="eastAsia"/>
                <w:vertAlign w:val="superscript"/>
                <w:lang w:eastAsia="ja-JP"/>
              </w:rPr>
              <w:t>4</w:t>
            </w:r>
          </w:p>
        </w:tc>
        <w:tc>
          <w:tcPr>
            <w:tcW w:w="1048" w:type="pct"/>
            <w:tcBorders>
              <w:top w:val="single" w:sz="4" w:space="0" w:color="auto"/>
              <w:bottom w:val="single" w:sz="4" w:space="0" w:color="auto"/>
              <w:right w:val="single" w:sz="8" w:space="0" w:color="auto"/>
            </w:tcBorders>
            <w:shd w:val="clear" w:color="auto" w:fill="auto"/>
            <w:vAlign w:val="center"/>
          </w:tcPr>
          <w:p w14:paraId="6875D1D4" w14:textId="77777777" w:rsidR="00287DFD" w:rsidRDefault="00287DFD" w:rsidP="005173A4">
            <w:pPr>
              <w:pStyle w:val="tablebody"/>
              <w:jc w:val="center"/>
            </w:pPr>
            <w:r w:rsidRPr="005173A4">
              <w:t>no</w:t>
            </w:r>
            <w:r w:rsidR="00361217">
              <w:rPr>
                <w:lang w:eastAsia="ja-JP"/>
              </w:rPr>
              <w:t xml:space="preserve"> *</w:t>
            </w:r>
            <w:r w:rsidR="00A8515D">
              <w:rPr>
                <w:vertAlign w:val="superscript"/>
                <w:lang w:eastAsia="ja-JP"/>
              </w:rPr>
              <w:t>5</w:t>
            </w:r>
          </w:p>
        </w:tc>
      </w:tr>
      <w:tr w:rsidR="00287DFD" w14:paraId="1BA90864" w14:textId="77777777" w:rsidTr="00B94654">
        <w:trPr>
          <w:cantSplit/>
          <w:trHeight w:val="260"/>
          <w:tblHeader/>
        </w:trPr>
        <w:tc>
          <w:tcPr>
            <w:tcW w:w="1860" w:type="pct"/>
            <w:tcBorders>
              <w:top w:val="single" w:sz="4" w:space="0" w:color="auto"/>
              <w:bottom w:val="single" w:sz="4" w:space="0" w:color="auto"/>
              <w:right w:val="single" w:sz="8" w:space="0" w:color="auto"/>
            </w:tcBorders>
            <w:shd w:val="clear" w:color="auto" w:fill="auto"/>
          </w:tcPr>
          <w:p w14:paraId="09689971" w14:textId="77777777" w:rsidR="00287DFD" w:rsidRPr="001E3BC1" w:rsidRDefault="00287DFD" w:rsidP="00F466A0">
            <w:pPr>
              <w:pStyle w:val="tablebody"/>
            </w:pPr>
            <w:r w:rsidRPr="00E70691">
              <w:t>XGA</w:t>
            </w:r>
            <w:r w:rsidR="000227BC">
              <w:t xml:space="preserve"> </w:t>
            </w:r>
            <w:r w:rsidRPr="00E70691">
              <w:t>(1024</w:t>
            </w:r>
            <w:r>
              <w:rPr>
                <w:rFonts w:hint="eastAsia"/>
                <w:lang w:eastAsia="ja-JP"/>
              </w:rPr>
              <w:t>x</w:t>
            </w:r>
            <w:r w:rsidRPr="00E70691">
              <w:t>768)</w:t>
            </w:r>
          </w:p>
        </w:tc>
        <w:tc>
          <w:tcPr>
            <w:tcW w:w="866" w:type="pct"/>
            <w:tcBorders>
              <w:top w:val="single" w:sz="4" w:space="0" w:color="auto"/>
              <w:left w:val="single" w:sz="8" w:space="0" w:color="auto"/>
              <w:bottom w:val="single" w:sz="4" w:space="0" w:color="auto"/>
            </w:tcBorders>
            <w:shd w:val="clear" w:color="auto" w:fill="auto"/>
            <w:vAlign w:val="center"/>
          </w:tcPr>
          <w:p w14:paraId="0CD32B64" w14:textId="77777777" w:rsidR="00287DFD" w:rsidRPr="001E3BC1" w:rsidRDefault="00287DFD" w:rsidP="005173A4">
            <w:pPr>
              <w:pStyle w:val="tablebody"/>
              <w:jc w:val="center"/>
            </w:pPr>
            <w:r w:rsidRPr="005173A4">
              <w:t>yes</w:t>
            </w:r>
          </w:p>
        </w:tc>
        <w:tc>
          <w:tcPr>
            <w:tcW w:w="1226" w:type="pct"/>
            <w:tcBorders>
              <w:top w:val="single" w:sz="4" w:space="0" w:color="auto"/>
              <w:bottom w:val="single" w:sz="4" w:space="0" w:color="auto"/>
            </w:tcBorders>
            <w:shd w:val="clear" w:color="auto" w:fill="auto"/>
            <w:vAlign w:val="center"/>
          </w:tcPr>
          <w:p w14:paraId="1C345CAB" w14:textId="77777777" w:rsidR="00287DFD" w:rsidRDefault="00E60C45" w:rsidP="005173A4">
            <w:pPr>
              <w:pStyle w:val="tablebody"/>
              <w:jc w:val="center"/>
            </w:pPr>
            <w:r>
              <w:t>yes</w:t>
            </w:r>
          </w:p>
        </w:tc>
        <w:tc>
          <w:tcPr>
            <w:tcW w:w="1048" w:type="pct"/>
            <w:tcBorders>
              <w:top w:val="single" w:sz="4" w:space="0" w:color="auto"/>
              <w:bottom w:val="single" w:sz="4" w:space="0" w:color="auto"/>
              <w:right w:val="single" w:sz="8" w:space="0" w:color="auto"/>
            </w:tcBorders>
            <w:shd w:val="clear" w:color="auto" w:fill="auto"/>
            <w:vAlign w:val="center"/>
          </w:tcPr>
          <w:p w14:paraId="1FD3CE96" w14:textId="77777777" w:rsidR="00287DFD" w:rsidRDefault="00356417" w:rsidP="00675FFE">
            <w:pPr>
              <w:pStyle w:val="tablebody"/>
              <w:jc w:val="center"/>
            </w:pPr>
            <w:r>
              <w:rPr>
                <w:rFonts w:hint="eastAsia"/>
                <w:lang w:eastAsia="ja-JP"/>
              </w:rPr>
              <w:t>y</w:t>
            </w:r>
            <w:r w:rsidR="00287DFD" w:rsidRPr="005173A4">
              <w:t>es</w:t>
            </w:r>
          </w:p>
        </w:tc>
      </w:tr>
      <w:tr w:rsidR="00287DFD" w14:paraId="71E02D13" w14:textId="77777777" w:rsidTr="00B94654">
        <w:trPr>
          <w:cantSplit/>
          <w:trHeight w:val="260"/>
          <w:tblHeader/>
        </w:trPr>
        <w:tc>
          <w:tcPr>
            <w:tcW w:w="1860" w:type="pct"/>
            <w:tcBorders>
              <w:top w:val="single" w:sz="4" w:space="0" w:color="auto"/>
              <w:bottom w:val="single" w:sz="4" w:space="0" w:color="auto"/>
              <w:right w:val="single" w:sz="8" w:space="0" w:color="auto"/>
            </w:tcBorders>
            <w:shd w:val="clear" w:color="auto" w:fill="auto"/>
          </w:tcPr>
          <w:p w14:paraId="3EB3AB23" w14:textId="77777777" w:rsidR="00287DFD" w:rsidRPr="001E3BC1" w:rsidRDefault="00287DFD" w:rsidP="00B54CF9">
            <w:pPr>
              <w:pStyle w:val="tablebody"/>
            </w:pPr>
            <w:r w:rsidRPr="00E70691">
              <w:t>FWXGA</w:t>
            </w:r>
            <w:r w:rsidR="000227BC">
              <w:t xml:space="preserve"> </w:t>
            </w:r>
            <w:r w:rsidRPr="00E70691">
              <w:t>(1280</w:t>
            </w:r>
            <w:r>
              <w:rPr>
                <w:rFonts w:hint="eastAsia"/>
                <w:lang w:eastAsia="ja-JP"/>
              </w:rPr>
              <w:t>x</w:t>
            </w:r>
            <w:r w:rsidRPr="00E70691">
              <w:t>720)</w:t>
            </w:r>
          </w:p>
        </w:tc>
        <w:tc>
          <w:tcPr>
            <w:tcW w:w="866" w:type="pct"/>
            <w:tcBorders>
              <w:top w:val="single" w:sz="4" w:space="0" w:color="auto"/>
              <w:left w:val="single" w:sz="8" w:space="0" w:color="auto"/>
              <w:bottom w:val="single" w:sz="4" w:space="0" w:color="auto"/>
            </w:tcBorders>
            <w:shd w:val="clear" w:color="auto" w:fill="auto"/>
            <w:vAlign w:val="center"/>
          </w:tcPr>
          <w:p w14:paraId="0DB92A25" w14:textId="77777777" w:rsidR="00287DFD" w:rsidRPr="001E3BC1" w:rsidRDefault="00287DFD" w:rsidP="005173A4">
            <w:pPr>
              <w:pStyle w:val="tablebody"/>
              <w:jc w:val="center"/>
            </w:pPr>
            <w:r w:rsidRPr="005173A4">
              <w:t>yes</w:t>
            </w:r>
          </w:p>
        </w:tc>
        <w:tc>
          <w:tcPr>
            <w:tcW w:w="1226" w:type="pct"/>
            <w:tcBorders>
              <w:top w:val="single" w:sz="4" w:space="0" w:color="auto"/>
              <w:bottom w:val="single" w:sz="4" w:space="0" w:color="auto"/>
            </w:tcBorders>
            <w:shd w:val="clear" w:color="auto" w:fill="auto"/>
            <w:vAlign w:val="center"/>
          </w:tcPr>
          <w:p w14:paraId="13928B69" w14:textId="77777777" w:rsidR="00287DFD" w:rsidRDefault="00F12BCC" w:rsidP="005173A4">
            <w:pPr>
              <w:pStyle w:val="tablebody"/>
              <w:jc w:val="center"/>
            </w:pPr>
            <w:r>
              <w:t>yes</w:t>
            </w:r>
            <w:r w:rsidR="00E60C45">
              <w:rPr>
                <w:lang w:eastAsia="ja-JP"/>
              </w:rPr>
              <w:t xml:space="preserve"> *</w:t>
            </w:r>
            <w:r w:rsidR="00E60C45">
              <w:rPr>
                <w:rFonts w:hint="eastAsia"/>
                <w:vertAlign w:val="superscript"/>
                <w:lang w:eastAsia="ja-JP"/>
              </w:rPr>
              <w:t>4</w:t>
            </w:r>
          </w:p>
        </w:tc>
        <w:tc>
          <w:tcPr>
            <w:tcW w:w="1048" w:type="pct"/>
            <w:tcBorders>
              <w:top w:val="single" w:sz="4" w:space="0" w:color="auto"/>
              <w:bottom w:val="single" w:sz="4" w:space="0" w:color="auto"/>
              <w:right w:val="single" w:sz="8" w:space="0" w:color="auto"/>
            </w:tcBorders>
            <w:shd w:val="clear" w:color="auto" w:fill="auto"/>
            <w:vAlign w:val="center"/>
          </w:tcPr>
          <w:p w14:paraId="77FAF6EF" w14:textId="77777777" w:rsidR="00287DFD" w:rsidRDefault="00287DFD" w:rsidP="005173A4">
            <w:pPr>
              <w:pStyle w:val="tablebody"/>
              <w:jc w:val="center"/>
            </w:pPr>
            <w:r w:rsidRPr="005173A4">
              <w:t>no</w:t>
            </w:r>
            <w:r w:rsidR="00361217">
              <w:rPr>
                <w:lang w:eastAsia="ja-JP"/>
              </w:rPr>
              <w:t xml:space="preserve"> *</w:t>
            </w:r>
            <w:r w:rsidR="00A8515D">
              <w:rPr>
                <w:vertAlign w:val="superscript"/>
                <w:lang w:eastAsia="ja-JP"/>
              </w:rPr>
              <w:t>5</w:t>
            </w:r>
          </w:p>
        </w:tc>
      </w:tr>
      <w:tr w:rsidR="00287DFD" w14:paraId="59BCFE7D" w14:textId="77777777" w:rsidTr="00B94654">
        <w:trPr>
          <w:cantSplit/>
          <w:trHeight w:val="260"/>
          <w:tblHeader/>
        </w:trPr>
        <w:tc>
          <w:tcPr>
            <w:tcW w:w="1860" w:type="pct"/>
            <w:tcBorders>
              <w:top w:val="single" w:sz="4" w:space="0" w:color="auto"/>
              <w:bottom w:val="single" w:sz="4" w:space="0" w:color="auto"/>
              <w:right w:val="single" w:sz="8" w:space="0" w:color="auto"/>
            </w:tcBorders>
            <w:shd w:val="clear" w:color="auto" w:fill="auto"/>
          </w:tcPr>
          <w:p w14:paraId="402E34A7" w14:textId="77777777" w:rsidR="00287DFD" w:rsidRPr="001E3BC1" w:rsidRDefault="00287DFD" w:rsidP="00B54CF9">
            <w:pPr>
              <w:pStyle w:val="tablebody"/>
            </w:pPr>
            <w:r w:rsidRPr="00E70691">
              <w:t>WXGA</w:t>
            </w:r>
            <w:r w:rsidR="000227BC">
              <w:t xml:space="preserve"> </w:t>
            </w:r>
            <w:r w:rsidRPr="00E70691">
              <w:t>(1280</w:t>
            </w:r>
            <w:r>
              <w:rPr>
                <w:rFonts w:hint="eastAsia"/>
                <w:lang w:eastAsia="ja-JP"/>
              </w:rPr>
              <w:t>x</w:t>
            </w:r>
            <w:r w:rsidRPr="00E70691">
              <w:t>768)</w:t>
            </w:r>
          </w:p>
        </w:tc>
        <w:tc>
          <w:tcPr>
            <w:tcW w:w="866" w:type="pct"/>
            <w:tcBorders>
              <w:top w:val="single" w:sz="4" w:space="0" w:color="auto"/>
              <w:left w:val="single" w:sz="8" w:space="0" w:color="auto"/>
              <w:bottom w:val="single" w:sz="4" w:space="0" w:color="auto"/>
            </w:tcBorders>
            <w:shd w:val="clear" w:color="auto" w:fill="auto"/>
            <w:vAlign w:val="center"/>
          </w:tcPr>
          <w:p w14:paraId="47A6C328" w14:textId="77777777" w:rsidR="00287DFD" w:rsidRPr="001E3BC1" w:rsidRDefault="00287DFD" w:rsidP="005173A4">
            <w:pPr>
              <w:pStyle w:val="tablebody"/>
              <w:jc w:val="center"/>
            </w:pPr>
            <w:r w:rsidRPr="005173A4">
              <w:t>yes</w:t>
            </w:r>
          </w:p>
        </w:tc>
        <w:tc>
          <w:tcPr>
            <w:tcW w:w="1226" w:type="pct"/>
            <w:tcBorders>
              <w:top w:val="single" w:sz="4" w:space="0" w:color="auto"/>
              <w:bottom w:val="single" w:sz="4" w:space="0" w:color="auto"/>
            </w:tcBorders>
            <w:shd w:val="clear" w:color="auto" w:fill="auto"/>
            <w:vAlign w:val="center"/>
          </w:tcPr>
          <w:p w14:paraId="6399C339" w14:textId="77777777" w:rsidR="00287DFD" w:rsidRDefault="00F12BCC" w:rsidP="005173A4">
            <w:pPr>
              <w:pStyle w:val="tablebody"/>
              <w:jc w:val="center"/>
            </w:pPr>
            <w:r>
              <w:rPr>
                <w:lang w:eastAsia="ja-JP"/>
              </w:rPr>
              <w:t>yes</w:t>
            </w:r>
            <w:r w:rsidR="00E60C45">
              <w:rPr>
                <w:lang w:eastAsia="ja-JP"/>
              </w:rPr>
              <w:t>*</w:t>
            </w:r>
            <w:r w:rsidR="00E60C45">
              <w:rPr>
                <w:rFonts w:hint="eastAsia"/>
                <w:vertAlign w:val="superscript"/>
                <w:lang w:eastAsia="ja-JP"/>
              </w:rPr>
              <w:t>4</w:t>
            </w:r>
          </w:p>
        </w:tc>
        <w:tc>
          <w:tcPr>
            <w:tcW w:w="1048" w:type="pct"/>
            <w:tcBorders>
              <w:top w:val="single" w:sz="4" w:space="0" w:color="auto"/>
              <w:bottom w:val="single" w:sz="4" w:space="0" w:color="auto"/>
              <w:right w:val="single" w:sz="8" w:space="0" w:color="auto"/>
            </w:tcBorders>
            <w:shd w:val="clear" w:color="auto" w:fill="auto"/>
            <w:vAlign w:val="center"/>
          </w:tcPr>
          <w:p w14:paraId="1CE35EEA" w14:textId="77777777" w:rsidR="00287DFD" w:rsidRDefault="00287DFD" w:rsidP="005173A4">
            <w:pPr>
              <w:pStyle w:val="tablebody"/>
              <w:jc w:val="center"/>
            </w:pPr>
            <w:r w:rsidRPr="005173A4">
              <w:t>no</w:t>
            </w:r>
            <w:r w:rsidR="00361217">
              <w:rPr>
                <w:lang w:eastAsia="ja-JP"/>
              </w:rPr>
              <w:t xml:space="preserve"> *</w:t>
            </w:r>
            <w:r w:rsidR="00A8515D">
              <w:rPr>
                <w:vertAlign w:val="superscript"/>
                <w:lang w:eastAsia="ja-JP"/>
              </w:rPr>
              <w:t>5</w:t>
            </w:r>
          </w:p>
        </w:tc>
      </w:tr>
      <w:tr w:rsidR="00EA219D" w14:paraId="0C63E1D3" w14:textId="77777777" w:rsidTr="00B94654">
        <w:trPr>
          <w:cantSplit/>
          <w:trHeight w:val="260"/>
          <w:tblHeader/>
        </w:trPr>
        <w:tc>
          <w:tcPr>
            <w:tcW w:w="1860" w:type="pct"/>
            <w:tcBorders>
              <w:top w:val="single" w:sz="4" w:space="0" w:color="auto"/>
              <w:bottom w:val="single" w:sz="4" w:space="0" w:color="auto"/>
              <w:right w:val="single" w:sz="8" w:space="0" w:color="auto"/>
            </w:tcBorders>
            <w:shd w:val="clear" w:color="auto" w:fill="auto"/>
          </w:tcPr>
          <w:p w14:paraId="427BE630" w14:textId="77777777" w:rsidR="00EA219D" w:rsidRPr="001E3BC1" w:rsidRDefault="00EA219D" w:rsidP="00553D37">
            <w:pPr>
              <w:pStyle w:val="tablebody"/>
            </w:pPr>
            <w:r>
              <w:t xml:space="preserve">1080i </w:t>
            </w:r>
            <w:r w:rsidRPr="00E70691">
              <w:t>(1920</w:t>
            </w:r>
            <w:r>
              <w:rPr>
                <w:rFonts w:hint="eastAsia"/>
                <w:lang w:eastAsia="ja-JP"/>
              </w:rPr>
              <w:t>x</w:t>
            </w:r>
            <w:r w:rsidRPr="00E70691">
              <w:t>1080</w:t>
            </w:r>
            <w:r>
              <w:rPr>
                <w:rFonts w:hint="eastAsia"/>
                <w:lang w:eastAsia="ja-JP"/>
              </w:rPr>
              <w:t>i</w:t>
            </w:r>
            <w:r w:rsidRPr="00E70691">
              <w:t>)</w:t>
            </w:r>
          </w:p>
        </w:tc>
        <w:tc>
          <w:tcPr>
            <w:tcW w:w="866" w:type="pct"/>
            <w:tcBorders>
              <w:top w:val="single" w:sz="4" w:space="0" w:color="auto"/>
              <w:left w:val="single" w:sz="8" w:space="0" w:color="auto"/>
              <w:bottom w:val="single" w:sz="4" w:space="0" w:color="auto"/>
            </w:tcBorders>
            <w:shd w:val="clear" w:color="auto" w:fill="auto"/>
            <w:vAlign w:val="center"/>
          </w:tcPr>
          <w:p w14:paraId="263AA50B" w14:textId="77777777" w:rsidR="00EA219D" w:rsidRPr="001E3BC1" w:rsidRDefault="00EA219D" w:rsidP="00553D37">
            <w:pPr>
              <w:pStyle w:val="tablebody"/>
              <w:jc w:val="center"/>
            </w:pPr>
            <w:r w:rsidRPr="005173A4">
              <w:t>yes</w:t>
            </w:r>
          </w:p>
        </w:tc>
        <w:tc>
          <w:tcPr>
            <w:tcW w:w="1226" w:type="pct"/>
            <w:tcBorders>
              <w:top w:val="single" w:sz="4" w:space="0" w:color="auto"/>
              <w:bottom w:val="single" w:sz="4" w:space="0" w:color="auto"/>
            </w:tcBorders>
            <w:shd w:val="clear" w:color="auto" w:fill="auto"/>
            <w:vAlign w:val="center"/>
          </w:tcPr>
          <w:p w14:paraId="32DA5629" w14:textId="77777777" w:rsidR="00EA219D" w:rsidRDefault="00F12BCC" w:rsidP="00553D37">
            <w:pPr>
              <w:pStyle w:val="tablebody"/>
              <w:jc w:val="center"/>
            </w:pPr>
            <w:r>
              <w:t>yes</w:t>
            </w:r>
            <w:r w:rsidR="00E60C45">
              <w:rPr>
                <w:lang w:eastAsia="ja-JP"/>
              </w:rPr>
              <w:t xml:space="preserve"> *</w:t>
            </w:r>
            <w:r w:rsidR="00E60C45">
              <w:rPr>
                <w:rFonts w:hint="eastAsia"/>
                <w:vertAlign w:val="superscript"/>
                <w:lang w:eastAsia="ja-JP"/>
              </w:rPr>
              <w:t>4</w:t>
            </w:r>
          </w:p>
        </w:tc>
        <w:tc>
          <w:tcPr>
            <w:tcW w:w="1048" w:type="pct"/>
            <w:tcBorders>
              <w:top w:val="single" w:sz="4" w:space="0" w:color="auto"/>
              <w:bottom w:val="single" w:sz="4" w:space="0" w:color="auto"/>
              <w:right w:val="single" w:sz="8" w:space="0" w:color="auto"/>
            </w:tcBorders>
            <w:shd w:val="clear" w:color="auto" w:fill="auto"/>
            <w:vAlign w:val="center"/>
          </w:tcPr>
          <w:p w14:paraId="7D284173" w14:textId="77777777" w:rsidR="00EA219D" w:rsidRDefault="00EA219D" w:rsidP="00553D37">
            <w:pPr>
              <w:pStyle w:val="tablebody"/>
              <w:jc w:val="center"/>
            </w:pPr>
            <w:r w:rsidRPr="005173A4">
              <w:t>no</w:t>
            </w:r>
            <w:r w:rsidR="00C7412E">
              <w:rPr>
                <w:lang w:eastAsia="ja-JP"/>
              </w:rPr>
              <w:t xml:space="preserve"> *</w:t>
            </w:r>
            <w:r w:rsidR="00C7412E">
              <w:rPr>
                <w:vertAlign w:val="superscript"/>
                <w:lang w:eastAsia="ja-JP"/>
              </w:rPr>
              <w:t>5</w:t>
            </w:r>
          </w:p>
        </w:tc>
      </w:tr>
      <w:tr w:rsidR="00F2144E" w14:paraId="4481D7B4" w14:textId="77777777" w:rsidTr="007F3694">
        <w:trPr>
          <w:cantSplit/>
          <w:trHeight w:val="260"/>
          <w:tblHeader/>
        </w:trPr>
        <w:tc>
          <w:tcPr>
            <w:tcW w:w="1860" w:type="pct"/>
            <w:tcBorders>
              <w:top w:val="single" w:sz="4" w:space="0" w:color="auto"/>
              <w:bottom w:val="single" w:sz="4" w:space="0" w:color="auto"/>
              <w:right w:val="single" w:sz="8" w:space="0" w:color="auto"/>
            </w:tcBorders>
            <w:shd w:val="clear" w:color="auto" w:fill="auto"/>
          </w:tcPr>
          <w:p w14:paraId="6EDB17AB" w14:textId="77777777" w:rsidR="00F2144E" w:rsidRPr="001E3BC1" w:rsidRDefault="00F2144E" w:rsidP="007F3694">
            <w:pPr>
              <w:pStyle w:val="tablebody"/>
            </w:pPr>
            <w:r>
              <w:t xml:space="preserve">1080p </w:t>
            </w:r>
            <w:r w:rsidRPr="00E70691">
              <w:t>(1920</w:t>
            </w:r>
            <w:r>
              <w:rPr>
                <w:rFonts w:hint="eastAsia"/>
                <w:lang w:eastAsia="ja-JP"/>
              </w:rPr>
              <w:t>x</w:t>
            </w:r>
            <w:r w:rsidRPr="00E70691">
              <w:t>1080)</w:t>
            </w:r>
          </w:p>
        </w:tc>
        <w:tc>
          <w:tcPr>
            <w:tcW w:w="866" w:type="pct"/>
            <w:tcBorders>
              <w:top w:val="single" w:sz="4" w:space="0" w:color="auto"/>
              <w:left w:val="single" w:sz="8" w:space="0" w:color="auto"/>
              <w:bottom w:val="single" w:sz="4" w:space="0" w:color="auto"/>
            </w:tcBorders>
            <w:shd w:val="clear" w:color="auto" w:fill="auto"/>
            <w:vAlign w:val="center"/>
          </w:tcPr>
          <w:p w14:paraId="6627E7EA" w14:textId="77777777" w:rsidR="00F2144E" w:rsidRPr="001E3BC1" w:rsidRDefault="00F2144E" w:rsidP="007F3694">
            <w:pPr>
              <w:pStyle w:val="tablebody"/>
              <w:jc w:val="center"/>
            </w:pPr>
            <w:r w:rsidRPr="005173A4">
              <w:t>yes</w:t>
            </w:r>
          </w:p>
        </w:tc>
        <w:tc>
          <w:tcPr>
            <w:tcW w:w="1226" w:type="pct"/>
            <w:tcBorders>
              <w:top w:val="single" w:sz="4" w:space="0" w:color="auto"/>
              <w:bottom w:val="single" w:sz="4" w:space="0" w:color="auto"/>
            </w:tcBorders>
            <w:shd w:val="clear" w:color="auto" w:fill="auto"/>
            <w:vAlign w:val="center"/>
          </w:tcPr>
          <w:p w14:paraId="23F8F252" w14:textId="77777777" w:rsidR="00F2144E" w:rsidRDefault="004011EF" w:rsidP="007F3694">
            <w:pPr>
              <w:pStyle w:val="tablebody"/>
              <w:jc w:val="center"/>
            </w:pPr>
            <w:r>
              <w:rPr>
                <w:rFonts w:hint="eastAsia"/>
                <w:lang w:eastAsia="ja-JP"/>
              </w:rPr>
              <w:t>no</w:t>
            </w:r>
          </w:p>
        </w:tc>
        <w:tc>
          <w:tcPr>
            <w:tcW w:w="1048" w:type="pct"/>
            <w:tcBorders>
              <w:top w:val="single" w:sz="4" w:space="0" w:color="auto"/>
              <w:bottom w:val="single" w:sz="4" w:space="0" w:color="auto"/>
              <w:right w:val="single" w:sz="8" w:space="0" w:color="auto"/>
            </w:tcBorders>
            <w:shd w:val="clear" w:color="auto" w:fill="auto"/>
            <w:vAlign w:val="center"/>
          </w:tcPr>
          <w:p w14:paraId="2075065D" w14:textId="77777777" w:rsidR="00F2144E" w:rsidRDefault="00F2144E" w:rsidP="007F3694">
            <w:pPr>
              <w:pStyle w:val="tablebody"/>
              <w:jc w:val="center"/>
            </w:pPr>
            <w:r w:rsidRPr="005173A4">
              <w:t>no</w:t>
            </w:r>
            <w:r w:rsidR="00C7412E">
              <w:rPr>
                <w:lang w:eastAsia="ja-JP"/>
              </w:rPr>
              <w:t xml:space="preserve"> *</w:t>
            </w:r>
            <w:r w:rsidR="00C7412E">
              <w:rPr>
                <w:vertAlign w:val="superscript"/>
                <w:lang w:eastAsia="ja-JP"/>
              </w:rPr>
              <w:t>5</w:t>
            </w:r>
          </w:p>
        </w:tc>
      </w:tr>
      <w:tr w:rsidR="000227BC" w14:paraId="30221DBB" w14:textId="77777777" w:rsidTr="00B94654">
        <w:trPr>
          <w:cantSplit/>
          <w:trHeight w:val="260"/>
          <w:tblHeader/>
        </w:trPr>
        <w:tc>
          <w:tcPr>
            <w:tcW w:w="1860" w:type="pct"/>
            <w:tcBorders>
              <w:top w:val="single" w:sz="4" w:space="0" w:color="auto"/>
              <w:bottom w:val="single" w:sz="4" w:space="0" w:color="auto"/>
              <w:right w:val="single" w:sz="8" w:space="0" w:color="auto"/>
            </w:tcBorders>
            <w:shd w:val="clear" w:color="auto" w:fill="auto"/>
          </w:tcPr>
          <w:p w14:paraId="443CFDE4" w14:textId="77777777" w:rsidR="000227BC" w:rsidRPr="00E70691" w:rsidRDefault="000227BC" w:rsidP="00B54CF9">
            <w:pPr>
              <w:pStyle w:val="tablebody"/>
            </w:pPr>
            <w:r w:rsidRPr="000227BC">
              <w:t>WUXGA</w:t>
            </w:r>
            <w:r>
              <w:t xml:space="preserve"> (</w:t>
            </w:r>
            <w:r w:rsidRPr="000227BC">
              <w:t>1920x1200</w:t>
            </w:r>
            <w:r>
              <w:t>)</w:t>
            </w:r>
          </w:p>
        </w:tc>
        <w:tc>
          <w:tcPr>
            <w:tcW w:w="866" w:type="pct"/>
            <w:tcBorders>
              <w:top w:val="single" w:sz="4" w:space="0" w:color="auto"/>
              <w:left w:val="single" w:sz="8" w:space="0" w:color="auto"/>
              <w:bottom w:val="single" w:sz="4" w:space="0" w:color="auto"/>
            </w:tcBorders>
            <w:shd w:val="clear" w:color="auto" w:fill="auto"/>
            <w:vAlign w:val="center"/>
          </w:tcPr>
          <w:p w14:paraId="72E4E413" w14:textId="77777777" w:rsidR="000227BC" w:rsidRPr="005173A4" w:rsidRDefault="000227BC" w:rsidP="005173A4">
            <w:pPr>
              <w:pStyle w:val="tablebody"/>
              <w:jc w:val="center"/>
            </w:pPr>
            <w:r w:rsidRPr="005173A4">
              <w:t>yes</w:t>
            </w:r>
          </w:p>
        </w:tc>
        <w:tc>
          <w:tcPr>
            <w:tcW w:w="1226" w:type="pct"/>
            <w:tcBorders>
              <w:top w:val="single" w:sz="4" w:space="0" w:color="auto"/>
              <w:bottom w:val="single" w:sz="4" w:space="0" w:color="auto"/>
            </w:tcBorders>
            <w:shd w:val="clear" w:color="auto" w:fill="auto"/>
            <w:vAlign w:val="center"/>
          </w:tcPr>
          <w:p w14:paraId="520E9B59" w14:textId="77777777" w:rsidR="000227BC" w:rsidRPr="005173A4" w:rsidRDefault="00356417" w:rsidP="005173A4">
            <w:pPr>
              <w:pStyle w:val="tablebody"/>
              <w:jc w:val="center"/>
            </w:pPr>
            <w:r w:rsidRPr="005173A4">
              <w:t>n</w:t>
            </w:r>
            <w:r w:rsidR="000227BC" w:rsidRPr="005173A4">
              <w:t>o</w:t>
            </w:r>
          </w:p>
        </w:tc>
        <w:tc>
          <w:tcPr>
            <w:tcW w:w="1048" w:type="pct"/>
            <w:tcBorders>
              <w:top w:val="single" w:sz="4" w:space="0" w:color="auto"/>
              <w:bottom w:val="single" w:sz="4" w:space="0" w:color="auto"/>
              <w:right w:val="single" w:sz="8" w:space="0" w:color="auto"/>
            </w:tcBorders>
            <w:shd w:val="clear" w:color="auto" w:fill="auto"/>
            <w:vAlign w:val="center"/>
          </w:tcPr>
          <w:p w14:paraId="156A7549" w14:textId="77777777" w:rsidR="000227BC" w:rsidRPr="005173A4" w:rsidRDefault="00356417" w:rsidP="005173A4">
            <w:pPr>
              <w:pStyle w:val="tablebody"/>
              <w:jc w:val="center"/>
            </w:pPr>
            <w:r w:rsidRPr="005173A4">
              <w:t>n</w:t>
            </w:r>
            <w:r w:rsidR="000227BC" w:rsidRPr="005173A4">
              <w:t>o</w:t>
            </w:r>
          </w:p>
        </w:tc>
      </w:tr>
      <w:tr w:rsidR="005F6245" w14:paraId="75B61F27" w14:textId="77777777" w:rsidTr="00B94654">
        <w:trPr>
          <w:cantSplit/>
          <w:trHeight w:val="260"/>
          <w:tblHeader/>
        </w:trPr>
        <w:tc>
          <w:tcPr>
            <w:tcW w:w="1860" w:type="pct"/>
            <w:tcBorders>
              <w:top w:val="single" w:sz="4" w:space="0" w:color="auto"/>
              <w:right w:val="single" w:sz="8" w:space="0" w:color="auto"/>
            </w:tcBorders>
            <w:shd w:val="clear" w:color="auto" w:fill="auto"/>
          </w:tcPr>
          <w:p w14:paraId="27DB48DB" w14:textId="77777777" w:rsidR="005F6245" w:rsidRPr="00E70691" w:rsidRDefault="005F6245" w:rsidP="00B54CF9">
            <w:pPr>
              <w:pStyle w:val="tablebody"/>
              <w:rPr>
                <w:lang w:eastAsia="ja-JP"/>
              </w:rPr>
            </w:pPr>
            <w:r>
              <w:rPr>
                <w:rFonts w:hint="eastAsia"/>
                <w:lang w:eastAsia="ja-JP"/>
              </w:rPr>
              <w:t>4k (</w:t>
            </w:r>
            <w:r>
              <w:rPr>
                <w:lang w:eastAsia="ja-JP"/>
              </w:rPr>
              <w:t>3840x2160</w:t>
            </w:r>
            <w:r>
              <w:rPr>
                <w:rFonts w:hint="eastAsia"/>
                <w:lang w:eastAsia="ja-JP"/>
              </w:rPr>
              <w:t>)</w:t>
            </w:r>
            <w:r w:rsidR="004D1C16">
              <w:rPr>
                <w:rFonts w:hint="eastAsia"/>
                <w:lang w:eastAsia="ja-JP"/>
              </w:rPr>
              <w:t xml:space="preserve"> </w:t>
            </w:r>
            <w:r w:rsidR="005C29E9">
              <w:rPr>
                <w:lang w:eastAsia="ja-JP"/>
              </w:rPr>
              <w:t>*</w:t>
            </w:r>
            <w:r w:rsidR="004D1C16">
              <w:rPr>
                <w:rFonts w:hint="eastAsia"/>
                <w:vertAlign w:val="superscript"/>
                <w:lang w:eastAsia="ja-JP"/>
              </w:rPr>
              <w:t>3</w:t>
            </w:r>
          </w:p>
        </w:tc>
        <w:tc>
          <w:tcPr>
            <w:tcW w:w="866" w:type="pct"/>
            <w:tcBorders>
              <w:top w:val="single" w:sz="4" w:space="0" w:color="auto"/>
              <w:left w:val="single" w:sz="8" w:space="0" w:color="auto"/>
            </w:tcBorders>
            <w:shd w:val="clear" w:color="auto" w:fill="auto"/>
            <w:vAlign w:val="center"/>
          </w:tcPr>
          <w:p w14:paraId="2286BCB2" w14:textId="77777777" w:rsidR="005F6245" w:rsidRPr="005173A4" w:rsidRDefault="005F6245" w:rsidP="005173A4">
            <w:pPr>
              <w:pStyle w:val="tablebody"/>
              <w:jc w:val="center"/>
            </w:pPr>
            <w:r w:rsidRPr="005173A4">
              <w:t>yes</w:t>
            </w:r>
          </w:p>
        </w:tc>
        <w:tc>
          <w:tcPr>
            <w:tcW w:w="1226" w:type="pct"/>
            <w:tcBorders>
              <w:top w:val="single" w:sz="4" w:space="0" w:color="auto"/>
            </w:tcBorders>
            <w:shd w:val="clear" w:color="auto" w:fill="auto"/>
            <w:vAlign w:val="center"/>
          </w:tcPr>
          <w:p w14:paraId="2601C8EA" w14:textId="77777777" w:rsidR="005F6245" w:rsidRPr="005173A4" w:rsidRDefault="005F6245" w:rsidP="005173A4">
            <w:pPr>
              <w:pStyle w:val="tablebody"/>
              <w:jc w:val="center"/>
            </w:pPr>
            <w:r w:rsidRPr="005173A4">
              <w:t>no</w:t>
            </w:r>
          </w:p>
        </w:tc>
        <w:tc>
          <w:tcPr>
            <w:tcW w:w="1048" w:type="pct"/>
            <w:tcBorders>
              <w:top w:val="single" w:sz="4" w:space="0" w:color="auto"/>
              <w:right w:val="single" w:sz="8" w:space="0" w:color="auto"/>
            </w:tcBorders>
            <w:shd w:val="clear" w:color="auto" w:fill="auto"/>
            <w:vAlign w:val="center"/>
          </w:tcPr>
          <w:p w14:paraId="2D858117" w14:textId="77777777" w:rsidR="005F6245" w:rsidRPr="005173A4" w:rsidRDefault="00356417" w:rsidP="005173A4">
            <w:pPr>
              <w:pStyle w:val="tablebody"/>
              <w:jc w:val="center"/>
            </w:pPr>
            <w:r w:rsidRPr="005173A4">
              <w:t>n</w:t>
            </w:r>
            <w:r w:rsidR="005F6245" w:rsidRPr="005173A4">
              <w:t>o</w:t>
            </w:r>
          </w:p>
        </w:tc>
      </w:tr>
    </w:tbl>
    <w:p w14:paraId="66D6062A" w14:textId="77777777" w:rsidR="00B412CE" w:rsidRDefault="00B412CE" w:rsidP="00B94654"/>
    <w:p w14:paraId="3BB761C9" w14:textId="32DD8935" w:rsidR="006A74A6" w:rsidRPr="00D877FF" w:rsidRDefault="006A74A6" w:rsidP="00C37AD3">
      <w:pPr>
        <w:pStyle w:val="Caption"/>
        <w:keepNext/>
      </w:pPr>
      <w:r w:rsidRPr="00C37AD3">
        <w:rPr>
          <w:bCs w:val="0"/>
          <w:sz w:val="20"/>
          <w:szCs w:val="20"/>
        </w:rPr>
        <w:lastRenderedPageBreak/>
        <w:t xml:space="preserve">Table </w:t>
      </w:r>
      <w:r w:rsidR="005F5DB4">
        <w:rPr>
          <w:bCs w:val="0"/>
          <w:sz w:val="20"/>
          <w:szCs w:val="20"/>
        </w:rPr>
        <w:fldChar w:fldCharType="begin"/>
      </w:r>
      <w:r w:rsidR="005F5DB4">
        <w:rPr>
          <w:bCs w:val="0"/>
          <w:sz w:val="20"/>
          <w:szCs w:val="20"/>
        </w:rPr>
        <w:instrText xml:space="preserve"> STYLEREF 1 \s </w:instrText>
      </w:r>
      <w:r w:rsidR="005F5DB4">
        <w:rPr>
          <w:bCs w:val="0"/>
          <w:sz w:val="20"/>
          <w:szCs w:val="20"/>
        </w:rPr>
        <w:fldChar w:fldCharType="separate"/>
      </w:r>
      <w:r w:rsidR="00253C6E">
        <w:rPr>
          <w:bCs w:val="0"/>
          <w:noProof/>
          <w:sz w:val="20"/>
          <w:szCs w:val="20"/>
        </w:rPr>
        <w:t>1</w:t>
      </w:r>
      <w:r w:rsidR="005F5DB4">
        <w:rPr>
          <w:bCs w:val="0"/>
          <w:sz w:val="20"/>
          <w:szCs w:val="20"/>
        </w:rPr>
        <w:fldChar w:fldCharType="end"/>
      </w:r>
      <w:r w:rsidR="005F5DB4">
        <w:rPr>
          <w:bCs w:val="0"/>
          <w:sz w:val="20"/>
          <w:szCs w:val="20"/>
        </w:rPr>
        <w:t>.</w:t>
      </w:r>
      <w:r w:rsidR="005F5DB4">
        <w:rPr>
          <w:bCs w:val="0"/>
          <w:sz w:val="20"/>
          <w:szCs w:val="20"/>
        </w:rPr>
        <w:fldChar w:fldCharType="begin"/>
      </w:r>
      <w:r w:rsidR="005F5DB4">
        <w:rPr>
          <w:bCs w:val="0"/>
          <w:sz w:val="20"/>
          <w:szCs w:val="20"/>
        </w:rPr>
        <w:instrText xml:space="preserve"> SEQ Table \* ARABIC \s 1 </w:instrText>
      </w:r>
      <w:r w:rsidR="005F5DB4">
        <w:rPr>
          <w:bCs w:val="0"/>
          <w:sz w:val="20"/>
          <w:szCs w:val="20"/>
        </w:rPr>
        <w:fldChar w:fldCharType="separate"/>
      </w:r>
      <w:r w:rsidR="00253C6E">
        <w:rPr>
          <w:bCs w:val="0"/>
          <w:noProof/>
          <w:sz w:val="20"/>
          <w:szCs w:val="20"/>
        </w:rPr>
        <w:t>2</w:t>
      </w:r>
      <w:r w:rsidR="005F5DB4">
        <w:rPr>
          <w:bCs w:val="0"/>
          <w:sz w:val="20"/>
          <w:szCs w:val="20"/>
        </w:rPr>
        <w:fldChar w:fldCharType="end"/>
      </w:r>
      <w:r w:rsidRPr="00C37AD3">
        <w:rPr>
          <w:bCs w:val="0"/>
          <w:sz w:val="20"/>
          <w:szCs w:val="20"/>
        </w:rPr>
        <w:t xml:space="preserve">  Supported resolution (R-Car E3</w:t>
      </w:r>
      <w:r w:rsidR="00444F93">
        <w:rPr>
          <w:bCs w:val="0"/>
          <w:sz w:val="20"/>
          <w:szCs w:val="20"/>
        </w:rPr>
        <w:t xml:space="preserve"> / D3 </w:t>
      </w:r>
      <w:r w:rsidRPr="00C37AD3">
        <w:rPr>
          <w:bCs w:val="0"/>
          <w:sz w:val="20"/>
          <w:szCs w:val="20"/>
        </w:rPr>
        <w:t>system evaluation board)</w:t>
      </w:r>
    </w:p>
    <w:tbl>
      <w:tblPr>
        <w:tblW w:w="3075"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40" w:type="dxa"/>
          <w:right w:w="40" w:type="dxa"/>
        </w:tblCellMar>
        <w:tblLook w:val="01E0" w:firstRow="1" w:lastRow="1" w:firstColumn="1" w:lastColumn="1" w:noHBand="0" w:noVBand="0"/>
      </w:tblPr>
      <w:tblGrid>
        <w:gridCol w:w="2226"/>
        <w:gridCol w:w="1037"/>
        <w:gridCol w:w="1468"/>
        <w:gridCol w:w="1254"/>
      </w:tblGrid>
      <w:tr w:rsidR="00B57A47" w14:paraId="096378D1" w14:textId="77777777" w:rsidTr="0075146A">
        <w:trPr>
          <w:cantSplit/>
          <w:trHeight w:val="838"/>
          <w:tblHeader/>
        </w:trPr>
        <w:tc>
          <w:tcPr>
            <w:tcW w:w="1860" w:type="pct"/>
            <w:tcBorders>
              <w:top w:val="single" w:sz="8" w:space="0" w:color="auto"/>
              <w:bottom w:val="single" w:sz="8" w:space="0" w:color="auto"/>
              <w:right w:val="single" w:sz="8" w:space="0" w:color="auto"/>
            </w:tcBorders>
            <w:shd w:val="clear" w:color="auto" w:fill="auto"/>
            <w:vAlign w:val="center"/>
          </w:tcPr>
          <w:p w14:paraId="052F1E69" w14:textId="77777777" w:rsidR="00B57A47" w:rsidRPr="00896C56" w:rsidRDefault="00B57A47" w:rsidP="0075146A">
            <w:pPr>
              <w:pStyle w:val="tablehead"/>
            </w:pPr>
            <w:r>
              <w:rPr>
                <w:rFonts w:hint="eastAsia"/>
                <w:lang w:eastAsia="ja-JP"/>
              </w:rPr>
              <w:t>Display resolution</w:t>
            </w:r>
          </w:p>
        </w:tc>
        <w:tc>
          <w:tcPr>
            <w:tcW w:w="866" w:type="pct"/>
            <w:tcBorders>
              <w:top w:val="single" w:sz="8" w:space="0" w:color="auto"/>
              <w:left w:val="single" w:sz="8" w:space="0" w:color="auto"/>
              <w:bottom w:val="single" w:sz="8" w:space="0" w:color="auto"/>
            </w:tcBorders>
            <w:shd w:val="clear" w:color="auto" w:fill="auto"/>
            <w:vAlign w:val="center"/>
          </w:tcPr>
          <w:p w14:paraId="7BAE5312" w14:textId="77777777" w:rsidR="00B57A47" w:rsidRDefault="00B57A47" w:rsidP="0075146A">
            <w:pPr>
              <w:pStyle w:val="tablehead"/>
              <w:spacing w:before="0" w:after="0" w:line="240" w:lineRule="auto"/>
              <w:ind w:left="0" w:right="0"/>
              <w:rPr>
                <w:lang w:eastAsia="ja-JP"/>
              </w:rPr>
            </w:pPr>
            <w:r>
              <w:rPr>
                <w:rFonts w:hint="eastAsia"/>
                <w:lang w:eastAsia="ja-JP"/>
              </w:rPr>
              <w:t xml:space="preserve">HDMI </w:t>
            </w:r>
            <w:r>
              <w:rPr>
                <w:lang w:eastAsia="ja-JP"/>
              </w:rPr>
              <w:t>*</w:t>
            </w:r>
            <w:r w:rsidRPr="00E70691">
              <w:rPr>
                <w:rFonts w:hint="eastAsia"/>
                <w:vertAlign w:val="superscript"/>
                <w:lang w:eastAsia="ja-JP"/>
              </w:rPr>
              <w:t>1</w:t>
            </w:r>
          </w:p>
        </w:tc>
        <w:tc>
          <w:tcPr>
            <w:tcW w:w="1226" w:type="pct"/>
            <w:tcBorders>
              <w:top w:val="single" w:sz="8" w:space="0" w:color="auto"/>
              <w:bottom w:val="single" w:sz="8" w:space="0" w:color="auto"/>
            </w:tcBorders>
            <w:shd w:val="clear" w:color="auto" w:fill="auto"/>
            <w:vAlign w:val="center"/>
          </w:tcPr>
          <w:p w14:paraId="69B5CAD4" w14:textId="77777777" w:rsidR="00B57A47" w:rsidRDefault="00B57A47" w:rsidP="0075146A">
            <w:pPr>
              <w:pStyle w:val="tablehead"/>
              <w:spacing w:before="0" w:after="0" w:line="240" w:lineRule="auto"/>
              <w:ind w:left="0" w:right="0"/>
              <w:rPr>
                <w:lang w:eastAsia="ja-JP"/>
              </w:rPr>
            </w:pPr>
            <w:r>
              <w:rPr>
                <w:rFonts w:hint="eastAsia"/>
                <w:lang w:eastAsia="ja-JP"/>
              </w:rPr>
              <w:t xml:space="preserve">Analog RGB </w:t>
            </w:r>
            <w:r>
              <w:rPr>
                <w:lang w:eastAsia="ja-JP"/>
              </w:rPr>
              <w:t>*</w:t>
            </w:r>
            <w:r>
              <w:rPr>
                <w:rFonts w:hint="eastAsia"/>
                <w:vertAlign w:val="superscript"/>
                <w:lang w:eastAsia="ja-JP"/>
              </w:rPr>
              <w:t>2</w:t>
            </w:r>
          </w:p>
        </w:tc>
        <w:tc>
          <w:tcPr>
            <w:tcW w:w="1048" w:type="pct"/>
            <w:tcBorders>
              <w:top w:val="single" w:sz="8" w:space="0" w:color="auto"/>
              <w:bottom w:val="single" w:sz="8" w:space="0" w:color="auto"/>
              <w:right w:val="single" w:sz="8" w:space="0" w:color="auto"/>
            </w:tcBorders>
            <w:shd w:val="clear" w:color="auto" w:fill="auto"/>
            <w:vAlign w:val="center"/>
          </w:tcPr>
          <w:p w14:paraId="7E33196D" w14:textId="77777777" w:rsidR="00B57A47" w:rsidRDefault="00B57A47" w:rsidP="0075146A">
            <w:pPr>
              <w:pStyle w:val="tablehead"/>
              <w:spacing w:before="0" w:after="0" w:line="240" w:lineRule="auto"/>
              <w:ind w:left="0" w:right="0"/>
              <w:rPr>
                <w:lang w:eastAsia="ja-JP"/>
              </w:rPr>
            </w:pPr>
            <w:r>
              <w:rPr>
                <w:rFonts w:hint="eastAsia"/>
                <w:lang w:eastAsia="ja-JP"/>
              </w:rPr>
              <w:t>LVDS</w:t>
            </w:r>
          </w:p>
        </w:tc>
      </w:tr>
      <w:tr w:rsidR="00B57A47" w14:paraId="251EEF09" w14:textId="77777777" w:rsidTr="0075146A">
        <w:trPr>
          <w:cantSplit/>
          <w:trHeight w:val="260"/>
          <w:tblHeader/>
        </w:trPr>
        <w:tc>
          <w:tcPr>
            <w:tcW w:w="1860" w:type="pct"/>
            <w:tcBorders>
              <w:top w:val="single" w:sz="8" w:space="0" w:color="auto"/>
              <w:bottom w:val="single" w:sz="4" w:space="0" w:color="auto"/>
              <w:right w:val="single" w:sz="8" w:space="0" w:color="auto"/>
            </w:tcBorders>
            <w:shd w:val="clear" w:color="auto" w:fill="auto"/>
          </w:tcPr>
          <w:p w14:paraId="481E941C" w14:textId="77777777" w:rsidR="00B57A47" w:rsidRPr="00896C56" w:rsidRDefault="00B57A47" w:rsidP="0075146A">
            <w:pPr>
              <w:pStyle w:val="tablebody"/>
            </w:pPr>
            <w:r w:rsidRPr="00E70691">
              <w:t>VGA</w:t>
            </w:r>
            <w:r>
              <w:t xml:space="preserve"> </w:t>
            </w:r>
            <w:r w:rsidRPr="00E70691">
              <w:t>(640</w:t>
            </w:r>
            <w:r>
              <w:rPr>
                <w:rFonts w:hint="eastAsia"/>
                <w:lang w:eastAsia="ja-JP"/>
              </w:rPr>
              <w:t>x</w:t>
            </w:r>
            <w:r w:rsidRPr="00E70691">
              <w:t>480)</w:t>
            </w:r>
          </w:p>
        </w:tc>
        <w:tc>
          <w:tcPr>
            <w:tcW w:w="866" w:type="pct"/>
            <w:tcBorders>
              <w:top w:val="single" w:sz="8" w:space="0" w:color="auto"/>
              <w:left w:val="single" w:sz="8" w:space="0" w:color="auto"/>
              <w:bottom w:val="single" w:sz="4" w:space="0" w:color="auto"/>
            </w:tcBorders>
            <w:shd w:val="clear" w:color="auto" w:fill="auto"/>
            <w:vAlign w:val="center"/>
          </w:tcPr>
          <w:p w14:paraId="5824DA20" w14:textId="77777777" w:rsidR="00B57A47" w:rsidRPr="00896C56" w:rsidRDefault="00B57A47" w:rsidP="0075146A">
            <w:pPr>
              <w:pStyle w:val="tablebody"/>
              <w:jc w:val="center"/>
              <w:rPr>
                <w:lang w:eastAsia="ja-JP"/>
              </w:rPr>
            </w:pPr>
            <w:r>
              <w:rPr>
                <w:rFonts w:hint="eastAsia"/>
                <w:lang w:eastAsia="ja-JP"/>
              </w:rPr>
              <w:t>yes</w:t>
            </w:r>
          </w:p>
        </w:tc>
        <w:tc>
          <w:tcPr>
            <w:tcW w:w="1226" w:type="pct"/>
            <w:tcBorders>
              <w:top w:val="single" w:sz="8" w:space="0" w:color="auto"/>
              <w:bottom w:val="single" w:sz="4" w:space="0" w:color="auto"/>
            </w:tcBorders>
            <w:shd w:val="clear" w:color="auto" w:fill="auto"/>
            <w:vAlign w:val="center"/>
          </w:tcPr>
          <w:p w14:paraId="18D0E34E" w14:textId="77777777" w:rsidR="00B57A47" w:rsidRPr="00896C56" w:rsidRDefault="00B57A47" w:rsidP="0075146A">
            <w:pPr>
              <w:pStyle w:val="tablebody"/>
              <w:jc w:val="center"/>
            </w:pPr>
            <w:r w:rsidRPr="005173A4">
              <w:t>yes</w:t>
            </w:r>
          </w:p>
        </w:tc>
        <w:tc>
          <w:tcPr>
            <w:tcW w:w="1048" w:type="pct"/>
            <w:tcBorders>
              <w:top w:val="single" w:sz="8" w:space="0" w:color="auto"/>
              <w:bottom w:val="single" w:sz="4" w:space="0" w:color="auto"/>
              <w:right w:val="single" w:sz="8" w:space="0" w:color="auto"/>
            </w:tcBorders>
            <w:shd w:val="clear" w:color="auto" w:fill="auto"/>
            <w:vAlign w:val="center"/>
          </w:tcPr>
          <w:p w14:paraId="20ACED79" w14:textId="77777777" w:rsidR="00B57A47" w:rsidRPr="00896C56" w:rsidRDefault="00B57A47" w:rsidP="0075146A">
            <w:pPr>
              <w:pStyle w:val="tablebody"/>
              <w:jc w:val="center"/>
              <w:rPr>
                <w:lang w:eastAsia="ja-JP"/>
              </w:rPr>
            </w:pPr>
            <w:r>
              <w:rPr>
                <w:rFonts w:hint="eastAsia"/>
                <w:lang w:eastAsia="ja-JP"/>
              </w:rPr>
              <w:t>no</w:t>
            </w:r>
            <w:r>
              <w:rPr>
                <w:lang w:eastAsia="ja-JP"/>
              </w:rPr>
              <w:t xml:space="preserve"> *</w:t>
            </w:r>
            <w:r>
              <w:rPr>
                <w:rFonts w:hint="eastAsia"/>
                <w:vertAlign w:val="superscript"/>
                <w:lang w:eastAsia="ja-JP"/>
              </w:rPr>
              <w:t>5</w:t>
            </w:r>
          </w:p>
        </w:tc>
      </w:tr>
      <w:tr w:rsidR="00B57A47" w14:paraId="73BC4D04" w14:textId="77777777" w:rsidTr="0075146A">
        <w:trPr>
          <w:cantSplit/>
          <w:trHeight w:val="260"/>
          <w:tblHeader/>
        </w:trPr>
        <w:tc>
          <w:tcPr>
            <w:tcW w:w="1860" w:type="pct"/>
            <w:tcBorders>
              <w:top w:val="single" w:sz="4" w:space="0" w:color="auto"/>
              <w:bottom w:val="single" w:sz="4" w:space="0" w:color="auto"/>
              <w:right w:val="single" w:sz="8" w:space="0" w:color="auto"/>
            </w:tcBorders>
            <w:shd w:val="clear" w:color="auto" w:fill="auto"/>
          </w:tcPr>
          <w:p w14:paraId="2EC4E8F6" w14:textId="77777777" w:rsidR="00B57A47" w:rsidRPr="00E70691" w:rsidRDefault="00B57A47" w:rsidP="0075146A">
            <w:pPr>
              <w:pStyle w:val="tablebody"/>
            </w:pPr>
            <w:r w:rsidRPr="00E70691">
              <w:t>WVGA</w:t>
            </w:r>
            <w:r>
              <w:t xml:space="preserve"> </w:t>
            </w:r>
            <w:r w:rsidRPr="00E70691">
              <w:t>(800</w:t>
            </w:r>
            <w:r>
              <w:rPr>
                <w:rFonts w:hint="eastAsia"/>
                <w:lang w:eastAsia="ja-JP"/>
              </w:rPr>
              <w:t>x</w:t>
            </w:r>
            <w:r w:rsidRPr="00E70691">
              <w:t>480)</w:t>
            </w:r>
          </w:p>
        </w:tc>
        <w:tc>
          <w:tcPr>
            <w:tcW w:w="866" w:type="pct"/>
            <w:tcBorders>
              <w:top w:val="single" w:sz="4" w:space="0" w:color="auto"/>
              <w:left w:val="single" w:sz="8" w:space="0" w:color="auto"/>
              <w:bottom w:val="single" w:sz="4" w:space="0" w:color="auto"/>
            </w:tcBorders>
            <w:shd w:val="clear" w:color="auto" w:fill="auto"/>
            <w:vAlign w:val="center"/>
          </w:tcPr>
          <w:p w14:paraId="532A0427" w14:textId="77777777" w:rsidR="00B57A47" w:rsidRDefault="00B57A47" w:rsidP="0075146A">
            <w:pPr>
              <w:pStyle w:val="tablebody"/>
              <w:jc w:val="center"/>
              <w:rPr>
                <w:lang w:eastAsia="ja-JP"/>
              </w:rPr>
            </w:pPr>
            <w:r w:rsidRPr="005173A4">
              <w:t>yes</w:t>
            </w:r>
          </w:p>
        </w:tc>
        <w:tc>
          <w:tcPr>
            <w:tcW w:w="1226" w:type="pct"/>
            <w:tcBorders>
              <w:top w:val="single" w:sz="4" w:space="0" w:color="auto"/>
              <w:bottom w:val="single" w:sz="4" w:space="0" w:color="auto"/>
            </w:tcBorders>
            <w:shd w:val="clear" w:color="auto" w:fill="auto"/>
            <w:vAlign w:val="center"/>
          </w:tcPr>
          <w:p w14:paraId="0DEE1D65" w14:textId="77777777" w:rsidR="00B57A47" w:rsidRPr="005173A4" w:rsidRDefault="00B57A47" w:rsidP="0075146A">
            <w:pPr>
              <w:pStyle w:val="tablebody"/>
              <w:jc w:val="center"/>
            </w:pPr>
            <w:r>
              <w:rPr>
                <w:rFonts w:hint="eastAsia"/>
                <w:lang w:eastAsia="ja-JP"/>
              </w:rPr>
              <w:t>yes</w:t>
            </w:r>
            <w:r>
              <w:rPr>
                <w:lang w:eastAsia="ja-JP"/>
              </w:rPr>
              <w:t xml:space="preserve"> *</w:t>
            </w:r>
            <w:r>
              <w:rPr>
                <w:rFonts w:hint="eastAsia"/>
                <w:vertAlign w:val="superscript"/>
                <w:lang w:eastAsia="ja-JP"/>
              </w:rPr>
              <w:t>4</w:t>
            </w:r>
          </w:p>
        </w:tc>
        <w:tc>
          <w:tcPr>
            <w:tcW w:w="1048" w:type="pct"/>
            <w:tcBorders>
              <w:top w:val="single" w:sz="4" w:space="0" w:color="auto"/>
              <w:bottom w:val="single" w:sz="4" w:space="0" w:color="auto"/>
              <w:right w:val="single" w:sz="8" w:space="0" w:color="auto"/>
            </w:tcBorders>
            <w:shd w:val="clear" w:color="auto" w:fill="auto"/>
            <w:vAlign w:val="center"/>
          </w:tcPr>
          <w:p w14:paraId="02EA5B46" w14:textId="77777777" w:rsidR="00B57A47" w:rsidRDefault="00B57A47" w:rsidP="0075146A">
            <w:pPr>
              <w:pStyle w:val="tablebody"/>
              <w:jc w:val="center"/>
              <w:rPr>
                <w:lang w:eastAsia="ja-JP"/>
              </w:rPr>
            </w:pPr>
            <w:r w:rsidRPr="005173A4">
              <w:t>no</w:t>
            </w:r>
            <w:r>
              <w:rPr>
                <w:lang w:eastAsia="ja-JP"/>
              </w:rPr>
              <w:t xml:space="preserve"> *</w:t>
            </w:r>
            <w:r>
              <w:rPr>
                <w:vertAlign w:val="superscript"/>
                <w:lang w:eastAsia="ja-JP"/>
              </w:rPr>
              <w:t>5</w:t>
            </w:r>
          </w:p>
        </w:tc>
      </w:tr>
      <w:tr w:rsidR="00B57A47" w14:paraId="0BAD69BE" w14:textId="77777777" w:rsidTr="0075146A">
        <w:trPr>
          <w:cantSplit/>
          <w:trHeight w:val="260"/>
          <w:tblHeader/>
        </w:trPr>
        <w:tc>
          <w:tcPr>
            <w:tcW w:w="1860" w:type="pct"/>
            <w:tcBorders>
              <w:top w:val="single" w:sz="4" w:space="0" w:color="auto"/>
              <w:bottom w:val="single" w:sz="4" w:space="0" w:color="auto"/>
              <w:right w:val="single" w:sz="8" w:space="0" w:color="auto"/>
            </w:tcBorders>
            <w:shd w:val="clear" w:color="auto" w:fill="auto"/>
          </w:tcPr>
          <w:p w14:paraId="19E38253" w14:textId="77777777" w:rsidR="00B57A47" w:rsidRPr="001E3BC1" w:rsidRDefault="00B57A47" w:rsidP="0075146A">
            <w:pPr>
              <w:pStyle w:val="tablebody"/>
            </w:pPr>
            <w:r w:rsidRPr="00E70691">
              <w:t>SVGA</w:t>
            </w:r>
            <w:r>
              <w:t xml:space="preserve"> </w:t>
            </w:r>
            <w:r w:rsidRPr="00E70691">
              <w:t>(800</w:t>
            </w:r>
            <w:r>
              <w:rPr>
                <w:rFonts w:hint="eastAsia"/>
                <w:lang w:eastAsia="ja-JP"/>
              </w:rPr>
              <w:t>x</w:t>
            </w:r>
            <w:r w:rsidRPr="00E70691">
              <w:t>600)</w:t>
            </w:r>
          </w:p>
        </w:tc>
        <w:tc>
          <w:tcPr>
            <w:tcW w:w="866" w:type="pct"/>
            <w:tcBorders>
              <w:top w:val="single" w:sz="4" w:space="0" w:color="auto"/>
              <w:left w:val="single" w:sz="8" w:space="0" w:color="auto"/>
              <w:bottom w:val="single" w:sz="4" w:space="0" w:color="auto"/>
            </w:tcBorders>
            <w:shd w:val="clear" w:color="auto" w:fill="auto"/>
            <w:vAlign w:val="center"/>
          </w:tcPr>
          <w:p w14:paraId="480B7BE6" w14:textId="77777777" w:rsidR="00B57A47" w:rsidRPr="001E3BC1" w:rsidRDefault="00B57A47" w:rsidP="0075146A">
            <w:pPr>
              <w:pStyle w:val="tablebody"/>
              <w:jc w:val="center"/>
            </w:pPr>
            <w:r w:rsidRPr="005173A4">
              <w:t>yes</w:t>
            </w:r>
          </w:p>
        </w:tc>
        <w:tc>
          <w:tcPr>
            <w:tcW w:w="1226" w:type="pct"/>
            <w:tcBorders>
              <w:top w:val="single" w:sz="4" w:space="0" w:color="auto"/>
              <w:bottom w:val="single" w:sz="4" w:space="0" w:color="auto"/>
            </w:tcBorders>
            <w:shd w:val="clear" w:color="auto" w:fill="auto"/>
            <w:vAlign w:val="center"/>
          </w:tcPr>
          <w:p w14:paraId="7B9D06E9" w14:textId="77777777" w:rsidR="00B57A47" w:rsidRDefault="00B57A47" w:rsidP="0075146A">
            <w:pPr>
              <w:pStyle w:val="tablebody"/>
              <w:jc w:val="center"/>
            </w:pPr>
            <w:r>
              <w:rPr>
                <w:rFonts w:hint="eastAsia"/>
                <w:lang w:eastAsia="ja-JP"/>
              </w:rPr>
              <w:t>y</w:t>
            </w:r>
            <w:r>
              <w:t>es</w:t>
            </w:r>
          </w:p>
        </w:tc>
        <w:tc>
          <w:tcPr>
            <w:tcW w:w="1048" w:type="pct"/>
            <w:tcBorders>
              <w:top w:val="single" w:sz="4" w:space="0" w:color="auto"/>
              <w:bottom w:val="single" w:sz="4" w:space="0" w:color="auto"/>
              <w:right w:val="single" w:sz="8" w:space="0" w:color="auto"/>
            </w:tcBorders>
            <w:shd w:val="clear" w:color="auto" w:fill="auto"/>
            <w:vAlign w:val="center"/>
          </w:tcPr>
          <w:p w14:paraId="521F091C" w14:textId="77777777" w:rsidR="00B57A47" w:rsidRDefault="00B57A47" w:rsidP="0075146A">
            <w:pPr>
              <w:pStyle w:val="tablebody"/>
              <w:jc w:val="center"/>
            </w:pPr>
            <w:r w:rsidRPr="005173A4">
              <w:t>no</w:t>
            </w:r>
            <w:r>
              <w:rPr>
                <w:lang w:eastAsia="ja-JP"/>
              </w:rPr>
              <w:t xml:space="preserve"> *</w:t>
            </w:r>
            <w:r>
              <w:rPr>
                <w:vertAlign w:val="superscript"/>
                <w:lang w:eastAsia="ja-JP"/>
              </w:rPr>
              <w:t>5</w:t>
            </w:r>
          </w:p>
        </w:tc>
      </w:tr>
      <w:tr w:rsidR="00B57A47" w14:paraId="1B2A67E9" w14:textId="77777777" w:rsidTr="0075146A">
        <w:trPr>
          <w:cantSplit/>
          <w:trHeight w:val="260"/>
          <w:tblHeader/>
        </w:trPr>
        <w:tc>
          <w:tcPr>
            <w:tcW w:w="1860" w:type="pct"/>
            <w:tcBorders>
              <w:top w:val="single" w:sz="4" w:space="0" w:color="auto"/>
              <w:bottom w:val="single" w:sz="4" w:space="0" w:color="auto"/>
              <w:right w:val="single" w:sz="8" w:space="0" w:color="auto"/>
            </w:tcBorders>
            <w:shd w:val="clear" w:color="auto" w:fill="auto"/>
          </w:tcPr>
          <w:p w14:paraId="16BE4716" w14:textId="77777777" w:rsidR="00B57A47" w:rsidRPr="00E70691" w:rsidRDefault="00B57A47" w:rsidP="0075146A">
            <w:pPr>
              <w:pStyle w:val="tablebody"/>
            </w:pPr>
            <w:r w:rsidRPr="00E70691">
              <w:t>WSVGA</w:t>
            </w:r>
            <w:r>
              <w:t xml:space="preserve"> </w:t>
            </w:r>
            <w:r w:rsidRPr="00E70691">
              <w:t>(1024</w:t>
            </w:r>
            <w:r>
              <w:rPr>
                <w:rFonts w:hint="eastAsia"/>
                <w:lang w:eastAsia="ja-JP"/>
              </w:rPr>
              <w:t>x</w:t>
            </w:r>
            <w:r w:rsidRPr="00E70691">
              <w:t>600)</w:t>
            </w:r>
          </w:p>
        </w:tc>
        <w:tc>
          <w:tcPr>
            <w:tcW w:w="866" w:type="pct"/>
            <w:tcBorders>
              <w:top w:val="single" w:sz="4" w:space="0" w:color="auto"/>
              <w:left w:val="single" w:sz="8" w:space="0" w:color="auto"/>
              <w:bottom w:val="single" w:sz="4" w:space="0" w:color="auto"/>
            </w:tcBorders>
            <w:shd w:val="clear" w:color="auto" w:fill="auto"/>
            <w:vAlign w:val="center"/>
          </w:tcPr>
          <w:p w14:paraId="1CB9DF27" w14:textId="77777777" w:rsidR="00B57A47" w:rsidRPr="005173A4" w:rsidRDefault="00B57A47" w:rsidP="0075146A">
            <w:pPr>
              <w:pStyle w:val="tablebody"/>
              <w:jc w:val="center"/>
            </w:pPr>
            <w:r w:rsidRPr="005173A4">
              <w:t>yes</w:t>
            </w:r>
          </w:p>
        </w:tc>
        <w:tc>
          <w:tcPr>
            <w:tcW w:w="1226" w:type="pct"/>
            <w:tcBorders>
              <w:top w:val="single" w:sz="4" w:space="0" w:color="auto"/>
              <w:bottom w:val="single" w:sz="4" w:space="0" w:color="auto"/>
            </w:tcBorders>
            <w:shd w:val="clear" w:color="auto" w:fill="auto"/>
            <w:vAlign w:val="center"/>
          </w:tcPr>
          <w:p w14:paraId="21B28B93" w14:textId="77777777" w:rsidR="00B57A47" w:rsidRDefault="009854A3" w:rsidP="0075146A">
            <w:pPr>
              <w:pStyle w:val="tablebody"/>
              <w:jc w:val="center"/>
            </w:pPr>
            <w:r>
              <w:rPr>
                <w:rFonts w:hint="eastAsia"/>
                <w:lang w:eastAsia="ja-JP"/>
              </w:rPr>
              <w:t>y</w:t>
            </w:r>
            <w:r>
              <w:t>es</w:t>
            </w:r>
            <w:r w:rsidR="00654985">
              <w:rPr>
                <w:lang w:eastAsia="ja-JP"/>
              </w:rPr>
              <w:t>*</w:t>
            </w:r>
            <w:r w:rsidR="00654985">
              <w:rPr>
                <w:rFonts w:hint="eastAsia"/>
                <w:vertAlign w:val="superscript"/>
                <w:lang w:eastAsia="ja-JP"/>
              </w:rPr>
              <w:t>4</w:t>
            </w:r>
          </w:p>
        </w:tc>
        <w:tc>
          <w:tcPr>
            <w:tcW w:w="1048" w:type="pct"/>
            <w:tcBorders>
              <w:top w:val="single" w:sz="4" w:space="0" w:color="auto"/>
              <w:bottom w:val="single" w:sz="4" w:space="0" w:color="auto"/>
              <w:right w:val="single" w:sz="8" w:space="0" w:color="auto"/>
            </w:tcBorders>
            <w:shd w:val="clear" w:color="auto" w:fill="auto"/>
            <w:vAlign w:val="center"/>
          </w:tcPr>
          <w:p w14:paraId="59A146EA" w14:textId="77777777" w:rsidR="00B57A47" w:rsidRPr="005173A4" w:rsidRDefault="00B57A47" w:rsidP="0075146A">
            <w:pPr>
              <w:pStyle w:val="tablebody"/>
              <w:jc w:val="center"/>
            </w:pPr>
            <w:r w:rsidRPr="005173A4">
              <w:t>no</w:t>
            </w:r>
            <w:r>
              <w:rPr>
                <w:lang w:eastAsia="ja-JP"/>
              </w:rPr>
              <w:t xml:space="preserve"> *</w:t>
            </w:r>
            <w:r>
              <w:rPr>
                <w:vertAlign w:val="superscript"/>
                <w:lang w:eastAsia="ja-JP"/>
              </w:rPr>
              <w:t>5</w:t>
            </w:r>
          </w:p>
        </w:tc>
      </w:tr>
      <w:tr w:rsidR="00B57A47" w14:paraId="71981A17" w14:textId="77777777" w:rsidTr="0075146A">
        <w:trPr>
          <w:cantSplit/>
          <w:trHeight w:val="260"/>
          <w:tblHeader/>
        </w:trPr>
        <w:tc>
          <w:tcPr>
            <w:tcW w:w="1860" w:type="pct"/>
            <w:tcBorders>
              <w:top w:val="single" w:sz="4" w:space="0" w:color="auto"/>
              <w:bottom w:val="single" w:sz="4" w:space="0" w:color="auto"/>
              <w:right w:val="single" w:sz="8" w:space="0" w:color="auto"/>
            </w:tcBorders>
            <w:shd w:val="clear" w:color="auto" w:fill="auto"/>
          </w:tcPr>
          <w:p w14:paraId="44E11482" w14:textId="77777777" w:rsidR="00B57A47" w:rsidRPr="001E3BC1" w:rsidRDefault="00B57A47" w:rsidP="0075146A">
            <w:pPr>
              <w:pStyle w:val="tablebody"/>
            </w:pPr>
            <w:r w:rsidRPr="00E70691">
              <w:t>XGA</w:t>
            </w:r>
            <w:r>
              <w:t xml:space="preserve"> </w:t>
            </w:r>
            <w:r w:rsidRPr="00E70691">
              <w:t>(1024</w:t>
            </w:r>
            <w:r>
              <w:rPr>
                <w:rFonts w:hint="eastAsia"/>
                <w:lang w:eastAsia="ja-JP"/>
              </w:rPr>
              <w:t>x</w:t>
            </w:r>
            <w:r w:rsidRPr="00E70691">
              <w:t>768)</w:t>
            </w:r>
          </w:p>
        </w:tc>
        <w:tc>
          <w:tcPr>
            <w:tcW w:w="866" w:type="pct"/>
            <w:tcBorders>
              <w:top w:val="single" w:sz="4" w:space="0" w:color="auto"/>
              <w:left w:val="single" w:sz="8" w:space="0" w:color="auto"/>
              <w:bottom w:val="single" w:sz="4" w:space="0" w:color="auto"/>
            </w:tcBorders>
            <w:shd w:val="clear" w:color="auto" w:fill="auto"/>
            <w:vAlign w:val="center"/>
          </w:tcPr>
          <w:p w14:paraId="09DCA848" w14:textId="77777777" w:rsidR="00B57A47" w:rsidRPr="001E3BC1" w:rsidRDefault="00B57A47" w:rsidP="0075146A">
            <w:pPr>
              <w:pStyle w:val="tablebody"/>
              <w:jc w:val="center"/>
            </w:pPr>
            <w:r w:rsidRPr="005173A4">
              <w:t>yes</w:t>
            </w:r>
          </w:p>
        </w:tc>
        <w:tc>
          <w:tcPr>
            <w:tcW w:w="1226" w:type="pct"/>
            <w:tcBorders>
              <w:top w:val="single" w:sz="4" w:space="0" w:color="auto"/>
              <w:bottom w:val="single" w:sz="4" w:space="0" w:color="auto"/>
            </w:tcBorders>
            <w:shd w:val="clear" w:color="auto" w:fill="auto"/>
            <w:vAlign w:val="center"/>
          </w:tcPr>
          <w:p w14:paraId="71307897" w14:textId="77777777" w:rsidR="00B57A47" w:rsidRDefault="009854A3" w:rsidP="0075146A">
            <w:pPr>
              <w:pStyle w:val="tablebody"/>
              <w:jc w:val="center"/>
            </w:pPr>
            <w:r>
              <w:rPr>
                <w:rFonts w:hint="eastAsia"/>
                <w:lang w:eastAsia="ja-JP"/>
              </w:rPr>
              <w:t>y</w:t>
            </w:r>
            <w:r>
              <w:t>es</w:t>
            </w:r>
          </w:p>
        </w:tc>
        <w:tc>
          <w:tcPr>
            <w:tcW w:w="1048" w:type="pct"/>
            <w:tcBorders>
              <w:top w:val="single" w:sz="4" w:space="0" w:color="auto"/>
              <w:bottom w:val="single" w:sz="4" w:space="0" w:color="auto"/>
              <w:right w:val="single" w:sz="8" w:space="0" w:color="auto"/>
            </w:tcBorders>
            <w:shd w:val="clear" w:color="auto" w:fill="auto"/>
            <w:vAlign w:val="center"/>
          </w:tcPr>
          <w:p w14:paraId="6B8F4006" w14:textId="77777777" w:rsidR="00B57A47" w:rsidRDefault="00B57A47" w:rsidP="0075146A">
            <w:pPr>
              <w:pStyle w:val="tablebody"/>
              <w:jc w:val="center"/>
            </w:pPr>
            <w:r>
              <w:rPr>
                <w:rFonts w:hint="eastAsia"/>
                <w:lang w:eastAsia="ja-JP"/>
              </w:rPr>
              <w:t>y</w:t>
            </w:r>
            <w:r w:rsidRPr="005173A4">
              <w:t>es</w:t>
            </w:r>
          </w:p>
        </w:tc>
      </w:tr>
      <w:tr w:rsidR="00B57A47" w14:paraId="52B42AB0" w14:textId="77777777" w:rsidTr="0075146A">
        <w:trPr>
          <w:cantSplit/>
          <w:trHeight w:val="260"/>
          <w:tblHeader/>
        </w:trPr>
        <w:tc>
          <w:tcPr>
            <w:tcW w:w="1860" w:type="pct"/>
            <w:tcBorders>
              <w:top w:val="single" w:sz="4" w:space="0" w:color="auto"/>
              <w:bottom w:val="single" w:sz="4" w:space="0" w:color="auto"/>
              <w:right w:val="single" w:sz="8" w:space="0" w:color="auto"/>
            </w:tcBorders>
            <w:shd w:val="clear" w:color="auto" w:fill="auto"/>
          </w:tcPr>
          <w:p w14:paraId="732DE48E" w14:textId="77777777" w:rsidR="00B57A47" w:rsidRPr="00E70691" w:rsidRDefault="00B57A47" w:rsidP="0075146A">
            <w:pPr>
              <w:pStyle w:val="tablebody"/>
            </w:pPr>
            <w:r w:rsidRPr="00E70691">
              <w:t>WXGA</w:t>
            </w:r>
            <w:r>
              <w:t xml:space="preserve"> </w:t>
            </w:r>
            <w:r w:rsidRPr="00E70691">
              <w:t>(1280</w:t>
            </w:r>
            <w:r>
              <w:rPr>
                <w:rFonts w:hint="eastAsia"/>
                <w:lang w:eastAsia="ja-JP"/>
              </w:rPr>
              <w:t>x</w:t>
            </w:r>
            <w:r w:rsidRPr="00E70691">
              <w:t>768)</w:t>
            </w:r>
          </w:p>
        </w:tc>
        <w:tc>
          <w:tcPr>
            <w:tcW w:w="866" w:type="pct"/>
            <w:tcBorders>
              <w:top w:val="single" w:sz="4" w:space="0" w:color="auto"/>
              <w:left w:val="single" w:sz="8" w:space="0" w:color="auto"/>
              <w:bottom w:val="single" w:sz="4" w:space="0" w:color="auto"/>
            </w:tcBorders>
            <w:shd w:val="clear" w:color="auto" w:fill="auto"/>
            <w:vAlign w:val="center"/>
          </w:tcPr>
          <w:p w14:paraId="42A613B2" w14:textId="77777777" w:rsidR="00B57A47" w:rsidRPr="005173A4" w:rsidRDefault="00B57A47" w:rsidP="0075146A">
            <w:pPr>
              <w:pStyle w:val="tablebody"/>
              <w:jc w:val="center"/>
            </w:pPr>
            <w:r w:rsidRPr="005173A4">
              <w:t>yes</w:t>
            </w:r>
          </w:p>
        </w:tc>
        <w:tc>
          <w:tcPr>
            <w:tcW w:w="1226" w:type="pct"/>
            <w:tcBorders>
              <w:top w:val="single" w:sz="4" w:space="0" w:color="auto"/>
              <w:bottom w:val="single" w:sz="4" w:space="0" w:color="auto"/>
            </w:tcBorders>
            <w:shd w:val="clear" w:color="auto" w:fill="auto"/>
            <w:vAlign w:val="center"/>
          </w:tcPr>
          <w:p w14:paraId="784E7418" w14:textId="77777777" w:rsidR="00B57A47" w:rsidRDefault="00B57A47" w:rsidP="0075146A">
            <w:pPr>
              <w:pStyle w:val="tablebody"/>
              <w:jc w:val="center"/>
            </w:pPr>
            <w:r w:rsidRPr="005173A4">
              <w:t>no</w:t>
            </w:r>
          </w:p>
        </w:tc>
        <w:tc>
          <w:tcPr>
            <w:tcW w:w="1048" w:type="pct"/>
            <w:tcBorders>
              <w:top w:val="single" w:sz="4" w:space="0" w:color="auto"/>
              <w:bottom w:val="single" w:sz="4" w:space="0" w:color="auto"/>
              <w:right w:val="single" w:sz="8" w:space="0" w:color="auto"/>
            </w:tcBorders>
            <w:shd w:val="clear" w:color="auto" w:fill="auto"/>
            <w:vAlign w:val="center"/>
          </w:tcPr>
          <w:p w14:paraId="74C8B427" w14:textId="77777777" w:rsidR="00B57A47" w:rsidRPr="005173A4" w:rsidRDefault="00B57A47" w:rsidP="0075146A">
            <w:pPr>
              <w:pStyle w:val="tablebody"/>
              <w:jc w:val="center"/>
            </w:pPr>
            <w:r w:rsidRPr="005173A4">
              <w:t>no</w:t>
            </w:r>
            <w:r>
              <w:rPr>
                <w:lang w:eastAsia="ja-JP"/>
              </w:rPr>
              <w:t xml:space="preserve"> *</w:t>
            </w:r>
            <w:r>
              <w:rPr>
                <w:vertAlign w:val="superscript"/>
                <w:lang w:eastAsia="ja-JP"/>
              </w:rPr>
              <w:t>5</w:t>
            </w:r>
          </w:p>
        </w:tc>
      </w:tr>
      <w:tr w:rsidR="00B57A47" w14:paraId="3A7AC667" w14:textId="77777777" w:rsidTr="00775E7B">
        <w:trPr>
          <w:cantSplit/>
          <w:trHeight w:val="260"/>
          <w:tblHeader/>
        </w:trPr>
        <w:tc>
          <w:tcPr>
            <w:tcW w:w="1860" w:type="pct"/>
            <w:tcBorders>
              <w:top w:val="single" w:sz="4" w:space="0" w:color="auto"/>
              <w:bottom w:val="single" w:sz="4" w:space="0" w:color="auto"/>
              <w:right w:val="single" w:sz="8" w:space="0" w:color="auto"/>
            </w:tcBorders>
            <w:shd w:val="clear" w:color="auto" w:fill="auto"/>
          </w:tcPr>
          <w:p w14:paraId="64D678C7" w14:textId="77777777" w:rsidR="00B57A47" w:rsidRPr="001E3BC1" w:rsidRDefault="00B57A47" w:rsidP="0075146A">
            <w:pPr>
              <w:pStyle w:val="tablebody"/>
            </w:pPr>
            <w:r>
              <w:rPr>
                <w:color w:val="000000"/>
              </w:rPr>
              <w:t>SXGA</w:t>
            </w:r>
            <w:r w:rsidRPr="00E70691">
              <w:t xml:space="preserve"> (1280</w:t>
            </w:r>
            <w:r>
              <w:rPr>
                <w:rFonts w:hint="eastAsia"/>
                <w:lang w:eastAsia="ja-JP"/>
              </w:rPr>
              <w:t>x1024</w:t>
            </w:r>
            <w:r w:rsidRPr="00E70691">
              <w:t>)</w:t>
            </w:r>
          </w:p>
        </w:tc>
        <w:tc>
          <w:tcPr>
            <w:tcW w:w="866" w:type="pct"/>
            <w:tcBorders>
              <w:top w:val="single" w:sz="4" w:space="0" w:color="auto"/>
              <w:left w:val="single" w:sz="8" w:space="0" w:color="auto"/>
              <w:bottom w:val="single" w:sz="4" w:space="0" w:color="auto"/>
            </w:tcBorders>
            <w:shd w:val="clear" w:color="auto" w:fill="auto"/>
            <w:vAlign w:val="center"/>
          </w:tcPr>
          <w:p w14:paraId="12E45824" w14:textId="77777777" w:rsidR="00B57A47" w:rsidRPr="001E3BC1" w:rsidRDefault="00B57A47" w:rsidP="0075146A">
            <w:pPr>
              <w:pStyle w:val="tablebody"/>
              <w:jc w:val="center"/>
            </w:pPr>
            <w:r w:rsidRPr="005173A4">
              <w:t>yes</w:t>
            </w:r>
          </w:p>
        </w:tc>
        <w:tc>
          <w:tcPr>
            <w:tcW w:w="1226" w:type="pct"/>
            <w:tcBorders>
              <w:top w:val="single" w:sz="4" w:space="0" w:color="auto"/>
              <w:bottom w:val="single" w:sz="4" w:space="0" w:color="auto"/>
            </w:tcBorders>
            <w:shd w:val="clear" w:color="auto" w:fill="auto"/>
            <w:vAlign w:val="center"/>
          </w:tcPr>
          <w:p w14:paraId="5D161B7E" w14:textId="77777777" w:rsidR="00B57A47" w:rsidRDefault="00B57A47" w:rsidP="0075146A">
            <w:pPr>
              <w:pStyle w:val="tablebody"/>
              <w:jc w:val="center"/>
            </w:pPr>
            <w:r w:rsidRPr="005173A4">
              <w:t>no</w:t>
            </w:r>
          </w:p>
        </w:tc>
        <w:tc>
          <w:tcPr>
            <w:tcW w:w="1048" w:type="pct"/>
            <w:tcBorders>
              <w:top w:val="single" w:sz="4" w:space="0" w:color="auto"/>
              <w:bottom w:val="single" w:sz="4" w:space="0" w:color="auto"/>
              <w:right w:val="single" w:sz="8" w:space="0" w:color="auto"/>
            </w:tcBorders>
            <w:shd w:val="clear" w:color="auto" w:fill="auto"/>
            <w:vAlign w:val="center"/>
          </w:tcPr>
          <w:p w14:paraId="34299661" w14:textId="77777777" w:rsidR="00B57A47" w:rsidRDefault="00B57A47" w:rsidP="0075146A">
            <w:pPr>
              <w:pStyle w:val="tablebody"/>
              <w:jc w:val="center"/>
            </w:pPr>
            <w:r w:rsidRPr="005173A4">
              <w:t>no</w:t>
            </w:r>
            <w:r>
              <w:rPr>
                <w:lang w:eastAsia="ja-JP"/>
              </w:rPr>
              <w:t xml:space="preserve"> *</w:t>
            </w:r>
            <w:r>
              <w:rPr>
                <w:vertAlign w:val="superscript"/>
                <w:lang w:eastAsia="ja-JP"/>
              </w:rPr>
              <w:t>5</w:t>
            </w:r>
          </w:p>
        </w:tc>
      </w:tr>
      <w:tr w:rsidR="006A759C" w14:paraId="1FCBF9D4" w14:textId="77777777" w:rsidTr="00F34F99">
        <w:trPr>
          <w:cantSplit/>
          <w:trHeight w:val="260"/>
          <w:tblHeader/>
        </w:trPr>
        <w:tc>
          <w:tcPr>
            <w:tcW w:w="1860" w:type="pct"/>
            <w:tcBorders>
              <w:top w:val="single" w:sz="4" w:space="0" w:color="auto"/>
              <w:bottom w:val="single" w:sz="8" w:space="0" w:color="auto"/>
              <w:right w:val="single" w:sz="8" w:space="0" w:color="auto"/>
            </w:tcBorders>
            <w:shd w:val="clear" w:color="auto" w:fill="auto"/>
          </w:tcPr>
          <w:p w14:paraId="131A3BFB" w14:textId="77777777" w:rsidR="006A759C" w:rsidRPr="001E3BC1" w:rsidRDefault="006A759C" w:rsidP="00775E7B">
            <w:pPr>
              <w:pStyle w:val="tablebody"/>
              <w:ind w:firstLineChars="350" w:firstLine="630"/>
            </w:pPr>
            <w:r w:rsidRPr="00E70691">
              <w:t>(1</w:t>
            </w:r>
            <w:r>
              <w:t>920</w:t>
            </w:r>
            <w:r>
              <w:rPr>
                <w:rFonts w:hint="eastAsia"/>
                <w:lang w:eastAsia="ja-JP"/>
              </w:rPr>
              <w:t>x</w:t>
            </w:r>
            <w:r>
              <w:rPr>
                <w:lang w:eastAsia="ja-JP"/>
              </w:rPr>
              <w:t>720</w:t>
            </w:r>
            <w:r w:rsidRPr="00E70691">
              <w:t>)</w:t>
            </w:r>
          </w:p>
        </w:tc>
        <w:tc>
          <w:tcPr>
            <w:tcW w:w="866" w:type="pct"/>
            <w:tcBorders>
              <w:top w:val="single" w:sz="4" w:space="0" w:color="auto"/>
              <w:left w:val="single" w:sz="8" w:space="0" w:color="auto"/>
              <w:bottom w:val="single" w:sz="8" w:space="0" w:color="auto"/>
            </w:tcBorders>
            <w:shd w:val="clear" w:color="auto" w:fill="auto"/>
            <w:vAlign w:val="center"/>
          </w:tcPr>
          <w:p w14:paraId="707BC880" w14:textId="77777777" w:rsidR="006A759C" w:rsidRPr="001E3BC1" w:rsidRDefault="006A759C" w:rsidP="00F34F99">
            <w:pPr>
              <w:pStyle w:val="tablebody"/>
              <w:jc w:val="center"/>
            </w:pPr>
            <w:r w:rsidRPr="005173A4">
              <w:t>yes</w:t>
            </w:r>
          </w:p>
        </w:tc>
        <w:tc>
          <w:tcPr>
            <w:tcW w:w="1226" w:type="pct"/>
            <w:tcBorders>
              <w:top w:val="single" w:sz="4" w:space="0" w:color="auto"/>
              <w:bottom w:val="single" w:sz="8" w:space="0" w:color="auto"/>
            </w:tcBorders>
            <w:shd w:val="clear" w:color="auto" w:fill="auto"/>
            <w:vAlign w:val="center"/>
          </w:tcPr>
          <w:p w14:paraId="57C7B8CE" w14:textId="77777777" w:rsidR="006A759C" w:rsidRDefault="006A759C" w:rsidP="00F34F99">
            <w:pPr>
              <w:pStyle w:val="tablebody"/>
              <w:jc w:val="center"/>
            </w:pPr>
            <w:r w:rsidRPr="005173A4">
              <w:t>no</w:t>
            </w:r>
          </w:p>
        </w:tc>
        <w:tc>
          <w:tcPr>
            <w:tcW w:w="1048" w:type="pct"/>
            <w:tcBorders>
              <w:top w:val="single" w:sz="4" w:space="0" w:color="auto"/>
              <w:bottom w:val="single" w:sz="8" w:space="0" w:color="auto"/>
              <w:right w:val="single" w:sz="8" w:space="0" w:color="auto"/>
            </w:tcBorders>
            <w:shd w:val="clear" w:color="auto" w:fill="auto"/>
            <w:vAlign w:val="center"/>
          </w:tcPr>
          <w:p w14:paraId="24099CAA" w14:textId="77777777" w:rsidR="006A759C" w:rsidRDefault="006A759C" w:rsidP="00F34F99">
            <w:pPr>
              <w:pStyle w:val="tablebody"/>
              <w:jc w:val="center"/>
            </w:pPr>
            <w:r w:rsidRPr="005173A4">
              <w:t>no</w:t>
            </w:r>
            <w:r>
              <w:rPr>
                <w:lang w:eastAsia="ja-JP"/>
              </w:rPr>
              <w:t xml:space="preserve"> *</w:t>
            </w:r>
            <w:r>
              <w:rPr>
                <w:vertAlign w:val="superscript"/>
                <w:lang w:eastAsia="ja-JP"/>
              </w:rPr>
              <w:t>5</w:t>
            </w:r>
          </w:p>
        </w:tc>
      </w:tr>
    </w:tbl>
    <w:p w14:paraId="6F3C0C36" w14:textId="6E0981D9" w:rsidR="00B57A47" w:rsidRDefault="004753F3" w:rsidP="00B94654">
      <w:r w:rsidRPr="004753F3">
        <w:t xml:space="preserve">Interlaced mode is not supported in R-Car </w:t>
      </w:r>
      <w:r w:rsidR="0015017B">
        <w:t xml:space="preserve">D3 / </w:t>
      </w:r>
      <w:r>
        <w:t>E</w:t>
      </w:r>
      <w:r w:rsidRPr="004753F3">
        <w:t>3.</w:t>
      </w:r>
    </w:p>
    <w:p w14:paraId="16B27811" w14:textId="3D8DB21D" w:rsidR="0016235C" w:rsidRDefault="0016235C" w:rsidP="0016235C">
      <w:pPr>
        <w:pStyle w:val="tabletitle"/>
      </w:pPr>
      <w:r>
        <w:t xml:space="preserve">Table </w:t>
      </w:r>
      <w:r>
        <w:rPr>
          <w:noProof/>
        </w:rPr>
        <w:fldChar w:fldCharType="begin"/>
      </w:r>
      <w:r>
        <w:rPr>
          <w:noProof/>
        </w:rPr>
        <w:instrText xml:space="preserve"> STYLEREF 1 \s </w:instrText>
      </w:r>
      <w:r>
        <w:rPr>
          <w:noProof/>
        </w:rPr>
        <w:fldChar w:fldCharType="separate"/>
      </w:r>
      <w:r w:rsidR="00253C6E">
        <w:rPr>
          <w:noProof/>
        </w:rPr>
        <w:t>1</w:t>
      </w:r>
      <w:r>
        <w:rPr>
          <w:noProof/>
        </w:rPr>
        <w:fldChar w:fldCharType="end"/>
      </w:r>
      <w:r>
        <w:t>.</w:t>
      </w:r>
      <w:proofErr w:type="gramStart"/>
      <w:r>
        <w:rPr>
          <w:rFonts w:hint="eastAsia"/>
          <w:noProof/>
          <w:lang w:eastAsia="ja-JP"/>
        </w:rPr>
        <w:t>3</w:t>
      </w:r>
      <w:r>
        <w:rPr>
          <w:rFonts w:hint="eastAsia"/>
        </w:rPr>
        <w:t xml:space="preserve">  Supported</w:t>
      </w:r>
      <w:proofErr w:type="gramEnd"/>
      <w:r>
        <w:rPr>
          <w:rFonts w:hint="eastAsia"/>
        </w:rPr>
        <w:t xml:space="preserve"> resolution</w:t>
      </w:r>
      <w:r>
        <w:t xml:space="preserve"> </w:t>
      </w:r>
      <w:r w:rsidRPr="003E64AA">
        <w:t xml:space="preserve">(R-Car </w:t>
      </w:r>
      <w:r>
        <w:t>V3U</w:t>
      </w:r>
      <w:r>
        <w:rPr>
          <w:lang w:eastAsia="ja-JP"/>
        </w:rPr>
        <w:t xml:space="preserve"> </w:t>
      </w:r>
      <w:r w:rsidRPr="003E64AA">
        <w:t>system evaluation board)</w:t>
      </w:r>
    </w:p>
    <w:tbl>
      <w:tblPr>
        <w:tblW w:w="1788"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40" w:type="dxa"/>
          <w:right w:w="40" w:type="dxa"/>
        </w:tblCellMar>
        <w:tblLook w:val="01E0" w:firstRow="1" w:lastRow="1" w:firstColumn="1" w:lastColumn="1" w:noHBand="0" w:noVBand="0"/>
      </w:tblPr>
      <w:tblGrid>
        <w:gridCol w:w="2224"/>
        <w:gridCol w:w="1253"/>
      </w:tblGrid>
      <w:tr w:rsidR="000E5F63" w14:paraId="4389DD0D" w14:textId="1A01DCD2" w:rsidTr="00F61AD7">
        <w:trPr>
          <w:cantSplit/>
          <w:trHeight w:val="838"/>
          <w:tblHeader/>
        </w:trPr>
        <w:tc>
          <w:tcPr>
            <w:tcW w:w="3198" w:type="pct"/>
            <w:tcBorders>
              <w:top w:val="single" w:sz="12" w:space="0" w:color="auto"/>
              <w:left w:val="single" w:sz="12" w:space="0" w:color="auto"/>
              <w:bottom w:val="single" w:sz="8" w:space="0" w:color="auto"/>
              <w:right w:val="single" w:sz="8" w:space="0" w:color="auto"/>
            </w:tcBorders>
            <w:shd w:val="clear" w:color="auto" w:fill="auto"/>
            <w:vAlign w:val="center"/>
          </w:tcPr>
          <w:p w14:paraId="57B4E716" w14:textId="77777777" w:rsidR="000E5F63" w:rsidRPr="00896C56" w:rsidRDefault="000E5F63" w:rsidP="0016235C">
            <w:pPr>
              <w:pStyle w:val="tablehead"/>
            </w:pPr>
            <w:r>
              <w:rPr>
                <w:rFonts w:hint="eastAsia"/>
                <w:lang w:eastAsia="ja-JP"/>
              </w:rPr>
              <w:t>Display resolution</w:t>
            </w:r>
          </w:p>
        </w:tc>
        <w:tc>
          <w:tcPr>
            <w:tcW w:w="1802" w:type="pct"/>
            <w:tcBorders>
              <w:top w:val="single" w:sz="12" w:space="0" w:color="auto"/>
              <w:bottom w:val="single" w:sz="8" w:space="0" w:color="auto"/>
              <w:right w:val="single" w:sz="12" w:space="0" w:color="auto"/>
            </w:tcBorders>
            <w:vAlign w:val="center"/>
          </w:tcPr>
          <w:p w14:paraId="54812540" w14:textId="2A6E27B4" w:rsidR="000E5F63" w:rsidRDefault="000E5F63" w:rsidP="0016235C">
            <w:pPr>
              <w:pStyle w:val="tablehead"/>
              <w:spacing w:before="0" w:after="0" w:line="240" w:lineRule="auto"/>
              <w:ind w:left="0" w:right="0"/>
              <w:rPr>
                <w:lang w:eastAsia="ja-JP"/>
              </w:rPr>
            </w:pPr>
            <w:r>
              <w:rPr>
                <w:rFonts w:hint="eastAsia"/>
                <w:lang w:eastAsia="ja-JP"/>
              </w:rPr>
              <w:t>D</w:t>
            </w:r>
            <w:r>
              <w:rPr>
                <w:lang w:eastAsia="ja-JP"/>
              </w:rPr>
              <w:t>SI/CSI-2-TX</w:t>
            </w:r>
          </w:p>
        </w:tc>
      </w:tr>
      <w:tr w:rsidR="0034467B" w14:paraId="2346DDC4" w14:textId="765F8157" w:rsidTr="00F61AD7">
        <w:trPr>
          <w:cantSplit/>
          <w:trHeight w:val="260"/>
          <w:tblHeader/>
        </w:trPr>
        <w:tc>
          <w:tcPr>
            <w:tcW w:w="3198" w:type="pct"/>
            <w:tcBorders>
              <w:top w:val="single" w:sz="4" w:space="0" w:color="auto"/>
              <w:left w:val="single" w:sz="12" w:space="0" w:color="auto"/>
              <w:bottom w:val="single" w:sz="4" w:space="0" w:color="auto"/>
              <w:right w:val="single" w:sz="8" w:space="0" w:color="auto"/>
            </w:tcBorders>
            <w:shd w:val="clear" w:color="auto" w:fill="auto"/>
          </w:tcPr>
          <w:p w14:paraId="657B6A44" w14:textId="2F8EB08B" w:rsidR="0034467B" w:rsidRPr="001E3BC1" w:rsidRDefault="0034467B" w:rsidP="0034467B">
            <w:pPr>
              <w:pStyle w:val="tablebody"/>
            </w:pPr>
            <w:r w:rsidRPr="00E70691">
              <w:t>VGA</w:t>
            </w:r>
            <w:r>
              <w:t xml:space="preserve"> </w:t>
            </w:r>
            <w:r w:rsidRPr="00E70691">
              <w:t>(640</w:t>
            </w:r>
            <w:r>
              <w:rPr>
                <w:rFonts w:hint="eastAsia"/>
                <w:lang w:eastAsia="ja-JP"/>
              </w:rPr>
              <w:t>x</w:t>
            </w:r>
            <w:r w:rsidRPr="00E70691">
              <w:t>480)</w:t>
            </w:r>
          </w:p>
        </w:tc>
        <w:tc>
          <w:tcPr>
            <w:tcW w:w="1802" w:type="pct"/>
            <w:tcBorders>
              <w:top w:val="single" w:sz="4" w:space="0" w:color="auto"/>
              <w:bottom w:val="single" w:sz="4" w:space="0" w:color="auto"/>
              <w:right w:val="single" w:sz="12" w:space="0" w:color="auto"/>
            </w:tcBorders>
            <w:vAlign w:val="center"/>
          </w:tcPr>
          <w:p w14:paraId="48F1EE13" w14:textId="0EA89A0F" w:rsidR="0034467B" w:rsidRPr="005173A4" w:rsidRDefault="0034467B" w:rsidP="0034467B">
            <w:pPr>
              <w:pStyle w:val="tablebody"/>
              <w:jc w:val="center"/>
            </w:pPr>
            <w:r w:rsidRPr="005173A4">
              <w:t>yes</w:t>
            </w:r>
          </w:p>
        </w:tc>
      </w:tr>
      <w:tr w:rsidR="0034467B" w14:paraId="0D12AEF0" w14:textId="77777777" w:rsidTr="00F61AD7">
        <w:trPr>
          <w:cantSplit/>
          <w:trHeight w:val="260"/>
          <w:tblHeader/>
        </w:trPr>
        <w:tc>
          <w:tcPr>
            <w:tcW w:w="3198" w:type="pct"/>
            <w:tcBorders>
              <w:top w:val="single" w:sz="4" w:space="0" w:color="auto"/>
              <w:left w:val="single" w:sz="12" w:space="0" w:color="auto"/>
              <w:bottom w:val="single" w:sz="4" w:space="0" w:color="auto"/>
              <w:right w:val="single" w:sz="8" w:space="0" w:color="auto"/>
            </w:tcBorders>
            <w:shd w:val="clear" w:color="auto" w:fill="auto"/>
          </w:tcPr>
          <w:p w14:paraId="2D5800B9" w14:textId="20CDD8B9" w:rsidR="0034467B" w:rsidRPr="00E70691" w:rsidRDefault="0034467B" w:rsidP="0034467B">
            <w:pPr>
              <w:pStyle w:val="tablebody"/>
            </w:pPr>
            <w:r w:rsidRPr="00E70691">
              <w:t>SVGA</w:t>
            </w:r>
            <w:r>
              <w:t xml:space="preserve"> </w:t>
            </w:r>
            <w:r w:rsidRPr="00E70691">
              <w:t>(800</w:t>
            </w:r>
            <w:r>
              <w:rPr>
                <w:rFonts w:hint="eastAsia"/>
                <w:lang w:eastAsia="ja-JP"/>
              </w:rPr>
              <w:t>x</w:t>
            </w:r>
            <w:r w:rsidRPr="00E70691">
              <w:t>600)</w:t>
            </w:r>
          </w:p>
        </w:tc>
        <w:tc>
          <w:tcPr>
            <w:tcW w:w="1802" w:type="pct"/>
            <w:tcBorders>
              <w:top w:val="single" w:sz="4" w:space="0" w:color="auto"/>
              <w:bottom w:val="single" w:sz="4" w:space="0" w:color="auto"/>
              <w:right w:val="single" w:sz="12" w:space="0" w:color="auto"/>
            </w:tcBorders>
            <w:vAlign w:val="center"/>
          </w:tcPr>
          <w:p w14:paraId="24207AC5" w14:textId="2A0116D7" w:rsidR="0034467B" w:rsidRPr="005173A4" w:rsidRDefault="0034467B" w:rsidP="0034467B">
            <w:pPr>
              <w:pStyle w:val="tablebody"/>
              <w:jc w:val="center"/>
            </w:pPr>
            <w:r w:rsidRPr="005173A4">
              <w:t>yes</w:t>
            </w:r>
          </w:p>
        </w:tc>
      </w:tr>
      <w:tr w:rsidR="0034467B" w14:paraId="25541E4B" w14:textId="77777777" w:rsidTr="00F61AD7">
        <w:trPr>
          <w:cantSplit/>
          <w:trHeight w:val="260"/>
          <w:tblHeader/>
        </w:trPr>
        <w:tc>
          <w:tcPr>
            <w:tcW w:w="3198" w:type="pct"/>
            <w:tcBorders>
              <w:top w:val="single" w:sz="4" w:space="0" w:color="auto"/>
              <w:left w:val="single" w:sz="12" w:space="0" w:color="auto"/>
              <w:bottom w:val="single" w:sz="4" w:space="0" w:color="auto"/>
              <w:right w:val="single" w:sz="8" w:space="0" w:color="auto"/>
            </w:tcBorders>
            <w:shd w:val="clear" w:color="auto" w:fill="auto"/>
          </w:tcPr>
          <w:p w14:paraId="17D54D4B" w14:textId="271AE569" w:rsidR="0034467B" w:rsidRPr="00E70691" w:rsidRDefault="0034467B" w:rsidP="0034467B">
            <w:pPr>
              <w:pStyle w:val="tablebody"/>
            </w:pPr>
            <w:r w:rsidRPr="00E70691">
              <w:t>XGA</w:t>
            </w:r>
            <w:r>
              <w:t xml:space="preserve"> </w:t>
            </w:r>
            <w:r w:rsidRPr="00E70691">
              <w:t>(1024</w:t>
            </w:r>
            <w:r>
              <w:rPr>
                <w:rFonts w:hint="eastAsia"/>
                <w:lang w:eastAsia="ja-JP"/>
              </w:rPr>
              <w:t>x</w:t>
            </w:r>
            <w:r w:rsidRPr="00E70691">
              <w:t>768)</w:t>
            </w:r>
          </w:p>
        </w:tc>
        <w:tc>
          <w:tcPr>
            <w:tcW w:w="1802" w:type="pct"/>
            <w:tcBorders>
              <w:top w:val="single" w:sz="4" w:space="0" w:color="auto"/>
              <w:bottom w:val="single" w:sz="4" w:space="0" w:color="auto"/>
              <w:right w:val="single" w:sz="12" w:space="0" w:color="auto"/>
            </w:tcBorders>
            <w:vAlign w:val="center"/>
          </w:tcPr>
          <w:p w14:paraId="6D02F3E9" w14:textId="3363E949" w:rsidR="0034467B" w:rsidRPr="005173A4" w:rsidRDefault="0034467B" w:rsidP="0034467B">
            <w:pPr>
              <w:pStyle w:val="tablebody"/>
              <w:jc w:val="center"/>
            </w:pPr>
            <w:r w:rsidRPr="005173A4">
              <w:t>yes</w:t>
            </w:r>
          </w:p>
        </w:tc>
      </w:tr>
      <w:tr w:rsidR="0034467B" w14:paraId="1FEDD3F0" w14:textId="77777777" w:rsidTr="00F61AD7">
        <w:trPr>
          <w:cantSplit/>
          <w:trHeight w:val="260"/>
          <w:tblHeader/>
        </w:trPr>
        <w:tc>
          <w:tcPr>
            <w:tcW w:w="3198" w:type="pct"/>
            <w:tcBorders>
              <w:top w:val="single" w:sz="4" w:space="0" w:color="auto"/>
              <w:left w:val="single" w:sz="12" w:space="0" w:color="auto"/>
              <w:bottom w:val="single" w:sz="4" w:space="0" w:color="auto"/>
              <w:right w:val="single" w:sz="8" w:space="0" w:color="auto"/>
            </w:tcBorders>
            <w:shd w:val="clear" w:color="auto" w:fill="auto"/>
          </w:tcPr>
          <w:p w14:paraId="3E5C5CF5" w14:textId="01E86EBD" w:rsidR="0034467B" w:rsidRPr="00E70691" w:rsidRDefault="0034467B" w:rsidP="0034467B">
            <w:pPr>
              <w:pStyle w:val="tablebody"/>
            </w:pPr>
            <w:r w:rsidRPr="00E70691">
              <w:t>FWXGA</w:t>
            </w:r>
            <w:r>
              <w:t xml:space="preserve"> </w:t>
            </w:r>
            <w:r w:rsidRPr="00E70691">
              <w:t>(1280</w:t>
            </w:r>
            <w:r>
              <w:rPr>
                <w:rFonts w:hint="eastAsia"/>
                <w:lang w:eastAsia="ja-JP"/>
              </w:rPr>
              <w:t>x</w:t>
            </w:r>
            <w:r w:rsidRPr="00E70691">
              <w:t>720)</w:t>
            </w:r>
          </w:p>
        </w:tc>
        <w:tc>
          <w:tcPr>
            <w:tcW w:w="1802" w:type="pct"/>
            <w:tcBorders>
              <w:top w:val="single" w:sz="4" w:space="0" w:color="auto"/>
              <w:bottom w:val="single" w:sz="4" w:space="0" w:color="auto"/>
              <w:right w:val="single" w:sz="12" w:space="0" w:color="auto"/>
            </w:tcBorders>
            <w:vAlign w:val="center"/>
          </w:tcPr>
          <w:p w14:paraId="7866EF0E" w14:textId="56A5CCED" w:rsidR="0034467B" w:rsidRPr="005173A4" w:rsidRDefault="0034467B" w:rsidP="0034467B">
            <w:pPr>
              <w:pStyle w:val="tablebody"/>
              <w:jc w:val="center"/>
            </w:pPr>
            <w:r w:rsidRPr="005173A4">
              <w:t>yes</w:t>
            </w:r>
          </w:p>
        </w:tc>
      </w:tr>
      <w:tr w:rsidR="0034467B" w14:paraId="6262CB85" w14:textId="77777777" w:rsidTr="00F61AD7">
        <w:trPr>
          <w:cantSplit/>
          <w:trHeight w:val="260"/>
          <w:tblHeader/>
        </w:trPr>
        <w:tc>
          <w:tcPr>
            <w:tcW w:w="3198" w:type="pct"/>
            <w:tcBorders>
              <w:top w:val="single" w:sz="4" w:space="0" w:color="auto"/>
              <w:left w:val="single" w:sz="12" w:space="0" w:color="auto"/>
              <w:bottom w:val="single" w:sz="4" w:space="0" w:color="auto"/>
              <w:right w:val="single" w:sz="8" w:space="0" w:color="auto"/>
            </w:tcBorders>
            <w:shd w:val="clear" w:color="auto" w:fill="auto"/>
          </w:tcPr>
          <w:p w14:paraId="264B4999" w14:textId="03268C08" w:rsidR="0034467B" w:rsidRPr="00E70691" w:rsidRDefault="0034467B" w:rsidP="0034467B">
            <w:pPr>
              <w:pStyle w:val="tablebody"/>
            </w:pPr>
            <w:r w:rsidRPr="00E70691">
              <w:t>WXGA</w:t>
            </w:r>
            <w:r>
              <w:t xml:space="preserve"> </w:t>
            </w:r>
            <w:r w:rsidRPr="00E70691">
              <w:t>(1280</w:t>
            </w:r>
            <w:r>
              <w:rPr>
                <w:rFonts w:hint="eastAsia"/>
                <w:lang w:eastAsia="ja-JP"/>
              </w:rPr>
              <w:t>x</w:t>
            </w:r>
            <w:r w:rsidRPr="00E70691">
              <w:t>768)</w:t>
            </w:r>
          </w:p>
        </w:tc>
        <w:tc>
          <w:tcPr>
            <w:tcW w:w="1802" w:type="pct"/>
            <w:tcBorders>
              <w:top w:val="single" w:sz="4" w:space="0" w:color="auto"/>
              <w:bottom w:val="single" w:sz="4" w:space="0" w:color="auto"/>
              <w:right w:val="single" w:sz="12" w:space="0" w:color="auto"/>
            </w:tcBorders>
            <w:vAlign w:val="center"/>
          </w:tcPr>
          <w:p w14:paraId="315343F5" w14:textId="33FFBBEA" w:rsidR="0034467B" w:rsidRPr="005173A4" w:rsidRDefault="0034467B" w:rsidP="0034467B">
            <w:pPr>
              <w:pStyle w:val="tablebody"/>
              <w:jc w:val="center"/>
            </w:pPr>
            <w:r w:rsidRPr="005173A4">
              <w:t>yes</w:t>
            </w:r>
          </w:p>
        </w:tc>
      </w:tr>
      <w:tr w:rsidR="0034467B" w14:paraId="3578337D" w14:textId="77777777" w:rsidTr="00F61AD7">
        <w:trPr>
          <w:cantSplit/>
          <w:trHeight w:val="260"/>
          <w:tblHeader/>
        </w:trPr>
        <w:tc>
          <w:tcPr>
            <w:tcW w:w="3198" w:type="pct"/>
            <w:tcBorders>
              <w:top w:val="single" w:sz="4" w:space="0" w:color="auto"/>
              <w:left w:val="single" w:sz="12" w:space="0" w:color="auto"/>
              <w:bottom w:val="single" w:sz="4" w:space="0" w:color="auto"/>
              <w:right w:val="single" w:sz="8" w:space="0" w:color="auto"/>
            </w:tcBorders>
            <w:shd w:val="clear" w:color="auto" w:fill="auto"/>
          </w:tcPr>
          <w:p w14:paraId="5CAC2DAE" w14:textId="5F5C01F3" w:rsidR="0034467B" w:rsidRDefault="0034467B" w:rsidP="0034467B">
            <w:pPr>
              <w:pStyle w:val="tablebody"/>
            </w:pPr>
            <w:r>
              <w:t xml:space="preserve">1080p </w:t>
            </w:r>
            <w:r w:rsidRPr="00E70691">
              <w:t>(1920</w:t>
            </w:r>
            <w:r>
              <w:rPr>
                <w:rFonts w:hint="eastAsia"/>
                <w:lang w:eastAsia="ja-JP"/>
              </w:rPr>
              <w:t>x</w:t>
            </w:r>
            <w:r w:rsidRPr="00E70691">
              <w:t>1080)</w:t>
            </w:r>
          </w:p>
        </w:tc>
        <w:tc>
          <w:tcPr>
            <w:tcW w:w="1802" w:type="pct"/>
            <w:tcBorders>
              <w:top w:val="single" w:sz="4" w:space="0" w:color="auto"/>
              <w:bottom w:val="single" w:sz="4" w:space="0" w:color="auto"/>
              <w:right w:val="single" w:sz="12" w:space="0" w:color="auto"/>
            </w:tcBorders>
            <w:vAlign w:val="center"/>
          </w:tcPr>
          <w:p w14:paraId="546157F5" w14:textId="5221FE51" w:rsidR="0034467B" w:rsidRPr="005173A4" w:rsidRDefault="0034467B" w:rsidP="0034467B">
            <w:pPr>
              <w:pStyle w:val="tablebody"/>
              <w:jc w:val="center"/>
            </w:pPr>
            <w:r w:rsidRPr="005173A4">
              <w:t>yes</w:t>
            </w:r>
          </w:p>
        </w:tc>
      </w:tr>
      <w:tr w:rsidR="00502037" w14:paraId="1CCD846C" w14:textId="77777777" w:rsidTr="00F61AD7">
        <w:trPr>
          <w:cantSplit/>
          <w:trHeight w:val="260"/>
          <w:tblHeader/>
        </w:trPr>
        <w:tc>
          <w:tcPr>
            <w:tcW w:w="3198" w:type="pct"/>
            <w:tcBorders>
              <w:top w:val="single" w:sz="4" w:space="0" w:color="auto"/>
              <w:left w:val="single" w:sz="12" w:space="0" w:color="auto"/>
              <w:bottom w:val="single" w:sz="12" w:space="0" w:color="auto"/>
              <w:right w:val="single" w:sz="8" w:space="0" w:color="auto"/>
            </w:tcBorders>
            <w:shd w:val="clear" w:color="auto" w:fill="auto"/>
          </w:tcPr>
          <w:p w14:paraId="447DD561" w14:textId="704AE3CC" w:rsidR="00502037" w:rsidRDefault="00502037" w:rsidP="00502037">
            <w:pPr>
              <w:pStyle w:val="tablebody"/>
              <w:rPr>
                <w:lang w:eastAsia="ja-JP"/>
              </w:rPr>
            </w:pPr>
            <w:r w:rsidRPr="000227BC">
              <w:t>WUXGA</w:t>
            </w:r>
            <w:r>
              <w:t xml:space="preserve"> (</w:t>
            </w:r>
            <w:r w:rsidRPr="000227BC">
              <w:t>1920x1200</w:t>
            </w:r>
            <w:r>
              <w:t>)</w:t>
            </w:r>
          </w:p>
        </w:tc>
        <w:tc>
          <w:tcPr>
            <w:tcW w:w="1802" w:type="pct"/>
            <w:tcBorders>
              <w:top w:val="single" w:sz="4" w:space="0" w:color="auto"/>
              <w:bottom w:val="single" w:sz="12" w:space="0" w:color="auto"/>
              <w:right w:val="single" w:sz="12" w:space="0" w:color="auto"/>
            </w:tcBorders>
            <w:vAlign w:val="center"/>
          </w:tcPr>
          <w:p w14:paraId="2A6FC461" w14:textId="0411F276" w:rsidR="00502037" w:rsidRDefault="00502037" w:rsidP="00502037">
            <w:pPr>
              <w:pStyle w:val="tablebody"/>
              <w:jc w:val="center"/>
              <w:rPr>
                <w:lang w:eastAsia="ja-JP"/>
              </w:rPr>
            </w:pPr>
            <w:r w:rsidRPr="005173A4">
              <w:t>yes</w:t>
            </w:r>
          </w:p>
        </w:tc>
      </w:tr>
    </w:tbl>
    <w:p w14:paraId="1328868F" w14:textId="154A2CC8" w:rsidR="0016235C" w:rsidRPr="00686748" w:rsidRDefault="00D1205B" w:rsidP="00686748">
      <w:pPr>
        <w:pStyle w:val="tabletitle"/>
        <w:ind w:left="0" w:firstLine="0"/>
        <w:rPr>
          <w:b w:val="0"/>
        </w:rPr>
      </w:pPr>
      <w:r w:rsidRPr="00686748">
        <w:rPr>
          <w:b w:val="0"/>
        </w:rPr>
        <w:t>Interlaced mode is not supported in R-Car V3U.</w:t>
      </w:r>
    </w:p>
    <w:p w14:paraId="1D83F761" w14:textId="77777777" w:rsidR="00502037" w:rsidRDefault="00502037" w:rsidP="00B94654"/>
    <w:p w14:paraId="3DD960FA" w14:textId="3D1D98CA" w:rsidR="00C35B01" w:rsidRPr="00966D0F" w:rsidRDefault="00C35B01" w:rsidP="00C35B01">
      <w:pPr>
        <w:pStyle w:val="tabletitle"/>
        <w:rPr>
          <w:color w:val="000000" w:themeColor="text1"/>
        </w:rPr>
      </w:pPr>
      <w:r w:rsidRPr="00966D0F">
        <w:rPr>
          <w:color w:val="000000" w:themeColor="text1"/>
        </w:rPr>
        <w:t xml:space="preserve">Table </w:t>
      </w:r>
      <w:r w:rsidRPr="00966D0F">
        <w:rPr>
          <w:noProof/>
          <w:color w:val="000000" w:themeColor="text1"/>
        </w:rPr>
        <w:fldChar w:fldCharType="begin"/>
      </w:r>
      <w:r w:rsidRPr="00966D0F">
        <w:rPr>
          <w:noProof/>
          <w:color w:val="000000" w:themeColor="text1"/>
        </w:rPr>
        <w:instrText xml:space="preserve"> STYLEREF 1 \s </w:instrText>
      </w:r>
      <w:r w:rsidRPr="00966D0F">
        <w:rPr>
          <w:noProof/>
          <w:color w:val="000000" w:themeColor="text1"/>
        </w:rPr>
        <w:fldChar w:fldCharType="separate"/>
      </w:r>
      <w:r w:rsidR="00253C6E">
        <w:rPr>
          <w:noProof/>
          <w:color w:val="000000" w:themeColor="text1"/>
        </w:rPr>
        <w:t>1</w:t>
      </w:r>
      <w:r w:rsidRPr="00966D0F">
        <w:rPr>
          <w:noProof/>
          <w:color w:val="000000" w:themeColor="text1"/>
        </w:rPr>
        <w:fldChar w:fldCharType="end"/>
      </w:r>
      <w:r w:rsidRPr="00966D0F">
        <w:rPr>
          <w:color w:val="000000" w:themeColor="text1"/>
        </w:rPr>
        <w:t>.</w:t>
      </w:r>
      <w:proofErr w:type="gramStart"/>
      <w:r w:rsidRPr="00966D0F">
        <w:rPr>
          <w:color w:val="000000" w:themeColor="text1"/>
        </w:rPr>
        <w:t>4  Supported</w:t>
      </w:r>
      <w:proofErr w:type="gramEnd"/>
      <w:r w:rsidRPr="00966D0F">
        <w:rPr>
          <w:color w:val="000000" w:themeColor="text1"/>
        </w:rPr>
        <w:t xml:space="preserve"> resolution (R-Car V3H</w:t>
      </w:r>
      <w:r w:rsidRPr="00966D0F">
        <w:rPr>
          <w:color w:val="000000" w:themeColor="text1"/>
          <w:lang w:eastAsia="ja-JP"/>
        </w:rPr>
        <w:t xml:space="preserve"> </w:t>
      </w:r>
      <w:r w:rsidRPr="00966D0F">
        <w:rPr>
          <w:color w:val="000000" w:themeColor="text1"/>
        </w:rPr>
        <w:t>system evaluation board – Condor &amp; Condor-I)</w:t>
      </w:r>
    </w:p>
    <w:tbl>
      <w:tblPr>
        <w:tblW w:w="1898"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40" w:type="dxa"/>
          <w:right w:w="40" w:type="dxa"/>
        </w:tblCellMar>
        <w:tblLook w:val="01E0" w:firstRow="1" w:lastRow="1" w:firstColumn="1" w:lastColumn="1" w:noHBand="0" w:noVBand="0"/>
      </w:tblPr>
      <w:tblGrid>
        <w:gridCol w:w="2226"/>
        <w:gridCol w:w="1468"/>
      </w:tblGrid>
      <w:tr w:rsidR="00C35B01" w:rsidRPr="00F41FEE" w14:paraId="00D416D3" w14:textId="77777777" w:rsidTr="00C35B01">
        <w:trPr>
          <w:cantSplit/>
          <w:trHeight w:val="838"/>
          <w:tblHeader/>
        </w:trPr>
        <w:tc>
          <w:tcPr>
            <w:tcW w:w="3013" w:type="pct"/>
            <w:tcBorders>
              <w:top w:val="single" w:sz="8" w:space="0" w:color="auto"/>
              <w:bottom w:val="single" w:sz="8" w:space="0" w:color="auto"/>
              <w:right w:val="single" w:sz="8" w:space="0" w:color="auto"/>
            </w:tcBorders>
            <w:shd w:val="clear" w:color="auto" w:fill="auto"/>
            <w:vAlign w:val="center"/>
          </w:tcPr>
          <w:p w14:paraId="576A3B73" w14:textId="77777777" w:rsidR="00C35B01" w:rsidRPr="00966D0F" w:rsidRDefault="00C35B01" w:rsidP="00C35B01">
            <w:pPr>
              <w:pStyle w:val="tablehead"/>
              <w:rPr>
                <w:color w:val="000000" w:themeColor="text1"/>
              </w:rPr>
            </w:pPr>
            <w:r w:rsidRPr="00966D0F">
              <w:rPr>
                <w:color w:val="000000" w:themeColor="text1"/>
                <w:lang w:eastAsia="ja-JP"/>
              </w:rPr>
              <w:t>Display resolution</w:t>
            </w:r>
          </w:p>
        </w:tc>
        <w:tc>
          <w:tcPr>
            <w:tcW w:w="1987" w:type="pct"/>
            <w:tcBorders>
              <w:top w:val="single" w:sz="8" w:space="0" w:color="auto"/>
              <w:bottom w:val="single" w:sz="8" w:space="0" w:color="auto"/>
            </w:tcBorders>
            <w:shd w:val="clear" w:color="auto" w:fill="auto"/>
            <w:vAlign w:val="center"/>
          </w:tcPr>
          <w:p w14:paraId="21778272" w14:textId="77777777" w:rsidR="00C35B01" w:rsidRPr="00966D0F" w:rsidRDefault="00C35B01" w:rsidP="00C35B01">
            <w:pPr>
              <w:pStyle w:val="tablehead"/>
              <w:spacing w:before="0" w:after="0" w:line="240" w:lineRule="auto"/>
              <w:ind w:left="0" w:right="0"/>
              <w:rPr>
                <w:color w:val="000000" w:themeColor="text1"/>
                <w:lang w:eastAsia="ja-JP"/>
              </w:rPr>
            </w:pPr>
            <w:r w:rsidRPr="00966D0F">
              <w:rPr>
                <w:color w:val="000000" w:themeColor="text1"/>
                <w:lang w:eastAsia="ja-JP"/>
              </w:rPr>
              <w:t>HDMI *</w:t>
            </w:r>
            <w:r w:rsidRPr="00966D0F">
              <w:rPr>
                <w:color w:val="000000" w:themeColor="text1"/>
                <w:vertAlign w:val="superscript"/>
                <w:lang w:eastAsia="ja-JP"/>
              </w:rPr>
              <w:t>1</w:t>
            </w:r>
          </w:p>
        </w:tc>
      </w:tr>
      <w:tr w:rsidR="00C35B01" w:rsidRPr="00F41FEE" w14:paraId="7BCACB73" w14:textId="77777777" w:rsidTr="00C35B01">
        <w:trPr>
          <w:cantSplit/>
          <w:trHeight w:val="260"/>
          <w:tblHeader/>
        </w:trPr>
        <w:tc>
          <w:tcPr>
            <w:tcW w:w="3013" w:type="pct"/>
            <w:tcBorders>
              <w:top w:val="single" w:sz="8" w:space="0" w:color="auto"/>
              <w:bottom w:val="single" w:sz="4" w:space="0" w:color="auto"/>
              <w:right w:val="single" w:sz="8" w:space="0" w:color="auto"/>
            </w:tcBorders>
            <w:shd w:val="clear" w:color="auto" w:fill="auto"/>
          </w:tcPr>
          <w:p w14:paraId="637C5419" w14:textId="77777777" w:rsidR="00C35B01" w:rsidRPr="00966D0F" w:rsidRDefault="00C35B01" w:rsidP="00C35B01">
            <w:pPr>
              <w:pStyle w:val="tablebody"/>
              <w:rPr>
                <w:color w:val="000000" w:themeColor="text1"/>
              </w:rPr>
            </w:pPr>
            <w:r w:rsidRPr="00966D0F">
              <w:rPr>
                <w:color w:val="000000" w:themeColor="text1"/>
              </w:rPr>
              <w:t>VGA (640</w:t>
            </w:r>
            <w:r w:rsidRPr="00966D0F">
              <w:rPr>
                <w:color w:val="000000" w:themeColor="text1"/>
                <w:lang w:eastAsia="ja-JP"/>
              </w:rPr>
              <w:t xml:space="preserve">x </w:t>
            </w:r>
            <w:r w:rsidRPr="00966D0F">
              <w:rPr>
                <w:color w:val="000000" w:themeColor="text1"/>
              </w:rPr>
              <w:t>480)</w:t>
            </w:r>
          </w:p>
        </w:tc>
        <w:tc>
          <w:tcPr>
            <w:tcW w:w="1987" w:type="pct"/>
            <w:tcBorders>
              <w:top w:val="single" w:sz="8" w:space="0" w:color="auto"/>
              <w:bottom w:val="single" w:sz="4" w:space="0" w:color="auto"/>
            </w:tcBorders>
            <w:shd w:val="clear" w:color="auto" w:fill="auto"/>
            <w:vAlign w:val="center"/>
          </w:tcPr>
          <w:p w14:paraId="33B32CCF" w14:textId="77777777" w:rsidR="00C35B01" w:rsidRPr="00966D0F" w:rsidRDefault="00C35B01" w:rsidP="00C35B01">
            <w:pPr>
              <w:pStyle w:val="tablebody"/>
              <w:jc w:val="center"/>
              <w:rPr>
                <w:color w:val="000000" w:themeColor="text1"/>
              </w:rPr>
            </w:pPr>
            <w:r w:rsidRPr="00966D0F">
              <w:rPr>
                <w:color w:val="000000" w:themeColor="text1"/>
              </w:rPr>
              <w:t>yes</w:t>
            </w:r>
          </w:p>
        </w:tc>
      </w:tr>
      <w:tr w:rsidR="00C35B01" w:rsidRPr="00F41FEE" w14:paraId="0F85E85D" w14:textId="77777777" w:rsidTr="00C35B01">
        <w:trPr>
          <w:cantSplit/>
          <w:trHeight w:val="260"/>
          <w:tblHeader/>
        </w:trPr>
        <w:tc>
          <w:tcPr>
            <w:tcW w:w="3013" w:type="pct"/>
            <w:tcBorders>
              <w:top w:val="single" w:sz="4" w:space="0" w:color="auto"/>
              <w:bottom w:val="single" w:sz="4" w:space="0" w:color="auto"/>
              <w:right w:val="single" w:sz="8" w:space="0" w:color="auto"/>
            </w:tcBorders>
            <w:shd w:val="clear" w:color="auto" w:fill="auto"/>
          </w:tcPr>
          <w:p w14:paraId="2DEBFB35" w14:textId="77777777" w:rsidR="00C35B01" w:rsidRPr="00966D0F" w:rsidRDefault="00C35B01" w:rsidP="00C35B01">
            <w:pPr>
              <w:pStyle w:val="tablebody"/>
              <w:rPr>
                <w:color w:val="000000" w:themeColor="text1"/>
              </w:rPr>
            </w:pPr>
            <w:r w:rsidRPr="00966D0F">
              <w:rPr>
                <w:color w:val="000000" w:themeColor="text1"/>
              </w:rPr>
              <w:t>WVGA (800</w:t>
            </w:r>
            <w:r w:rsidRPr="00966D0F">
              <w:rPr>
                <w:color w:val="000000" w:themeColor="text1"/>
                <w:lang w:eastAsia="ja-JP"/>
              </w:rPr>
              <w:t xml:space="preserve">x </w:t>
            </w:r>
            <w:r w:rsidRPr="00966D0F">
              <w:rPr>
                <w:color w:val="000000" w:themeColor="text1"/>
              </w:rPr>
              <w:t>480)</w:t>
            </w:r>
          </w:p>
        </w:tc>
        <w:tc>
          <w:tcPr>
            <w:tcW w:w="1987" w:type="pct"/>
            <w:tcBorders>
              <w:top w:val="single" w:sz="4" w:space="0" w:color="auto"/>
              <w:bottom w:val="single" w:sz="4" w:space="0" w:color="auto"/>
            </w:tcBorders>
            <w:shd w:val="clear" w:color="auto" w:fill="auto"/>
            <w:vAlign w:val="center"/>
          </w:tcPr>
          <w:p w14:paraId="5110E09E" w14:textId="77777777" w:rsidR="00C35B01" w:rsidRPr="00966D0F" w:rsidRDefault="00C35B01" w:rsidP="00C35B01">
            <w:pPr>
              <w:pStyle w:val="tablebody"/>
              <w:jc w:val="center"/>
              <w:rPr>
                <w:color w:val="000000" w:themeColor="text1"/>
              </w:rPr>
            </w:pPr>
            <w:r w:rsidRPr="00966D0F">
              <w:rPr>
                <w:color w:val="000000" w:themeColor="text1"/>
                <w:lang w:eastAsia="ja-JP"/>
              </w:rPr>
              <w:t>yes</w:t>
            </w:r>
          </w:p>
        </w:tc>
      </w:tr>
      <w:tr w:rsidR="00C35B01" w:rsidRPr="00F41FEE" w14:paraId="65321AD5" w14:textId="77777777" w:rsidTr="00C35B01">
        <w:trPr>
          <w:cantSplit/>
          <w:trHeight w:val="260"/>
          <w:tblHeader/>
        </w:trPr>
        <w:tc>
          <w:tcPr>
            <w:tcW w:w="3013" w:type="pct"/>
            <w:tcBorders>
              <w:top w:val="single" w:sz="4" w:space="0" w:color="auto"/>
              <w:bottom w:val="single" w:sz="4" w:space="0" w:color="auto"/>
              <w:right w:val="single" w:sz="8" w:space="0" w:color="auto"/>
            </w:tcBorders>
            <w:shd w:val="clear" w:color="auto" w:fill="auto"/>
          </w:tcPr>
          <w:p w14:paraId="1F2FFEE5" w14:textId="77777777" w:rsidR="00C35B01" w:rsidRPr="00966D0F" w:rsidRDefault="00C35B01" w:rsidP="00C35B01">
            <w:pPr>
              <w:pStyle w:val="tablebody"/>
              <w:rPr>
                <w:color w:val="000000" w:themeColor="text1"/>
              </w:rPr>
            </w:pPr>
            <w:r w:rsidRPr="00966D0F">
              <w:rPr>
                <w:color w:val="000000" w:themeColor="text1"/>
              </w:rPr>
              <w:t>SVGA (800</w:t>
            </w:r>
            <w:r w:rsidRPr="00966D0F">
              <w:rPr>
                <w:color w:val="000000" w:themeColor="text1"/>
                <w:lang w:eastAsia="ja-JP"/>
              </w:rPr>
              <w:t xml:space="preserve">x </w:t>
            </w:r>
            <w:r w:rsidRPr="00966D0F">
              <w:rPr>
                <w:color w:val="000000" w:themeColor="text1"/>
              </w:rPr>
              <w:t>600)</w:t>
            </w:r>
          </w:p>
        </w:tc>
        <w:tc>
          <w:tcPr>
            <w:tcW w:w="1987" w:type="pct"/>
            <w:tcBorders>
              <w:top w:val="single" w:sz="4" w:space="0" w:color="auto"/>
              <w:bottom w:val="single" w:sz="4" w:space="0" w:color="auto"/>
            </w:tcBorders>
            <w:shd w:val="clear" w:color="auto" w:fill="auto"/>
            <w:vAlign w:val="center"/>
          </w:tcPr>
          <w:p w14:paraId="0F525922" w14:textId="77777777" w:rsidR="00C35B01" w:rsidRPr="00966D0F" w:rsidRDefault="00C35B01" w:rsidP="00C35B01">
            <w:pPr>
              <w:pStyle w:val="tablebody"/>
              <w:jc w:val="center"/>
              <w:rPr>
                <w:color w:val="000000" w:themeColor="text1"/>
              </w:rPr>
            </w:pPr>
            <w:r w:rsidRPr="00966D0F">
              <w:rPr>
                <w:color w:val="000000" w:themeColor="text1"/>
                <w:lang w:eastAsia="ja-JP"/>
              </w:rPr>
              <w:t>y</w:t>
            </w:r>
            <w:r w:rsidRPr="00966D0F">
              <w:rPr>
                <w:color w:val="000000" w:themeColor="text1"/>
              </w:rPr>
              <w:t>es</w:t>
            </w:r>
          </w:p>
        </w:tc>
      </w:tr>
      <w:tr w:rsidR="00C35B01" w:rsidRPr="00F41FEE" w14:paraId="70B06F84" w14:textId="77777777" w:rsidTr="00C35B01">
        <w:trPr>
          <w:cantSplit/>
          <w:trHeight w:val="260"/>
          <w:tblHeader/>
        </w:trPr>
        <w:tc>
          <w:tcPr>
            <w:tcW w:w="3013" w:type="pct"/>
            <w:tcBorders>
              <w:top w:val="single" w:sz="4" w:space="0" w:color="auto"/>
              <w:bottom w:val="single" w:sz="4" w:space="0" w:color="auto"/>
              <w:right w:val="single" w:sz="8" w:space="0" w:color="auto"/>
            </w:tcBorders>
            <w:shd w:val="clear" w:color="auto" w:fill="auto"/>
          </w:tcPr>
          <w:p w14:paraId="4E3C4108" w14:textId="77777777" w:rsidR="00C35B01" w:rsidRPr="00966D0F" w:rsidRDefault="00C35B01" w:rsidP="00C35B01">
            <w:pPr>
              <w:pStyle w:val="tablebody"/>
              <w:rPr>
                <w:color w:val="000000" w:themeColor="text1"/>
              </w:rPr>
            </w:pPr>
            <w:r w:rsidRPr="00966D0F">
              <w:rPr>
                <w:color w:val="000000" w:themeColor="text1"/>
              </w:rPr>
              <w:t>WSVGA (1024</w:t>
            </w:r>
            <w:r w:rsidRPr="00966D0F">
              <w:rPr>
                <w:color w:val="000000" w:themeColor="text1"/>
                <w:lang w:eastAsia="ja-JP"/>
              </w:rPr>
              <w:t xml:space="preserve">x </w:t>
            </w:r>
            <w:r w:rsidRPr="00966D0F">
              <w:rPr>
                <w:color w:val="000000" w:themeColor="text1"/>
              </w:rPr>
              <w:t>600)</w:t>
            </w:r>
          </w:p>
        </w:tc>
        <w:tc>
          <w:tcPr>
            <w:tcW w:w="1987" w:type="pct"/>
            <w:tcBorders>
              <w:top w:val="single" w:sz="4" w:space="0" w:color="auto"/>
              <w:bottom w:val="single" w:sz="4" w:space="0" w:color="auto"/>
            </w:tcBorders>
            <w:shd w:val="clear" w:color="auto" w:fill="auto"/>
            <w:vAlign w:val="center"/>
          </w:tcPr>
          <w:p w14:paraId="7897C012" w14:textId="77777777" w:rsidR="00C35B01" w:rsidRPr="00966D0F" w:rsidRDefault="00C35B01" w:rsidP="00C35B01">
            <w:pPr>
              <w:pStyle w:val="tablebody"/>
              <w:jc w:val="center"/>
              <w:rPr>
                <w:color w:val="000000" w:themeColor="text1"/>
              </w:rPr>
            </w:pPr>
            <w:r w:rsidRPr="00966D0F">
              <w:rPr>
                <w:color w:val="000000" w:themeColor="text1"/>
              </w:rPr>
              <w:t>yes</w:t>
            </w:r>
          </w:p>
        </w:tc>
      </w:tr>
      <w:tr w:rsidR="00C35B01" w:rsidRPr="00F41FEE" w14:paraId="500F5076" w14:textId="77777777" w:rsidTr="00C35B01">
        <w:trPr>
          <w:cantSplit/>
          <w:trHeight w:val="260"/>
          <w:tblHeader/>
        </w:trPr>
        <w:tc>
          <w:tcPr>
            <w:tcW w:w="3013" w:type="pct"/>
            <w:tcBorders>
              <w:top w:val="single" w:sz="4" w:space="0" w:color="auto"/>
              <w:bottom w:val="single" w:sz="4" w:space="0" w:color="auto"/>
              <w:right w:val="single" w:sz="8" w:space="0" w:color="auto"/>
            </w:tcBorders>
            <w:shd w:val="clear" w:color="auto" w:fill="auto"/>
          </w:tcPr>
          <w:p w14:paraId="3BB31A42" w14:textId="77777777" w:rsidR="00C35B01" w:rsidRPr="00966D0F" w:rsidRDefault="00C35B01" w:rsidP="00C35B01">
            <w:pPr>
              <w:pStyle w:val="tablebody"/>
              <w:rPr>
                <w:color w:val="000000" w:themeColor="text1"/>
              </w:rPr>
            </w:pPr>
            <w:r w:rsidRPr="00966D0F">
              <w:rPr>
                <w:color w:val="000000" w:themeColor="text1"/>
              </w:rPr>
              <w:t>XGA (1024</w:t>
            </w:r>
            <w:r w:rsidRPr="00966D0F">
              <w:rPr>
                <w:color w:val="000000" w:themeColor="text1"/>
                <w:lang w:eastAsia="ja-JP"/>
              </w:rPr>
              <w:t xml:space="preserve">x </w:t>
            </w:r>
            <w:r w:rsidRPr="00966D0F">
              <w:rPr>
                <w:color w:val="000000" w:themeColor="text1"/>
              </w:rPr>
              <w:t>768)</w:t>
            </w:r>
          </w:p>
        </w:tc>
        <w:tc>
          <w:tcPr>
            <w:tcW w:w="1987" w:type="pct"/>
            <w:tcBorders>
              <w:top w:val="single" w:sz="4" w:space="0" w:color="auto"/>
              <w:bottom w:val="single" w:sz="4" w:space="0" w:color="auto"/>
            </w:tcBorders>
            <w:shd w:val="clear" w:color="auto" w:fill="auto"/>
            <w:vAlign w:val="center"/>
          </w:tcPr>
          <w:p w14:paraId="610320D4" w14:textId="77777777" w:rsidR="00C35B01" w:rsidRPr="00966D0F" w:rsidRDefault="00C35B01" w:rsidP="00C35B01">
            <w:pPr>
              <w:pStyle w:val="tablebody"/>
              <w:jc w:val="center"/>
              <w:rPr>
                <w:color w:val="000000" w:themeColor="text1"/>
              </w:rPr>
            </w:pPr>
            <w:r w:rsidRPr="00966D0F">
              <w:rPr>
                <w:color w:val="000000" w:themeColor="text1"/>
              </w:rPr>
              <w:t>yes</w:t>
            </w:r>
          </w:p>
        </w:tc>
      </w:tr>
      <w:tr w:rsidR="00C35B01" w:rsidRPr="00F41FEE" w14:paraId="69232D87" w14:textId="77777777" w:rsidTr="00C35B01">
        <w:trPr>
          <w:cantSplit/>
          <w:trHeight w:val="260"/>
          <w:tblHeader/>
        </w:trPr>
        <w:tc>
          <w:tcPr>
            <w:tcW w:w="3013" w:type="pct"/>
            <w:tcBorders>
              <w:top w:val="single" w:sz="4" w:space="0" w:color="auto"/>
              <w:bottom w:val="single" w:sz="4" w:space="0" w:color="auto"/>
              <w:right w:val="single" w:sz="8" w:space="0" w:color="auto"/>
            </w:tcBorders>
            <w:shd w:val="clear" w:color="auto" w:fill="auto"/>
          </w:tcPr>
          <w:p w14:paraId="768EAAD6" w14:textId="77777777" w:rsidR="00C35B01" w:rsidRPr="00966D0F" w:rsidRDefault="00C35B01" w:rsidP="00C35B01">
            <w:pPr>
              <w:pStyle w:val="tablebody"/>
              <w:rPr>
                <w:color w:val="000000" w:themeColor="text1"/>
              </w:rPr>
            </w:pPr>
            <w:r w:rsidRPr="00966D0F">
              <w:rPr>
                <w:color w:val="000000" w:themeColor="text1"/>
              </w:rPr>
              <w:t>SXGA (1280</w:t>
            </w:r>
            <w:r w:rsidRPr="00966D0F">
              <w:rPr>
                <w:color w:val="000000" w:themeColor="text1"/>
                <w:lang w:eastAsia="ja-JP"/>
              </w:rPr>
              <w:t>x1024</w:t>
            </w:r>
            <w:r w:rsidRPr="00966D0F">
              <w:rPr>
                <w:color w:val="000000" w:themeColor="text1"/>
              </w:rPr>
              <w:t>)</w:t>
            </w:r>
          </w:p>
        </w:tc>
        <w:tc>
          <w:tcPr>
            <w:tcW w:w="1987" w:type="pct"/>
            <w:tcBorders>
              <w:top w:val="single" w:sz="4" w:space="0" w:color="auto"/>
              <w:bottom w:val="single" w:sz="4" w:space="0" w:color="auto"/>
            </w:tcBorders>
            <w:shd w:val="clear" w:color="auto" w:fill="auto"/>
            <w:vAlign w:val="center"/>
          </w:tcPr>
          <w:p w14:paraId="5A3CCA21" w14:textId="77777777" w:rsidR="00C35B01" w:rsidRPr="00966D0F" w:rsidRDefault="00C35B01" w:rsidP="00C35B01">
            <w:pPr>
              <w:pStyle w:val="tablebody"/>
              <w:jc w:val="center"/>
              <w:rPr>
                <w:color w:val="000000" w:themeColor="text1"/>
              </w:rPr>
            </w:pPr>
            <w:r w:rsidRPr="00966D0F">
              <w:rPr>
                <w:color w:val="000000" w:themeColor="text1"/>
              </w:rPr>
              <w:t>yes</w:t>
            </w:r>
          </w:p>
        </w:tc>
      </w:tr>
      <w:tr w:rsidR="00C35B01" w:rsidRPr="00F41FEE" w14:paraId="08357FEF" w14:textId="77777777" w:rsidTr="00C35B01">
        <w:trPr>
          <w:cantSplit/>
          <w:trHeight w:val="260"/>
          <w:tblHeader/>
        </w:trPr>
        <w:tc>
          <w:tcPr>
            <w:tcW w:w="3013" w:type="pct"/>
            <w:tcBorders>
              <w:top w:val="single" w:sz="4" w:space="0" w:color="auto"/>
              <w:bottom w:val="single" w:sz="8" w:space="0" w:color="auto"/>
              <w:right w:val="single" w:sz="8" w:space="0" w:color="auto"/>
            </w:tcBorders>
            <w:shd w:val="clear" w:color="auto" w:fill="auto"/>
          </w:tcPr>
          <w:p w14:paraId="05967035" w14:textId="77777777" w:rsidR="00C35B01" w:rsidRPr="00966D0F" w:rsidRDefault="00C35B01" w:rsidP="00C35B01">
            <w:pPr>
              <w:pStyle w:val="tablebody"/>
              <w:rPr>
                <w:color w:val="000000" w:themeColor="text1"/>
              </w:rPr>
            </w:pPr>
            <w:r w:rsidRPr="00966D0F">
              <w:rPr>
                <w:color w:val="000000" w:themeColor="text1"/>
              </w:rPr>
              <w:t>1080p (1920x 1080)</w:t>
            </w:r>
          </w:p>
        </w:tc>
        <w:tc>
          <w:tcPr>
            <w:tcW w:w="1987" w:type="pct"/>
            <w:tcBorders>
              <w:top w:val="single" w:sz="4" w:space="0" w:color="auto"/>
              <w:bottom w:val="single" w:sz="8" w:space="0" w:color="auto"/>
            </w:tcBorders>
            <w:shd w:val="clear" w:color="auto" w:fill="auto"/>
            <w:vAlign w:val="center"/>
          </w:tcPr>
          <w:p w14:paraId="775B64C3" w14:textId="77777777" w:rsidR="00C35B01" w:rsidRPr="00966D0F" w:rsidRDefault="00C35B01" w:rsidP="00C35B01">
            <w:pPr>
              <w:pStyle w:val="tablebody"/>
              <w:jc w:val="center"/>
              <w:rPr>
                <w:color w:val="000000" w:themeColor="text1"/>
              </w:rPr>
            </w:pPr>
            <w:r w:rsidRPr="00966D0F">
              <w:rPr>
                <w:color w:val="000000" w:themeColor="text1"/>
              </w:rPr>
              <w:t>yes</w:t>
            </w:r>
          </w:p>
        </w:tc>
      </w:tr>
    </w:tbl>
    <w:p w14:paraId="0779A74E" w14:textId="77777777" w:rsidR="00C35B01" w:rsidRPr="00966D0F" w:rsidRDefault="00C35B01" w:rsidP="00C35B01">
      <w:pPr>
        <w:rPr>
          <w:color w:val="000000" w:themeColor="text1"/>
        </w:rPr>
      </w:pPr>
      <w:r w:rsidRPr="00966D0F">
        <w:rPr>
          <w:color w:val="000000" w:themeColor="text1"/>
        </w:rPr>
        <w:t>Interlaced mode is not supported in R-Car V3H.</w:t>
      </w:r>
    </w:p>
    <w:p w14:paraId="717D6D4C" w14:textId="77777777" w:rsidR="00C35B01" w:rsidRPr="00DB59BC" w:rsidRDefault="00C35B01" w:rsidP="00B94654"/>
    <w:p w14:paraId="6DAD576B" w14:textId="77777777" w:rsidR="00513E6F" w:rsidRDefault="005173A4" w:rsidP="005173A4">
      <w:pPr>
        <w:pStyle w:val="tablenumbernote"/>
        <w:rPr>
          <w:lang w:eastAsia="ja-JP"/>
        </w:rPr>
      </w:pPr>
      <w:r>
        <w:lastRenderedPageBreak/>
        <w:t xml:space="preserve">Notes: </w:t>
      </w:r>
      <w:r>
        <w:tab/>
      </w:r>
      <w:r>
        <w:rPr>
          <w:rFonts w:hint="eastAsia"/>
          <w:lang w:eastAsia="ja-JP"/>
        </w:rPr>
        <w:t>1.</w:t>
      </w:r>
      <w:r>
        <w:tab/>
      </w:r>
      <w:proofErr w:type="gramStart"/>
      <w:r w:rsidR="00381F46" w:rsidRPr="00513E6F">
        <w:t>the</w:t>
      </w:r>
      <w:proofErr w:type="gramEnd"/>
      <w:r w:rsidR="00513E6F" w:rsidRPr="00513E6F">
        <w:t xml:space="preserve"> initial value is set as the recommendation resolution which </w:t>
      </w:r>
      <w:r w:rsidR="00381F46" w:rsidRPr="00513E6F">
        <w:t xml:space="preserve">a display </w:t>
      </w:r>
      <w:r w:rsidR="00381F46">
        <w:rPr>
          <w:lang w:eastAsia="ja-JP"/>
        </w:rPr>
        <w:t>monitors</w:t>
      </w:r>
      <w:r w:rsidR="00AA682D">
        <w:rPr>
          <w:rFonts w:hint="eastAsia"/>
          <w:lang w:eastAsia="ja-JP"/>
        </w:rPr>
        <w:t xml:space="preserve"> </w:t>
      </w:r>
      <w:r w:rsidR="00513E6F" w:rsidRPr="00513E6F">
        <w:t>requires</w:t>
      </w:r>
      <w:r w:rsidR="009425B7">
        <w:rPr>
          <w:rFonts w:hint="eastAsia"/>
          <w:lang w:eastAsia="ja-JP"/>
        </w:rPr>
        <w:t xml:space="preserve"> </w:t>
      </w:r>
      <w:r w:rsidR="00513E6F" w:rsidRPr="00513E6F">
        <w:t xml:space="preserve">(The start-up in HDMI cable connection). </w:t>
      </w:r>
      <w:r w:rsidR="009E79BB" w:rsidRPr="009E79BB">
        <w:t xml:space="preserve">the resolution of HDMI cannot be displayed about </w:t>
      </w:r>
      <w:r w:rsidR="009E79BB">
        <w:rPr>
          <w:rFonts w:hint="eastAsia"/>
          <w:lang w:eastAsia="ja-JP"/>
        </w:rPr>
        <w:t>resolution</w:t>
      </w:r>
      <w:r w:rsidR="009E79BB" w:rsidRPr="009E79BB">
        <w:t xml:space="preserve"> that a display </w:t>
      </w:r>
      <w:r w:rsidR="009E79BB">
        <w:rPr>
          <w:rFonts w:hint="eastAsia"/>
          <w:lang w:eastAsia="ja-JP"/>
        </w:rPr>
        <w:t xml:space="preserve">monitor </w:t>
      </w:r>
      <w:r w:rsidR="009E79BB" w:rsidRPr="009E79BB">
        <w:t xml:space="preserve">does not </w:t>
      </w:r>
      <w:r w:rsidR="00D8288E">
        <w:rPr>
          <w:rFonts w:hint="eastAsia"/>
          <w:lang w:eastAsia="ja-JP"/>
        </w:rPr>
        <w:t>support</w:t>
      </w:r>
      <w:r w:rsidR="009E79BB" w:rsidRPr="009E79BB">
        <w:t xml:space="preserve">. </w:t>
      </w:r>
      <w:r w:rsidR="00550A9F" w:rsidRPr="005173A4">
        <w:t xml:space="preserve">The resolution of HDMI can set the </w:t>
      </w:r>
      <w:r w:rsidR="00D8288E">
        <w:rPr>
          <w:rFonts w:hint="eastAsia"/>
          <w:lang w:eastAsia="ja-JP"/>
        </w:rPr>
        <w:t xml:space="preserve">supported </w:t>
      </w:r>
      <w:r w:rsidR="00550A9F" w:rsidRPr="005173A4">
        <w:t>resolution to the display monitor.</w:t>
      </w:r>
      <w:r w:rsidR="00550A9F">
        <w:rPr>
          <w:rFonts w:hint="eastAsia"/>
          <w:lang w:eastAsia="ja-JP"/>
        </w:rPr>
        <w:t xml:space="preserve"> </w:t>
      </w:r>
    </w:p>
    <w:p w14:paraId="2DFFA1FA" w14:textId="3FAAEE7B" w:rsidR="005173A4" w:rsidRDefault="005173A4" w:rsidP="005173A4">
      <w:pPr>
        <w:pStyle w:val="tablenumbernote"/>
        <w:rPr>
          <w:lang w:eastAsia="ja-JP"/>
        </w:rPr>
      </w:pPr>
      <w:r>
        <w:tab/>
      </w:r>
      <w:r>
        <w:rPr>
          <w:rFonts w:hint="eastAsia"/>
          <w:lang w:eastAsia="ja-JP"/>
        </w:rPr>
        <w:t>2</w:t>
      </w:r>
      <w:r>
        <w:t>.</w:t>
      </w:r>
      <w:r>
        <w:tab/>
      </w:r>
      <w:r w:rsidRPr="005173A4">
        <w:t xml:space="preserve">The initial value is </w:t>
      </w:r>
      <w:r w:rsidR="00381F46" w:rsidRPr="005173A4">
        <w:t>XGA (</w:t>
      </w:r>
      <w:r w:rsidR="00FB1BFC" w:rsidRPr="005173A4">
        <w:t>1</w:t>
      </w:r>
      <w:r w:rsidR="00FB1BFC">
        <w:t>024</w:t>
      </w:r>
      <w:r w:rsidR="00FB1BFC" w:rsidRPr="005173A4">
        <w:t>x7</w:t>
      </w:r>
      <w:r w:rsidR="00FB1BFC">
        <w:rPr>
          <w:lang w:eastAsia="ja-JP"/>
        </w:rPr>
        <w:t>68</w:t>
      </w:r>
      <w:r w:rsidRPr="005173A4">
        <w:t xml:space="preserve">). </w:t>
      </w:r>
      <w:r w:rsidR="00131F70" w:rsidRPr="00131F70">
        <w:rPr>
          <w:lang w:eastAsia="ja-JP"/>
        </w:rPr>
        <w:t xml:space="preserve">When you </w:t>
      </w:r>
      <w:r w:rsidR="00FB1BFC">
        <w:rPr>
          <w:lang w:eastAsia="ja-JP"/>
        </w:rPr>
        <w:t xml:space="preserve">want to </w:t>
      </w:r>
      <w:r w:rsidR="00131F70" w:rsidRPr="00131F70">
        <w:rPr>
          <w:lang w:eastAsia="ja-JP"/>
        </w:rPr>
        <w:t xml:space="preserve">display </w:t>
      </w:r>
      <w:r w:rsidR="00FB1BFC">
        <w:rPr>
          <w:lang w:eastAsia="ja-JP"/>
        </w:rPr>
        <w:t>more than XGA</w:t>
      </w:r>
      <w:r w:rsidR="00D8288E">
        <w:rPr>
          <w:rFonts w:hint="eastAsia"/>
          <w:lang w:eastAsia="ja-JP"/>
        </w:rPr>
        <w:t xml:space="preserve"> size</w:t>
      </w:r>
      <w:r w:rsidR="00131F70" w:rsidRPr="00131F70">
        <w:rPr>
          <w:lang w:eastAsia="ja-JP"/>
        </w:rPr>
        <w:t xml:space="preserve">, please specify </w:t>
      </w:r>
      <w:r w:rsidR="00FB1BFC">
        <w:rPr>
          <w:lang w:eastAsia="ja-JP"/>
        </w:rPr>
        <w:t>resolution</w:t>
      </w:r>
      <w:r w:rsidR="00131F70" w:rsidRPr="00131F70">
        <w:rPr>
          <w:lang w:eastAsia="ja-JP"/>
        </w:rPr>
        <w:t xml:space="preserve"> </w:t>
      </w:r>
      <w:r w:rsidR="007B2136">
        <w:rPr>
          <w:rFonts w:hint="eastAsia"/>
          <w:lang w:eastAsia="ja-JP"/>
        </w:rPr>
        <w:t xml:space="preserve">size </w:t>
      </w:r>
      <w:r w:rsidR="00131F70" w:rsidRPr="00131F70">
        <w:rPr>
          <w:lang w:eastAsia="ja-JP"/>
        </w:rPr>
        <w:t xml:space="preserve">as a kernel parameter and </w:t>
      </w:r>
      <w:r w:rsidR="00131F70">
        <w:rPr>
          <w:rFonts w:hint="eastAsia"/>
          <w:lang w:eastAsia="ja-JP"/>
        </w:rPr>
        <w:t>boot</w:t>
      </w:r>
      <w:r w:rsidR="00131F70" w:rsidRPr="00131F70">
        <w:rPr>
          <w:lang w:eastAsia="ja-JP"/>
        </w:rPr>
        <w:t xml:space="preserve"> kernel.</w:t>
      </w:r>
      <w:r w:rsidR="00FB1BFC">
        <w:rPr>
          <w:lang w:eastAsia="ja-JP"/>
        </w:rPr>
        <w:t xml:space="preserve"> Please refer to </w:t>
      </w:r>
      <w:r w:rsidR="00633971">
        <w:rPr>
          <w:lang w:eastAsia="ja-JP"/>
        </w:rPr>
        <w:fldChar w:fldCharType="begin"/>
      </w:r>
      <w:r w:rsidR="00633971">
        <w:rPr>
          <w:lang w:eastAsia="ja-JP"/>
        </w:rPr>
        <w:instrText xml:space="preserve"> REF _Ref478982036 \r \h </w:instrText>
      </w:r>
      <w:r w:rsidR="00633971">
        <w:rPr>
          <w:lang w:eastAsia="ja-JP"/>
        </w:rPr>
      </w:r>
      <w:r w:rsidR="00633971">
        <w:rPr>
          <w:lang w:eastAsia="ja-JP"/>
        </w:rPr>
        <w:fldChar w:fldCharType="separate"/>
      </w:r>
      <w:r w:rsidR="00253C6E">
        <w:rPr>
          <w:lang w:eastAsia="ja-JP"/>
        </w:rPr>
        <w:t>5.2.3</w:t>
      </w:r>
      <w:r w:rsidR="00633971">
        <w:rPr>
          <w:lang w:eastAsia="ja-JP"/>
        </w:rPr>
        <w:fldChar w:fldCharType="end"/>
      </w:r>
      <w:r w:rsidR="00633971">
        <w:rPr>
          <w:rFonts w:hint="eastAsia"/>
          <w:lang w:eastAsia="ja-JP"/>
        </w:rPr>
        <w:t xml:space="preserve"> </w:t>
      </w:r>
      <w:r w:rsidR="00633971">
        <w:rPr>
          <w:lang w:eastAsia="ja-JP"/>
        </w:rPr>
        <w:fldChar w:fldCharType="begin"/>
      </w:r>
      <w:r w:rsidR="00633971">
        <w:rPr>
          <w:lang w:eastAsia="ja-JP"/>
        </w:rPr>
        <w:instrText xml:space="preserve"> REF _Ref478982036 \h </w:instrText>
      </w:r>
      <w:r w:rsidR="00633971">
        <w:rPr>
          <w:lang w:eastAsia="ja-JP"/>
        </w:rPr>
      </w:r>
      <w:r w:rsidR="00633971">
        <w:rPr>
          <w:lang w:eastAsia="ja-JP"/>
        </w:rPr>
        <w:fldChar w:fldCharType="separate"/>
      </w:r>
      <w:r w:rsidR="00253C6E">
        <w:rPr>
          <w:rFonts w:hint="eastAsia"/>
          <w:lang w:eastAsia="ja-JP"/>
        </w:rPr>
        <w:t>Kernel Parameters</w:t>
      </w:r>
      <w:r w:rsidR="00633971">
        <w:rPr>
          <w:lang w:eastAsia="ja-JP"/>
        </w:rPr>
        <w:fldChar w:fldCharType="end"/>
      </w:r>
      <w:r w:rsidR="00FB1BFC">
        <w:rPr>
          <w:lang w:eastAsia="ja-JP"/>
        </w:rPr>
        <w:t xml:space="preserve"> in detail.</w:t>
      </w:r>
    </w:p>
    <w:p w14:paraId="42F5C245" w14:textId="77777777" w:rsidR="004D1C16" w:rsidRDefault="004D1C16" w:rsidP="00B94654">
      <w:pPr>
        <w:pStyle w:val="tablenumbernote"/>
        <w:ind w:leftChars="44" w:left="1008" w:hangingChars="511"/>
      </w:pPr>
      <w:r>
        <w:tab/>
        <w:t xml:space="preserve">3. </w:t>
      </w:r>
      <w:r>
        <w:rPr>
          <w:lang w:eastAsia="ja-JP"/>
        </w:rPr>
        <w:t xml:space="preserve"> </w:t>
      </w:r>
      <w:r>
        <w:t>The refresh rate of 4k is supported 30Hz only.</w:t>
      </w:r>
    </w:p>
    <w:p w14:paraId="692AB1B9" w14:textId="6385E757" w:rsidR="002D45A7" w:rsidRDefault="00361217" w:rsidP="00D77771">
      <w:pPr>
        <w:pStyle w:val="tablenumbernote"/>
        <w:ind w:leftChars="44" w:left="1008" w:hangingChars="511"/>
      </w:pPr>
      <w:r>
        <w:tab/>
        <w:t xml:space="preserve">4. </w:t>
      </w:r>
      <w:r>
        <w:rPr>
          <w:lang w:eastAsia="ja-JP"/>
        </w:rPr>
        <w:t xml:space="preserve"> </w:t>
      </w:r>
      <w:r w:rsidR="005C6987">
        <w:t xml:space="preserve">About the </w:t>
      </w:r>
      <w:r w:rsidR="007A0472">
        <w:rPr>
          <w:rFonts w:hint="eastAsia"/>
          <w:lang w:eastAsia="ja-JP"/>
        </w:rPr>
        <w:t>d</w:t>
      </w:r>
      <w:r w:rsidR="007A0472">
        <w:rPr>
          <w:lang w:eastAsia="ja-JP"/>
        </w:rPr>
        <w:t xml:space="preserve">efault </w:t>
      </w:r>
      <w:r w:rsidR="005C6987" w:rsidRPr="002D45A7">
        <w:t>resolution</w:t>
      </w:r>
      <w:r w:rsidR="005C6987">
        <w:t xml:space="preserve"> of Analog RGB</w:t>
      </w:r>
      <w:r w:rsidR="005C6987" w:rsidRPr="002D45A7">
        <w:t>,</w:t>
      </w:r>
      <w:r w:rsidR="005C6987">
        <w:t xml:space="preserve"> t</w:t>
      </w:r>
      <w:r>
        <w:rPr>
          <w:lang w:eastAsia="ja-JP"/>
        </w:rPr>
        <w:t>h</w:t>
      </w:r>
      <w:r w:rsidR="005C6987">
        <w:rPr>
          <w:lang w:eastAsia="ja-JP"/>
        </w:rPr>
        <w:t>ese</w:t>
      </w:r>
      <w:r>
        <w:rPr>
          <w:lang w:eastAsia="ja-JP"/>
        </w:rPr>
        <w:t xml:space="preserve"> resolution</w:t>
      </w:r>
      <w:r w:rsidR="005C6987">
        <w:rPr>
          <w:lang w:eastAsia="ja-JP"/>
        </w:rPr>
        <w:t>s</w:t>
      </w:r>
      <w:r>
        <w:rPr>
          <w:lang w:eastAsia="ja-JP"/>
        </w:rPr>
        <w:t xml:space="preserve"> </w:t>
      </w:r>
      <w:r w:rsidRPr="00361217">
        <w:rPr>
          <w:lang w:eastAsia="ja-JP"/>
        </w:rPr>
        <w:t>can be displayed by modifying the driver source code</w:t>
      </w:r>
      <w:r>
        <w:rPr>
          <w:lang w:eastAsia="ja-JP"/>
        </w:rPr>
        <w:t xml:space="preserve"> o</w:t>
      </w:r>
      <w:r w:rsidR="00F12BCC">
        <w:rPr>
          <w:lang w:eastAsia="ja-JP"/>
        </w:rPr>
        <w:t>r bootargs</w:t>
      </w:r>
      <w:r w:rsidRPr="00361217">
        <w:rPr>
          <w:lang w:eastAsia="ja-JP"/>
        </w:rPr>
        <w:t>.</w:t>
      </w:r>
      <w:r>
        <w:t xml:space="preserve"> </w:t>
      </w:r>
      <w:r w:rsidRPr="00361217">
        <w:t xml:space="preserve">Please refer to </w:t>
      </w:r>
      <w:r w:rsidR="005C6987">
        <w:t xml:space="preserve">[Analog RGB] in </w:t>
      </w:r>
      <w:r>
        <w:t>“</w:t>
      </w:r>
      <w:r w:rsidR="009001EA">
        <w:fldChar w:fldCharType="begin"/>
      </w:r>
      <w:r w:rsidR="009001EA">
        <w:instrText xml:space="preserve"> REF _Ref430966831 \r \h </w:instrText>
      </w:r>
      <w:r w:rsidR="009001EA">
        <w:fldChar w:fldCharType="separate"/>
      </w:r>
      <w:r w:rsidR="00253C6E">
        <w:t>4.1.7</w:t>
      </w:r>
      <w:r w:rsidR="009001EA">
        <w:fldChar w:fldCharType="end"/>
      </w:r>
      <w:r w:rsidR="009001EA">
        <w:t xml:space="preserve"> </w:t>
      </w:r>
      <w:r w:rsidR="009001EA">
        <w:fldChar w:fldCharType="begin"/>
      </w:r>
      <w:r w:rsidR="009001EA">
        <w:instrText xml:space="preserve"> REF _Ref430966831 \h </w:instrText>
      </w:r>
      <w:r w:rsidR="009001EA">
        <w:fldChar w:fldCharType="separate"/>
      </w:r>
      <w:ins w:id="3" w:author="Author">
        <w:r w:rsidR="00253C6E">
          <w:rPr>
            <w:rFonts w:hint="eastAsia"/>
            <w:lang w:eastAsia="ja-JP"/>
          </w:rPr>
          <w:t>Add R</w:t>
        </w:r>
        <w:r w:rsidR="00253C6E" w:rsidRPr="008717E7">
          <w:rPr>
            <w:lang w:eastAsia="ja-JP"/>
          </w:rPr>
          <w:t xml:space="preserve">esolution </w:t>
        </w:r>
        <w:r w:rsidR="00253C6E">
          <w:rPr>
            <w:lang w:eastAsia="ja-JP"/>
          </w:rPr>
          <w:t>Setting</w:t>
        </w:r>
      </w:ins>
      <w:del w:id="4" w:author="Author">
        <w:r w:rsidR="005B36E6" w:rsidDel="00253C6E">
          <w:rPr>
            <w:rFonts w:hint="eastAsia"/>
            <w:lang w:eastAsia="ja-JP"/>
          </w:rPr>
          <w:delText>Add R</w:delText>
        </w:r>
        <w:r w:rsidR="005B36E6" w:rsidRPr="008717E7" w:rsidDel="00253C6E">
          <w:rPr>
            <w:lang w:eastAsia="ja-JP"/>
          </w:rPr>
          <w:delText xml:space="preserve">esolution </w:delText>
        </w:r>
        <w:r w:rsidR="005B36E6" w:rsidDel="00253C6E">
          <w:rPr>
            <w:lang w:eastAsia="ja-JP"/>
          </w:rPr>
          <w:delText>Setting</w:delText>
        </w:r>
      </w:del>
      <w:r w:rsidR="009001EA">
        <w:fldChar w:fldCharType="end"/>
      </w:r>
      <w:r>
        <w:t xml:space="preserve">” </w:t>
      </w:r>
      <w:r w:rsidR="00F12BCC">
        <w:t>and “</w:t>
      </w:r>
      <w:r w:rsidR="00633971">
        <w:rPr>
          <w:lang w:eastAsia="ja-JP"/>
        </w:rPr>
        <w:fldChar w:fldCharType="begin"/>
      </w:r>
      <w:r w:rsidR="00633971">
        <w:rPr>
          <w:lang w:eastAsia="ja-JP"/>
        </w:rPr>
        <w:instrText xml:space="preserve"> REF _Ref478982036 \r \h </w:instrText>
      </w:r>
      <w:r w:rsidR="00633971">
        <w:rPr>
          <w:lang w:eastAsia="ja-JP"/>
        </w:rPr>
      </w:r>
      <w:r w:rsidR="00633971">
        <w:rPr>
          <w:lang w:eastAsia="ja-JP"/>
        </w:rPr>
        <w:fldChar w:fldCharType="separate"/>
      </w:r>
      <w:r w:rsidR="00253C6E">
        <w:rPr>
          <w:lang w:eastAsia="ja-JP"/>
        </w:rPr>
        <w:t>5.2.3</w:t>
      </w:r>
      <w:r w:rsidR="00633971">
        <w:rPr>
          <w:lang w:eastAsia="ja-JP"/>
        </w:rPr>
        <w:fldChar w:fldCharType="end"/>
      </w:r>
      <w:r w:rsidR="00633971">
        <w:rPr>
          <w:rFonts w:hint="eastAsia"/>
          <w:lang w:eastAsia="ja-JP"/>
        </w:rPr>
        <w:t xml:space="preserve"> </w:t>
      </w:r>
      <w:r w:rsidR="00633971">
        <w:rPr>
          <w:lang w:eastAsia="ja-JP"/>
        </w:rPr>
        <w:fldChar w:fldCharType="begin"/>
      </w:r>
      <w:r w:rsidR="00633971">
        <w:rPr>
          <w:lang w:eastAsia="ja-JP"/>
        </w:rPr>
        <w:instrText xml:space="preserve"> REF _Ref478982036 \h </w:instrText>
      </w:r>
      <w:r w:rsidR="00633971">
        <w:rPr>
          <w:lang w:eastAsia="ja-JP"/>
        </w:rPr>
      </w:r>
      <w:r w:rsidR="00633971">
        <w:rPr>
          <w:lang w:eastAsia="ja-JP"/>
        </w:rPr>
        <w:fldChar w:fldCharType="separate"/>
      </w:r>
      <w:r w:rsidR="00253C6E">
        <w:rPr>
          <w:rFonts w:hint="eastAsia"/>
          <w:lang w:eastAsia="ja-JP"/>
        </w:rPr>
        <w:t>Kernel Parameters</w:t>
      </w:r>
      <w:r w:rsidR="00633971">
        <w:rPr>
          <w:lang w:eastAsia="ja-JP"/>
        </w:rPr>
        <w:fldChar w:fldCharType="end"/>
      </w:r>
      <w:r w:rsidR="00F12BCC">
        <w:t>”</w:t>
      </w:r>
      <w:r w:rsidRPr="00361217">
        <w:t>.</w:t>
      </w:r>
    </w:p>
    <w:p w14:paraId="567DAFC0" w14:textId="210E7C6D" w:rsidR="002A031A" w:rsidRDefault="00A8515D" w:rsidP="002A031A">
      <w:pPr>
        <w:pStyle w:val="tablenumbernote"/>
        <w:ind w:leftChars="44" w:left="1008" w:hangingChars="511"/>
      </w:pPr>
      <w:r>
        <w:tab/>
        <w:t xml:space="preserve">5. </w:t>
      </w:r>
      <w:r>
        <w:rPr>
          <w:lang w:eastAsia="ja-JP"/>
        </w:rPr>
        <w:t xml:space="preserve"> </w:t>
      </w:r>
      <w:r w:rsidR="005C6987">
        <w:t>About</w:t>
      </w:r>
      <w:r w:rsidR="002D45A7" w:rsidRPr="002D45A7">
        <w:t xml:space="preserve"> </w:t>
      </w:r>
      <w:r w:rsidR="005C6987">
        <w:t xml:space="preserve">the </w:t>
      </w:r>
      <w:r w:rsidR="002D45A7" w:rsidRPr="002D45A7">
        <w:t>resolution</w:t>
      </w:r>
      <w:r w:rsidR="005C6987">
        <w:t xml:space="preserve"> of LVDS</w:t>
      </w:r>
      <w:r w:rsidR="002D45A7" w:rsidRPr="002D45A7">
        <w:t xml:space="preserve">, </w:t>
      </w:r>
      <w:r w:rsidR="009B23DF">
        <w:t xml:space="preserve">these </w:t>
      </w:r>
      <w:r w:rsidR="002D45A7" w:rsidRPr="002D45A7">
        <w:t>res</w:t>
      </w:r>
      <w:r w:rsidR="002D45A7">
        <w:t>olution</w:t>
      </w:r>
      <w:r w:rsidR="005C6987">
        <w:t>s</w:t>
      </w:r>
      <w:r w:rsidR="002D45A7">
        <w:t xml:space="preserve"> other than XGA </w:t>
      </w:r>
      <w:proofErr w:type="gramStart"/>
      <w:r w:rsidR="002D45A7">
        <w:t>is</w:t>
      </w:r>
      <w:proofErr w:type="gramEnd"/>
      <w:r w:rsidR="002D45A7">
        <w:t xml:space="preserve"> not </w:t>
      </w:r>
      <w:r w:rsidR="002D45A7" w:rsidRPr="002D45A7">
        <w:t xml:space="preserve">supported in this driver. </w:t>
      </w:r>
      <w:r w:rsidR="005C6987">
        <w:t xml:space="preserve">However, </w:t>
      </w:r>
      <w:r w:rsidR="009B23DF">
        <w:t>these</w:t>
      </w:r>
      <w:r w:rsidR="005C6987">
        <w:t xml:space="preserve"> resolutions</w:t>
      </w:r>
      <w:r w:rsidR="002D45A7" w:rsidRPr="002D45A7">
        <w:t xml:space="preserve"> </w:t>
      </w:r>
      <w:r w:rsidR="005C6987">
        <w:rPr>
          <w:rStyle w:val="hps"/>
          <w:rFonts w:cs="Arial"/>
          <w:color w:val="222222"/>
          <w:lang w:val="en"/>
        </w:rPr>
        <w:t>may be possible to</w:t>
      </w:r>
      <w:r w:rsidR="002D45A7" w:rsidRPr="002D45A7">
        <w:t xml:space="preserve"> display in LVDS panel dependent</w:t>
      </w:r>
      <w:r w:rsidR="002D45A7">
        <w:t xml:space="preserve">, </w:t>
      </w:r>
      <w:r w:rsidR="00633971" w:rsidRPr="00361217">
        <w:t>please</w:t>
      </w:r>
      <w:r w:rsidR="002D45A7" w:rsidRPr="00361217">
        <w:t xml:space="preserve"> refer to</w:t>
      </w:r>
      <w:r w:rsidR="002D45A7">
        <w:t xml:space="preserve"> [LVDS output]</w:t>
      </w:r>
      <w:r w:rsidR="002D45A7" w:rsidRPr="00361217">
        <w:t xml:space="preserve"> </w:t>
      </w:r>
      <w:r w:rsidR="002D45A7">
        <w:t>in “</w:t>
      </w:r>
      <w:r w:rsidR="002D45A7">
        <w:fldChar w:fldCharType="begin"/>
      </w:r>
      <w:r w:rsidR="002D45A7">
        <w:instrText xml:space="preserve"> REF _Ref430966831 \r \h </w:instrText>
      </w:r>
      <w:r w:rsidR="002D45A7">
        <w:fldChar w:fldCharType="separate"/>
      </w:r>
      <w:r w:rsidR="00253C6E">
        <w:t>4.1.7</w:t>
      </w:r>
      <w:r w:rsidR="002D45A7">
        <w:fldChar w:fldCharType="end"/>
      </w:r>
      <w:r w:rsidR="002D45A7">
        <w:t xml:space="preserve"> </w:t>
      </w:r>
      <w:r w:rsidR="002D45A7">
        <w:fldChar w:fldCharType="begin"/>
      </w:r>
      <w:r w:rsidR="002D45A7">
        <w:instrText xml:space="preserve"> REF _Ref430966831 \h </w:instrText>
      </w:r>
      <w:r w:rsidR="002D45A7">
        <w:fldChar w:fldCharType="separate"/>
      </w:r>
      <w:ins w:id="5" w:author="Author">
        <w:r w:rsidR="00253C6E">
          <w:rPr>
            <w:rFonts w:hint="eastAsia"/>
            <w:lang w:eastAsia="ja-JP"/>
          </w:rPr>
          <w:t>Add R</w:t>
        </w:r>
        <w:r w:rsidR="00253C6E" w:rsidRPr="008717E7">
          <w:rPr>
            <w:lang w:eastAsia="ja-JP"/>
          </w:rPr>
          <w:t xml:space="preserve">esolution </w:t>
        </w:r>
        <w:r w:rsidR="00253C6E">
          <w:rPr>
            <w:lang w:eastAsia="ja-JP"/>
          </w:rPr>
          <w:t>Setting</w:t>
        </w:r>
      </w:ins>
      <w:del w:id="6" w:author="Author">
        <w:r w:rsidR="005B36E6" w:rsidDel="00253C6E">
          <w:rPr>
            <w:rFonts w:hint="eastAsia"/>
            <w:lang w:eastAsia="ja-JP"/>
          </w:rPr>
          <w:delText>Add R</w:delText>
        </w:r>
        <w:r w:rsidR="005B36E6" w:rsidRPr="008717E7" w:rsidDel="00253C6E">
          <w:rPr>
            <w:lang w:eastAsia="ja-JP"/>
          </w:rPr>
          <w:delText xml:space="preserve">esolution </w:delText>
        </w:r>
        <w:r w:rsidR="005B36E6" w:rsidDel="00253C6E">
          <w:rPr>
            <w:lang w:eastAsia="ja-JP"/>
          </w:rPr>
          <w:delText>Setting</w:delText>
        </w:r>
      </w:del>
      <w:r w:rsidR="002D45A7">
        <w:fldChar w:fldCharType="end"/>
      </w:r>
      <w:r w:rsidR="002D45A7">
        <w:t>”.</w:t>
      </w:r>
    </w:p>
    <w:p w14:paraId="6EBCEE7C" w14:textId="77777777" w:rsidR="002A031A" w:rsidRDefault="002A031A">
      <w:pPr>
        <w:overflowPunct/>
        <w:autoSpaceDE/>
        <w:autoSpaceDN/>
        <w:adjustRightInd/>
        <w:spacing w:after="0" w:line="240" w:lineRule="auto"/>
        <w:textAlignment w:val="auto"/>
        <w:rPr>
          <w:rFonts w:ascii="Arial" w:hAnsi="Arial"/>
          <w:sz w:val="18"/>
        </w:rPr>
      </w:pPr>
      <w:r>
        <w:br w:type="page"/>
      </w:r>
    </w:p>
    <w:p w14:paraId="22E05496" w14:textId="77777777" w:rsidR="001E3BC1" w:rsidRDefault="00200F92" w:rsidP="001E3BC1">
      <w:pPr>
        <w:pStyle w:val="Heading3"/>
      </w:pPr>
      <w:r>
        <w:rPr>
          <w:rFonts w:hint="eastAsia"/>
          <w:lang w:eastAsia="ja-JP"/>
        </w:rPr>
        <w:lastRenderedPageBreak/>
        <w:t>Pixel Format</w:t>
      </w:r>
    </w:p>
    <w:p w14:paraId="1319BCB0" w14:textId="77777777" w:rsidR="008B2191" w:rsidRDefault="00200F92" w:rsidP="001E3BC1">
      <w:pPr>
        <w:rPr>
          <w:lang w:eastAsia="ja-JP"/>
        </w:rPr>
      </w:pPr>
      <w:proofErr w:type="gramStart"/>
      <w:r w:rsidRPr="00200F92">
        <w:t>Supported</w:t>
      </w:r>
      <w:proofErr w:type="gramEnd"/>
      <w:r w:rsidRPr="00200F92">
        <w:t xml:space="preserve"> pixel format of this module is as follows.</w:t>
      </w:r>
    </w:p>
    <w:p w14:paraId="5D685645" w14:textId="2C48F9AE" w:rsidR="001E3BC1" w:rsidRDefault="00200F92" w:rsidP="001E3BC1">
      <w:pPr>
        <w:rPr>
          <w:lang w:eastAsia="ja-JP"/>
        </w:rPr>
      </w:pPr>
      <w:r w:rsidRPr="00200F92">
        <w:rPr>
          <w:lang w:eastAsia="ja-JP"/>
        </w:rPr>
        <w:t>Refer to "</w:t>
      </w:r>
      <w:r w:rsidR="00E47525">
        <w:rPr>
          <w:lang w:eastAsia="ja-JP"/>
        </w:rPr>
        <w:fldChar w:fldCharType="begin"/>
      </w:r>
      <w:r w:rsidR="00E47525">
        <w:rPr>
          <w:lang w:eastAsia="ja-JP"/>
        </w:rPr>
        <w:instrText xml:space="preserve"> REF _Ref414021264 \r \h </w:instrText>
      </w:r>
      <w:r w:rsidR="00E47525">
        <w:rPr>
          <w:lang w:eastAsia="ja-JP"/>
        </w:rPr>
      </w:r>
      <w:r w:rsidR="00E47525">
        <w:rPr>
          <w:lang w:eastAsia="ja-JP"/>
        </w:rPr>
        <w:fldChar w:fldCharType="separate"/>
      </w:r>
      <w:r w:rsidR="00253C6E">
        <w:rPr>
          <w:lang w:eastAsia="ja-JP"/>
        </w:rPr>
        <w:t>4.1.8</w:t>
      </w:r>
      <w:r w:rsidR="00E47525">
        <w:rPr>
          <w:lang w:eastAsia="ja-JP"/>
        </w:rPr>
        <w:fldChar w:fldCharType="end"/>
      </w:r>
      <w:r w:rsidR="00E47525">
        <w:rPr>
          <w:lang w:eastAsia="ja-JP"/>
        </w:rPr>
        <w:t xml:space="preserve"> </w:t>
      </w:r>
      <w:r w:rsidR="00E47525">
        <w:rPr>
          <w:lang w:eastAsia="ja-JP"/>
        </w:rPr>
        <w:fldChar w:fldCharType="begin"/>
      </w:r>
      <w:r w:rsidR="00E47525">
        <w:rPr>
          <w:lang w:eastAsia="ja-JP"/>
        </w:rPr>
        <w:instrText xml:space="preserve"> REF _Ref414021264 \h </w:instrText>
      </w:r>
      <w:r w:rsidR="00E47525">
        <w:rPr>
          <w:lang w:eastAsia="ja-JP"/>
        </w:rPr>
      </w:r>
      <w:r w:rsidR="00E47525">
        <w:rPr>
          <w:lang w:eastAsia="ja-JP"/>
        </w:rPr>
        <w:fldChar w:fldCharType="separate"/>
      </w:r>
      <w:ins w:id="7" w:author="Author">
        <w:r w:rsidR="00253C6E">
          <w:rPr>
            <w:rFonts w:hint="eastAsia"/>
            <w:lang w:eastAsia="ja-JP"/>
          </w:rPr>
          <w:t>P</w:t>
        </w:r>
        <w:r w:rsidR="00253C6E" w:rsidRPr="008717E7">
          <w:rPr>
            <w:lang w:eastAsia="ja-JP"/>
          </w:rPr>
          <w:t xml:space="preserve">ixel </w:t>
        </w:r>
        <w:r w:rsidR="00253C6E">
          <w:rPr>
            <w:rFonts w:hint="eastAsia"/>
            <w:lang w:eastAsia="ja-JP"/>
          </w:rPr>
          <w:t>F</w:t>
        </w:r>
        <w:r w:rsidR="00253C6E" w:rsidRPr="008717E7">
          <w:rPr>
            <w:lang w:eastAsia="ja-JP"/>
          </w:rPr>
          <w:t xml:space="preserve">ormat </w:t>
        </w:r>
        <w:r w:rsidR="00253C6E">
          <w:rPr>
            <w:rFonts w:hint="eastAsia"/>
            <w:lang w:eastAsia="ja-JP"/>
          </w:rPr>
          <w:t>C</w:t>
        </w:r>
        <w:r w:rsidR="00253C6E" w:rsidRPr="008717E7">
          <w:rPr>
            <w:lang w:eastAsia="ja-JP"/>
          </w:rPr>
          <w:t>hange</w:t>
        </w:r>
      </w:ins>
      <w:del w:id="8" w:author="Author">
        <w:r w:rsidR="005B36E6" w:rsidDel="00253C6E">
          <w:rPr>
            <w:rFonts w:hint="eastAsia"/>
            <w:lang w:eastAsia="ja-JP"/>
          </w:rPr>
          <w:delText>P</w:delText>
        </w:r>
        <w:r w:rsidR="005B36E6" w:rsidRPr="008717E7" w:rsidDel="00253C6E">
          <w:rPr>
            <w:lang w:eastAsia="ja-JP"/>
          </w:rPr>
          <w:delText xml:space="preserve">ixel </w:delText>
        </w:r>
        <w:r w:rsidR="005B36E6" w:rsidDel="00253C6E">
          <w:rPr>
            <w:rFonts w:hint="eastAsia"/>
            <w:lang w:eastAsia="ja-JP"/>
          </w:rPr>
          <w:delText>F</w:delText>
        </w:r>
        <w:r w:rsidR="005B36E6" w:rsidRPr="008717E7" w:rsidDel="00253C6E">
          <w:rPr>
            <w:lang w:eastAsia="ja-JP"/>
          </w:rPr>
          <w:delText xml:space="preserve">ormat </w:delText>
        </w:r>
        <w:r w:rsidR="005B36E6" w:rsidDel="00253C6E">
          <w:rPr>
            <w:rFonts w:hint="eastAsia"/>
            <w:lang w:eastAsia="ja-JP"/>
          </w:rPr>
          <w:delText>C</w:delText>
        </w:r>
        <w:r w:rsidR="005B36E6" w:rsidRPr="008717E7" w:rsidDel="00253C6E">
          <w:rPr>
            <w:lang w:eastAsia="ja-JP"/>
          </w:rPr>
          <w:delText>hange</w:delText>
        </w:r>
      </w:del>
      <w:r w:rsidR="00E47525">
        <w:rPr>
          <w:lang w:eastAsia="ja-JP"/>
        </w:rPr>
        <w:fldChar w:fldCharType="end"/>
      </w:r>
      <w:r w:rsidRPr="00200F92">
        <w:rPr>
          <w:lang w:eastAsia="ja-JP"/>
        </w:rPr>
        <w:t>" to change pixel format in DRM access.</w:t>
      </w:r>
    </w:p>
    <w:p w14:paraId="06C286F6" w14:textId="2ABB0752" w:rsidR="00200F92" w:rsidRDefault="00B733EB">
      <w:pPr>
        <w:pStyle w:val="tabletitle"/>
        <w:rPr>
          <w:lang w:eastAsia="ja-JP"/>
        </w:rPr>
      </w:pPr>
      <w:r>
        <w:t xml:space="preserve">Table </w:t>
      </w:r>
      <w:r w:rsidR="00910085">
        <w:rPr>
          <w:noProof/>
        </w:rPr>
        <w:fldChar w:fldCharType="begin"/>
      </w:r>
      <w:r w:rsidR="00910085">
        <w:rPr>
          <w:noProof/>
        </w:rPr>
        <w:instrText xml:space="preserve"> STYLEREF 1 \s </w:instrText>
      </w:r>
      <w:r w:rsidR="00910085">
        <w:rPr>
          <w:noProof/>
        </w:rPr>
        <w:fldChar w:fldCharType="separate"/>
      </w:r>
      <w:r w:rsidR="00253C6E">
        <w:rPr>
          <w:noProof/>
        </w:rPr>
        <w:t>1</w:t>
      </w:r>
      <w:r w:rsidR="00910085">
        <w:rPr>
          <w:noProof/>
        </w:rPr>
        <w:fldChar w:fldCharType="end"/>
      </w:r>
      <w:r w:rsidR="005F5DB4">
        <w:t>.</w:t>
      </w:r>
      <w:r w:rsidR="00C35B01">
        <w:rPr>
          <w:noProof/>
        </w:rPr>
        <w:t>5</w:t>
      </w:r>
      <w:r w:rsidR="00200F92">
        <w:rPr>
          <w:rFonts w:hint="eastAsia"/>
          <w:lang w:eastAsia="ja-JP"/>
        </w:rPr>
        <w:tab/>
        <w:t xml:space="preserve">Supported pixel </w:t>
      </w:r>
      <w:proofErr w:type="gramStart"/>
      <w:r w:rsidR="00200F92">
        <w:rPr>
          <w:rFonts w:hint="eastAsia"/>
          <w:lang w:eastAsia="ja-JP"/>
        </w:rPr>
        <w:t>format</w:t>
      </w:r>
      <w:proofErr w:type="gramEnd"/>
    </w:p>
    <w:tbl>
      <w:tblPr>
        <w:tblW w:w="4001"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40" w:type="dxa"/>
          <w:right w:w="40" w:type="dxa"/>
        </w:tblCellMar>
        <w:tblLook w:val="01E0" w:firstRow="1" w:lastRow="1" w:firstColumn="1" w:lastColumn="1" w:noHBand="0" w:noVBand="0"/>
      </w:tblPr>
      <w:tblGrid>
        <w:gridCol w:w="2181"/>
        <w:gridCol w:w="3621"/>
        <w:gridCol w:w="1986"/>
      </w:tblGrid>
      <w:tr w:rsidR="001B5FAA" w14:paraId="4063FF4B" w14:textId="77777777" w:rsidTr="00A8506D">
        <w:trPr>
          <w:cantSplit/>
          <w:trHeight w:val="283"/>
          <w:tblHeader/>
        </w:trPr>
        <w:tc>
          <w:tcPr>
            <w:tcW w:w="1400" w:type="pct"/>
            <w:tcBorders>
              <w:top w:val="single" w:sz="8" w:space="0" w:color="auto"/>
              <w:right w:val="single" w:sz="8" w:space="0" w:color="auto"/>
            </w:tcBorders>
            <w:shd w:val="clear" w:color="auto" w:fill="auto"/>
            <w:vAlign w:val="center"/>
          </w:tcPr>
          <w:p w14:paraId="6FC04270" w14:textId="77777777" w:rsidR="001B5FAA" w:rsidRDefault="001B5FAA" w:rsidP="00F466A0">
            <w:pPr>
              <w:pStyle w:val="tablehead"/>
              <w:spacing w:before="0" w:after="0" w:line="240" w:lineRule="auto"/>
              <w:ind w:left="0" w:right="0"/>
              <w:rPr>
                <w:lang w:eastAsia="ja-JP"/>
              </w:rPr>
            </w:pPr>
            <w:r>
              <w:rPr>
                <w:rFonts w:hint="eastAsia"/>
                <w:lang w:eastAsia="ja-JP"/>
              </w:rPr>
              <w:t>Pixel format</w:t>
            </w:r>
          </w:p>
        </w:tc>
        <w:tc>
          <w:tcPr>
            <w:tcW w:w="2325" w:type="pct"/>
            <w:tcBorders>
              <w:top w:val="single" w:sz="8" w:space="0" w:color="auto"/>
              <w:left w:val="single" w:sz="8" w:space="0" w:color="auto"/>
              <w:bottom w:val="single" w:sz="4" w:space="0" w:color="auto"/>
              <w:right w:val="single" w:sz="4" w:space="0" w:color="auto"/>
            </w:tcBorders>
            <w:shd w:val="clear" w:color="auto" w:fill="auto"/>
            <w:vAlign w:val="center"/>
          </w:tcPr>
          <w:p w14:paraId="3DC1AFEF" w14:textId="77777777" w:rsidR="001B5FAA" w:rsidRDefault="001B5FAA" w:rsidP="001B5FAA">
            <w:pPr>
              <w:pStyle w:val="tablehead"/>
              <w:spacing w:before="0" w:after="0" w:line="240" w:lineRule="auto"/>
              <w:ind w:left="0" w:right="0"/>
              <w:rPr>
                <w:lang w:eastAsia="ja-JP"/>
              </w:rPr>
            </w:pPr>
            <w:r>
              <w:rPr>
                <w:rFonts w:hint="eastAsia"/>
                <w:lang w:eastAsia="ja-JP"/>
              </w:rPr>
              <w:t xml:space="preserve">DRM </w:t>
            </w:r>
            <w:r w:rsidRPr="001B5FAA">
              <w:rPr>
                <w:lang w:eastAsia="ja-JP"/>
              </w:rPr>
              <w:t>FourCC</w:t>
            </w:r>
            <w:r w:rsidRPr="001B5FAA">
              <w:rPr>
                <w:rFonts w:hint="eastAsia"/>
                <w:lang w:eastAsia="ja-JP"/>
              </w:rPr>
              <w:t xml:space="preserve"> </w:t>
            </w:r>
            <w:r>
              <w:rPr>
                <w:rFonts w:hint="eastAsia"/>
                <w:lang w:eastAsia="ja-JP"/>
              </w:rPr>
              <w:t>macro name</w:t>
            </w:r>
          </w:p>
        </w:tc>
        <w:tc>
          <w:tcPr>
            <w:tcW w:w="1275" w:type="pct"/>
            <w:tcBorders>
              <w:top w:val="single" w:sz="8" w:space="0" w:color="auto"/>
              <w:left w:val="single" w:sz="4" w:space="0" w:color="auto"/>
              <w:bottom w:val="single" w:sz="4" w:space="0" w:color="auto"/>
              <w:right w:val="single" w:sz="8" w:space="0" w:color="auto"/>
            </w:tcBorders>
            <w:shd w:val="clear" w:color="auto" w:fill="auto"/>
            <w:vAlign w:val="center"/>
          </w:tcPr>
          <w:p w14:paraId="4A87375E" w14:textId="77777777" w:rsidR="001B5FAA" w:rsidRDefault="001B5FAA" w:rsidP="00785B5E">
            <w:pPr>
              <w:pStyle w:val="tablehead"/>
              <w:spacing w:before="0" w:after="0" w:line="240" w:lineRule="auto"/>
              <w:ind w:left="0" w:right="0"/>
              <w:rPr>
                <w:lang w:eastAsia="ja-JP"/>
              </w:rPr>
            </w:pPr>
            <w:r>
              <w:rPr>
                <w:rFonts w:hint="eastAsia"/>
                <w:lang w:eastAsia="ja-JP"/>
              </w:rPr>
              <w:t>Support</w:t>
            </w:r>
          </w:p>
        </w:tc>
      </w:tr>
      <w:tr w:rsidR="001B5FAA" w14:paraId="7FD6EF3E" w14:textId="77777777" w:rsidTr="00A8506D">
        <w:trPr>
          <w:cantSplit/>
          <w:trHeight w:val="260"/>
          <w:tblHeader/>
        </w:trPr>
        <w:tc>
          <w:tcPr>
            <w:tcW w:w="1400" w:type="pct"/>
            <w:tcBorders>
              <w:top w:val="single" w:sz="8" w:space="0" w:color="auto"/>
              <w:bottom w:val="single" w:sz="4" w:space="0" w:color="auto"/>
              <w:right w:val="single" w:sz="8" w:space="0" w:color="auto"/>
            </w:tcBorders>
            <w:shd w:val="clear" w:color="auto" w:fill="auto"/>
          </w:tcPr>
          <w:p w14:paraId="5745BA89" w14:textId="77777777" w:rsidR="001B5FAA" w:rsidRPr="00896C56" w:rsidRDefault="001B5FAA" w:rsidP="00FF1132">
            <w:pPr>
              <w:pStyle w:val="tablebody"/>
              <w:rPr>
                <w:lang w:eastAsia="ja-JP"/>
              </w:rPr>
            </w:pPr>
            <w:r w:rsidRPr="005E09A9">
              <w:t>RGB332</w:t>
            </w:r>
          </w:p>
        </w:tc>
        <w:tc>
          <w:tcPr>
            <w:tcW w:w="2325" w:type="pct"/>
            <w:tcBorders>
              <w:top w:val="single" w:sz="8" w:space="0" w:color="auto"/>
              <w:left w:val="single" w:sz="8" w:space="0" w:color="auto"/>
              <w:bottom w:val="single" w:sz="4" w:space="0" w:color="auto"/>
              <w:right w:val="single" w:sz="4" w:space="0" w:color="auto"/>
            </w:tcBorders>
            <w:shd w:val="clear" w:color="auto" w:fill="auto"/>
            <w:vAlign w:val="center"/>
          </w:tcPr>
          <w:p w14:paraId="2911EEE4" w14:textId="77777777" w:rsidR="001B5FAA" w:rsidRPr="00896C56" w:rsidRDefault="001B5FAA" w:rsidP="00A8506D">
            <w:pPr>
              <w:pStyle w:val="tablebody"/>
              <w:ind w:left="0"/>
              <w:rPr>
                <w:lang w:eastAsia="ja-JP"/>
              </w:rPr>
            </w:pPr>
            <w:r w:rsidRPr="001B5FAA">
              <w:rPr>
                <w:lang w:eastAsia="ja-JP"/>
              </w:rPr>
              <w:t>DRM_FORMAT_RGB332</w:t>
            </w:r>
          </w:p>
        </w:tc>
        <w:tc>
          <w:tcPr>
            <w:tcW w:w="1275" w:type="pct"/>
            <w:tcBorders>
              <w:top w:val="single" w:sz="8" w:space="0" w:color="auto"/>
              <w:left w:val="single" w:sz="4" w:space="0" w:color="auto"/>
              <w:bottom w:val="single" w:sz="4" w:space="0" w:color="auto"/>
              <w:right w:val="single" w:sz="8" w:space="0" w:color="auto"/>
            </w:tcBorders>
            <w:shd w:val="clear" w:color="auto" w:fill="auto"/>
            <w:vAlign w:val="center"/>
          </w:tcPr>
          <w:p w14:paraId="3006617E" w14:textId="77777777" w:rsidR="001B5FAA" w:rsidRPr="00896C56" w:rsidRDefault="001B5FAA" w:rsidP="001B5FAA">
            <w:pPr>
              <w:pStyle w:val="tablebody"/>
              <w:ind w:left="0"/>
              <w:jc w:val="center"/>
              <w:rPr>
                <w:lang w:eastAsia="ja-JP"/>
              </w:rPr>
            </w:pPr>
            <w:r>
              <w:rPr>
                <w:rFonts w:hint="eastAsia"/>
                <w:lang w:eastAsia="ja-JP"/>
              </w:rPr>
              <w:t>yes</w:t>
            </w:r>
          </w:p>
        </w:tc>
      </w:tr>
      <w:tr w:rsidR="001B5FAA" w14:paraId="48BC9283" w14:textId="77777777" w:rsidTr="00A8506D">
        <w:trPr>
          <w:cantSplit/>
          <w:trHeight w:val="260"/>
          <w:tblHeader/>
        </w:trPr>
        <w:tc>
          <w:tcPr>
            <w:tcW w:w="1400" w:type="pct"/>
            <w:tcBorders>
              <w:top w:val="single" w:sz="4" w:space="0" w:color="auto"/>
              <w:bottom w:val="single" w:sz="4" w:space="0" w:color="auto"/>
              <w:right w:val="single" w:sz="8" w:space="0" w:color="auto"/>
            </w:tcBorders>
            <w:shd w:val="clear" w:color="auto" w:fill="auto"/>
          </w:tcPr>
          <w:p w14:paraId="73A520DF" w14:textId="77777777" w:rsidR="001B5FAA" w:rsidRDefault="001B5FAA" w:rsidP="00FF1132">
            <w:pPr>
              <w:pStyle w:val="tablebody"/>
              <w:rPr>
                <w:lang w:eastAsia="ja-JP"/>
              </w:rPr>
            </w:pPr>
            <w:r w:rsidRPr="005E09A9">
              <w:t>ARGB4444</w:t>
            </w:r>
          </w:p>
        </w:tc>
        <w:tc>
          <w:tcPr>
            <w:tcW w:w="2325" w:type="pct"/>
            <w:tcBorders>
              <w:top w:val="single" w:sz="4" w:space="0" w:color="auto"/>
              <w:left w:val="single" w:sz="8" w:space="0" w:color="auto"/>
              <w:bottom w:val="single" w:sz="4" w:space="0" w:color="auto"/>
              <w:right w:val="single" w:sz="4" w:space="0" w:color="auto"/>
            </w:tcBorders>
            <w:shd w:val="clear" w:color="auto" w:fill="auto"/>
            <w:vAlign w:val="center"/>
          </w:tcPr>
          <w:p w14:paraId="20EAF4E3" w14:textId="77777777" w:rsidR="001B5FAA" w:rsidRPr="00200F92" w:rsidRDefault="001B5FAA" w:rsidP="00A8506D">
            <w:pPr>
              <w:pStyle w:val="tablebody"/>
              <w:ind w:left="0"/>
              <w:rPr>
                <w:lang w:eastAsia="ja-JP"/>
              </w:rPr>
            </w:pPr>
            <w:r w:rsidRPr="001B5FAA">
              <w:rPr>
                <w:lang w:eastAsia="ja-JP"/>
              </w:rPr>
              <w:t>DRM_FORMAT_ARGB4444</w:t>
            </w:r>
          </w:p>
        </w:tc>
        <w:tc>
          <w:tcPr>
            <w:tcW w:w="1275" w:type="pct"/>
            <w:tcBorders>
              <w:top w:val="single" w:sz="4" w:space="0" w:color="auto"/>
              <w:left w:val="single" w:sz="4" w:space="0" w:color="auto"/>
              <w:bottom w:val="single" w:sz="4" w:space="0" w:color="auto"/>
              <w:right w:val="single" w:sz="8" w:space="0" w:color="auto"/>
            </w:tcBorders>
            <w:shd w:val="clear" w:color="auto" w:fill="auto"/>
            <w:vAlign w:val="center"/>
          </w:tcPr>
          <w:p w14:paraId="70C17544" w14:textId="77777777" w:rsidR="001B5FAA" w:rsidRPr="00200F92" w:rsidRDefault="001B5FAA" w:rsidP="001B5FAA">
            <w:pPr>
              <w:pStyle w:val="tablebody"/>
              <w:ind w:left="0"/>
              <w:jc w:val="center"/>
              <w:rPr>
                <w:lang w:eastAsia="ja-JP"/>
              </w:rPr>
            </w:pPr>
            <w:r>
              <w:rPr>
                <w:rFonts w:hint="eastAsia"/>
                <w:lang w:eastAsia="ja-JP"/>
              </w:rPr>
              <w:t>yes</w:t>
            </w:r>
          </w:p>
        </w:tc>
      </w:tr>
      <w:tr w:rsidR="001B5FAA" w14:paraId="05B56580" w14:textId="77777777" w:rsidTr="00A8506D">
        <w:trPr>
          <w:cantSplit/>
          <w:trHeight w:val="260"/>
          <w:tblHeader/>
        </w:trPr>
        <w:tc>
          <w:tcPr>
            <w:tcW w:w="1400" w:type="pct"/>
            <w:tcBorders>
              <w:top w:val="single" w:sz="4" w:space="0" w:color="auto"/>
              <w:bottom w:val="single" w:sz="4" w:space="0" w:color="auto"/>
              <w:right w:val="single" w:sz="8" w:space="0" w:color="auto"/>
            </w:tcBorders>
            <w:shd w:val="clear" w:color="auto" w:fill="auto"/>
          </w:tcPr>
          <w:p w14:paraId="054D7925" w14:textId="77777777" w:rsidR="001B5FAA" w:rsidRDefault="001B5FAA" w:rsidP="00FF1132">
            <w:pPr>
              <w:pStyle w:val="tablebody"/>
              <w:rPr>
                <w:lang w:eastAsia="ja-JP"/>
              </w:rPr>
            </w:pPr>
            <w:r w:rsidRPr="005E09A9">
              <w:t>XRGB4444</w:t>
            </w:r>
          </w:p>
        </w:tc>
        <w:tc>
          <w:tcPr>
            <w:tcW w:w="2325" w:type="pct"/>
            <w:tcBorders>
              <w:top w:val="single" w:sz="4" w:space="0" w:color="auto"/>
              <w:left w:val="single" w:sz="8" w:space="0" w:color="auto"/>
              <w:bottom w:val="single" w:sz="4" w:space="0" w:color="auto"/>
              <w:right w:val="single" w:sz="4" w:space="0" w:color="auto"/>
            </w:tcBorders>
            <w:shd w:val="clear" w:color="auto" w:fill="auto"/>
            <w:vAlign w:val="center"/>
          </w:tcPr>
          <w:p w14:paraId="082D33D9" w14:textId="77777777" w:rsidR="001B5FAA" w:rsidRDefault="001B5FAA" w:rsidP="00A8506D">
            <w:pPr>
              <w:pStyle w:val="tablebody"/>
              <w:ind w:left="0"/>
              <w:rPr>
                <w:lang w:eastAsia="ja-JP"/>
              </w:rPr>
            </w:pPr>
            <w:r w:rsidRPr="001B5FAA">
              <w:rPr>
                <w:lang w:eastAsia="ja-JP"/>
              </w:rPr>
              <w:t>DRM_FORMAT_XRGB4444</w:t>
            </w:r>
          </w:p>
        </w:tc>
        <w:tc>
          <w:tcPr>
            <w:tcW w:w="1275" w:type="pct"/>
            <w:tcBorders>
              <w:top w:val="single" w:sz="4" w:space="0" w:color="auto"/>
              <w:left w:val="single" w:sz="4" w:space="0" w:color="auto"/>
              <w:bottom w:val="single" w:sz="4" w:space="0" w:color="auto"/>
              <w:right w:val="single" w:sz="8" w:space="0" w:color="auto"/>
            </w:tcBorders>
            <w:shd w:val="clear" w:color="auto" w:fill="auto"/>
            <w:vAlign w:val="center"/>
          </w:tcPr>
          <w:p w14:paraId="492AB02C" w14:textId="77777777" w:rsidR="001B5FAA" w:rsidRDefault="001B5FAA" w:rsidP="001B5FAA">
            <w:pPr>
              <w:pStyle w:val="tablebody"/>
              <w:ind w:left="0"/>
              <w:jc w:val="center"/>
              <w:rPr>
                <w:lang w:eastAsia="ja-JP"/>
              </w:rPr>
            </w:pPr>
            <w:r w:rsidRPr="00200F92">
              <w:t>yes</w:t>
            </w:r>
          </w:p>
        </w:tc>
      </w:tr>
      <w:tr w:rsidR="001B5FAA" w14:paraId="746E4A1D" w14:textId="77777777" w:rsidTr="00A8506D">
        <w:trPr>
          <w:cantSplit/>
          <w:trHeight w:val="260"/>
          <w:tblHeader/>
        </w:trPr>
        <w:tc>
          <w:tcPr>
            <w:tcW w:w="1400" w:type="pct"/>
            <w:tcBorders>
              <w:top w:val="single" w:sz="4" w:space="0" w:color="auto"/>
              <w:bottom w:val="single" w:sz="4" w:space="0" w:color="auto"/>
              <w:right w:val="single" w:sz="8" w:space="0" w:color="auto"/>
            </w:tcBorders>
            <w:shd w:val="clear" w:color="auto" w:fill="auto"/>
          </w:tcPr>
          <w:p w14:paraId="1B0386FD" w14:textId="77777777" w:rsidR="001B5FAA" w:rsidRDefault="001B5FAA" w:rsidP="00FF1132">
            <w:pPr>
              <w:pStyle w:val="tablebody"/>
              <w:rPr>
                <w:lang w:eastAsia="ja-JP"/>
              </w:rPr>
            </w:pPr>
            <w:r w:rsidRPr="005E09A9">
              <w:t>ARGB1555</w:t>
            </w:r>
          </w:p>
        </w:tc>
        <w:tc>
          <w:tcPr>
            <w:tcW w:w="2325" w:type="pct"/>
            <w:tcBorders>
              <w:top w:val="single" w:sz="4" w:space="0" w:color="auto"/>
              <w:left w:val="single" w:sz="8" w:space="0" w:color="auto"/>
              <w:bottom w:val="single" w:sz="4" w:space="0" w:color="auto"/>
              <w:right w:val="single" w:sz="4" w:space="0" w:color="auto"/>
            </w:tcBorders>
            <w:shd w:val="clear" w:color="auto" w:fill="auto"/>
            <w:vAlign w:val="center"/>
          </w:tcPr>
          <w:p w14:paraId="715E672E" w14:textId="77777777" w:rsidR="001B5FAA" w:rsidRPr="00200F92" w:rsidRDefault="001B5FAA" w:rsidP="00A8506D">
            <w:pPr>
              <w:pStyle w:val="tablebody"/>
              <w:ind w:left="0"/>
            </w:pPr>
            <w:r w:rsidRPr="001B5FAA">
              <w:t>DRM_FORMAT_ARGB1555</w:t>
            </w:r>
          </w:p>
        </w:tc>
        <w:tc>
          <w:tcPr>
            <w:tcW w:w="1275" w:type="pct"/>
            <w:tcBorders>
              <w:top w:val="single" w:sz="4" w:space="0" w:color="auto"/>
              <w:left w:val="single" w:sz="4" w:space="0" w:color="auto"/>
              <w:bottom w:val="single" w:sz="4" w:space="0" w:color="auto"/>
              <w:right w:val="single" w:sz="8" w:space="0" w:color="auto"/>
            </w:tcBorders>
            <w:shd w:val="clear" w:color="auto" w:fill="auto"/>
            <w:vAlign w:val="center"/>
          </w:tcPr>
          <w:p w14:paraId="4DA956A8" w14:textId="77777777" w:rsidR="001B5FAA" w:rsidRPr="00200F92" w:rsidRDefault="001B5FAA" w:rsidP="001B5FAA">
            <w:pPr>
              <w:pStyle w:val="tablebody"/>
              <w:ind w:left="0"/>
              <w:jc w:val="center"/>
            </w:pPr>
            <w:r w:rsidRPr="00200F92">
              <w:t>yes</w:t>
            </w:r>
          </w:p>
        </w:tc>
      </w:tr>
      <w:tr w:rsidR="001B5FAA" w14:paraId="4F6B2596" w14:textId="77777777" w:rsidTr="00A8506D">
        <w:trPr>
          <w:cantSplit/>
          <w:trHeight w:val="260"/>
          <w:tblHeader/>
        </w:trPr>
        <w:tc>
          <w:tcPr>
            <w:tcW w:w="1400" w:type="pct"/>
            <w:tcBorders>
              <w:top w:val="single" w:sz="4" w:space="0" w:color="auto"/>
              <w:bottom w:val="single" w:sz="4" w:space="0" w:color="auto"/>
              <w:right w:val="single" w:sz="8" w:space="0" w:color="auto"/>
            </w:tcBorders>
            <w:shd w:val="clear" w:color="auto" w:fill="auto"/>
          </w:tcPr>
          <w:p w14:paraId="461E27A1" w14:textId="77777777" w:rsidR="001B5FAA" w:rsidRPr="001E3BC1" w:rsidRDefault="001B5FAA" w:rsidP="00FF1132">
            <w:pPr>
              <w:pStyle w:val="tablebody"/>
              <w:rPr>
                <w:lang w:eastAsia="ja-JP"/>
              </w:rPr>
            </w:pPr>
            <w:r w:rsidRPr="005E09A9">
              <w:t>XRGB1555</w:t>
            </w:r>
          </w:p>
        </w:tc>
        <w:tc>
          <w:tcPr>
            <w:tcW w:w="2325" w:type="pct"/>
            <w:tcBorders>
              <w:top w:val="single" w:sz="4" w:space="0" w:color="auto"/>
              <w:left w:val="single" w:sz="8" w:space="0" w:color="auto"/>
              <w:bottom w:val="single" w:sz="4" w:space="0" w:color="auto"/>
              <w:right w:val="single" w:sz="4" w:space="0" w:color="auto"/>
            </w:tcBorders>
            <w:shd w:val="clear" w:color="auto" w:fill="auto"/>
            <w:vAlign w:val="center"/>
          </w:tcPr>
          <w:p w14:paraId="0DE33750" w14:textId="77777777" w:rsidR="001B5FAA" w:rsidRDefault="001B5FAA" w:rsidP="00A8506D">
            <w:pPr>
              <w:pStyle w:val="tablebody"/>
              <w:ind w:left="0"/>
            </w:pPr>
            <w:r w:rsidRPr="001B5FAA">
              <w:t>DRM_FORMAT_XRGB1555</w:t>
            </w:r>
          </w:p>
        </w:tc>
        <w:tc>
          <w:tcPr>
            <w:tcW w:w="1275" w:type="pct"/>
            <w:tcBorders>
              <w:top w:val="single" w:sz="4" w:space="0" w:color="auto"/>
              <w:left w:val="single" w:sz="4" w:space="0" w:color="auto"/>
              <w:bottom w:val="single" w:sz="4" w:space="0" w:color="auto"/>
              <w:right w:val="single" w:sz="8" w:space="0" w:color="auto"/>
            </w:tcBorders>
            <w:shd w:val="clear" w:color="auto" w:fill="auto"/>
            <w:vAlign w:val="center"/>
          </w:tcPr>
          <w:p w14:paraId="60CDBA26" w14:textId="77777777" w:rsidR="001B5FAA" w:rsidRDefault="001B5FAA" w:rsidP="001B5FAA">
            <w:pPr>
              <w:pStyle w:val="tablebody"/>
              <w:ind w:left="0"/>
              <w:jc w:val="center"/>
            </w:pPr>
            <w:r w:rsidRPr="00200F92">
              <w:t>yes</w:t>
            </w:r>
          </w:p>
        </w:tc>
      </w:tr>
      <w:tr w:rsidR="001B5FAA" w14:paraId="4D6E1285" w14:textId="77777777" w:rsidTr="00A8506D">
        <w:trPr>
          <w:cantSplit/>
          <w:trHeight w:val="260"/>
          <w:tblHeader/>
        </w:trPr>
        <w:tc>
          <w:tcPr>
            <w:tcW w:w="1400" w:type="pct"/>
            <w:tcBorders>
              <w:top w:val="single" w:sz="4" w:space="0" w:color="auto"/>
              <w:bottom w:val="single" w:sz="4" w:space="0" w:color="auto"/>
              <w:right w:val="single" w:sz="8" w:space="0" w:color="auto"/>
            </w:tcBorders>
            <w:shd w:val="clear" w:color="auto" w:fill="auto"/>
          </w:tcPr>
          <w:p w14:paraId="5C8DC6E7" w14:textId="77777777" w:rsidR="001B5FAA" w:rsidRPr="001E3BC1" w:rsidRDefault="001B5FAA" w:rsidP="00FF1132">
            <w:pPr>
              <w:pStyle w:val="tablebody"/>
              <w:rPr>
                <w:lang w:eastAsia="ja-JP"/>
              </w:rPr>
            </w:pPr>
            <w:r w:rsidRPr="005E09A9">
              <w:t>RGB565</w:t>
            </w:r>
          </w:p>
        </w:tc>
        <w:tc>
          <w:tcPr>
            <w:tcW w:w="2325" w:type="pct"/>
            <w:tcBorders>
              <w:top w:val="single" w:sz="4" w:space="0" w:color="auto"/>
              <w:left w:val="single" w:sz="8" w:space="0" w:color="auto"/>
              <w:bottom w:val="single" w:sz="4" w:space="0" w:color="auto"/>
              <w:right w:val="single" w:sz="4" w:space="0" w:color="auto"/>
            </w:tcBorders>
            <w:shd w:val="clear" w:color="auto" w:fill="auto"/>
            <w:vAlign w:val="center"/>
          </w:tcPr>
          <w:p w14:paraId="46147CD6" w14:textId="77777777" w:rsidR="001B5FAA" w:rsidRDefault="001B5FAA" w:rsidP="00A8506D">
            <w:pPr>
              <w:pStyle w:val="tablebody"/>
              <w:ind w:left="0"/>
            </w:pPr>
            <w:r w:rsidRPr="001B5FAA">
              <w:t>DRM_FORMAT_RGB565</w:t>
            </w:r>
          </w:p>
        </w:tc>
        <w:tc>
          <w:tcPr>
            <w:tcW w:w="1275" w:type="pct"/>
            <w:tcBorders>
              <w:top w:val="single" w:sz="4" w:space="0" w:color="auto"/>
              <w:left w:val="single" w:sz="4" w:space="0" w:color="auto"/>
              <w:bottom w:val="single" w:sz="4" w:space="0" w:color="auto"/>
              <w:right w:val="single" w:sz="8" w:space="0" w:color="auto"/>
            </w:tcBorders>
            <w:shd w:val="clear" w:color="auto" w:fill="auto"/>
            <w:vAlign w:val="center"/>
          </w:tcPr>
          <w:p w14:paraId="1B05ED52" w14:textId="77777777" w:rsidR="001B5FAA" w:rsidRDefault="001B5FAA" w:rsidP="001B5FAA">
            <w:pPr>
              <w:pStyle w:val="tablebody"/>
              <w:ind w:left="0"/>
              <w:jc w:val="center"/>
            </w:pPr>
            <w:r w:rsidRPr="00200F92">
              <w:t>yes</w:t>
            </w:r>
          </w:p>
        </w:tc>
      </w:tr>
      <w:tr w:rsidR="001B5FAA" w14:paraId="213FC7C4" w14:textId="77777777" w:rsidTr="00A8506D">
        <w:trPr>
          <w:cantSplit/>
          <w:trHeight w:val="260"/>
          <w:tblHeader/>
        </w:trPr>
        <w:tc>
          <w:tcPr>
            <w:tcW w:w="1400" w:type="pct"/>
            <w:tcBorders>
              <w:top w:val="single" w:sz="4" w:space="0" w:color="auto"/>
              <w:bottom w:val="single" w:sz="4" w:space="0" w:color="auto"/>
              <w:right w:val="single" w:sz="8" w:space="0" w:color="auto"/>
            </w:tcBorders>
            <w:shd w:val="clear" w:color="auto" w:fill="auto"/>
          </w:tcPr>
          <w:p w14:paraId="12C946D8" w14:textId="77777777" w:rsidR="001B5FAA" w:rsidRPr="001E3BC1" w:rsidRDefault="001B5FAA" w:rsidP="00FF1132">
            <w:pPr>
              <w:pStyle w:val="tablebody"/>
              <w:rPr>
                <w:lang w:eastAsia="ja-JP"/>
              </w:rPr>
            </w:pPr>
            <w:r w:rsidRPr="005E09A9">
              <w:t>BGR888</w:t>
            </w:r>
          </w:p>
        </w:tc>
        <w:tc>
          <w:tcPr>
            <w:tcW w:w="2325" w:type="pct"/>
            <w:tcBorders>
              <w:top w:val="single" w:sz="4" w:space="0" w:color="auto"/>
              <w:left w:val="single" w:sz="8" w:space="0" w:color="auto"/>
              <w:bottom w:val="single" w:sz="4" w:space="0" w:color="auto"/>
              <w:right w:val="single" w:sz="4" w:space="0" w:color="auto"/>
            </w:tcBorders>
            <w:shd w:val="clear" w:color="auto" w:fill="auto"/>
            <w:vAlign w:val="center"/>
          </w:tcPr>
          <w:p w14:paraId="4EAF8DBB" w14:textId="77777777" w:rsidR="001B5FAA" w:rsidRDefault="001B5FAA" w:rsidP="00A8506D">
            <w:pPr>
              <w:pStyle w:val="tablebody"/>
              <w:ind w:left="0"/>
            </w:pPr>
            <w:r w:rsidRPr="001B5FAA">
              <w:t>DRM_FORMAT_BGR888</w:t>
            </w:r>
          </w:p>
        </w:tc>
        <w:tc>
          <w:tcPr>
            <w:tcW w:w="1275" w:type="pct"/>
            <w:tcBorders>
              <w:top w:val="single" w:sz="4" w:space="0" w:color="auto"/>
              <w:left w:val="single" w:sz="4" w:space="0" w:color="auto"/>
              <w:bottom w:val="single" w:sz="4" w:space="0" w:color="auto"/>
              <w:right w:val="single" w:sz="8" w:space="0" w:color="auto"/>
            </w:tcBorders>
            <w:shd w:val="clear" w:color="auto" w:fill="auto"/>
            <w:vAlign w:val="center"/>
          </w:tcPr>
          <w:p w14:paraId="3FDD20CA" w14:textId="77777777" w:rsidR="001B5FAA" w:rsidRDefault="001B5FAA" w:rsidP="001B5FAA">
            <w:pPr>
              <w:pStyle w:val="tablebody"/>
              <w:ind w:left="0"/>
              <w:jc w:val="center"/>
            </w:pPr>
            <w:r w:rsidRPr="00200F92">
              <w:t>yes</w:t>
            </w:r>
          </w:p>
        </w:tc>
      </w:tr>
      <w:tr w:rsidR="001B5FAA" w14:paraId="3A8F434D" w14:textId="77777777" w:rsidTr="00A8506D">
        <w:trPr>
          <w:cantSplit/>
          <w:trHeight w:val="260"/>
          <w:tblHeader/>
        </w:trPr>
        <w:tc>
          <w:tcPr>
            <w:tcW w:w="1400" w:type="pct"/>
            <w:tcBorders>
              <w:top w:val="single" w:sz="4" w:space="0" w:color="auto"/>
              <w:bottom w:val="single" w:sz="4" w:space="0" w:color="auto"/>
              <w:right w:val="single" w:sz="8" w:space="0" w:color="auto"/>
            </w:tcBorders>
            <w:shd w:val="clear" w:color="auto" w:fill="auto"/>
          </w:tcPr>
          <w:p w14:paraId="26DF70A3" w14:textId="77777777" w:rsidR="001B5FAA" w:rsidRPr="001E3BC1" w:rsidRDefault="001B5FAA" w:rsidP="00FF1132">
            <w:pPr>
              <w:pStyle w:val="tablebody"/>
              <w:rPr>
                <w:lang w:eastAsia="ja-JP"/>
              </w:rPr>
            </w:pPr>
            <w:r w:rsidRPr="005E09A9">
              <w:t>RGB888</w:t>
            </w:r>
          </w:p>
        </w:tc>
        <w:tc>
          <w:tcPr>
            <w:tcW w:w="2325" w:type="pct"/>
            <w:tcBorders>
              <w:top w:val="single" w:sz="4" w:space="0" w:color="auto"/>
              <w:left w:val="single" w:sz="8" w:space="0" w:color="auto"/>
              <w:bottom w:val="single" w:sz="4" w:space="0" w:color="auto"/>
              <w:right w:val="single" w:sz="4" w:space="0" w:color="auto"/>
            </w:tcBorders>
            <w:shd w:val="clear" w:color="auto" w:fill="auto"/>
            <w:vAlign w:val="center"/>
          </w:tcPr>
          <w:p w14:paraId="64F0ED29" w14:textId="77777777" w:rsidR="001B5FAA" w:rsidRDefault="001B5FAA" w:rsidP="00A8506D">
            <w:pPr>
              <w:pStyle w:val="tablebody"/>
              <w:ind w:left="0"/>
            </w:pPr>
            <w:r w:rsidRPr="001B5FAA">
              <w:t>DRM_FORMAT_RGB888</w:t>
            </w:r>
          </w:p>
        </w:tc>
        <w:tc>
          <w:tcPr>
            <w:tcW w:w="1275" w:type="pct"/>
            <w:tcBorders>
              <w:top w:val="single" w:sz="4" w:space="0" w:color="auto"/>
              <w:left w:val="single" w:sz="4" w:space="0" w:color="auto"/>
              <w:bottom w:val="single" w:sz="4" w:space="0" w:color="auto"/>
              <w:right w:val="single" w:sz="8" w:space="0" w:color="auto"/>
            </w:tcBorders>
            <w:shd w:val="clear" w:color="auto" w:fill="auto"/>
            <w:vAlign w:val="center"/>
          </w:tcPr>
          <w:p w14:paraId="09C736D5" w14:textId="77777777" w:rsidR="001B5FAA" w:rsidRDefault="001B5FAA" w:rsidP="001B5FAA">
            <w:pPr>
              <w:pStyle w:val="tablebody"/>
              <w:ind w:left="0"/>
              <w:jc w:val="center"/>
            </w:pPr>
            <w:r w:rsidRPr="00200F92">
              <w:t>yes</w:t>
            </w:r>
          </w:p>
        </w:tc>
      </w:tr>
      <w:tr w:rsidR="001B5FAA" w14:paraId="5BA97439" w14:textId="77777777" w:rsidTr="00A8506D">
        <w:trPr>
          <w:cantSplit/>
          <w:trHeight w:val="260"/>
          <w:tblHeader/>
        </w:trPr>
        <w:tc>
          <w:tcPr>
            <w:tcW w:w="1400" w:type="pct"/>
            <w:tcBorders>
              <w:top w:val="single" w:sz="4" w:space="0" w:color="auto"/>
              <w:bottom w:val="single" w:sz="4" w:space="0" w:color="auto"/>
              <w:right w:val="single" w:sz="8" w:space="0" w:color="auto"/>
            </w:tcBorders>
            <w:shd w:val="clear" w:color="auto" w:fill="auto"/>
          </w:tcPr>
          <w:p w14:paraId="2515A41C" w14:textId="77777777" w:rsidR="001B5FAA" w:rsidRPr="001E3BC1" w:rsidRDefault="001B5FAA" w:rsidP="00FF1132">
            <w:pPr>
              <w:pStyle w:val="tablebody"/>
              <w:rPr>
                <w:lang w:eastAsia="ja-JP"/>
              </w:rPr>
            </w:pPr>
            <w:r w:rsidRPr="005E09A9">
              <w:t>BGRA8888</w:t>
            </w:r>
          </w:p>
        </w:tc>
        <w:tc>
          <w:tcPr>
            <w:tcW w:w="2325" w:type="pct"/>
            <w:tcBorders>
              <w:top w:val="single" w:sz="4" w:space="0" w:color="auto"/>
              <w:left w:val="single" w:sz="8" w:space="0" w:color="auto"/>
              <w:bottom w:val="single" w:sz="4" w:space="0" w:color="auto"/>
              <w:right w:val="single" w:sz="4" w:space="0" w:color="auto"/>
            </w:tcBorders>
            <w:shd w:val="clear" w:color="auto" w:fill="auto"/>
            <w:vAlign w:val="center"/>
          </w:tcPr>
          <w:p w14:paraId="4A45966B" w14:textId="77777777" w:rsidR="001B5FAA" w:rsidRDefault="001B5FAA" w:rsidP="00A8506D">
            <w:pPr>
              <w:pStyle w:val="tablebody"/>
              <w:ind w:left="0"/>
            </w:pPr>
            <w:r w:rsidRPr="001B5FAA">
              <w:t>DRM_FORMAT_BGRA8888</w:t>
            </w:r>
          </w:p>
        </w:tc>
        <w:tc>
          <w:tcPr>
            <w:tcW w:w="1275" w:type="pct"/>
            <w:tcBorders>
              <w:top w:val="single" w:sz="4" w:space="0" w:color="auto"/>
              <w:left w:val="single" w:sz="4" w:space="0" w:color="auto"/>
              <w:bottom w:val="single" w:sz="4" w:space="0" w:color="auto"/>
              <w:right w:val="single" w:sz="8" w:space="0" w:color="auto"/>
            </w:tcBorders>
            <w:shd w:val="clear" w:color="auto" w:fill="auto"/>
            <w:vAlign w:val="center"/>
          </w:tcPr>
          <w:p w14:paraId="6AA87550" w14:textId="77777777" w:rsidR="001B5FAA" w:rsidRDefault="001B5FAA" w:rsidP="001B5FAA">
            <w:pPr>
              <w:pStyle w:val="tablebody"/>
              <w:ind w:left="0"/>
              <w:jc w:val="center"/>
            </w:pPr>
            <w:r w:rsidRPr="00200F92">
              <w:t>yes</w:t>
            </w:r>
          </w:p>
        </w:tc>
      </w:tr>
      <w:tr w:rsidR="001B5FAA" w14:paraId="79D104C4" w14:textId="77777777" w:rsidTr="00A8506D">
        <w:trPr>
          <w:cantSplit/>
          <w:trHeight w:val="260"/>
          <w:tblHeader/>
        </w:trPr>
        <w:tc>
          <w:tcPr>
            <w:tcW w:w="1400" w:type="pct"/>
            <w:tcBorders>
              <w:top w:val="single" w:sz="4" w:space="0" w:color="auto"/>
              <w:bottom w:val="single" w:sz="4" w:space="0" w:color="auto"/>
              <w:right w:val="single" w:sz="8" w:space="0" w:color="auto"/>
            </w:tcBorders>
            <w:shd w:val="clear" w:color="auto" w:fill="auto"/>
          </w:tcPr>
          <w:p w14:paraId="0EDC99B5" w14:textId="77777777" w:rsidR="001B5FAA" w:rsidRDefault="001B5FAA" w:rsidP="00FF1132">
            <w:pPr>
              <w:pStyle w:val="tablebody"/>
              <w:rPr>
                <w:lang w:eastAsia="ja-JP"/>
              </w:rPr>
            </w:pPr>
            <w:r w:rsidRPr="005E09A9">
              <w:t>BGRX8888</w:t>
            </w:r>
          </w:p>
        </w:tc>
        <w:tc>
          <w:tcPr>
            <w:tcW w:w="2325" w:type="pct"/>
            <w:tcBorders>
              <w:top w:val="single" w:sz="4" w:space="0" w:color="auto"/>
              <w:left w:val="single" w:sz="8" w:space="0" w:color="auto"/>
              <w:bottom w:val="single" w:sz="4" w:space="0" w:color="auto"/>
              <w:right w:val="single" w:sz="4" w:space="0" w:color="auto"/>
            </w:tcBorders>
            <w:shd w:val="clear" w:color="auto" w:fill="auto"/>
            <w:vAlign w:val="center"/>
          </w:tcPr>
          <w:p w14:paraId="400176EA" w14:textId="77777777" w:rsidR="001B5FAA" w:rsidRPr="00200F92" w:rsidRDefault="001B5FAA" w:rsidP="00A8506D">
            <w:pPr>
              <w:pStyle w:val="tablebody"/>
              <w:ind w:left="0"/>
              <w:rPr>
                <w:lang w:eastAsia="ja-JP"/>
              </w:rPr>
            </w:pPr>
            <w:r w:rsidRPr="001B5FAA">
              <w:rPr>
                <w:lang w:eastAsia="ja-JP"/>
              </w:rPr>
              <w:t>DRM_FORMAT_BGRX8888</w:t>
            </w:r>
          </w:p>
        </w:tc>
        <w:tc>
          <w:tcPr>
            <w:tcW w:w="1275" w:type="pct"/>
            <w:tcBorders>
              <w:top w:val="single" w:sz="4" w:space="0" w:color="auto"/>
              <w:left w:val="single" w:sz="4" w:space="0" w:color="auto"/>
              <w:bottom w:val="single" w:sz="4" w:space="0" w:color="auto"/>
              <w:right w:val="single" w:sz="8" w:space="0" w:color="auto"/>
            </w:tcBorders>
            <w:shd w:val="clear" w:color="auto" w:fill="auto"/>
            <w:vAlign w:val="center"/>
          </w:tcPr>
          <w:p w14:paraId="133BD7C3" w14:textId="77777777" w:rsidR="001B5FAA" w:rsidRPr="00200F92" w:rsidRDefault="001B5FAA" w:rsidP="001B5FAA">
            <w:pPr>
              <w:pStyle w:val="tablebody"/>
              <w:ind w:left="0"/>
              <w:jc w:val="center"/>
              <w:rPr>
                <w:lang w:eastAsia="ja-JP"/>
              </w:rPr>
            </w:pPr>
            <w:r>
              <w:rPr>
                <w:rFonts w:hint="eastAsia"/>
                <w:lang w:eastAsia="ja-JP"/>
              </w:rPr>
              <w:t>yes</w:t>
            </w:r>
          </w:p>
        </w:tc>
      </w:tr>
      <w:tr w:rsidR="001B5FAA" w14:paraId="77304447" w14:textId="77777777" w:rsidTr="00A8506D">
        <w:trPr>
          <w:cantSplit/>
          <w:trHeight w:val="260"/>
          <w:tblHeader/>
        </w:trPr>
        <w:tc>
          <w:tcPr>
            <w:tcW w:w="1400" w:type="pct"/>
            <w:tcBorders>
              <w:top w:val="single" w:sz="4" w:space="0" w:color="auto"/>
              <w:bottom w:val="single" w:sz="4" w:space="0" w:color="auto"/>
              <w:right w:val="single" w:sz="8" w:space="0" w:color="auto"/>
            </w:tcBorders>
            <w:shd w:val="clear" w:color="auto" w:fill="auto"/>
          </w:tcPr>
          <w:p w14:paraId="62B0C47E" w14:textId="77777777" w:rsidR="001B5FAA" w:rsidRDefault="001B5FAA" w:rsidP="00FF1132">
            <w:pPr>
              <w:pStyle w:val="tablebody"/>
              <w:rPr>
                <w:lang w:eastAsia="ja-JP"/>
              </w:rPr>
            </w:pPr>
            <w:r w:rsidRPr="005E09A9">
              <w:t>ARGB8888</w:t>
            </w:r>
          </w:p>
        </w:tc>
        <w:tc>
          <w:tcPr>
            <w:tcW w:w="2325" w:type="pct"/>
            <w:tcBorders>
              <w:top w:val="single" w:sz="4" w:space="0" w:color="auto"/>
              <w:left w:val="single" w:sz="8" w:space="0" w:color="auto"/>
              <w:bottom w:val="single" w:sz="4" w:space="0" w:color="auto"/>
              <w:right w:val="single" w:sz="4" w:space="0" w:color="auto"/>
            </w:tcBorders>
            <w:shd w:val="clear" w:color="auto" w:fill="auto"/>
            <w:vAlign w:val="center"/>
          </w:tcPr>
          <w:p w14:paraId="326F0831" w14:textId="77777777" w:rsidR="001B5FAA" w:rsidRDefault="001B5FAA" w:rsidP="00A8506D">
            <w:pPr>
              <w:pStyle w:val="tablebody"/>
              <w:ind w:left="0"/>
              <w:rPr>
                <w:lang w:eastAsia="ja-JP"/>
              </w:rPr>
            </w:pPr>
            <w:r w:rsidRPr="001B5FAA">
              <w:rPr>
                <w:lang w:eastAsia="ja-JP"/>
              </w:rPr>
              <w:t>DRM_FORMAT_ARGB8888</w:t>
            </w:r>
          </w:p>
        </w:tc>
        <w:tc>
          <w:tcPr>
            <w:tcW w:w="1275" w:type="pct"/>
            <w:tcBorders>
              <w:top w:val="single" w:sz="4" w:space="0" w:color="auto"/>
              <w:left w:val="single" w:sz="4" w:space="0" w:color="auto"/>
              <w:bottom w:val="single" w:sz="4" w:space="0" w:color="auto"/>
              <w:right w:val="single" w:sz="8" w:space="0" w:color="auto"/>
            </w:tcBorders>
            <w:shd w:val="clear" w:color="auto" w:fill="auto"/>
            <w:vAlign w:val="center"/>
          </w:tcPr>
          <w:p w14:paraId="689A0149" w14:textId="77777777" w:rsidR="001B5FAA" w:rsidRDefault="001B5FAA" w:rsidP="001B5FAA">
            <w:pPr>
              <w:pStyle w:val="tablebody"/>
              <w:ind w:left="0"/>
              <w:jc w:val="center"/>
              <w:rPr>
                <w:lang w:eastAsia="ja-JP"/>
              </w:rPr>
            </w:pPr>
            <w:r w:rsidRPr="00200F92">
              <w:t>yes</w:t>
            </w:r>
          </w:p>
        </w:tc>
      </w:tr>
      <w:tr w:rsidR="001B5FAA" w14:paraId="067F313E" w14:textId="77777777" w:rsidTr="00A8506D">
        <w:trPr>
          <w:cantSplit/>
          <w:trHeight w:val="260"/>
          <w:tblHeader/>
        </w:trPr>
        <w:tc>
          <w:tcPr>
            <w:tcW w:w="1400" w:type="pct"/>
            <w:tcBorders>
              <w:top w:val="single" w:sz="4" w:space="0" w:color="auto"/>
              <w:bottom w:val="single" w:sz="4" w:space="0" w:color="auto"/>
              <w:right w:val="single" w:sz="8" w:space="0" w:color="auto"/>
            </w:tcBorders>
            <w:shd w:val="clear" w:color="auto" w:fill="auto"/>
          </w:tcPr>
          <w:p w14:paraId="11B8542D" w14:textId="77777777" w:rsidR="001B5FAA" w:rsidRDefault="001B5FAA" w:rsidP="00FF1132">
            <w:pPr>
              <w:pStyle w:val="tablebody"/>
              <w:rPr>
                <w:lang w:eastAsia="ja-JP"/>
              </w:rPr>
            </w:pPr>
            <w:r w:rsidRPr="005E09A9">
              <w:t>XRGB8888</w:t>
            </w:r>
          </w:p>
        </w:tc>
        <w:tc>
          <w:tcPr>
            <w:tcW w:w="2325" w:type="pct"/>
            <w:tcBorders>
              <w:top w:val="single" w:sz="4" w:space="0" w:color="auto"/>
              <w:left w:val="single" w:sz="8" w:space="0" w:color="auto"/>
              <w:bottom w:val="single" w:sz="4" w:space="0" w:color="auto"/>
              <w:right w:val="single" w:sz="4" w:space="0" w:color="auto"/>
            </w:tcBorders>
            <w:shd w:val="clear" w:color="auto" w:fill="auto"/>
            <w:vAlign w:val="center"/>
          </w:tcPr>
          <w:p w14:paraId="678209E7" w14:textId="77777777" w:rsidR="001B5FAA" w:rsidRDefault="001B5FAA" w:rsidP="00A8506D">
            <w:pPr>
              <w:pStyle w:val="tablebody"/>
              <w:ind w:left="0"/>
              <w:rPr>
                <w:lang w:eastAsia="ja-JP"/>
              </w:rPr>
            </w:pPr>
            <w:r w:rsidRPr="001B5FAA">
              <w:rPr>
                <w:lang w:eastAsia="ja-JP"/>
              </w:rPr>
              <w:t>DRM_FORMAT_XRGB8888</w:t>
            </w:r>
          </w:p>
        </w:tc>
        <w:tc>
          <w:tcPr>
            <w:tcW w:w="1275" w:type="pct"/>
            <w:tcBorders>
              <w:top w:val="single" w:sz="4" w:space="0" w:color="auto"/>
              <w:left w:val="single" w:sz="4" w:space="0" w:color="auto"/>
              <w:bottom w:val="single" w:sz="4" w:space="0" w:color="auto"/>
              <w:right w:val="single" w:sz="8" w:space="0" w:color="auto"/>
            </w:tcBorders>
            <w:shd w:val="clear" w:color="auto" w:fill="auto"/>
            <w:vAlign w:val="center"/>
          </w:tcPr>
          <w:p w14:paraId="02C2CEAB" w14:textId="77777777" w:rsidR="001B5FAA" w:rsidRDefault="001B5FAA" w:rsidP="001B5FAA">
            <w:pPr>
              <w:pStyle w:val="tablebody"/>
              <w:ind w:left="0"/>
              <w:jc w:val="center"/>
              <w:rPr>
                <w:lang w:eastAsia="ja-JP"/>
              </w:rPr>
            </w:pPr>
            <w:r w:rsidRPr="00200F92">
              <w:t>yes</w:t>
            </w:r>
          </w:p>
        </w:tc>
      </w:tr>
      <w:tr w:rsidR="00AB3F54" w14:paraId="075688AB" w14:textId="77777777" w:rsidTr="00A8506D">
        <w:trPr>
          <w:cantSplit/>
          <w:trHeight w:val="260"/>
          <w:tblHeader/>
        </w:trPr>
        <w:tc>
          <w:tcPr>
            <w:tcW w:w="1400" w:type="pct"/>
            <w:tcBorders>
              <w:top w:val="single" w:sz="4" w:space="0" w:color="auto"/>
              <w:bottom w:val="single" w:sz="4" w:space="0" w:color="auto"/>
              <w:right w:val="single" w:sz="8" w:space="0" w:color="auto"/>
            </w:tcBorders>
            <w:shd w:val="clear" w:color="auto" w:fill="auto"/>
          </w:tcPr>
          <w:p w14:paraId="7CC7C5FE" w14:textId="2F770C19" w:rsidR="00AB3F54" w:rsidRPr="005E09A9" w:rsidRDefault="00AB3F54" w:rsidP="00FF1132">
            <w:pPr>
              <w:pStyle w:val="tablebody"/>
            </w:pPr>
            <w:r>
              <w:rPr>
                <w:rFonts w:hint="eastAsia"/>
              </w:rPr>
              <w:t>R</w:t>
            </w:r>
            <w:r>
              <w:t>GBX1010102</w:t>
            </w:r>
          </w:p>
        </w:tc>
        <w:tc>
          <w:tcPr>
            <w:tcW w:w="2325" w:type="pct"/>
            <w:tcBorders>
              <w:top w:val="single" w:sz="4" w:space="0" w:color="auto"/>
              <w:left w:val="single" w:sz="8" w:space="0" w:color="auto"/>
              <w:bottom w:val="single" w:sz="4" w:space="0" w:color="auto"/>
              <w:right w:val="single" w:sz="4" w:space="0" w:color="auto"/>
            </w:tcBorders>
            <w:shd w:val="clear" w:color="auto" w:fill="auto"/>
            <w:vAlign w:val="center"/>
          </w:tcPr>
          <w:p w14:paraId="1703ABAB" w14:textId="12D38116" w:rsidR="00AB3F54" w:rsidRPr="001B5FAA" w:rsidRDefault="00AB3F54" w:rsidP="00A8506D">
            <w:pPr>
              <w:pStyle w:val="tablebody"/>
              <w:ind w:left="0"/>
              <w:rPr>
                <w:lang w:eastAsia="ja-JP"/>
              </w:rPr>
            </w:pPr>
            <w:r>
              <w:rPr>
                <w:rFonts w:hint="eastAsia"/>
                <w:lang w:eastAsia="ja-JP"/>
              </w:rPr>
              <w:t>D</w:t>
            </w:r>
            <w:r>
              <w:rPr>
                <w:lang w:eastAsia="ja-JP"/>
              </w:rPr>
              <w:t>RM_FORMAT_</w:t>
            </w:r>
            <w:r>
              <w:rPr>
                <w:rFonts w:hint="eastAsia"/>
              </w:rPr>
              <w:t>R</w:t>
            </w:r>
            <w:r>
              <w:t>GBX1010102</w:t>
            </w:r>
          </w:p>
        </w:tc>
        <w:tc>
          <w:tcPr>
            <w:tcW w:w="1275" w:type="pct"/>
            <w:tcBorders>
              <w:top w:val="single" w:sz="4" w:space="0" w:color="auto"/>
              <w:left w:val="single" w:sz="4" w:space="0" w:color="auto"/>
              <w:bottom w:val="single" w:sz="4" w:space="0" w:color="auto"/>
              <w:right w:val="single" w:sz="8" w:space="0" w:color="auto"/>
            </w:tcBorders>
            <w:shd w:val="clear" w:color="auto" w:fill="auto"/>
            <w:vAlign w:val="center"/>
          </w:tcPr>
          <w:p w14:paraId="02DD857C" w14:textId="59D2E01C" w:rsidR="00AB3F54" w:rsidRPr="00A70092" w:rsidRDefault="00725364" w:rsidP="001B5FAA">
            <w:pPr>
              <w:pStyle w:val="tablebody"/>
              <w:ind w:left="0"/>
              <w:jc w:val="center"/>
              <w:rPr>
                <w:vertAlign w:val="superscript"/>
                <w:lang w:eastAsia="ja-JP"/>
              </w:rPr>
            </w:pPr>
            <w:r>
              <w:rPr>
                <w:rFonts w:hint="eastAsia"/>
                <w:lang w:eastAsia="ja-JP"/>
              </w:rPr>
              <w:t>y</w:t>
            </w:r>
            <w:r>
              <w:rPr>
                <w:lang w:eastAsia="ja-JP"/>
              </w:rPr>
              <w:t>es</w:t>
            </w:r>
            <w:r>
              <w:rPr>
                <w:vertAlign w:val="superscript"/>
                <w:lang w:eastAsia="ja-JP"/>
              </w:rPr>
              <w:t xml:space="preserve"> *1</w:t>
            </w:r>
          </w:p>
        </w:tc>
      </w:tr>
      <w:tr w:rsidR="00AB3F54" w14:paraId="47EF7467" w14:textId="77777777" w:rsidTr="00A8506D">
        <w:trPr>
          <w:cantSplit/>
          <w:trHeight w:val="260"/>
          <w:tblHeader/>
        </w:trPr>
        <w:tc>
          <w:tcPr>
            <w:tcW w:w="1400" w:type="pct"/>
            <w:tcBorders>
              <w:top w:val="single" w:sz="4" w:space="0" w:color="auto"/>
              <w:bottom w:val="single" w:sz="4" w:space="0" w:color="auto"/>
              <w:right w:val="single" w:sz="8" w:space="0" w:color="auto"/>
            </w:tcBorders>
            <w:shd w:val="clear" w:color="auto" w:fill="auto"/>
          </w:tcPr>
          <w:p w14:paraId="0645259F" w14:textId="4A0AAF34" w:rsidR="00AB3F54" w:rsidRPr="005E09A9" w:rsidRDefault="00AB3F54" w:rsidP="00FF1132">
            <w:pPr>
              <w:pStyle w:val="tablebody"/>
            </w:pPr>
            <w:r>
              <w:rPr>
                <w:lang w:eastAsia="ja-JP"/>
              </w:rPr>
              <w:t>RGBA1010102</w:t>
            </w:r>
          </w:p>
        </w:tc>
        <w:tc>
          <w:tcPr>
            <w:tcW w:w="2325" w:type="pct"/>
            <w:tcBorders>
              <w:top w:val="single" w:sz="4" w:space="0" w:color="auto"/>
              <w:left w:val="single" w:sz="8" w:space="0" w:color="auto"/>
              <w:bottom w:val="single" w:sz="4" w:space="0" w:color="auto"/>
              <w:right w:val="single" w:sz="4" w:space="0" w:color="auto"/>
            </w:tcBorders>
            <w:shd w:val="clear" w:color="auto" w:fill="auto"/>
            <w:vAlign w:val="center"/>
          </w:tcPr>
          <w:p w14:paraId="25C1099F" w14:textId="6386B66D" w:rsidR="00AB3F54" w:rsidRPr="001B5FAA" w:rsidRDefault="00AB3F54" w:rsidP="00A8506D">
            <w:pPr>
              <w:pStyle w:val="tablebody"/>
              <w:ind w:left="0"/>
              <w:rPr>
                <w:lang w:eastAsia="ja-JP"/>
              </w:rPr>
            </w:pPr>
            <w:r>
              <w:rPr>
                <w:rFonts w:hint="eastAsia"/>
                <w:lang w:eastAsia="ja-JP"/>
              </w:rPr>
              <w:t>D</w:t>
            </w:r>
            <w:r>
              <w:rPr>
                <w:lang w:eastAsia="ja-JP"/>
              </w:rPr>
              <w:t>RM_FORMAT_RGBA1010102</w:t>
            </w:r>
          </w:p>
        </w:tc>
        <w:tc>
          <w:tcPr>
            <w:tcW w:w="1275" w:type="pct"/>
            <w:tcBorders>
              <w:top w:val="single" w:sz="4" w:space="0" w:color="auto"/>
              <w:left w:val="single" w:sz="4" w:space="0" w:color="auto"/>
              <w:bottom w:val="single" w:sz="4" w:space="0" w:color="auto"/>
              <w:right w:val="single" w:sz="8" w:space="0" w:color="auto"/>
            </w:tcBorders>
            <w:shd w:val="clear" w:color="auto" w:fill="auto"/>
            <w:vAlign w:val="center"/>
          </w:tcPr>
          <w:p w14:paraId="799AEFD3" w14:textId="24A0AEDD" w:rsidR="00AB3F54" w:rsidRPr="00200F92" w:rsidRDefault="00725364" w:rsidP="001B5FAA">
            <w:pPr>
              <w:pStyle w:val="tablebody"/>
              <w:ind w:left="0"/>
              <w:jc w:val="center"/>
            </w:pPr>
            <w:r>
              <w:rPr>
                <w:rFonts w:hint="eastAsia"/>
                <w:lang w:eastAsia="ja-JP"/>
              </w:rPr>
              <w:t>y</w:t>
            </w:r>
            <w:r>
              <w:rPr>
                <w:lang w:eastAsia="ja-JP"/>
              </w:rPr>
              <w:t>es</w:t>
            </w:r>
            <w:r>
              <w:rPr>
                <w:vertAlign w:val="superscript"/>
                <w:lang w:eastAsia="ja-JP"/>
              </w:rPr>
              <w:t xml:space="preserve"> *1</w:t>
            </w:r>
          </w:p>
        </w:tc>
      </w:tr>
      <w:tr w:rsidR="00AB3F54" w14:paraId="47284A50" w14:textId="77777777" w:rsidTr="00A8506D">
        <w:trPr>
          <w:cantSplit/>
          <w:trHeight w:val="260"/>
          <w:tblHeader/>
        </w:trPr>
        <w:tc>
          <w:tcPr>
            <w:tcW w:w="1400" w:type="pct"/>
            <w:tcBorders>
              <w:top w:val="single" w:sz="4" w:space="0" w:color="auto"/>
              <w:bottom w:val="single" w:sz="4" w:space="0" w:color="auto"/>
              <w:right w:val="single" w:sz="8" w:space="0" w:color="auto"/>
            </w:tcBorders>
            <w:shd w:val="clear" w:color="auto" w:fill="auto"/>
          </w:tcPr>
          <w:p w14:paraId="48516BE8" w14:textId="54FD6916" w:rsidR="00AB3F54" w:rsidRPr="005E09A9" w:rsidRDefault="00AB3F54" w:rsidP="00FF1132">
            <w:pPr>
              <w:pStyle w:val="tablebody"/>
            </w:pPr>
            <w:r>
              <w:rPr>
                <w:lang w:eastAsia="ja-JP"/>
              </w:rPr>
              <w:t>ARGB2101010</w:t>
            </w:r>
          </w:p>
        </w:tc>
        <w:tc>
          <w:tcPr>
            <w:tcW w:w="2325" w:type="pct"/>
            <w:tcBorders>
              <w:top w:val="single" w:sz="4" w:space="0" w:color="auto"/>
              <w:left w:val="single" w:sz="8" w:space="0" w:color="auto"/>
              <w:bottom w:val="single" w:sz="4" w:space="0" w:color="auto"/>
              <w:right w:val="single" w:sz="4" w:space="0" w:color="auto"/>
            </w:tcBorders>
            <w:shd w:val="clear" w:color="auto" w:fill="auto"/>
            <w:vAlign w:val="center"/>
          </w:tcPr>
          <w:p w14:paraId="76A590F9" w14:textId="42115B26" w:rsidR="00AB3F54" w:rsidRPr="001B5FAA" w:rsidRDefault="00AB3F54" w:rsidP="00A8506D">
            <w:pPr>
              <w:pStyle w:val="tablebody"/>
              <w:ind w:left="0"/>
              <w:rPr>
                <w:lang w:eastAsia="ja-JP"/>
              </w:rPr>
            </w:pPr>
            <w:r>
              <w:rPr>
                <w:rFonts w:hint="eastAsia"/>
                <w:lang w:eastAsia="ja-JP"/>
              </w:rPr>
              <w:t>D</w:t>
            </w:r>
            <w:r>
              <w:rPr>
                <w:lang w:eastAsia="ja-JP"/>
              </w:rPr>
              <w:t>RM_FORMAT_ARGB2101010</w:t>
            </w:r>
          </w:p>
        </w:tc>
        <w:tc>
          <w:tcPr>
            <w:tcW w:w="1275" w:type="pct"/>
            <w:tcBorders>
              <w:top w:val="single" w:sz="4" w:space="0" w:color="auto"/>
              <w:left w:val="single" w:sz="4" w:space="0" w:color="auto"/>
              <w:bottom w:val="single" w:sz="4" w:space="0" w:color="auto"/>
              <w:right w:val="single" w:sz="8" w:space="0" w:color="auto"/>
            </w:tcBorders>
            <w:shd w:val="clear" w:color="auto" w:fill="auto"/>
            <w:vAlign w:val="center"/>
          </w:tcPr>
          <w:p w14:paraId="48B79DA9" w14:textId="7AD6B883" w:rsidR="00AB3F54" w:rsidRPr="00200F92" w:rsidRDefault="00725364" w:rsidP="001B5FAA">
            <w:pPr>
              <w:pStyle w:val="tablebody"/>
              <w:ind w:left="0"/>
              <w:jc w:val="center"/>
            </w:pPr>
            <w:r>
              <w:rPr>
                <w:rFonts w:hint="eastAsia"/>
                <w:lang w:eastAsia="ja-JP"/>
              </w:rPr>
              <w:t>y</w:t>
            </w:r>
            <w:r>
              <w:rPr>
                <w:lang w:eastAsia="ja-JP"/>
              </w:rPr>
              <w:t>es</w:t>
            </w:r>
            <w:r>
              <w:rPr>
                <w:vertAlign w:val="superscript"/>
                <w:lang w:eastAsia="ja-JP"/>
              </w:rPr>
              <w:t xml:space="preserve"> *1</w:t>
            </w:r>
          </w:p>
        </w:tc>
      </w:tr>
      <w:tr w:rsidR="001B5FAA" w14:paraId="443EBE7E" w14:textId="77777777" w:rsidTr="00A8506D">
        <w:trPr>
          <w:cantSplit/>
          <w:trHeight w:val="260"/>
          <w:tblHeader/>
        </w:trPr>
        <w:tc>
          <w:tcPr>
            <w:tcW w:w="1400" w:type="pct"/>
            <w:tcBorders>
              <w:top w:val="single" w:sz="4" w:space="0" w:color="auto"/>
              <w:bottom w:val="single" w:sz="4" w:space="0" w:color="auto"/>
              <w:right w:val="single" w:sz="8" w:space="0" w:color="auto"/>
            </w:tcBorders>
            <w:shd w:val="clear" w:color="auto" w:fill="auto"/>
          </w:tcPr>
          <w:p w14:paraId="5890D710" w14:textId="77777777" w:rsidR="001B5FAA" w:rsidRDefault="001B5FAA" w:rsidP="00FF1132">
            <w:pPr>
              <w:pStyle w:val="tablebody"/>
              <w:rPr>
                <w:lang w:eastAsia="ja-JP"/>
              </w:rPr>
            </w:pPr>
            <w:r w:rsidRPr="005E09A9">
              <w:t>UYVY</w:t>
            </w:r>
          </w:p>
        </w:tc>
        <w:tc>
          <w:tcPr>
            <w:tcW w:w="2325" w:type="pct"/>
            <w:tcBorders>
              <w:top w:val="single" w:sz="4" w:space="0" w:color="auto"/>
              <w:left w:val="single" w:sz="8" w:space="0" w:color="auto"/>
              <w:bottom w:val="single" w:sz="4" w:space="0" w:color="auto"/>
              <w:right w:val="single" w:sz="4" w:space="0" w:color="auto"/>
            </w:tcBorders>
            <w:shd w:val="clear" w:color="auto" w:fill="auto"/>
            <w:vAlign w:val="center"/>
          </w:tcPr>
          <w:p w14:paraId="479772D8" w14:textId="77777777" w:rsidR="001B5FAA" w:rsidRDefault="001B5FAA" w:rsidP="00A8506D">
            <w:pPr>
              <w:pStyle w:val="tablebody"/>
              <w:ind w:left="0"/>
              <w:rPr>
                <w:lang w:eastAsia="ja-JP"/>
              </w:rPr>
            </w:pPr>
            <w:r w:rsidRPr="001B5FAA">
              <w:rPr>
                <w:lang w:eastAsia="ja-JP"/>
              </w:rPr>
              <w:t>DRM_FORMAT_UYVY</w:t>
            </w:r>
          </w:p>
        </w:tc>
        <w:tc>
          <w:tcPr>
            <w:tcW w:w="1275" w:type="pct"/>
            <w:tcBorders>
              <w:top w:val="single" w:sz="4" w:space="0" w:color="auto"/>
              <w:left w:val="single" w:sz="4" w:space="0" w:color="auto"/>
              <w:bottom w:val="single" w:sz="4" w:space="0" w:color="auto"/>
              <w:right w:val="single" w:sz="8" w:space="0" w:color="auto"/>
            </w:tcBorders>
            <w:shd w:val="clear" w:color="auto" w:fill="auto"/>
            <w:vAlign w:val="center"/>
          </w:tcPr>
          <w:p w14:paraId="181DA48F" w14:textId="77777777" w:rsidR="001B5FAA" w:rsidRDefault="001B5FAA" w:rsidP="001B5FAA">
            <w:pPr>
              <w:pStyle w:val="tablebody"/>
              <w:ind w:left="0"/>
              <w:jc w:val="center"/>
              <w:rPr>
                <w:lang w:eastAsia="ja-JP"/>
              </w:rPr>
            </w:pPr>
            <w:r w:rsidRPr="00200F92">
              <w:t>yes</w:t>
            </w:r>
          </w:p>
        </w:tc>
      </w:tr>
      <w:tr w:rsidR="001B5FAA" w14:paraId="50AB1355" w14:textId="77777777" w:rsidTr="00A8506D">
        <w:trPr>
          <w:cantSplit/>
          <w:trHeight w:val="260"/>
          <w:tblHeader/>
        </w:trPr>
        <w:tc>
          <w:tcPr>
            <w:tcW w:w="1400" w:type="pct"/>
            <w:tcBorders>
              <w:top w:val="single" w:sz="4" w:space="0" w:color="auto"/>
              <w:bottom w:val="single" w:sz="4" w:space="0" w:color="auto"/>
              <w:right w:val="single" w:sz="8" w:space="0" w:color="auto"/>
            </w:tcBorders>
            <w:shd w:val="clear" w:color="auto" w:fill="auto"/>
          </w:tcPr>
          <w:p w14:paraId="361EB89F" w14:textId="77777777" w:rsidR="001B5FAA" w:rsidRDefault="001B5FAA" w:rsidP="00FF1132">
            <w:pPr>
              <w:pStyle w:val="tablebody"/>
              <w:rPr>
                <w:lang w:eastAsia="ja-JP"/>
              </w:rPr>
            </w:pPr>
            <w:r w:rsidRPr="005E09A9">
              <w:t>YUYV</w:t>
            </w:r>
          </w:p>
        </w:tc>
        <w:tc>
          <w:tcPr>
            <w:tcW w:w="2325" w:type="pct"/>
            <w:tcBorders>
              <w:top w:val="single" w:sz="4" w:space="0" w:color="auto"/>
              <w:left w:val="single" w:sz="8" w:space="0" w:color="auto"/>
              <w:bottom w:val="single" w:sz="4" w:space="0" w:color="auto"/>
              <w:right w:val="single" w:sz="4" w:space="0" w:color="auto"/>
            </w:tcBorders>
            <w:shd w:val="clear" w:color="auto" w:fill="auto"/>
            <w:vAlign w:val="center"/>
          </w:tcPr>
          <w:p w14:paraId="539D853A" w14:textId="77777777" w:rsidR="001B5FAA" w:rsidRDefault="001B5FAA" w:rsidP="00A8506D">
            <w:pPr>
              <w:pStyle w:val="tablebody"/>
              <w:ind w:left="0"/>
              <w:rPr>
                <w:lang w:eastAsia="ja-JP"/>
              </w:rPr>
            </w:pPr>
            <w:r w:rsidRPr="001B5FAA">
              <w:rPr>
                <w:lang w:eastAsia="ja-JP"/>
              </w:rPr>
              <w:t>DRM_FORMAT_YUYV</w:t>
            </w:r>
          </w:p>
        </w:tc>
        <w:tc>
          <w:tcPr>
            <w:tcW w:w="1275" w:type="pct"/>
            <w:tcBorders>
              <w:top w:val="single" w:sz="4" w:space="0" w:color="auto"/>
              <w:left w:val="single" w:sz="4" w:space="0" w:color="auto"/>
              <w:bottom w:val="single" w:sz="4" w:space="0" w:color="auto"/>
              <w:right w:val="single" w:sz="8" w:space="0" w:color="auto"/>
            </w:tcBorders>
            <w:shd w:val="clear" w:color="auto" w:fill="auto"/>
            <w:vAlign w:val="center"/>
          </w:tcPr>
          <w:p w14:paraId="5D0CD743" w14:textId="77777777" w:rsidR="001B5FAA" w:rsidRDefault="001B5FAA" w:rsidP="001B5FAA">
            <w:pPr>
              <w:pStyle w:val="tablebody"/>
              <w:ind w:left="0"/>
              <w:jc w:val="center"/>
              <w:rPr>
                <w:lang w:eastAsia="ja-JP"/>
              </w:rPr>
            </w:pPr>
            <w:r w:rsidRPr="00200F92">
              <w:t>yes</w:t>
            </w:r>
          </w:p>
        </w:tc>
      </w:tr>
      <w:tr w:rsidR="001B5FAA" w14:paraId="0C5C7384" w14:textId="77777777" w:rsidTr="00A8506D">
        <w:trPr>
          <w:cantSplit/>
          <w:trHeight w:val="260"/>
          <w:tblHeader/>
        </w:trPr>
        <w:tc>
          <w:tcPr>
            <w:tcW w:w="1400" w:type="pct"/>
            <w:tcBorders>
              <w:top w:val="single" w:sz="4" w:space="0" w:color="auto"/>
              <w:bottom w:val="single" w:sz="4" w:space="0" w:color="auto"/>
              <w:right w:val="single" w:sz="8" w:space="0" w:color="auto"/>
            </w:tcBorders>
            <w:shd w:val="clear" w:color="auto" w:fill="auto"/>
          </w:tcPr>
          <w:p w14:paraId="4E119698" w14:textId="77777777" w:rsidR="001B5FAA" w:rsidRDefault="001B5FAA" w:rsidP="00FF1132">
            <w:pPr>
              <w:pStyle w:val="tablebody"/>
              <w:rPr>
                <w:lang w:eastAsia="ja-JP"/>
              </w:rPr>
            </w:pPr>
            <w:r w:rsidRPr="005E09A9">
              <w:t>YVYU</w:t>
            </w:r>
          </w:p>
        </w:tc>
        <w:tc>
          <w:tcPr>
            <w:tcW w:w="2325" w:type="pct"/>
            <w:tcBorders>
              <w:top w:val="single" w:sz="4" w:space="0" w:color="auto"/>
              <w:left w:val="single" w:sz="8" w:space="0" w:color="auto"/>
              <w:bottom w:val="single" w:sz="4" w:space="0" w:color="auto"/>
              <w:right w:val="single" w:sz="4" w:space="0" w:color="auto"/>
            </w:tcBorders>
            <w:shd w:val="clear" w:color="auto" w:fill="auto"/>
            <w:vAlign w:val="center"/>
          </w:tcPr>
          <w:p w14:paraId="13CB2295" w14:textId="77777777" w:rsidR="001B5FAA" w:rsidRDefault="001B5FAA" w:rsidP="00A8506D">
            <w:pPr>
              <w:pStyle w:val="tablebody"/>
              <w:ind w:left="0"/>
              <w:rPr>
                <w:lang w:eastAsia="ja-JP"/>
              </w:rPr>
            </w:pPr>
            <w:r w:rsidRPr="001B5FAA">
              <w:rPr>
                <w:lang w:eastAsia="ja-JP"/>
              </w:rPr>
              <w:t>DRM_FORMAT_YVYU</w:t>
            </w:r>
          </w:p>
        </w:tc>
        <w:tc>
          <w:tcPr>
            <w:tcW w:w="1275" w:type="pct"/>
            <w:tcBorders>
              <w:top w:val="single" w:sz="4" w:space="0" w:color="auto"/>
              <w:left w:val="single" w:sz="4" w:space="0" w:color="auto"/>
              <w:bottom w:val="single" w:sz="4" w:space="0" w:color="auto"/>
              <w:right w:val="single" w:sz="8" w:space="0" w:color="auto"/>
            </w:tcBorders>
            <w:shd w:val="clear" w:color="auto" w:fill="auto"/>
            <w:vAlign w:val="center"/>
          </w:tcPr>
          <w:p w14:paraId="72FA6E0A" w14:textId="77777777" w:rsidR="001B5FAA" w:rsidRDefault="001B5FAA" w:rsidP="001B5FAA">
            <w:pPr>
              <w:pStyle w:val="tablebody"/>
              <w:ind w:left="0"/>
              <w:jc w:val="center"/>
              <w:rPr>
                <w:lang w:eastAsia="ja-JP"/>
              </w:rPr>
            </w:pPr>
            <w:r w:rsidRPr="00200F92">
              <w:t>yes</w:t>
            </w:r>
          </w:p>
        </w:tc>
      </w:tr>
      <w:tr w:rsidR="001B5FAA" w14:paraId="537F87F8" w14:textId="77777777" w:rsidTr="00A8506D">
        <w:trPr>
          <w:cantSplit/>
          <w:trHeight w:val="260"/>
          <w:tblHeader/>
        </w:trPr>
        <w:tc>
          <w:tcPr>
            <w:tcW w:w="1400" w:type="pct"/>
            <w:tcBorders>
              <w:top w:val="single" w:sz="4" w:space="0" w:color="auto"/>
              <w:bottom w:val="single" w:sz="4" w:space="0" w:color="auto"/>
              <w:right w:val="single" w:sz="8" w:space="0" w:color="auto"/>
            </w:tcBorders>
            <w:shd w:val="clear" w:color="auto" w:fill="auto"/>
          </w:tcPr>
          <w:p w14:paraId="51C8486C" w14:textId="77777777" w:rsidR="001B5FAA" w:rsidRDefault="001B5FAA" w:rsidP="00FF1132">
            <w:pPr>
              <w:pStyle w:val="tablebody"/>
              <w:rPr>
                <w:lang w:eastAsia="ja-JP"/>
              </w:rPr>
            </w:pPr>
            <w:r w:rsidRPr="005E09A9">
              <w:t>NV12</w:t>
            </w:r>
          </w:p>
        </w:tc>
        <w:tc>
          <w:tcPr>
            <w:tcW w:w="2325" w:type="pct"/>
            <w:tcBorders>
              <w:top w:val="single" w:sz="4" w:space="0" w:color="auto"/>
              <w:left w:val="single" w:sz="8" w:space="0" w:color="auto"/>
              <w:bottom w:val="single" w:sz="4" w:space="0" w:color="auto"/>
              <w:right w:val="single" w:sz="4" w:space="0" w:color="auto"/>
            </w:tcBorders>
            <w:shd w:val="clear" w:color="auto" w:fill="auto"/>
            <w:vAlign w:val="center"/>
          </w:tcPr>
          <w:p w14:paraId="0B8F3D4A" w14:textId="77777777" w:rsidR="001B5FAA" w:rsidRDefault="001B5FAA" w:rsidP="00A8506D">
            <w:pPr>
              <w:pStyle w:val="tablebody"/>
              <w:ind w:left="0"/>
              <w:rPr>
                <w:lang w:eastAsia="ja-JP"/>
              </w:rPr>
            </w:pPr>
            <w:r w:rsidRPr="001B5FAA">
              <w:rPr>
                <w:lang w:eastAsia="ja-JP"/>
              </w:rPr>
              <w:t>DRM_FORMAT_NV12</w:t>
            </w:r>
          </w:p>
        </w:tc>
        <w:tc>
          <w:tcPr>
            <w:tcW w:w="1275" w:type="pct"/>
            <w:tcBorders>
              <w:top w:val="single" w:sz="4" w:space="0" w:color="auto"/>
              <w:left w:val="single" w:sz="4" w:space="0" w:color="auto"/>
              <w:bottom w:val="single" w:sz="4" w:space="0" w:color="auto"/>
              <w:right w:val="single" w:sz="8" w:space="0" w:color="auto"/>
            </w:tcBorders>
            <w:shd w:val="clear" w:color="auto" w:fill="auto"/>
            <w:vAlign w:val="center"/>
          </w:tcPr>
          <w:p w14:paraId="112F027F" w14:textId="77777777" w:rsidR="001B5FAA" w:rsidRDefault="001B5FAA" w:rsidP="001B5FAA">
            <w:pPr>
              <w:pStyle w:val="tablebody"/>
              <w:ind w:left="0"/>
              <w:jc w:val="center"/>
              <w:rPr>
                <w:lang w:eastAsia="ja-JP"/>
              </w:rPr>
            </w:pPr>
            <w:r w:rsidRPr="00200F92">
              <w:t>yes</w:t>
            </w:r>
          </w:p>
        </w:tc>
      </w:tr>
      <w:tr w:rsidR="001B5FAA" w14:paraId="25C39C48" w14:textId="77777777" w:rsidTr="00A8506D">
        <w:trPr>
          <w:cantSplit/>
          <w:trHeight w:val="260"/>
          <w:tblHeader/>
        </w:trPr>
        <w:tc>
          <w:tcPr>
            <w:tcW w:w="1400" w:type="pct"/>
            <w:tcBorders>
              <w:top w:val="single" w:sz="4" w:space="0" w:color="auto"/>
              <w:bottom w:val="single" w:sz="4" w:space="0" w:color="auto"/>
              <w:right w:val="single" w:sz="8" w:space="0" w:color="auto"/>
            </w:tcBorders>
            <w:shd w:val="clear" w:color="auto" w:fill="auto"/>
          </w:tcPr>
          <w:p w14:paraId="5E901A05" w14:textId="77777777" w:rsidR="001B5FAA" w:rsidRDefault="001B5FAA" w:rsidP="00FF1132">
            <w:pPr>
              <w:pStyle w:val="tablebody"/>
              <w:rPr>
                <w:lang w:eastAsia="ja-JP"/>
              </w:rPr>
            </w:pPr>
            <w:r w:rsidRPr="005E09A9">
              <w:t>NV21</w:t>
            </w:r>
          </w:p>
        </w:tc>
        <w:tc>
          <w:tcPr>
            <w:tcW w:w="2325" w:type="pct"/>
            <w:tcBorders>
              <w:top w:val="single" w:sz="4" w:space="0" w:color="auto"/>
              <w:left w:val="single" w:sz="8" w:space="0" w:color="auto"/>
              <w:bottom w:val="single" w:sz="4" w:space="0" w:color="auto"/>
              <w:right w:val="single" w:sz="4" w:space="0" w:color="auto"/>
            </w:tcBorders>
            <w:shd w:val="clear" w:color="auto" w:fill="auto"/>
            <w:vAlign w:val="center"/>
          </w:tcPr>
          <w:p w14:paraId="5943255B" w14:textId="77777777" w:rsidR="001B5FAA" w:rsidRDefault="001B5FAA" w:rsidP="00A8506D">
            <w:pPr>
              <w:pStyle w:val="tablebody"/>
              <w:ind w:left="0"/>
              <w:rPr>
                <w:lang w:eastAsia="ja-JP"/>
              </w:rPr>
            </w:pPr>
            <w:r w:rsidRPr="001B5FAA">
              <w:rPr>
                <w:lang w:eastAsia="ja-JP"/>
              </w:rPr>
              <w:t>DRM_FORMAT_NV21</w:t>
            </w:r>
          </w:p>
        </w:tc>
        <w:tc>
          <w:tcPr>
            <w:tcW w:w="1275" w:type="pct"/>
            <w:tcBorders>
              <w:top w:val="single" w:sz="4" w:space="0" w:color="auto"/>
              <w:left w:val="single" w:sz="4" w:space="0" w:color="auto"/>
              <w:bottom w:val="single" w:sz="4" w:space="0" w:color="auto"/>
              <w:right w:val="single" w:sz="8" w:space="0" w:color="auto"/>
            </w:tcBorders>
            <w:shd w:val="clear" w:color="auto" w:fill="auto"/>
            <w:vAlign w:val="center"/>
          </w:tcPr>
          <w:p w14:paraId="7FFCF157" w14:textId="77777777" w:rsidR="001B5FAA" w:rsidRDefault="001B5FAA" w:rsidP="001B5FAA">
            <w:pPr>
              <w:pStyle w:val="tablebody"/>
              <w:ind w:left="0"/>
              <w:jc w:val="center"/>
              <w:rPr>
                <w:lang w:eastAsia="ja-JP"/>
              </w:rPr>
            </w:pPr>
            <w:r>
              <w:rPr>
                <w:rFonts w:hint="eastAsia"/>
                <w:lang w:eastAsia="ja-JP"/>
              </w:rPr>
              <w:t>yes</w:t>
            </w:r>
          </w:p>
        </w:tc>
      </w:tr>
      <w:tr w:rsidR="001B5FAA" w14:paraId="33ED20A2" w14:textId="77777777" w:rsidTr="00A8506D">
        <w:trPr>
          <w:cantSplit/>
          <w:trHeight w:val="260"/>
          <w:tblHeader/>
        </w:trPr>
        <w:tc>
          <w:tcPr>
            <w:tcW w:w="1400" w:type="pct"/>
            <w:tcBorders>
              <w:top w:val="single" w:sz="4" w:space="0" w:color="auto"/>
              <w:bottom w:val="single" w:sz="4" w:space="0" w:color="auto"/>
              <w:right w:val="single" w:sz="8" w:space="0" w:color="auto"/>
            </w:tcBorders>
            <w:shd w:val="clear" w:color="auto" w:fill="auto"/>
          </w:tcPr>
          <w:p w14:paraId="5C4F2B6E" w14:textId="77777777" w:rsidR="001B5FAA" w:rsidRDefault="001B5FAA" w:rsidP="00FF1132">
            <w:pPr>
              <w:pStyle w:val="tablebody"/>
              <w:rPr>
                <w:lang w:eastAsia="ja-JP"/>
              </w:rPr>
            </w:pPr>
            <w:r w:rsidRPr="005E09A9">
              <w:t>NV16</w:t>
            </w:r>
          </w:p>
        </w:tc>
        <w:tc>
          <w:tcPr>
            <w:tcW w:w="2325" w:type="pct"/>
            <w:tcBorders>
              <w:top w:val="single" w:sz="4" w:space="0" w:color="auto"/>
              <w:left w:val="single" w:sz="8" w:space="0" w:color="auto"/>
              <w:bottom w:val="single" w:sz="4" w:space="0" w:color="auto"/>
              <w:right w:val="single" w:sz="4" w:space="0" w:color="auto"/>
            </w:tcBorders>
            <w:shd w:val="clear" w:color="auto" w:fill="auto"/>
            <w:vAlign w:val="center"/>
          </w:tcPr>
          <w:p w14:paraId="6441FA6B" w14:textId="77777777" w:rsidR="001B5FAA" w:rsidRDefault="001B5FAA" w:rsidP="00A8506D">
            <w:pPr>
              <w:pStyle w:val="tablebody"/>
              <w:ind w:left="0"/>
              <w:rPr>
                <w:lang w:eastAsia="ja-JP"/>
              </w:rPr>
            </w:pPr>
            <w:r w:rsidRPr="001B5FAA">
              <w:rPr>
                <w:lang w:eastAsia="ja-JP"/>
              </w:rPr>
              <w:t>DRM_FORMAT_NV16</w:t>
            </w:r>
          </w:p>
        </w:tc>
        <w:tc>
          <w:tcPr>
            <w:tcW w:w="1275" w:type="pct"/>
            <w:tcBorders>
              <w:top w:val="single" w:sz="4" w:space="0" w:color="auto"/>
              <w:left w:val="single" w:sz="4" w:space="0" w:color="auto"/>
              <w:bottom w:val="single" w:sz="4" w:space="0" w:color="auto"/>
              <w:right w:val="single" w:sz="8" w:space="0" w:color="auto"/>
            </w:tcBorders>
            <w:shd w:val="clear" w:color="auto" w:fill="auto"/>
            <w:vAlign w:val="center"/>
          </w:tcPr>
          <w:p w14:paraId="5230C472" w14:textId="77777777" w:rsidR="001B5FAA" w:rsidRDefault="001B5FAA" w:rsidP="001B5FAA">
            <w:pPr>
              <w:pStyle w:val="tablebody"/>
              <w:ind w:left="0"/>
              <w:jc w:val="center"/>
              <w:rPr>
                <w:lang w:eastAsia="ja-JP"/>
              </w:rPr>
            </w:pPr>
            <w:r w:rsidRPr="00200F92">
              <w:t>yes</w:t>
            </w:r>
          </w:p>
        </w:tc>
      </w:tr>
      <w:tr w:rsidR="001B5FAA" w14:paraId="26BFCBDA" w14:textId="77777777" w:rsidTr="00A8506D">
        <w:trPr>
          <w:cantSplit/>
          <w:trHeight w:val="260"/>
          <w:tblHeader/>
        </w:trPr>
        <w:tc>
          <w:tcPr>
            <w:tcW w:w="1400" w:type="pct"/>
            <w:tcBorders>
              <w:top w:val="single" w:sz="4" w:space="0" w:color="auto"/>
              <w:bottom w:val="single" w:sz="4" w:space="0" w:color="auto"/>
              <w:right w:val="single" w:sz="8" w:space="0" w:color="auto"/>
            </w:tcBorders>
            <w:shd w:val="clear" w:color="auto" w:fill="auto"/>
          </w:tcPr>
          <w:p w14:paraId="2B09AAD0" w14:textId="77777777" w:rsidR="001B5FAA" w:rsidRDefault="001B5FAA" w:rsidP="00FF1132">
            <w:pPr>
              <w:pStyle w:val="tablebody"/>
              <w:rPr>
                <w:lang w:eastAsia="ja-JP"/>
              </w:rPr>
            </w:pPr>
            <w:r w:rsidRPr="005E09A9">
              <w:t>NV61</w:t>
            </w:r>
          </w:p>
        </w:tc>
        <w:tc>
          <w:tcPr>
            <w:tcW w:w="2325" w:type="pct"/>
            <w:tcBorders>
              <w:top w:val="single" w:sz="4" w:space="0" w:color="auto"/>
              <w:left w:val="single" w:sz="8" w:space="0" w:color="auto"/>
              <w:bottom w:val="single" w:sz="4" w:space="0" w:color="auto"/>
              <w:right w:val="single" w:sz="4" w:space="0" w:color="auto"/>
            </w:tcBorders>
            <w:shd w:val="clear" w:color="auto" w:fill="auto"/>
            <w:vAlign w:val="center"/>
          </w:tcPr>
          <w:p w14:paraId="2CEABDBD" w14:textId="77777777" w:rsidR="001B5FAA" w:rsidRDefault="001B5FAA" w:rsidP="00A8506D">
            <w:pPr>
              <w:pStyle w:val="tablebody"/>
              <w:ind w:left="0"/>
              <w:rPr>
                <w:lang w:eastAsia="ja-JP"/>
              </w:rPr>
            </w:pPr>
            <w:r w:rsidRPr="001B5FAA">
              <w:rPr>
                <w:lang w:eastAsia="ja-JP"/>
              </w:rPr>
              <w:t>DRM_FORMAT_NV61</w:t>
            </w:r>
          </w:p>
        </w:tc>
        <w:tc>
          <w:tcPr>
            <w:tcW w:w="1275" w:type="pct"/>
            <w:tcBorders>
              <w:top w:val="single" w:sz="4" w:space="0" w:color="auto"/>
              <w:left w:val="single" w:sz="4" w:space="0" w:color="auto"/>
              <w:bottom w:val="single" w:sz="4" w:space="0" w:color="auto"/>
              <w:right w:val="single" w:sz="8" w:space="0" w:color="auto"/>
            </w:tcBorders>
            <w:shd w:val="clear" w:color="auto" w:fill="auto"/>
            <w:vAlign w:val="center"/>
          </w:tcPr>
          <w:p w14:paraId="447DBCC6" w14:textId="77777777" w:rsidR="001B5FAA" w:rsidRDefault="001B5FAA" w:rsidP="001B5FAA">
            <w:pPr>
              <w:pStyle w:val="tablebody"/>
              <w:ind w:left="0"/>
              <w:jc w:val="center"/>
              <w:rPr>
                <w:lang w:eastAsia="ja-JP"/>
              </w:rPr>
            </w:pPr>
            <w:r>
              <w:rPr>
                <w:rFonts w:hint="eastAsia"/>
                <w:lang w:eastAsia="ja-JP"/>
              </w:rPr>
              <w:t>yes</w:t>
            </w:r>
          </w:p>
        </w:tc>
      </w:tr>
      <w:tr w:rsidR="001B5FAA" w14:paraId="77D25D60" w14:textId="77777777" w:rsidTr="00A8506D">
        <w:trPr>
          <w:cantSplit/>
          <w:trHeight w:val="260"/>
          <w:tblHeader/>
        </w:trPr>
        <w:tc>
          <w:tcPr>
            <w:tcW w:w="1400" w:type="pct"/>
            <w:tcBorders>
              <w:top w:val="single" w:sz="4" w:space="0" w:color="auto"/>
              <w:bottom w:val="single" w:sz="4" w:space="0" w:color="auto"/>
              <w:right w:val="single" w:sz="8" w:space="0" w:color="auto"/>
            </w:tcBorders>
            <w:shd w:val="clear" w:color="auto" w:fill="auto"/>
          </w:tcPr>
          <w:p w14:paraId="26FC2E75" w14:textId="77777777" w:rsidR="001B5FAA" w:rsidRPr="005E09A9" w:rsidRDefault="001B5FAA" w:rsidP="00A17A73">
            <w:pPr>
              <w:pStyle w:val="tablebody"/>
            </w:pPr>
            <w:r w:rsidRPr="00A17A73">
              <w:t>YUV420</w:t>
            </w:r>
          </w:p>
        </w:tc>
        <w:tc>
          <w:tcPr>
            <w:tcW w:w="2325" w:type="pct"/>
            <w:tcBorders>
              <w:top w:val="single" w:sz="4" w:space="0" w:color="auto"/>
              <w:left w:val="single" w:sz="8" w:space="0" w:color="auto"/>
              <w:bottom w:val="single" w:sz="4" w:space="0" w:color="auto"/>
              <w:right w:val="single" w:sz="4" w:space="0" w:color="auto"/>
            </w:tcBorders>
            <w:shd w:val="clear" w:color="auto" w:fill="auto"/>
            <w:vAlign w:val="center"/>
          </w:tcPr>
          <w:p w14:paraId="338F0430" w14:textId="77777777" w:rsidR="001B5FAA" w:rsidRDefault="001B5FAA" w:rsidP="00A8506D">
            <w:pPr>
              <w:pStyle w:val="tablebody"/>
              <w:ind w:left="0"/>
              <w:rPr>
                <w:lang w:eastAsia="ja-JP"/>
              </w:rPr>
            </w:pPr>
            <w:r w:rsidRPr="001B5FAA">
              <w:rPr>
                <w:lang w:eastAsia="ja-JP"/>
              </w:rPr>
              <w:t>DRM_FORMAT_YUV420</w:t>
            </w:r>
          </w:p>
        </w:tc>
        <w:tc>
          <w:tcPr>
            <w:tcW w:w="1275" w:type="pct"/>
            <w:tcBorders>
              <w:top w:val="single" w:sz="4" w:space="0" w:color="auto"/>
              <w:left w:val="single" w:sz="4" w:space="0" w:color="auto"/>
              <w:bottom w:val="single" w:sz="4" w:space="0" w:color="auto"/>
              <w:right w:val="single" w:sz="8" w:space="0" w:color="auto"/>
            </w:tcBorders>
            <w:shd w:val="clear" w:color="auto" w:fill="auto"/>
            <w:vAlign w:val="center"/>
          </w:tcPr>
          <w:p w14:paraId="10A07C6F" w14:textId="77777777" w:rsidR="001B5FAA" w:rsidRDefault="001B5FAA" w:rsidP="001B5FAA">
            <w:pPr>
              <w:pStyle w:val="tablebody"/>
              <w:ind w:left="0"/>
              <w:jc w:val="center"/>
              <w:rPr>
                <w:lang w:eastAsia="ja-JP"/>
              </w:rPr>
            </w:pPr>
            <w:r w:rsidRPr="00200F92">
              <w:t>yes</w:t>
            </w:r>
          </w:p>
        </w:tc>
      </w:tr>
      <w:tr w:rsidR="001B5FAA" w14:paraId="57C4692E" w14:textId="77777777" w:rsidTr="00A8506D">
        <w:trPr>
          <w:cantSplit/>
          <w:trHeight w:val="260"/>
          <w:tblHeader/>
        </w:trPr>
        <w:tc>
          <w:tcPr>
            <w:tcW w:w="1400" w:type="pct"/>
            <w:tcBorders>
              <w:top w:val="single" w:sz="4" w:space="0" w:color="auto"/>
              <w:bottom w:val="single" w:sz="4" w:space="0" w:color="auto"/>
              <w:right w:val="single" w:sz="8" w:space="0" w:color="auto"/>
            </w:tcBorders>
            <w:shd w:val="clear" w:color="auto" w:fill="auto"/>
          </w:tcPr>
          <w:p w14:paraId="5C552EC6" w14:textId="77777777" w:rsidR="001B5FAA" w:rsidRPr="005E09A9" w:rsidRDefault="001B5FAA" w:rsidP="00A17A73">
            <w:pPr>
              <w:pStyle w:val="tablebody"/>
            </w:pPr>
            <w:r w:rsidRPr="00A17A73">
              <w:t>YVU420</w:t>
            </w:r>
          </w:p>
        </w:tc>
        <w:tc>
          <w:tcPr>
            <w:tcW w:w="2325" w:type="pct"/>
            <w:tcBorders>
              <w:top w:val="single" w:sz="4" w:space="0" w:color="auto"/>
              <w:left w:val="single" w:sz="8" w:space="0" w:color="auto"/>
              <w:bottom w:val="single" w:sz="4" w:space="0" w:color="auto"/>
              <w:right w:val="single" w:sz="4" w:space="0" w:color="auto"/>
            </w:tcBorders>
            <w:shd w:val="clear" w:color="auto" w:fill="auto"/>
            <w:vAlign w:val="center"/>
          </w:tcPr>
          <w:p w14:paraId="4AF0485B" w14:textId="77777777" w:rsidR="001B5FAA" w:rsidRDefault="001B5FAA" w:rsidP="00A8506D">
            <w:pPr>
              <w:pStyle w:val="tablebody"/>
              <w:ind w:left="0"/>
              <w:rPr>
                <w:lang w:eastAsia="ja-JP"/>
              </w:rPr>
            </w:pPr>
            <w:r w:rsidRPr="001B5FAA">
              <w:rPr>
                <w:lang w:eastAsia="ja-JP"/>
              </w:rPr>
              <w:t>DRM_FORMAT_YVU420</w:t>
            </w:r>
          </w:p>
        </w:tc>
        <w:tc>
          <w:tcPr>
            <w:tcW w:w="1275" w:type="pct"/>
            <w:tcBorders>
              <w:top w:val="single" w:sz="4" w:space="0" w:color="auto"/>
              <w:left w:val="single" w:sz="4" w:space="0" w:color="auto"/>
              <w:bottom w:val="single" w:sz="4" w:space="0" w:color="auto"/>
              <w:right w:val="single" w:sz="8" w:space="0" w:color="auto"/>
            </w:tcBorders>
            <w:shd w:val="clear" w:color="auto" w:fill="auto"/>
            <w:vAlign w:val="center"/>
          </w:tcPr>
          <w:p w14:paraId="7F14B082" w14:textId="77777777" w:rsidR="001B5FAA" w:rsidRDefault="001B5FAA" w:rsidP="001B5FAA">
            <w:pPr>
              <w:pStyle w:val="tablebody"/>
              <w:ind w:left="0"/>
              <w:jc w:val="center"/>
              <w:rPr>
                <w:lang w:eastAsia="ja-JP"/>
              </w:rPr>
            </w:pPr>
            <w:r w:rsidRPr="00200F92">
              <w:t>yes</w:t>
            </w:r>
          </w:p>
        </w:tc>
      </w:tr>
      <w:tr w:rsidR="001B5FAA" w14:paraId="001C58A4" w14:textId="77777777" w:rsidTr="00A8506D">
        <w:trPr>
          <w:cantSplit/>
          <w:trHeight w:val="260"/>
          <w:tblHeader/>
        </w:trPr>
        <w:tc>
          <w:tcPr>
            <w:tcW w:w="1400" w:type="pct"/>
            <w:tcBorders>
              <w:top w:val="single" w:sz="4" w:space="0" w:color="auto"/>
              <w:bottom w:val="single" w:sz="4" w:space="0" w:color="auto"/>
              <w:right w:val="single" w:sz="8" w:space="0" w:color="auto"/>
            </w:tcBorders>
            <w:shd w:val="clear" w:color="auto" w:fill="auto"/>
          </w:tcPr>
          <w:p w14:paraId="2503F097" w14:textId="77777777" w:rsidR="001B5FAA" w:rsidRPr="005E09A9" w:rsidRDefault="001B5FAA" w:rsidP="00A17A73">
            <w:pPr>
              <w:pStyle w:val="tablebody"/>
            </w:pPr>
            <w:r w:rsidRPr="00A17A73">
              <w:t>YUV422</w:t>
            </w:r>
          </w:p>
        </w:tc>
        <w:tc>
          <w:tcPr>
            <w:tcW w:w="2325" w:type="pct"/>
            <w:tcBorders>
              <w:top w:val="single" w:sz="4" w:space="0" w:color="auto"/>
              <w:left w:val="single" w:sz="8" w:space="0" w:color="auto"/>
              <w:bottom w:val="single" w:sz="4" w:space="0" w:color="auto"/>
              <w:right w:val="single" w:sz="4" w:space="0" w:color="auto"/>
            </w:tcBorders>
            <w:shd w:val="clear" w:color="auto" w:fill="auto"/>
            <w:vAlign w:val="center"/>
          </w:tcPr>
          <w:p w14:paraId="23319365" w14:textId="77777777" w:rsidR="001B5FAA" w:rsidRDefault="001B5FAA" w:rsidP="00A8506D">
            <w:pPr>
              <w:pStyle w:val="tablebody"/>
              <w:ind w:left="0"/>
              <w:rPr>
                <w:lang w:eastAsia="ja-JP"/>
              </w:rPr>
            </w:pPr>
            <w:r w:rsidRPr="001B5FAA">
              <w:rPr>
                <w:lang w:eastAsia="ja-JP"/>
              </w:rPr>
              <w:t>DRM_FORMAT_YUV422</w:t>
            </w:r>
          </w:p>
        </w:tc>
        <w:tc>
          <w:tcPr>
            <w:tcW w:w="1275" w:type="pct"/>
            <w:tcBorders>
              <w:top w:val="single" w:sz="4" w:space="0" w:color="auto"/>
              <w:left w:val="single" w:sz="4" w:space="0" w:color="auto"/>
              <w:bottom w:val="single" w:sz="4" w:space="0" w:color="auto"/>
              <w:right w:val="single" w:sz="8" w:space="0" w:color="auto"/>
            </w:tcBorders>
            <w:shd w:val="clear" w:color="auto" w:fill="auto"/>
            <w:vAlign w:val="center"/>
          </w:tcPr>
          <w:p w14:paraId="3FF0488E" w14:textId="77777777" w:rsidR="001B5FAA" w:rsidRDefault="001B5FAA" w:rsidP="001B5FAA">
            <w:pPr>
              <w:pStyle w:val="tablebody"/>
              <w:ind w:left="0"/>
              <w:jc w:val="center"/>
              <w:rPr>
                <w:lang w:eastAsia="ja-JP"/>
              </w:rPr>
            </w:pPr>
            <w:r w:rsidRPr="00200F92">
              <w:t>yes</w:t>
            </w:r>
          </w:p>
        </w:tc>
      </w:tr>
      <w:tr w:rsidR="001B5FAA" w14:paraId="78C9CAC2" w14:textId="77777777" w:rsidTr="00A8506D">
        <w:trPr>
          <w:cantSplit/>
          <w:trHeight w:val="260"/>
          <w:tblHeader/>
        </w:trPr>
        <w:tc>
          <w:tcPr>
            <w:tcW w:w="1400" w:type="pct"/>
            <w:tcBorders>
              <w:top w:val="single" w:sz="4" w:space="0" w:color="auto"/>
              <w:bottom w:val="single" w:sz="4" w:space="0" w:color="auto"/>
              <w:right w:val="single" w:sz="8" w:space="0" w:color="auto"/>
            </w:tcBorders>
            <w:shd w:val="clear" w:color="auto" w:fill="auto"/>
          </w:tcPr>
          <w:p w14:paraId="5A813204" w14:textId="77777777" w:rsidR="001B5FAA" w:rsidRPr="005E09A9" w:rsidRDefault="001B5FAA" w:rsidP="00A17A73">
            <w:pPr>
              <w:pStyle w:val="tablebody"/>
            </w:pPr>
            <w:r w:rsidRPr="00A17A73">
              <w:t>YVU422</w:t>
            </w:r>
          </w:p>
        </w:tc>
        <w:tc>
          <w:tcPr>
            <w:tcW w:w="2325" w:type="pct"/>
            <w:tcBorders>
              <w:top w:val="single" w:sz="4" w:space="0" w:color="auto"/>
              <w:left w:val="single" w:sz="8" w:space="0" w:color="auto"/>
              <w:bottom w:val="single" w:sz="4" w:space="0" w:color="auto"/>
              <w:right w:val="single" w:sz="4" w:space="0" w:color="auto"/>
            </w:tcBorders>
            <w:shd w:val="clear" w:color="auto" w:fill="auto"/>
            <w:vAlign w:val="center"/>
          </w:tcPr>
          <w:p w14:paraId="2968A443" w14:textId="77777777" w:rsidR="001B5FAA" w:rsidRDefault="001B5FAA" w:rsidP="00A8506D">
            <w:pPr>
              <w:pStyle w:val="tablebody"/>
              <w:ind w:left="0"/>
              <w:rPr>
                <w:lang w:eastAsia="ja-JP"/>
              </w:rPr>
            </w:pPr>
            <w:r w:rsidRPr="001B5FAA">
              <w:rPr>
                <w:lang w:eastAsia="ja-JP"/>
              </w:rPr>
              <w:t>DRM_FORMAT_YVU422</w:t>
            </w:r>
          </w:p>
        </w:tc>
        <w:tc>
          <w:tcPr>
            <w:tcW w:w="1275" w:type="pct"/>
            <w:tcBorders>
              <w:top w:val="single" w:sz="4" w:space="0" w:color="auto"/>
              <w:left w:val="single" w:sz="4" w:space="0" w:color="auto"/>
              <w:bottom w:val="single" w:sz="4" w:space="0" w:color="auto"/>
              <w:right w:val="single" w:sz="8" w:space="0" w:color="auto"/>
            </w:tcBorders>
            <w:shd w:val="clear" w:color="auto" w:fill="auto"/>
            <w:vAlign w:val="center"/>
          </w:tcPr>
          <w:p w14:paraId="2E727A47" w14:textId="77777777" w:rsidR="001B5FAA" w:rsidRDefault="001B5FAA" w:rsidP="001B5FAA">
            <w:pPr>
              <w:pStyle w:val="tablebody"/>
              <w:ind w:left="0"/>
              <w:jc w:val="center"/>
              <w:rPr>
                <w:lang w:eastAsia="ja-JP"/>
              </w:rPr>
            </w:pPr>
            <w:r>
              <w:rPr>
                <w:rFonts w:hint="eastAsia"/>
                <w:lang w:eastAsia="ja-JP"/>
              </w:rPr>
              <w:t>yes</w:t>
            </w:r>
          </w:p>
        </w:tc>
      </w:tr>
      <w:tr w:rsidR="001B5FAA" w14:paraId="24539ABC" w14:textId="77777777" w:rsidTr="00A8506D">
        <w:trPr>
          <w:cantSplit/>
          <w:trHeight w:val="260"/>
          <w:tblHeader/>
        </w:trPr>
        <w:tc>
          <w:tcPr>
            <w:tcW w:w="1400" w:type="pct"/>
            <w:tcBorders>
              <w:top w:val="single" w:sz="4" w:space="0" w:color="auto"/>
              <w:bottom w:val="single" w:sz="4" w:space="0" w:color="auto"/>
              <w:right w:val="single" w:sz="8" w:space="0" w:color="auto"/>
            </w:tcBorders>
            <w:shd w:val="clear" w:color="auto" w:fill="auto"/>
          </w:tcPr>
          <w:p w14:paraId="707473ED" w14:textId="77777777" w:rsidR="001B5FAA" w:rsidRPr="005E09A9" w:rsidRDefault="001B5FAA" w:rsidP="00A17A73">
            <w:pPr>
              <w:pStyle w:val="tablebody"/>
            </w:pPr>
            <w:r w:rsidRPr="00A17A73">
              <w:t>YUV444</w:t>
            </w:r>
          </w:p>
        </w:tc>
        <w:tc>
          <w:tcPr>
            <w:tcW w:w="2325" w:type="pct"/>
            <w:tcBorders>
              <w:top w:val="single" w:sz="4" w:space="0" w:color="auto"/>
              <w:left w:val="single" w:sz="8" w:space="0" w:color="auto"/>
              <w:bottom w:val="single" w:sz="4" w:space="0" w:color="auto"/>
              <w:right w:val="single" w:sz="4" w:space="0" w:color="auto"/>
            </w:tcBorders>
            <w:shd w:val="clear" w:color="auto" w:fill="auto"/>
            <w:vAlign w:val="center"/>
          </w:tcPr>
          <w:p w14:paraId="3E904A40" w14:textId="77777777" w:rsidR="001B5FAA" w:rsidRDefault="001B5FAA" w:rsidP="00A8506D">
            <w:pPr>
              <w:pStyle w:val="tablebody"/>
              <w:ind w:left="0"/>
              <w:rPr>
                <w:lang w:eastAsia="ja-JP"/>
              </w:rPr>
            </w:pPr>
            <w:r w:rsidRPr="001B5FAA">
              <w:rPr>
                <w:lang w:eastAsia="ja-JP"/>
              </w:rPr>
              <w:t>DRM_FORMAT_YUV444</w:t>
            </w:r>
          </w:p>
        </w:tc>
        <w:tc>
          <w:tcPr>
            <w:tcW w:w="1275" w:type="pct"/>
            <w:tcBorders>
              <w:top w:val="single" w:sz="4" w:space="0" w:color="auto"/>
              <w:left w:val="single" w:sz="4" w:space="0" w:color="auto"/>
              <w:bottom w:val="single" w:sz="4" w:space="0" w:color="auto"/>
              <w:right w:val="single" w:sz="8" w:space="0" w:color="auto"/>
            </w:tcBorders>
            <w:shd w:val="clear" w:color="auto" w:fill="auto"/>
            <w:vAlign w:val="center"/>
          </w:tcPr>
          <w:p w14:paraId="407D5C88" w14:textId="77777777" w:rsidR="001B5FAA" w:rsidRDefault="001B5FAA" w:rsidP="001B5FAA">
            <w:pPr>
              <w:pStyle w:val="tablebody"/>
              <w:ind w:left="0"/>
              <w:jc w:val="center"/>
              <w:rPr>
                <w:lang w:eastAsia="ja-JP"/>
              </w:rPr>
            </w:pPr>
            <w:r w:rsidRPr="00200F92">
              <w:t>yes</w:t>
            </w:r>
          </w:p>
        </w:tc>
      </w:tr>
      <w:tr w:rsidR="001B5FAA" w14:paraId="0D5DB383" w14:textId="77777777" w:rsidTr="00A8506D">
        <w:trPr>
          <w:cantSplit/>
          <w:trHeight w:val="260"/>
          <w:tblHeader/>
        </w:trPr>
        <w:tc>
          <w:tcPr>
            <w:tcW w:w="1400" w:type="pct"/>
            <w:tcBorders>
              <w:top w:val="single" w:sz="4" w:space="0" w:color="auto"/>
              <w:right w:val="single" w:sz="8" w:space="0" w:color="auto"/>
            </w:tcBorders>
            <w:shd w:val="clear" w:color="auto" w:fill="auto"/>
          </w:tcPr>
          <w:p w14:paraId="3663E328" w14:textId="77777777" w:rsidR="001B5FAA" w:rsidRPr="005E09A9" w:rsidRDefault="001B5FAA" w:rsidP="00A17A73">
            <w:pPr>
              <w:pStyle w:val="tablebody"/>
            </w:pPr>
            <w:r w:rsidRPr="00A17A73">
              <w:t>YVU444</w:t>
            </w:r>
          </w:p>
        </w:tc>
        <w:tc>
          <w:tcPr>
            <w:tcW w:w="2325" w:type="pct"/>
            <w:tcBorders>
              <w:top w:val="single" w:sz="4" w:space="0" w:color="auto"/>
              <w:left w:val="single" w:sz="8" w:space="0" w:color="auto"/>
              <w:right w:val="single" w:sz="4" w:space="0" w:color="auto"/>
            </w:tcBorders>
            <w:shd w:val="clear" w:color="auto" w:fill="auto"/>
            <w:vAlign w:val="center"/>
          </w:tcPr>
          <w:p w14:paraId="310E4C99" w14:textId="77777777" w:rsidR="001B5FAA" w:rsidRDefault="001B5FAA" w:rsidP="00A8506D">
            <w:pPr>
              <w:pStyle w:val="tablebody"/>
              <w:ind w:left="0"/>
              <w:rPr>
                <w:lang w:eastAsia="ja-JP"/>
              </w:rPr>
            </w:pPr>
            <w:r w:rsidRPr="001B5FAA">
              <w:rPr>
                <w:lang w:eastAsia="ja-JP"/>
              </w:rPr>
              <w:t>DRM_FORMAT_YVU444</w:t>
            </w:r>
          </w:p>
        </w:tc>
        <w:tc>
          <w:tcPr>
            <w:tcW w:w="1275" w:type="pct"/>
            <w:tcBorders>
              <w:top w:val="single" w:sz="4" w:space="0" w:color="auto"/>
              <w:left w:val="single" w:sz="4" w:space="0" w:color="auto"/>
              <w:right w:val="single" w:sz="8" w:space="0" w:color="auto"/>
            </w:tcBorders>
            <w:shd w:val="clear" w:color="auto" w:fill="auto"/>
            <w:vAlign w:val="center"/>
          </w:tcPr>
          <w:p w14:paraId="0C9D65F9" w14:textId="77777777" w:rsidR="001B5FAA" w:rsidRDefault="001B5FAA" w:rsidP="001B5FAA">
            <w:pPr>
              <w:pStyle w:val="tablebody"/>
              <w:ind w:left="0"/>
              <w:jc w:val="center"/>
              <w:rPr>
                <w:lang w:eastAsia="ja-JP"/>
              </w:rPr>
            </w:pPr>
            <w:r>
              <w:rPr>
                <w:rFonts w:hint="eastAsia"/>
                <w:lang w:eastAsia="ja-JP"/>
              </w:rPr>
              <w:t>yes</w:t>
            </w:r>
          </w:p>
        </w:tc>
      </w:tr>
    </w:tbl>
    <w:p w14:paraId="5EBC68F4" w14:textId="77777777" w:rsidR="00A17A73" w:rsidRDefault="00A17A73" w:rsidP="00B94654">
      <w:pPr>
        <w:overflowPunct/>
        <w:autoSpaceDE/>
        <w:autoSpaceDN/>
        <w:adjustRightInd/>
        <w:spacing w:after="0" w:line="240" w:lineRule="auto"/>
        <w:textAlignment w:val="auto"/>
      </w:pPr>
    </w:p>
    <w:p w14:paraId="43EED73E" w14:textId="514BFFA3" w:rsidR="00725364" w:rsidRDefault="00725364" w:rsidP="00725364">
      <w:pPr>
        <w:pStyle w:val="tablenumbernote"/>
        <w:rPr>
          <w:lang w:eastAsia="ja-JP"/>
        </w:rPr>
      </w:pPr>
      <w:r>
        <w:t xml:space="preserve">Notes: </w:t>
      </w:r>
      <w:r>
        <w:tab/>
      </w:r>
      <w:r>
        <w:rPr>
          <w:rFonts w:hint="eastAsia"/>
          <w:lang w:eastAsia="ja-JP"/>
        </w:rPr>
        <w:t>1.</w:t>
      </w:r>
      <w:r>
        <w:tab/>
      </w:r>
      <w:r>
        <w:rPr>
          <w:rFonts w:hint="eastAsia"/>
          <w:lang w:eastAsia="ja-JP"/>
        </w:rPr>
        <w:t xml:space="preserve"> R</w:t>
      </w:r>
      <w:r>
        <w:rPr>
          <w:lang w:eastAsia="ja-JP"/>
        </w:rPr>
        <w:t>GBX1010102, RGBA1010102, ARGB2101010 formats are supported only in R-Car V3U</w:t>
      </w:r>
      <w:r w:rsidR="00DD18FD">
        <w:rPr>
          <w:lang w:eastAsia="ja-JP"/>
        </w:rPr>
        <w:t>.</w:t>
      </w:r>
    </w:p>
    <w:p w14:paraId="7D13339A" w14:textId="77777777" w:rsidR="00A17A73" w:rsidRDefault="00A17A73" w:rsidP="00A8506D">
      <w:r>
        <w:br w:type="page"/>
      </w:r>
    </w:p>
    <w:p w14:paraId="64AF886A" w14:textId="77777777" w:rsidR="004D1574" w:rsidRDefault="004D1574" w:rsidP="00B94654">
      <w:pPr>
        <w:overflowPunct/>
        <w:autoSpaceDE/>
        <w:autoSpaceDN/>
        <w:adjustRightInd/>
        <w:spacing w:after="0" w:line="240" w:lineRule="auto"/>
        <w:textAlignment w:val="auto"/>
      </w:pPr>
    </w:p>
    <w:p w14:paraId="3D1132E2" w14:textId="77777777" w:rsidR="00B3303D" w:rsidRDefault="00500DF9" w:rsidP="00500DF9">
      <w:pPr>
        <w:pStyle w:val="Heading3"/>
        <w:rPr>
          <w:lang w:eastAsia="ja-JP"/>
        </w:rPr>
      </w:pPr>
      <w:r>
        <w:rPr>
          <w:rFonts w:hint="eastAsia"/>
          <w:lang w:eastAsia="ja-JP"/>
        </w:rPr>
        <w:t>Connector</w:t>
      </w:r>
    </w:p>
    <w:p w14:paraId="57D9E2EA" w14:textId="77777777" w:rsidR="00500DF9" w:rsidRDefault="00500DF9" w:rsidP="001E3BC1">
      <w:pPr>
        <w:rPr>
          <w:lang w:eastAsia="ja-JP"/>
        </w:rPr>
      </w:pPr>
      <w:proofErr w:type="gramStart"/>
      <w:r w:rsidRPr="00500DF9">
        <w:rPr>
          <w:lang w:eastAsia="ja-JP"/>
        </w:rPr>
        <w:t>Supported</w:t>
      </w:r>
      <w:proofErr w:type="gramEnd"/>
      <w:r w:rsidRPr="00500DF9">
        <w:rPr>
          <w:lang w:eastAsia="ja-JP"/>
        </w:rPr>
        <w:t xml:space="preserve"> connector of this module is as follows.</w:t>
      </w:r>
    </w:p>
    <w:p w14:paraId="5CE30A8A" w14:textId="77777777" w:rsidR="00500DF9" w:rsidRDefault="00500DF9" w:rsidP="001E3BC1">
      <w:pPr>
        <w:rPr>
          <w:lang w:eastAsia="ja-JP"/>
        </w:rPr>
      </w:pPr>
    </w:p>
    <w:p w14:paraId="0D1840AE" w14:textId="0509AFDE" w:rsidR="002F4162" w:rsidRDefault="00B733EB">
      <w:pPr>
        <w:pStyle w:val="tabletitle"/>
        <w:rPr>
          <w:lang w:eastAsia="ja-JP"/>
        </w:rPr>
      </w:pPr>
      <w:r>
        <w:t xml:space="preserve">Table </w:t>
      </w:r>
      <w:r w:rsidR="00910085">
        <w:rPr>
          <w:noProof/>
        </w:rPr>
        <w:fldChar w:fldCharType="begin"/>
      </w:r>
      <w:r w:rsidR="00910085">
        <w:rPr>
          <w:noProof/>
        </w:rPr>
        <w:instrText xml:space="preserve"> STYLEREF 1 \s </w:instrText>
      </w:r>
      <w:r w:rsidR="00910085">
        <w:rPr>
          <w:noProof/>
        </w:rPr>
        <w:fldChar w:fldCharType="separate"/>
      </w:r>
      <w:r w:rsidR="00253C6E">
        <w:rPr>
          <w:noProof/>
        </w:rPr>
        <w:t>1</w:t>
      </w:r>
      <w:r w:rsidR="00910085">
        <w:rPr>
          <w:noProof/>
        </w:rPr>
        <w:fldChar w:fldCharType="end"/>
      </w:r>
      <w:r w:rsidR="005F5DB4">
        <w:t>.</w:t>
      </w:r>
      <w:r w:rsidR="00C35B01">
        <w:rPr>
          <w:noProof/>
        </w:rPr>
        <w:t>6</w:t>
      </w:r>
      <w:r w:rsidR="002F4162">
        <w:rPr>
          <w:rFonts w:hint="eastAsia"/>
          <w:lang w:eastAsia="ja-JP"/>
        </w:rPr>
        <w:tab/>
        <w:t>Supported connector (R-Car H</w:t>
      </w:r>
      <w:r w:rsidR="00BA73ED">
        <w:rPr>
          <w:lang w:eastAsia="ja-JP"/>
        </w:rPr>
        <w:t>3</w:t>
      </w:r>
      <w:r w:rsidR="00450F6D">
        <w:rPr>
          <w:lang w:eastAsia="ja-JP"/>
        </w:rPr>
        <w:t xml:space="preserve"> / M3</w:t>
      </w:r>
      <w:r w:rsidR="001B57B8">
        <w:rPr>
          <w:rFonts w:hint="eastAsia"/>
          <w:lang w:eastAsia="ja-JP"/>
        </w:rPr>
        <w:t xml:space="preserve"> </w:t>
      </w:r>
      <w:r w:rsidR="001B57B8">
        <w:rPr>
          <w:lang w:eastAsia="ja-JP"/>
        </w:rPr>
        <w:t>/ M3N</w:t>
      </w:r>
      <w:r w:rsidR="002F4162">
        <w:rPr>
          <w:rFonts w:hint="eastAsia"/>
          <w:lang w:eastAsia="ja-JP"/>
        </w:rPr>
        <w:t xml:space="preserve"> </w:t>
      </w:r>
      <w:r w:rsidR="00F2144E">
        <w:rPr>
          <w:lang w:eastAsia="ja-JP"/>
        </w:rPr>
        <w:t>system e</w:t>
      </w:r>
      <w:r w:rsidR="00F2144E" w:rsidRPr="00F2144E">
        <w:rPr>
          <w:lang w:eastAsia="ja-JP"/>
        </w:rPr>
        <w:t xml:space="preserve">valuation </w:t>
      </w:r>
      <w:r w:rsidR="002F4162">
        <w:rPr>
          <w:rFonts w:hint="eastAsia"/>
          <w:lang w:eastAsia="ja-JP"/>
        </w:rPr>
        <w:t>board)</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40" w:type="dxa"/>
          <w:right w:w="40" w:type="dxa"/>
        </w:tblCellMar>
        <w:tblLook w:val="01E0" w:firstRow="1" w:lastRow="1" w:firstColumn="1" w:lastColumn="1" w:noHBand="0" w:noVBand="0"/>
      </w:tblPr>
      <w:tblGrid>
        <w:gridCol w:w="4866"/>
        <w:gridCol w:w="4866"/>
      </w:tblGrid>
      <w:tr w:rsidR="002F4162" w14:paraId="23FE82E7" w14:textId="77777777" w:rsidTr="002F4162">
        <w:trPr>
          <w:cantSplit/>
          <w:trHeight w:val="283"/>
          <w:tblHeader/>
        </w:trPr>
        <w:tc>
          <w:tcPr>
            <w:tcW w:w="2500" w:type="pct"/>
            <w:tcBorders>
              <w:top w:val="single" w:sz="8" w:space="0" w:color="auto"/>
              <w:right w:val="single" w:sz="4" w:space="0" w:color="auto"/>
            </w:tcBorders>
            <w:shd w:val="clear" w:color="auto" w:fill="auto"/>
            <w:vAlign w:val="center"/>
          </w:tcPr>
          <w:p w14:paraId="7675FFF1" w14:textId="77777777" w:rsidR="002F4162" w:rsidRDefault="002F4162" w:rsidP="00F466A0">
            <w:pPr>
              <w:pStyle w:val="tablehead"/>
              <w:spacing w:before="0" w:after="0" w:line="240" w:lineRule="auto"/>
              <w:ind w:left="0" w:right="0"/>
              <w:rPr>
                <w:lang w:eastAsia="ja-JP"/>
              </w:rPr>
            </w:pPr>
            <w:r>
              <w:rPr>
                <w:rFonts w:hint="eastAsia"/>
                <w:lang w:eastAsia="ja-JP"/>
              </w:rPr>
              <w:t>Output signal</w:t>
            </w:r>
          </w:p>
        </w:tc>
        <w:tc>
          <w:tcPr>
            <w:tcW w:w="2500" w:type="pct"/>
            <w:tcBorders>
              <w:top w:val="single" w:sz="8" w:space="0" w:color="auto"/>
              <w:left w:val="single" w:sz="4" w:space="0" w:color="auto"/>
              <w:bottom w:val="single" w:sz="4" w:space="0" w:color="auto"/>
            </w:tcBorders>
            <w:shd w:val="clear" w:color="auto" w:fill="auto"/>
            <w:vAlign w:val="center"/>
          </w:tcPr>
          <w:p w14:paraId="27E8AB40" w14:textId="467BBBCD" w:rsidR="002F4162" w:rsidRPr="00200F92" w:rsidRDefault="00EA67C0" w:rsidP="002F4162">
            <w:pPr>
              <w:pStyle w:val="tablehead"/>
              <w:spacing w:before="0" w:after="0" w:line="240" w:lineRule="auto"/>
              <w:ind w:left="0" w:right="0"/>
              <w:rPr>
                <w:lang w:eastAsia="ja-JP"/>
              </w:rPr>
            </w:pPr>
            <w:r>
              <w:rPr>
                <w:lang w:eastAsia="ja-JP"/>
              </w:rPr>
              <w:t>C</w:t>
            </w:r>
            <w:r w:rsidR="002F4162">
              <w:rPr>
                <w:rFonts w:hint="eastAsia"/>
                <w:lang w:eastAsia="ja-JP"/>
              </w:rPr>
              <w:t>onnector</w:t>
            </w:r>
            <w:r>
              <w:rPr>
                <w:lang w:eastAsia="ja-JP"/>
              </w:rPr>
              <w:t>’s number</w:t>
            </w:r>
          </w:p>
        </w:tc>
      </w:tr>
      <w:tr w:rsidR="002F4162" w14:paraId="7D35E06F" w14:textId="77777777" w:rsidTr="002F4162">
        <w:trPr>
          <w:cantSplit/>
          <w:trHeight w:val="260"/>
          <w:tblHeader/>
        </w:trPr>
        <w:tc>
          <w:tcPr>
            <w:tcW w:w="2500" w:type="pct"/>
            <w:tcBorders>
              <w:top w:val="single" w:sz="8" w:space="0" w:color="auto"/>
              <w:bottom w:val="single" w:sz="4" w:space="0" w:color="auto"/>
              <w:right w:val="single" w:sz="4" w:space="0" w:color="auto"/>
            </w:tcBorders>
            <w:shd w:val="clear" w:color="auto" w:fill="auto"/>
          </w:tcPr>
          <w:p w14:paraId="75F0AAC9" w14:textId="77777777" w:rsidR="002F4162" w:rsidRPr="00896C56" w:rsidRDefault="002F4162" w:rsidP="00F466A0">
            <w:pPr>
              <w:pStyle w:val="tablebody"/>
              <w:jc w:val="center"/>
              <w:rPr>
                <w:lang w:eastAsia="ja-JP"/>
              </w:rPr>
            </w:pPr>
            <w:r>
              <w:rPr>
                <w:rFonts w:hint="eastAsia"/>
                <w:lang w:eastAsia="ja-JP"/>
              </w:rPr>
              <w:t>Analog RGB</w:t>
            </w:r>
          </w:p>
        </w:tc>
        <w:tc>
          <w:tcPr>
            <w:tcW w:w="2500" w:type="pct"/>
            <w:tcBorders>
              <w:top w:val="single" w:sz="8" w:space="0" w:color="auto"/>
              <w:left w:val="single" w:sz="4" w:space="0" w:color="auto"/>
              <w:bottom w:val="single" w:sz="4" w:space="0" w:color="auto"/>
            </w:tcBorders>
            <w:shd w:val="clear" w:color="auto" w:fill="auto"/>
            <w:vAlign w:val="center"/>
          </w:tcPr>
          <w:p w14:paraId="2CD4DD2D" w14:textId="77777777" w:rsidR="002F4162" w:rsidRPr="00896C56" w:rsidRDefault="002F4162" w:rsidP="00F466A0">
            <w:pPr>
              <w:pStyle w:val="tablebody"/>
              <w:jc w:val="center"/>
              <w:rPr>
                <w:lang w:eastAsia="ja-JP"/>
              </w:rPr>
            </w:pPr>
            <w:r>
              <w:rPr>
                <w:rFonts w:hint="eastAsia"/>
                <w:lang w:eastAsia="ja-JP"/>
              </w:rPr>
              <w:t>CN1</w:t>
            </w:r>
            <w:r w:rsidR="005F6245">
              <w:rPr>
                <w:lang w:eastAsia="ja-JP"/>
              </w:rPr>
              <w:t>5</w:t>
            </w:r>
          </w:p>
        </w:tc>
      </w:tr>
      <w:tr w:rsidR="002F4162" w14:paraId="19BCFF83" w14:textId="77777777" w:rsidTr="00B94654">
        <w:trPr>
          <w:cantSplit/>
          <w:trHeight w:val="260"/>
          <w:tblHeader/>
        </w:trPr>
        <w:tc>
          <w:tcPr>
            <w:tcW w:w="2500" w:type="pct"/>
            <w:tcBorders>
              <w:top w:val="single" w:sz="4" w:space="0" w:color="auto"/>
              <w:bottom w:val="single" w:sz="4" w:space="0" w:color="auto"/>
              <w:right w:val="single" w:sz="4" w:space="0" w:color="auto"/>
            </w:tcBorders>
            <w:shd w:val="clear" w:color="auto" w:fill="auto"/>
          </w:tcPr>
          <w:p w14:paraId="16F00168" w14:textId="77777777" w:rsidR="002F4162" w:rsidRDefault="002F4162" w:rsidP="00F466A0">
            <w:pPr>
              <w:pStyle w:val="tablebody"/>
              <w:jc w:val="center"/>
              <w:rPr>
                <w:lang w:eastAsia="ja-JP"/>
              </w:rPr>
            </w:pPr>
            <w:r>
              <w:rPr>
                <w:rFonts w:hint="eastAsia"/>
                <w:lang w:eastAsia="ja-JP"/>
              </w:rPr>
              <w:t>HDMI</w:t>
            </w:r>
            <w:r w:rsidR="005F6245">
              <w:rPr>
                <w:lang w:eastAsia="ja-JP"/>
              </w:rPr>
              <w:t>0</w:t>
            </w:r>
          </w:p>
        </w:tc>
        <w:tc>
          <w:tcPr>
            <w:tcW w:w="2500" w:type="pct"/>
            <w:tcBorders>
              <w:top w:val="single" w:sz="4" w:space="0" w:color="auto"/>
              <w:left w:val="single" w:sz="4" w:space="0" w:color="auto"/>
              <w:bottom w:val="single" w:sz="4" w:space="0" w:color="auto"/>
            </w:tcBorders>
            <w:shd w:val="clear" w:color="auto" w:fill="auto"/>
            <w:vAlign w:val="center"/>
          </w:tcPr>
          <w:p w14:paraId="1072A8A8" w14:textId="77777777" w:rsidR="002F4162" w:rsidRDefault="002F4162" w:rsidP="00F466A0">
            <w:pPr>
              <w:pStyle w:val="tablebody"/>
              <w:jc w:val="center"/>
              <w:rPr>
                <w:lang w:eastAsia="ja-JP"/>
              </w:rPr>
            </w:pPr>
            <w:r>
              <w:rPr>
                <w:rFonts w:hint="eastAsia"/>
                <w:lang w:eastAsia="ja-JP"/>
              </w:rPr>
              <w:t>CN1</w:t>
            </w:r>
            <w:r w:rsidR="005F6245">
              <w:rPr>
                <w:lang w:eastAsia="ja-JP"/>
              </w:rPr>
              <w:t>6</w:t>
            </w:r>
          </w:p>
        </w:tc>
      </w:tr>
      <w:tr w:rsidR="005F6245" w14:paraId="1C2D8465" w14:textId="77777777" w:rsidTr="00B94654">
        <w:trPr>
          <w:cantSplit/>
          <w:trHeight w:val="260"/>
          <w:tblHeader/>
        </w:trPr>
        <w:tc>
          <w:tcPr>
            <w:tcW w:w="2500" w:type="pct"/>
            <w:tcBorders>
              <w:top w:val="single" w:sz="4" w:space="0" w:color="auto"/>
              <w:bottom w:val="single" w:sz="4" w:space="0" w:color="auto"/>
              <w:right w:val="single" w:sz="4" w:space="0" w:color="auto"/>
            </w:tcBorders>
            <w:shd w:val="clear" w:color="auto" w:fill="auto"/>
          </w:tcPr>
          <w:p w14:paraId="02A30D33" w14:textId="77777777" w:rsidR="005F6245" w:rsidRDefault="005F6245">
            <w:pPr>
              <w:pStyle w:val="tablebody"/>
              <w:jc w:val="center"/>
              <w:rPr>
                <w:lang w:eastAsia="ja-JP"/>
              </w:rPr>
            </w:pPr>
            <w:r>
              <w:rPr>
                <w:rFonts w:hint="eastAsia"/>
                <w:lang w:eastAsia="ja-JP"/>
              </w:rPr>
              <w:t>HDMI1</w:t>
            </w:r>
            <w:r w:rsidR="007B501C">
              <w:rPr>
                <w:lang w:eastAsia="ja-JP"/>
              </w:rPr>
              <w:t xml:space="preserve"> (R-Car H3</w:t>
            </w:r>
            <w:r w:rsidR="00F5412E">
              <w:rPr>
                <w:lang w:eastAsia="ja-JP"/>
              </w:rPr>
              <w:t xml:space="preserve"> </w:t>
            </w:r>
            <w:r w:rsidR="007B501C">
              <w:rPr>
                <w:lang w:eastAsia="ja-JP"/>
              </w:rPr>
              <w:t>only)</w:t>
            </w:r>
          </w:p>
        </w:tc>
        <w:tc>
          <w:tcPr>
            <w:tcW w:w="2500" w:type="pct"/>
            <w:tcBorders>
              <w:top w:val="single" w:sz="4" w:space="0" w:color="auto"/>
              <w:left w:val="single" w:sz="4" w:space="0" w:color="auto"/>
              <w:bottom w:val="single" w:sz="4" w:space="0" w:color="auto"/>
            </w:tcBorders>
            <w:shd w:val="clear" w:color="auto" w:fill="auto"/>
            <w:vAlign w:val="center"/>
          </w:tcPr>
          <w:p w14:paraId="443E1161" w14:textId="77777777" w:rsidR="005F6245" w:rsidRDefault="005F6245" w:rsidP="00F466A0">
            <w:pPr>
              <w:pStyle w:val="tablebody"/>
              <w:jc w:val="center"/>
              <w:rPr>
                <w:lang w:eastAsia="ja-JP"/>
              </w:rPr>
            </w:pPr>
            <w:r>
              <w:rPr>
                <w:rFonts w:hint="eastAsia"/>
                <w:lang w:eastAsia="ja-JP"/>
              </w:rPr>
              <w:t>CN17</w:t>
            </w:r>
          </w:p>
        </w:tc>
      </w:tr>
      <w:tr w:rsidR="005F6245" w14:paraId="680CC8CA" w14:textId="77777777" w:rsidTr="00B94654">
        <w:trPr>
          <w:cantSplit/>
          <w:trHeight w:val="260"/>
          <w:tblHeader/>
        </w:trPr>
        <w:tc>
          <w:tcPr>
            <w:tcW w:w="2500" w:type="pct"/>
            <w:tcBorders>
              <w:top w:val="single" w:sz="4" w:space="0" w:color="auto"/>
              <w:bottom w:val="single" w:sz="8" w:space="0" w:color="auto"/>
              <w:right w:val="single" w:sz="4" w:space="0" w:color="auto"/>
            </w:tcBorders>
            <w:shd w:val="clear" w:color="auto" w:fill="auto"/>
          </w:tcPr>
          <w:p w14:paraId="193CCC1E" w14:textId="77777777" w:rsidR="005F6245" w:rsidRDefault="005F6245" w:rsidP="000227BC">
            <w:pPr>
              <w:pStyle w:val="tablebody"/>
              <w:jc w:val="center"/>
              <w:rPr>
                <w:lang w:eastAsia="ja-JP"/>
              </w:rPr>
            </w:pPr>
            <w:r>
              <w:rPr>
                <w:rFonts w:hint="eastAsia"/>
                <w:lang w:eastAsia="ja-JP"/>
              </w:rPr>
              <w:t>LVDS</w:t>
            </w:r>
            <w:r w:rsidR="00BA73ED">
              <w:rPr>
                <w:rFonts w:hint="eastAsia"/>
                <w:lang w:eastAsia="ja-JP"/>
              </w:rPr>
              <w:t xml:space="preserve"> </w:t>
            </w:r>
            <w:r w:rsidR="005C29E9">
              <w:rPr>
                <w:lang w:eastAsia="ja-JP"/>
              </w:rPr>
              <w:t>*</w:t>
            </w:r>
            <w:r w:rsidR="00BA73ED" w:rsidRPr="002F4162">
              <w:rPr>
                <w:rFonts w:hint="eastAsia"/>
                <w:vertAlign w:val="superscript"/>
                <w:lang w:eastAsia="ja-JP"/>
              </w:rPr>
              <w:t>1</w:t>
            </w:r>
          </w:p>
        </w:tc>
        <w:tc>
          <w:tcPr>
            <w:tcW w:w="2500" w:type="pct"/>
            <w:tcBorders>
              <w:top w:val="single" w:sz="4" w:space="0" w:color="auto"/>
              <w:left w:val="single" w:sz="4" w:space="0" w:color="auto"/>
              <w:bottom w:val="single" w:sz="8" w:space="0" w:color="auto"/>
            </w:tcBorders>
            <w:shd w:val="clear" w:color="auto" w:fill="auto"/>
            <w:vAlign w:val="center"/>
          </w:tcPr>
          <w:p w14:paraId="4C6F61EE" w14:textId="77777777" w:rsidR="005F6245" w:rsidRDefault="005F6245" w:rsidP="000227BC">
            <w:pPr>
              <w:pStyle w:val="tablebody"/>
              <w:jc w:val="center"/>
              <w:rPr>
                <w:lang w:eastAsia="ja-JP"/>
              </w:rPr>
            </w:pPr>
            <w:r>
              <w:rPr>
                <w:rFonts w:hint="eastAsia"/>
                <w:lang w:eastAsia="ja-JP"/>
              </w:rPr>
              <w:t>CN1</w:t>
            </w:r>
            <w:r>
              <w:rPr>
                <w:lang w:eastAsia="ja-JP"/>
              </w:rPr>
              <w:t>8</w:t>
            </w:r>
            <w:r>
              <w:rPr>
                <w:rFonts w:hint="eastAsia"/>
                <w:lang w:eastAsia="ja-JP"/>
              </w:rPr>
              <w:t>/CN</w:t>
            </w:r>
            <w:r>
              <w:rPr>
                <w:lang w:eastAsia="ja-JP"/>
              </w:rPr>
              <w:t>19</w:t>
            </w:r>
          </w:p>
        </w:tc>
      </w:tr>
    </w:tbl>
    <w:p w14:paraId="4D7FEBB6" w14:textId="77777777" w:rsidR="007B2136" w:rsidRDefault="007B2136" w:rsidP="00B94654">
      <w:pPr>
        <w:pStyle w:val="tablenumbernote"/>
        <w:rPr>
          <w:lang w:eastAsia="ja-JP"/>
        </w:rPr>
      </w:pPr>
      <w:r>
        <w:t xml:space="preserve">Note: </w:t>
      </w:r>
      <w:r w:rsidR="00BA73ED">
        <w:rPr>
          <w:lang w:eastAsia="ja-JP"/>
        </w:rPr>
        <w:t xml:space="preserve"> 1</w:t>
      </w:r>
      <w:r w:rsidR="005B34B7">
        <w:rPr>
          <w:rFonts w:hint="eastAsia"/>
          <w:lang w:eastAsia="ja-JP"/>
        </w:rPr>
        <w:t>.  T</w:t>
      </w:r>
      <w:r w:rsidR="005B34B7" w:rsidRPr="002F4162">
        <w:t xml:space="preserve">he </w:t>
      </w:r>
      <w:r w:rsidR="005B34B7" w:rsidRPr="005B34B7">
        <w:t>backlight of LVDS is controlled by a GPIO terminal</w:t>
      </w:r>
      <w:r w:rsidR="005B34B7">
        <w:rPr>
          <w:rFonts w:hint="eastAsia"/>
          <w:lang w:eastAsia="ja-JP"/>
        </w:rPr>
        <w:t xml:space="preserve"> (</w:t>
      </w:r>
      <w:r w:rsidR="00BA73ED">
        <w:rPr>
          <w:rFonts w:hint="eastAsia"/>
          <w:lang w:eastAsia="ja-JP"/>
        </w:rPr>
        <w:t>GPIO</w:t>
      </w:r>
      <w:r w:rsidR="00BA73ED">
        <w:rPr>
          <w:lang w:eastAsia="ja-JP"/>
        </w:rPr>
        <w:t>6</w:t>
      </w:r>
      <w:r w:rsidR="005B34B7">
        <w:rPr>
          <w:rFonts w:hint="eastAsia"/>
          <w:lang w:eastAsia="ja-JP"/>
        </w:rPr>
        <w:t>_</w:t>
      </w:r>
      <w:r w:rsidR="00BA73ED">
        <w:rPr>
          <w:lang w:eastAsia="ja-JP"/>
        </w:rPr>
        <w:t>07</w:t>
      </w:r>
      <w:r w:rsidR="005B34B7">
        <w:rPr>
          <w:rFonts w:hint="eastAsia"/>
          <w:lang w:eastAsia="ja-JP"/>
        </w:rPr>
        <w:t>)</w:t>
      </w:r>
      <w:r w:rsidR="005B34B7" w:rsidRPr="005B34B7">
        <w:t xml:space="preserve">. </w:t>
      </w:r>
      <w:r w:rsidR="005B34B7">
        <w:rPr>
          <w:rFonts w:hint="eastAsia"/>
          <w:lang w:eastAsia="ja-JP"/>
        </w:rPr>
        <w:t xml:space="preserve">The </w:t>
      </w:r>
      <w:r w:rsidR="005B34B7" w:rsidRPr="005B34B7">
        <w:t xml:space="preserve">backlight is ON when </w:t>
      </w:r>
      <w:proofErr w:type="gramStart"/>
      <w:r w:rsidR="005B34B7">
        <w:rPr>
          <w:rFonts w:hint="eastAsia"/>
          <w:lang w:eastAsia="ja-JP"/>
        </w:rPr>
        <w:t>kernel</w:t>
      </w:r>
      <w:proofErr w:type="gramEnd"/>
      <w:r w:rsidR="005B34B7">
        <w:t xml:space="preserve"> start</w:t>
      </w:r>
      <w:r w:rsidR="005B34B7">
        <w:rPr>
          <w:rFonts w:hint="eastAsia"/>
          <w:lang w:eastAsia="ja-JP"/>
        </w:rPr>
        <w:t>ing</w:t>
      </w:r>
      <w:r w:rsidR="005B34B7" w:rsidRPr="005B34B7">
        <w:t>.</w:t>
      </w:r>
      <w:r w:rsidR="005B34B7">
        <w:rPr>
          <w:rFonts w:hint="eastAsia"/>
          <w:lang w:eastAsia="ja-JP"/>
        </w:rPr>
        <w:t xml:space="preserve"> </w:t>
      </w:r>
      <w:r w:rsidR="00BA73ED">
        <w:rPr>
          <w:rStyle w:val="hps"/>
          <w:rFonts w:cs="Arial"/>
          <w:color w:val="222222"/>
          <w:lang w:val="en"/>
        </w:rPr>
        <w:t>If you</w:t>
      </w:r>
      <w:r w:rsidR="00BA73ED">
        <w:rPr>
          <w:rFonts w:cs="Arial"/>
          <w:color w:val="222222"/>
          <w:lang w:val="en"/>
        </w:rPr>
        <w:t xml:space="preserve"> </w:t>
      </w:r>
      <w:proofErr w:type="gramStart"/>
      <w:r w:rsidR="00BA73ED">
        <w:rPr>
          <w:rStyle w:val="hps"/>
          <w:rFonts w:cs="Arial"/>
          <w:color w:val="222222"/>
          <w:lang w:val="en"/>
        </w:rPr>
        <w:t>dynamically</w:t>
      </w:r>
      <w:r w:rsidR="00BA73ED">
        <w:rPr>
          <w:rFonts w:cs="Arial"/>
          <w:color w:val="222222"/>
          <w:lang w:val="en"/>
        </w:rPr>
        <w:t xml:space="preserve"> want to</w:t>
      </w:r>
      <w:proofErr w:type="gramEnd"/>
      <w:r w:rsidR="00BA73ED">
        <w:rPr>
          <w:rFonts w:cs="Arial"/>
          <w:color w:val="222222"/>
          <w:lang w:val="en"/>
        </w:rPr>
        <w:t xml:space="preserve"> </w:t>
      </w:r>
      <w:r w:rsidR="00BA73ED">
        <w:rPr>
          <w:rStyle w:val="hps"/>
          <w:rFonts w:cs="Arial"/>
          <w:color w:val="222222"/>
          <w:lang w:val="en"/>
        </w:rPr>
        <w:t>control</w:t>
      </w:r>
      <w:r w:rsidR="00BA73ED">
        <w:rPr>
          <w:rFonts w:cs="Arial"/>
          <w:color w:val="222222"/>
          <w:lang w:val="en"/>
        </w:rPr>
        <w:t xml:space="preserve">, </w:t>
      </w:r>
      <w:r w:rsidR="00BA73ED">
        <w:rPr>
          <w:rStyle w:val="hps"/>
          <w:rFonts w:cs="Arial"/>
          <w:color w:val="222222"/>
          <w:lang w:val="en"/>
        </w:rPr>
        <w:t>please</w:t>
      </w:r>
      <w:r w:rsidR="00BA73ED">
        <w:rPr>
          <w:rFonts w:cs="Arial"/>
          <w:color w:val="222222"/>
          <w:lang w:val="en"/>
        </w:rPr>
        <w:t xml:space="preserve"> </w:t>
      </w:r>
      <w:r w:rsidR="00BA73ED">
        <w:rPr>
          <w:rStyle w:val="hps"/>
          <w:rFonts w:cs="Arial"/>
          <w:color w:val="222222"/>
          <w:lang w:val="en"/>
        </w:rPr>
        <w:t>use the</w:t>
      </w:r>
      <w:r w:rsidR="00BA73ED">
        <w:rPr>
          <w:rFonts w:cs="Arial"/>
          <w:color w:val="222222"/>
          <w:lang w:val="en"/>
        </w:rPr>
        <w:t xml:space="preserve"> </w:t>
      </w:r>
      <w:r w:rsidR="00BA73ED">
        <w:rPr>
          <w:rStyle w:val="hps"/>
          <w:rFonts w:cs="Arial"/>
          <w:color w:val="222222"/>
          <w:lang w:val="en"/>
        </w:rPr>
        <w:t>GPIO</w:t>
      </w:r>
      <w:r w:rsidR="00BA73ED">
        <w:rPr>
          <w:rFonts w:cs="Arial"/>
          <w:color w:val="222222"/>
          <w:lang w:val="en"/>
        </w:rPr>
        <w:t xml:space="preserve"> </w:t>
      </w:r>
      <w:r w:rsidR="00BA73ED">
        <w:rPr>
          <w:rStyle w:val="hps"/>
          <w:rFonts w:cs="Arial"/>
          <w:color w:val="222222"/>
          <w:lang w:val="en"/>
        </w:rPr>
        <w:t>of</w:t>
      </w:r>
      <w:r w:rsidR="00BA73ED">
        <w:rPr>
          <w:rFonts w:cs="Arial"/>
          <w:color w:val="222222"/>
          <w:lang w:val="en"/>
        </w:rPr>
        <w:t xml:space="preserve"> </w:t>
      </w:r>
      <w:r w:rsidR="00BA73ED">
        <w:rPr>
          <w:rStyle w:val="hps"/>
          <w:rFonts w:cs="Arial"/>
          <w:color w:val="222222"/>
          <w:lang w:val="en"/>
        </w:rPr>
        <w:t xml:space="preserve">API. </w:t>
      </w:r>
      <w:r w:rsidR="005B34B7" w:rsidRPr="005B34B7">
        <w:rPr>
          <w:lang w:eastAsia="ja-JP"/>
        </w:rPr>
        <w:t>Please refer to Linux Interface Specification Device Driver GPIO</w:t>
      </w:r>
      <w:r w:rsidR="005B34B7">
        <w:rPr>
          <w:rFonts w:hint="eastAsia"/>
          <w:lang w:eastAsia="ja-JP"/>
        </w:rPr>
        <w:t xml:space="preserve"> user's manual</w:t>
      </w:r>
      <w:r w:rsidR="005B34B7" w:rsidRPr="005B34B7">
        <w:rPr>
          <w:lang w:eastAsia="ja-JP"/>
        </w:rPr>
        <w:t xml:space="preserve"> for details.</w:t>
      </w:r>
    </w:p>
    <w:p w14:paraId="3F828866" w14:textId="77777777" w:rsidR="005F5DB4" w:rsidRDefault="005F5DB4" w:rsidP="00B94654">
      <w:pPr>
        <w:pStyle w:val="tablenumbernote"/>
        <w:rPr>
          <w:lang w:eastAsia="ja-JP"/>
        </w:rPr>
      </w:pPr>
    </w:p>
    <w:p w14:paraId="0DB77E62" w14:textId="79313E7E" w:rsidR="005F5DB4" w:rsidRDefault="005F5DB4" w:rsidP="00C37AD3">
      <w:pPr>
        <w:pStyle w:val="tabletitle"/>
        <w:rPr>
          <w:lang w:eastAsia="ja-JP"/>
        </w:rPr>
      </w:pPr>
      <w:r>
        <w:rPr>
          <w:lang w:eastAsia="ja-JP"/>
        </w:rPr>
        <w:t xml:space="preserve">Table </w:t>
      </w:r>
      <w:r>
        <w:rPr>
          <w:lang w:eastAsia="ja-JP"/>
        </w:rPr>
        <w:fldChar w:fldCharType="begin"/>
      </w:r>
      <w:r>
        <w:rPr>
          <w:lang w:eastAsia="ja-JP"/>
        </w:rPr>
        <w:instrText xml:space="preserve"> STYLEREF 1 \s </w:instrText>
      </w:r>
      <w:r>
        <w:rPr>
          <w:lang w:eastAsia="ja-JP"/>
        </w:rPr>
        <w:fldChar w:fldCharType="separate"/>
      </w:r>
      <w:r w:rsidR="00253C6E">
        <w:rPr>
          <w:noProof/>
          <w:lang w:eastAsia="ja-JP"/>
        </w:rPr>
        <w:t>1</w:t>
      </w:r>
      <w:r>
        <w:rPr>
          <w:lang w:eastAsia="ja-JP"/>
        </w:rPr>
        <w:fldChar w:fldCharType="end"/>
      </w:r>
      <w:r>
        <w:rPr>
          <w:lang w:eastAsia="ja-JP"/>
        </w:rPr>
        <w:t>.</w:t>
      </w:r>
      <w:proofErr w:type="gramStart"/>
      <w:r w:rsidR="00C35B01">
        <w:rPr>
          <w:lang w:eastAsia="ja-JP"/>
        </w:rPr>
        <w:t>7</w:t>
      </w:r>
      <w:r w:rsidR="007758C7">
        <w:rPr>
          <w:lang w:eastAsia="ja-JP"/>
        </w:rPr>
        <w:t xml:space="preserve">  </w:t>
      </w:r>
      <w:r>
        <w:rPr>
          <w:lang w:eastAsia="ja-JP"/>
        </w:rPr>
        <w:t>Supported</w:t>
      </w:r>
      <w:proofErr w:type="gramEnd"/>
      <w:r>
        <w:rPr>
          <w:lang w:eastAsia="ja-JP"/>
        </w:rPr>
        <w:t xml:space="preserve"> connector (R-Car E3</w:t>
      </w:r>
      <w:r w:rsidRPr="002F6F53">
        <w:rPr>
          <w:lang w:eastAsia="ja-JP"/>
        </w:rPr>
        <w:t xml:space="preserve"> system evaluation board)</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40" w:type="dxa"/>
          <w:right w:w="40" w:type="dxa"/>
        </w:tblCellMar>
        <w:tblLook w:val="01E0" w:firstRow="1" w:lastRow="1" w:firstColumn="1" w:lastColumn="1" w:noHBand="0" w:noVBand="0"/>
      </w:tblPr>
      <w:tblGrid>
        <w:gridCol w:w="4866"/>
        <w:gridCol w:w="4866"/>
      </w:tblGrid>
      <w:tr w:rsidR="005F5DB4" w:rsidRPr="00C426CA" w14:paraId="0F3C8837" w14:textId="77777777" w:rsidTr="0075146A">
        <w:trPr>
          <w:cantSplit/>
          <w:trHeight w:val="283"/>
          <w:tblHeader/>
        </w:trPr>
        <w:tc>
          <w:tcPr>
            <w:tcW w:w="2500" w:type="pct"/>
            <w:tcBorders>
              <w:top w:val="single" w:sz="8" w:space="0" w:color="auto"/>
              <w:right w:val="single" w:sz="4" w:space="0" w:color="auto"/>
            </w:tcBorders>
            <w:shd w:val="clear" w:color="auto" w:fill="auto"/>
            <w:vAlign w:val="center"/>
          </w:tcPr>
          <w:p w14:paraId="53783A76" w14:textId="77777777" w:rsidR="005F5DB4" w:rsidRPr="005F7E11" w:rsidRDefault="005F5DB4" w:rsidP="0075146A">
            <w:pPr>
              <w:pStyle w:val="tablehead"/>
              <w:spacing w:before="0" w:after="0" w:line="240" w:lineRule="auto"/>
              <w:ind w:left="0" w:right="0"/>
              <w:rPr>
                <w:lang w:eastAsia="ja-JP"/>
              </w:rPr>
            </w:pPr>
            <w:r w:rsidRPr="005F7E11">
              <w:rPr>
                <w:lang w:eastAsia="ja-JP"/>
              </w:rPr>
              <w:t>Output signal</w:t>
            </w:r>
          </w:p>
        </w:tc>
        <w:tc>
          <w:tcPr>
            <w:tcW w:w="2500" w:type="pct"/>
            <w:tcBorders>
              <w:top w:val="single" w:sz="8" w:space="0" w:color="auto"/>
              <w:left w:val="single" w:sz="4" w:space="0" w:color="auto"/>
              <w:bottom w:val="single" w:sz="4" w:space="0" w:color="auto"/>
            </w:tcBorders>
            <w:shd w:val="clear" w:color="auto" w:fill="auto"/>
            <w:vAlign w:val="center"/>
          </w:tcPr>
          <w:p w14:paraId="466797EF" w14:textId="0F78B993" w:rsidR="005F5DB4" w:rsidRPr="005F7E11" w:rsidRDefault="00EA67C0" w:rsidP="0075146A">
            <w:pPr>
              <w:pStyle w:val="tablehead"/>
              <w:spacing w:before="0" w:after="0" w:line="240" w:lineRule="auto"/>
              <w:ind w:left="0" w:right="0"/>
              <w:rPr>
                <w:lang w:eastAsia="ja-JP"/>
              </w:rPr>
            </w:pPr>
            <w:r>
              <w:rPr>
                <w:lang w:eastAsia="ja-JP"/>
              </w:rPr>
              <w:t>C</w:t>
            </w:r>
            <w:r>
              <w:rPr>
                <w:rFonts w:hint="eastAsia"/>
                <w:lang w:eastAsia="ja-JP"/>
              </w:rPr>
              <w:t>onnector</w:t>
            </w:r>
            <w:r>
              <w:rPr>
                <w:lang w:eastAsia="ja-JP"/>
              </w:rPr>
              <w:t>’s number</w:t>
            </w:r>
          </w:p>
        </w:tc>
      </w:tr>
      <w:tr w:rsidR="005F5DB4" w:rsidRPr="00C426CA" w14:paraId="7E094ED0" w14:textId="77777777" w:rsidTr="0075146A">
        <w:trPr>
          <w:cantSplit/>
          <w:trHeight w:val="260"/>
          <w:tblHeader/>
        </w:trPr>
        <w:tc>
          <w:tcPr>
            <w:tcW w:w="2500" w:type="pct"/>
            <w:tcBorders>
              <w:top w:val="single" w:sz="8" w:space="0" w:color="auto"/>
              <w:bottom w:val="single" w:sz="4" w:space="0" w:color="auto"/>
              <w:right w:val="single" w:sz="4" w:space="0" w:color="auto"/>
            </w:tcBorders>
            <w:shd w:val="clear" w:color="auto" w:fill="auto"/>
          </w:tcPr>
          <w:p w14:paraId="20425809" w14:textId="77777777" w:rsidR="005F5DB4" w:rsidRPr="005F7E11" w:rsidRDefault="005F5DB4" w:rsidP="0075146A">
            <w:pPr>
              <w:pStyle w:val="tablebody"/>
              <w:jc w:val="center"/>
              <w:rPr>
                <w:lang w:eastAsia="ja-JP"/>
              </w:rPr>
            </w:pPr>
            <w:r w:rsidRPr="005F7E11">
              <w:rPr>
                <w:lang w:eastAsia="ja-JP"/>
              </w:rPr>
              <w:t>Analog RGB</w:t>
            </w:r>
          </w:p>
        </w:tc>
        <w:tc>
          <w:tcPr>
            <w:tcW w:w="2500" w:type="pct"/>
            <w:tcBorders>
              <w:top w:val="single" w:sz="8" w:space="0" w:color="auto"/>
              <w:left w:val="single" w:sz="4" w:space="0" w:color="auto"/>
              <w:bottom w:val="single" w:sz="4" w:space="0" w:color="auto"/>
            </w:tcBorders>
            <w:shd w:val="clear" w:color="auto" w:fill="auto"/>
            <w:vAlign w:val="center"/>
          </w:tcPr>
          <w:p w14:paraId="2C3811A2" w14:textId="77777777" w:rsidR="005F5DB4" w:rsidRPr="005F7E11" w:rsidRDefault="005F5DB4" w:rsidP="0075146A">
            <w:pPr>
              <w:pStyle w:val="tablebody"/>
              <w:jc w:val="center"/>
              <w:rPr>
                <w:lang w:eastAsia="ja-JP"/>
              </w:rPr>
            </w:pPr>
            <w:r w:rsidRPr="005F7E11">
              <w:rPr>
                <w:lang w:eastAsia="ja-JP"/>
              </w:rPr>
              <w:t>CN15</w:t>
            </w:r>
          </w:p>
        </w:tc>
      </w:tr>
      <w:tr w:rsidR="005F5DB4" w:rsidRPr="00C426CA" w14:paraId="176C9AF9" w14:textId="77777777" w:rsidTr="0075146A">
        <w:trPr>
          <w:cantSplit/>
          <w:trHeight w:val="260"/>
          <w:tblHeader/>
        </w:trPr>
        <w:tc>
          <w:tcPr>
            <w:tcW w:w="2500" w:type="pct"/>
            <w:tcBorders>
              <w:top w:val="single" w:sz="4" w:space="0" w:color="auto"/>
              <w:bottom w:val="single" w:sz="4" w:space="0" w:color="auto"/>
              <w:right w:val="single" w:sz="4" w:space="0" w:color="auto"/>
            </w:tcBorders>
            <w:shd w:val="clear" w:color="auto" w:fill="auto"/>
          </w:tcPr>
          <w:p w14:paraId="46216F08" w14:textId="77777777" w:rsidR="005F5DB4" w:rsidRPr="005F7E11" w:rsidRDefault="005F5DB4" w:rsidP="0075146A">
            <w:pPr>
              <w:pStyle w:val="tablebody"/>
              <w:jc w:val="center"/>
              <w:rPr>
                <w:lang w:eastAsia="ja-JP"/>
              </w:rPr>
            </w:pPr>
            <w:r w:rsidRPr="005F7E11">
              <w:rPr>
                <w:lang w:eastAsia="ja-JP"/>
              </w:rPr>
              <w:t>HDMI</w:t>
            </w:r>
          </w:p>
        </w:tc>
        <w:tc>
          <w:tcPr>
            <w:tcW w:w="2500" w:type="pct"/>
            <w:tcBorders>
              <w:top w:val="single" w:sz="4" w:space="0" w:color="auto"/>
              <w:left w:val="single" w:sz="4" w:space="0" w:color="auto"/>
              <w:bottom w:val="single" w:sz="4" w:space="0" w:color="auto"/>
            </w:tcBorders>
            <w:shd w:val="clear" w:color="auto" w:fill="auto"/>
            <w:vAlign w:val="center"/>
          </w:tcPr>
          <w:p w14:paraId="0BAD6E49" w14:textId="77777777" w:rsidR="005F5DB4" w:rsidRPr="005F7E11" w:rsidRDefault="005F5DB4" w:rsidP="0075146A">
            <w:pPr>
              <w:pStyle w:val="tablebody"/>
              <w:jc w:val="center"/>
              <w:rPr>
                <w:lang w:eastAsia="ja-JP"/>
              </w:rPr>
            </w:pPr>
            <w:r w:rsidRPr="005F7E11">
              <w:rPr>
                <w:lang w:eastAsia="ja-JP"/>
              </w:rPr>
              <w:t>CN37</w:t>
            </w:r>
          </w:p>
        </w:tc>
      </w:tr>
      <w:tr w:rsidR="005F5DB4" w:rsidRPr="00C426CA" w14:paraId="2FA88838" w14:textId="77777777" w:rsidTr="0075146A">
        <w:trPr>
          <w:cantSplit/>
          <w:trHeight w:val="260"/>
          <w:tblHeader/>
        </w:trPr>
        <w:tc>
          <w:tcPr>
            <w:tcW w:w="2500" w:type="pct"/>
            <w:tcBorders>
              <w:top w:val="single" w:sz="4" w:space="0" w:color="auto"/>
              <w:bottom w:val="single" w:sz="4" w:space="0" w:color="auto"/>
              <w:right w:val="single" w:sz="4" w:space="0" w:color="auto"/>
            </w:tcBorders>
            <w:shd w:val="clear" w:color="auto" w:fill="auto"/>
          </w:tcPr>
          <w:p w14:paraId="3C81FBA1" w14:textId="77777777" w:rsidR="005F5DB4" w:rsidRPr="005F7E11" w:rsidRDefault="005F5DB4" w:rsidP="0075146A">
            <w:pPr>
              <w:pStyle w:val="tablebody"/>
              <w:jc w:val="center"/>
              <w:rPr>
                <w:lang w:eastAsia="ja-JP"/>
              </w:rPr>
            </w:pPr>
            <w:r w:rsidRPr="005F7E11">
              <w:rPr>
                <w:lang w:eastAsia="ja-JP"/>
              </w:rPr>
              <w:t>LVDS0</w:t>
            </w:r>
            <w:r w:rsidRPr="004379DA">
              <w:rPr>
                <w:lang w:eastAsia="ja-JP"/>
              </w:rPr>
              <w:t>*</w:t>
            </w:r>
            <w:r>
              <w:rPr>
                <w:vertAlign w:val="superscript"/>
                <w:lang w:eastAsia="ja-JP"/>
              </w:rPr>
              <w:t>2</w:t>
            </w:r>
          </w:p>
        </w:tc>
        <w:tc>
          <w:tcPr>
            <w:tcW w:w="2500" w:type="pct"/>
            <w:tcBorders>
              <w:top w:val="single" w:sz="4" w:space="0" w:color="auto"/>
              <w:left w:val="single" w:sz="4" w:space="0" w:color="auto"/>
              <w:bottom w:val="single" w:sz="4" w:space="0" w:color="auto"/>
            </w:tcBorders>
            <w:shd w:val="clear" w:color="auto" w:fill="auto"/>
            <w:vAlign w:val="center"/>
          </w:tcPr>
          <w:p w14:paraId="619F19AA" w14:textId="77777777" w:rsidR="005F5DB4" w:rsidRPr="005F7E11" w:rsidRDefault="005F5DB4" w:rsidP="0075146A">
            <w:pPr>
              <w:pStyle w:val="tablebody"/>
              <w:jc w:val="center"/>
              <w:rPr>
                <w:lang w:eastAsia="ja-JP"/>
              </w:rPr>
            </w:pPr>
            <w:r w:rsidRPr="005F7E11">
              <w:rPr>
                <w:lang w:eastAsia="ja-JP"/>
              </w:rPr>
              <w:t>CN18</w:t>
            </w:r>
            <w:r>
              <w:rPr>
                <w:rFonts w:hint="eastAsia"/>
                <w:lang w:eastAsia="ja-JP"/>
              </w:rPr>
              <w:t>/CN19</w:t>
            </w:r>
            <w:r>
              <w:rPr>
                <w:lang w:eastAsia="ja-JP"/>
              </w:rPr>
              <w:t>, CN40/CN50(TFT)</w:t>
            </w:r>
          </w:p>
        </w:tc>
      </w:tr>
      <w:tr w:rsidR="005F5DB4" w:rsidRPr="00C426CA" w14:paraId="2816043C" w14:textId="77777777" w:rsidTr="0075146A">
        <w:trPr>
          <w:cantSplit/>
          <w:trHeight w:val="260"/>
          <w:tblHeader/>
        </w:trPr>
        <w:tc>
          <w:tcPr>
            <w:tcW w:w="2500" w:type="pct"/>
            <w:tcBorders>
              <w:top w:val="single" w:sz="4" w:space="0" w:color="auto"/>
              <w:bottom w:val="single" w:sz="8" w:space="0" w:color="auto"/>
              <w:right w:val="single" w:sz="4" w:space="0" w:color="auto"/>
            </w:tcBorders>
            <w:shd w:val="clear" w:color="auto" w:fill="auto"/>
          </w:tcPr>
          <w:p w14:paraId="6F7E90AD" w14:textId="77777777" w:rsidR="005F5DB4" w:rsidRPr="005F7E11" w:rsidRDefault="005F5DB4" w:rsidP="0075146A">
            <w:pPr>
              <w:pStyle w:val="tablebody"/>
              <w:jc w:val="center"/>
              <w:rPr>
                <w:lang w:eastAsia="ja-JP"/>
              </w:rPr>
            </w:pPr>
            <w:r w:rsidRPr="005F7E11">
              <w:rPr>
                <w:lang w:eastAsia="ja-JP"/>
              </w:rPr>
              <w:t>LVDS1</w:t>
            </w:r>
            <w:r w:rsidRPr="004379DA">
              <w:rPr>
                <w:lang w:eastAsia="ja-JP"/>
              </w:rPr>
              <w:t>*</w:t>
            </w:r>
            <w:r>
              <w:rPr>
                <w:vertAlign w:val="superscript"/>
                <w:lang w:eastAsia="ja-JP"/>
              </w:rPr>
              <w:t>2</w:t>
            </w:r>
          </w:p>
        </w:tc>
        <w:tc>
          <w:tcPr>
            <w:tcW w:w="2500" w:type="pct"/>
            <w:tcBorders>
              <w:top w:val="single" w:sz="4" w:space="0" w:color="auto"/>
              <w:left w:val="single" w:sz="4" w:space="0" w:color="auto"/>
              <w:bottom w:val="single" w:sz="8" w:space="0" w:color="auto"/>
            </w:tcBorders>
            <w:shd w:val="clear" w:color="auto" w:fill="auto"/>
            <w:vAlign w:val="center"/>
          </w:tcPr>
          <w:p w14:paraId="65812FDC" w14:textId="77777777" w:rsidR="005F5DB4" w:rsidRPr="005F7E11" w:rsidRDefault="005F5DB4" w:rsidP="0075146A">
            <w:pPr>
              <w:pStyle w:val="tablebody"/>
              <w:jc w:val="center"/>
              <w:rPr>
                <w:lang w:eastAsia="ja-JP"/>
              </w:rPr>
            </w:pPr>
            <w:r w:rsidRPr="005F7E11">
              <w:rPr>
                <w:lang w:eastAsia="ja-JP"/>
              </w:rPr>
              <w:t>CN38</w:t>
            </w:r>
            <w:r>
              <w:rPr>
                <w:rFonts w:hint="eastAsia"/>
                <w:lang w:eastAsia="ja-JP"/>
              </w:rPr>
              <w:t>/CN39</w:t>
            </w:r>
          </w:p>
        </w:tc>
      </w:tr>
    </w:tbl>
    <w:p w14:paraId="6FAD2831" w14:textId="0A2F5732" w:rsidR="005F5DB4" w:rsidRDefault="005F5DB4" w:rsidP="005F5DB4">
      <w:pPr>
        <w:pStyle w:val="tablenumbernote"/>
      </w:pPr>
      <w:r>
        <w:t>Note:  2</w:t>
      </w:r>
      <w:r>
        <w:rPr>
          <w:rFonts w:hint="eastAsia"/>
        </w:rPr>
        <w:t>.  T</w:t>
      </w:r>
      <w:r w:rsidRPr="002F4162">
        <w:t xml:space="preserve">he </w:t>
      </w:r>
      <w:r w:rsidRPr="005B34B7">
        <w:t xml:space="preserve">backlight of LVDS is </w:t>
      </w:r>
      <w:r>
        <w:t>directly connected to 3.3V DC and cannot be controlled using GPIOs</w:t>
      </w:r>
      <w:r w:rsidRPr="005B34B7">
        <w:t>.</w:t>
      </w:r>
    </w:p>
    <w:p w14:paraId="5530C585" w14:textId="27A21C54" w:rsidR="00EA67C0" w:rsidRDefault="00EA67C0" w:rsidP="005F5DB4">
      <w:pPr>
        <w:pStyle w:val="tablenumbernote"/>
      </w:pPr>
    </w:p>
    <w:p w14:paraId="2FB99599" w14:textId="748B9FC6" w:rsidR="00EA67C0" w:rsidRDefault="00EA67C0" w:rsidP="00EA67C0">
      <w:pPr>
        <w:pStyle w:val="tabletitle"/>
        <w:rPr>
          <w:lang w:eastAsia="ja-JP"/>
        </w:rPr>
      </w:pPr>
      <w:r>
        <w:rPr>
          <w:lang w:eastAsia="ja-JP"/>
        </w:rPr>
        <w:t xml:space="preserve">Table </w:t>
      </w:r>
      <w:r>
        <w:rPr>
          <w:lang w:eastAsia="ja-JP"/>
        </w:rPr>
        <w:fldChar w:fldCharType="begin"/>
      </w:r>
      <w:r>
        <w:rPr>
          <w:lang w:eastAsia="ja-JP"/>
        </w:rPr>
        <w:instrText xml:space="preserve"> STYLEREF 1 \s </w:instrText>
      </w:r>
      <w:r>
        <w:rPr>
          <w:lang w:eastAsia="ja-JP"/>
        </w:rPr>
        <w:fldChar w:fldCharType="separate"/>
      </w:r>
      <w:r w:rsidR="00253C6E">
        <w:rPr>
          <w:noProof/>
          <w:lang w:eastAsia="ja-JP"/>
        </w:rPr>
        <w:t>1</w:t>
      </w:r>
      <w:r>
        <w:rPr>
          <w:lang w:eastAsia="ja-JP"/>
        </w:rPr>
        <w:fldChar w:fldCharType="end"/>
      </w:r>
      <w:r>
        <w:rPr>
          <w:lang w:eastAsia="ja-JP"/>
        </w:rPr>
        <w:t>.</w:t>
      </w:r>
      <w:proofErr w:type="gramStart"/>
      <w:r w:rsidR="00C35B01">
        <w:rPr>
          <w:lang w:eastAsia="ja-JP"/>
        </w:rPr>
        <w:t>8</w:t>
      </w:r>
      <w:r>
        <w:rPr>
          <w:lang w:eastAsia="ja-JP"/>
        </w:rPr>
        <w:t xml:space="preserve">  Supported</w:t>
      </w:r>
      <w:proofErr w:type="gramEnd"/>
      <w:r>
        <w:rPr>
          <w:lang w:eastAsia="ja-JP"/>
        </w:rPr>
        <w:t xml:space="preserve"> connector (R-Car </w:t>
      </w:r>
      <w:r w:rsidR="002F3D18">
        <w:rPr>
          <w:lang w:eastAsia="ja-JP"/>
        </w:rPr>
        <w:t>V3U</w:t>
      </w:r>
      <w:r w:rsidRPr="002F6F53">
        <w:rPr>
          <w:lang w:eastAsia="ja-JP"/>
        </w:rPr>
        <w:t xml:space="preserve"> system evaluation board)</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40" w:type="dxa"/>
          <w:right w:w="40" w:type="dxa"/>
        </w:tblCellMar>
        <w:tblLook w:val="01E0" w:firstRow="1" w:lastRow="1" w:firstColumn="1" w:lastColumn="1" w:noHBand="0" w:noVBand="0"/>
      </w:tblPr>
      <w:tblGrid>
        <w:gridCol w:w="4866"/>
        <w:gridCol w:w="4866"/>
      </w:tblGrid>
      <w:tr w:rsidR="00EA67C0" w:rsidRPr="00C426CA" w14:paraId="38A29163" w14:textId="77777777" w:rsidTr="00B25277">
        <w:trPr>
          <w:cantSplit/>
          <w:trHeight w:val="283"/>
          <w:tblHeader/>
        </w:trPr>
        <w:tc>
          <w:tcPr>
            <w:tcW w:w="2500" w:type="pct"/>
            <w:tcBorders>
              <w:top w:val="single" w:sz="8" w:space="0" w:color="auto"/>
              <w:right w:val="single" w:sz="4" w:space="0" w:color="auto"/>
            </w:tcBorders>
            <w:shd w:val="clear" w:color="auto" w:fill="auto"/>
            <w:vAlign w:val="center"/>
          </w:tcPr>
          <w:p w14:paraId="7DACE74B" w14:textId="77777777" w:rsidR="00EA67C0" w:rsidRPr="005F7E11" w:rsidRDefault="00EA67C0" w:rsidP="00B25277">
            <w:pPr>
              <w:pStyle w:val="tablehead"/>
              <w:spacing w:before="0" w:after="0" w:line="240" w:lineRule="auto"/>
              <w:ind w:left="0" w:right="0"/>
              <w:rPr>
                <w:lang w:eastAsia="ja-JP"/>
              </w:rPr>
            </w:pPr>
            <w:r w:rsidRPr="005F7E11">
              <w:rPr>
                <w:lang w:eastAsia="ja-JP"/>
              </w:rPr>
              <w:t>Output signal</w:t>
            </w:r>
          </w:p>
        </w:tc>
        <w:tc>
          <w:tcPr>
            <w:tcW w:w="2500" w:type="pct"/>
            <w:tcBorders>
              <w:top w:val="single" w:sz="8" w:space="0" w:color="auto"/>
              <w:left w:val="single" w:sz="4" w:space="0" w:color="auto"/>
              <w:bottom w:val="single" w:sz="4" w:space="0" w:color="auto"/>
            </w:tcBorders>
            <w:shd w:val="clear" w:color="auto" w:fill="auto"/>
            <w:vAlign w:val="center"/>
          </w:tcPr>
          <w:p w14:paraId="6D322AD8" w14:textId="77777777" w:rsidR="00EA67C0" w:rsidRPr="005F7E11" w:rsidRDefault="00EA67C0" w:rsidP="00B25277">
            <w:pPr>
              <w:pStyle w:val="tablehead"/>
              <w:spacing w:before="0" w:after="0" w:line="240" w:lineRule="auto"/>
              <w:ind w:left="0" w:right="0"/>
              <w:rPr>
                <w:lang w:eastAsia="ja-JP"/>
              </w:rPr>
            </w:pPr>
            <w:r>
              <w:rPr>
                <w:lang w:eastAsia="ja-JP"/>
              </w:rPr>
              <w:t>C</w:t>
            </w:r>
            <w:r>
              <w:rPr>
                <w:rFonts w:hint="eastAsia"/>
                <w:lang w:eastAsia="ja-JP"/>
              </w:rPr>
              <w:t>onnector</w:t>
            </w:r>
            <w:r>
              <w:rPr>
                <w:lang w:eastAsia="ja-JP"/>
              </w:rPr>
              <w:t>’s number</w:t>
            </w:r>
          </w:p>
        </w:tc>
      </w:tr>
      <w:tr w:rsidR="00EA67C0" w:rsidRPr="00C426CA" w14:paraId="4A1B3F7C" w14:textId="77777777" w:rsidTr="00B25277">
        <w:trPr>
          <w:cantSplit/>
          <w:trHeight w:val="260"/>
          <w:tblHeader/>
        </w:trPr>
        <w:tc>
          <w:tcPr>
            <w:tcW w:w="2500" w:type="pct"/>
            <w:tcBorders>
              <w:top w:val="single" w:sz="8" w:space="0" w:color="auto"/>
              <w:bottom w:val="single" w:sz="4" w:space="0" w:color="auto"/>
              <w:right w:val="single" w:sz="4" w:space="0" w:color="auto"/>
            </w:tcBorders>
            <w:shd w:val="clear" w:color="auto" w:fill="auto"/>
          </w:tcPr>
          <w:p w14:paraId="4FB0529D" w14:textId="17C52C80" w:rsidR="00EA67C0" w:rsidRPr="005F7E11" w:rsidRDefault="00CB6990" w:rsidP="00B25277">
            <w:pPr>
              <w:pStyle w:val="tablebody"/>
              <w:jc w:val="center"/>
              <w:rPr>
                <w:lang w:eastAsia="ja-JP"/>
              </w:rPr>
            </w:pPr>
            <w:r>
              <w:rPr>
                <w:lang w:eastAsia="ja-JP"/>
              </w:rPr>
              <w:t>DSI-TX-IF0</w:t>
            </w:r>
          </w:p>
        </w:tc>
        <w:tc>
          <w:tcPr>
            <w:tcW w:w="2500" w:type="pct"/>
            <w:tcBorders>
              <w:top w:val="single" w:sz="8" w:space="0" w:color="auto"/>
              <w:left w:val="single" w:sz="4" w:space="0" w:color="auto"/>
              <w:bottom w:val="single" w:sz="4" w:space="0" w:color="auto"/>
            </w:tcBorders>
            <w:shd w:val="clear" w:color="auto" w:fill="auto"/>
            <w:vAlign w:val="center"/>
          </w:tcPr>
          <w:p w14:paraId="3A5E2E19" w14:textId="7A9B3CDC" w:rsidR="00EA67C0" w:rsidRPr="005F7E11" w:rsidRDefault="00917585" w:rsidP="00B25277">
            <w:pPr>
              <w:pStyle w:val="tablebody"/>
              <w:jc w:val="center"/>
              <w:rPr>
                <w:lang w:eastAsia="ja-JP"/>
              </w:rPr>
            </w:pPr>
            <w:r>
              <w:rPr>
                <w:lang w:eastAsia="ja-JP"/>
              </w:rPr>
              <w:t>CN5</w:t>
            </w:r>
          </w:p>
        </w:tc>
      </w:tr>
    </w:tbl>
    <w:p w14:paraId="11258C2C" w14:textId="3D953458" w:rsidR="00EA67C0" w:rsidRDefault="00EA67C0" w:rsidP="00A70092">
      <w:pPr>
        <w:pStyle w:val="tablenumbernote"/>
        <w:ind w:left="0" w:firstLine="0"/>
      </w:pPr>
    </w:p>
    <w:p w14:paraId="6039158D" w14:textId="073CB02B" w:rsidR="00C35B01" w:rsidRPr="00966D0F" w:rsidRDefault="00C35B01" w:rsidP="00C35B01">
      <w:pPr>
        <w:pStyle w:val="tabletitle"/>
        <w:rPr>
          <w:color w:val="000000" w:themeColor="text1"/>
          <w:lang w:eastAsia="ja-JP"/>
        </w:rPr>
      </w:pPr>
      <w:r w:rsidRPr="00966D0F">
        <w:rPr>
          <w:color w:val="000000" w:themeColor="text1"/>
          <w:lang w:eastAsia="ja-JP"/>
        </w:rPr>
        <w:t xml:space="preserve">Table </w:t>
      </w:r>
      <w:r w:rsidRPr="00966D0F">
        <w:rPr>
          <w:color w:val="000000" w:themeColor="text1"/>
          <w:lang w:eastAsia="ja-JP"/>
        </w:rPr>
        <w:fldChar w:fldCharType="begin"/>
      </w:r>
      <w:r w:rsidRPr="00966D0F">
        <w:rPr>
          <w:color w:val="000000" w:themeColor="text1"/>
          <w:lang w:eastAsia="ja-JP"/>
        </w:rPr>
        <w:instrText xml:space="preserve"> STYLEREF 1 \s </w:instrText>
      </w:r>
      <w:r w:rsidRPr="00966D0F">
        <w:rPr>
          <w:color w:val="000000" w:themeColor="text1"/>
          <w:lang w:eastAsia="ja-JP"/>
        </w:rPr>
        <w:fldChar w:fldCharType="separate"/>
      </w:r>
      <w:r w:rsidR="00253C6E">
        <w:rPr>
          <w:noProof/>
          <w:color w:val="000000" w:themeColor="text1"/>
          <w:lang w:eastAsia="ja-JP"/>
        </w:rPr>
        <w:t>1</w:t>
      </w:r>
      <w:r w:rsidRPr="00966D0F">
        <w:rPr>
          <w:color w:val="000000" w:themeColor="text1"/>
          <w:lang w:eastAsia="ja-JP"/>
        </w:rPr>
        <w:fldChar w:fldCharType="end"/>
      </w:r>
      <w:r w:rsidRPr="00966D0F">
        <w:rPr>
          <w:color w:val="000000" w:themeColor="text1"/>
          <w:lang w:eastAsia="ja-JP"/>
        </w:rPr>
        <w:t>.</w:t>
      </w:r>
      <w:proofErr w:type="gramStart"/>
      <w:r w:rsidRPr="00966D0F">
        <w:rPr>
          <w:color w:val="000000" w:themeColor="text1"/>
          <w:lang w:eastAsia="ja-JP"/>
        </w:rPr>
        <w:t>9  Supported</w:t>
      </w:r>
      <w:proofErr w:type="gramEnd"/>
      <w:r w:rsidRPr="00966D0F">
        <w:rPr>
          <w:color w:val="000000" w:themeColor="text1"/>
          <w:lang w:eastAsia="ja-JP"/>
        </w:rPr>
        <w:t xml:space="preserve"> connector (R-Car V3H system evaluation board – Condor &amp; Condor-I)</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40" w:type="dxa"/>
          <w:right w:w="40" w:type="dxa"/>
        </w:tblCellMar>
        <w:tblLook w:val="01E0" w:firstRow="1" w:lastRow="1" w:firstColumn="1" w:lastColumn="1" w:noHBand="0" w:noVBand="0"/>
      </w:tblPr>
      <w:tblGrid>
        <w:gridCol w:w="4866"/>
        <w:gridCol w:w="4866"/>
      </w:tblGrid>
      <w:tr w:rsidR="00C35B01" w:rsidRPr="00F41FEE" w14:paraId="7DD9B80B" w14:textId="77777777" w:rsidTr="00C35B01">
        <w:trPr>
          <w:cantSplit/>
          <w:trHeight w:val="283"/>
          <w:tblHeader/>
        </w:trPr>
        <w:tc>
          <w:tcPr>
            <w:tcW w:w="2500" w:type="pct"/>
            <w:tcBorders>
              <w:top w:val="single" w:sz="8" w:space="0" w:color="auto"/>
              <w:right w:val="single" w:sz="4" w:space="0" w:color="auto"/>
            </w:tcBorders>
            <w:shd w:val="clear" w:color="auto" w:fill="auto"/>
            <w:vAlign w:val="center"/>
          </w:tcPr>
          <w:p w14:paraId="08FC9E63" w14:textId="77777777" w:rsidR="00C35B01" w:rsidRPr="00966D0F" w:rsidRDefault="00C35B01" w:rsidP="00C35B01">
            <w:pPr>
              <w:pStyle w:val="tablehead"/>
              <w:spacing w:before="0" w:after="0" w:line="240" w:lineRule="auto"/>
              <w:ind w:left="0" w:right="0"/>
              <w:rPr>
                <w:color w:val="000000" w:themeColor="text1"/>
                <w:lang w:eastAsia="ja-JP"/>
              </w:rPr>
            </w:pPr>
            <w:r w:rsidRPr="00966D0F">
              <w:rPr>
                <w:color w:val="000000" w:themeColor="text1"/>
                <w:lang w:eastAsia="ja-JP"/>
              </w:rPr>
              <w:t>Output signal</w:t>
            </w:r>
          </w:p>
        </w:tc>
        <w:tc>
          <w:tcPr>
            <w:tcW w:w="2500" w:type="pct"/>
            <w:tcBorders>
              <w:top w:val="single" w:sz="8" w:space="0" w:color="auto"/>
              <w:left w:val="single" w:sz="4" w:space="0" w:color="auto"/>
              <w:bottom w:val="single" w:sz="4" w:space="0" w:color="auto"/>
            </w:tcBorders>
            <w:shd w:val="clear" w:color="auto" w:fill="auto"/>
            <w:vAlign w:val="center"/>
          </w:tcPr>
          <w:p w14:paraId="5E54FF79" w14:textId="77777777" w:rsidR="00C35B01" w:rsidRPr="00966D0F" w:rsidRDefault="00C35B01" w:rsidP="00C35B01">
            <w:pPr>
              <w:pStyle w:val="tablehead"/>
              <w:spacing w:before="0" w:after="0" w:line="240" w:lineRule="auto"/>
              <w:ind w:left="0" w:right="0"/>
              <w:rPr>
                <w:color w:val="000000" w:themeColor="text1"/>
                <w:lang w:eastAsia="ja-JP"/>
              </w:rPr>
            </w:pPr>
            <w:r w:rsidRPr="00966D0F">
              <w:rPr>
                <w:color w:val="000000" w:themeColor="text1"/>
                <w:lang w:eastAsia="ja-JP"/>
              </w:rPr>
              <w:t xml:space="preserve">Number of </w:t>
            </w:r>
            <w:proofErr w:type="gramStart"/>
            <w:r w:rsidRPr="00966D0F">
              <w:rPr>
                <w:color w:val="000000" w:themeColor="text1"/>
                <w:lang w:eastAsia="ja-JP"/>
              </w:rPr>
              <w:t>connector</w:t>
            </w:r>
            <w:proofErr w:type="gramEnd"/>
          </w:p>
        </w:tc>
      </w:tr>
      <w:tr w:rsidR="00C35B01" w:rsidRPr="00F41FEE" w14:paraId="191929CA" w14:textId="77777777" w:rsidTr="00C35B01">
        <w:trPr>
          <w:cantSplit/>
          <w:trHeight w:val="260"/>
          <w:tblHeader/>
        </w:trPr>
        <w:tc>
          <w:tcPr>
            <w:tcW w:w="2500" w:type="pct"/>
            <w:tcBorders>
              <w:top w:val="single" w:sz="4" w:space="0" w:color="auto"/>
              <w:bottom w:val="single" w:sz="4" w:space="0" w:color="auto"/>
              <w:right w:val="single" w:sz="4" w:space="0" w:color="auto"/>
            </w:tcBorders>
            <w:shd w:val="clear" w:color="auto" w:fill="auto"/>
          </w:tcPr>
          <w:p w14:paraId="24767E33" w14:textId="191656FD" w:rsidR="00C35B01" w:rsidRPr="00966D0F" w:rsidRDefault="00A6606F" w:rsidP="00C35B01">
            <w:pPr>
              <w:pStyle w:val="tablebody"/>
              <w:jc w:val="center"/>
              <w:rPr>
                <w:color w:val="000000" w:themeColor="text1"/>
                <w:lang w:eastAsia="ja-JP"/>
              </w:rPr>
            </w:pPr>
            <w:r>
              <w:rPr>
                <w:color w:val="000000" w:themeColor="text1"/>
                <w:lang w:eastAsia="ja-JP"/>
              </w:rPr>
              <w:t>HDMI</w:t>
            </w:r>
            <w:r w:rsidR="00C35B01" w:rsidRPr="00966D0F">
              <w:rPr>
                <w:color w:val="000000" w:themeColor="text1"/>
                <w:lang w:eastAsia="ja-JP"/>
              </w:rPr>
              <w:t>*</w:t>
            </w:r>
            <w:r w:rsidR="00C35B01" w:rsidRPr="00966D0F">
              <w:rPr>
                <w:color w:val="000000" w:themeColor="text1"/>
                <w:vertAlign w:val="superscript"/>
                <w:lang w:eastAsia="ja-JP"/>
              </w:rPr>
              <w:t>3</w:t>
            </w:r>
          </w:p>
        </w:tc>
        <w:tc>
          <w:tcPr>
            <w:tcW w:w="2500" w:type="pct"/>
            <w:tcBorders>
              <w:top w:val="single" w:sz="4" w:space="0" w:color="auto"/>
              <w:left w:val="single" w:sz="4" w:space="0" w:color="auto"/>
              <w:bottom w:val="single" w:sz="4" w:space="0" w:color="auto"/>
            </w:tcBorders>
            <w:shd w:val="clear" w:color="auto" w:fill="auto"/>
            <w:vAlign w:val="center"/>
          </w:tcPr>
          <w:p w14:paraId="70D43C45" w14:textId="77777777" w:rsidR="00C35B01" w:rsidRPr="00966D0F" w:rsidRDefault="00C35B01" w:rsidP="00C35B01">
            <w:pPr>
              <w:pStyle w:val="tablebody"/>
              <w:jc w:val="center"/>
              <w:rPr>
                <w:color w:val="000000" w:themeColor="text1"/>
                <w:lang w:eastAsia="ja-JP"/>
              </w:rPr>
            </w:pPr>
            <w:r w:rsidRPr="00966D0F">
              <w:rPr>
                <w:color w:val="000000" w:themeColor="text1"/>
                <w:lang w:eastAsia="ja-JP"/>
              </w:rPr>
              <w:t>CN5</w:t>
            </w:r>
          </w:p>
        </w:tc>
      </w:tr>
    </w:tbl>
    <w:p w14:paraId="7564F4A2" w14:textId="4D109E4F" w:rsidR="00C35B01" w:rsidRDefault="00C35B01" w:rsidP="00C35B01">
      <w:pPr>
        <w:pStyle w:val="tablenumbernote"/>
        <w:rPr>
          <w:color w:val="000000" w:themeColor="text1"/>
        </w:rPr>
      </w:pPr>
      <w:r w:rsidRPr="00966D0F">
        <w:rPr>
          <w:color w:val="000000" w:themeColor="text1"/>
        </w:rPr>
        <w:t>Note:  3.  The LVDS interface is connected to a HDMI output. The LVDS signals from the R-CarV3H are converted to digital RGB signals by the THC63LVD1024 LVDS receiver, and these in turn are converted to HDMI signals by the ADV7511WBSWZ HDMI transmitter.</w:t>
      </w:r>
    </w:p>
    <w:p w14:paraId="11961677" w14:textId="77777777" w:rsidR="0015017B" w:rsidRPr="00966D0F" w:rsidRDefault="0015017B" w:rsidP="00C35B01">
      <w:pPr>
        <w:pStyle w:val="tablenumbernote"/>
        <w:rPr>
          <w:color w:val="000000" w:themeColor="text1"/>
        </w:rPr>
      </w:pPr>
    </w:p>
    <w:p w14:paraId="06B66F10" w14:textId="178EB56F" w:rsidR="0015017B" w:rsidRPr="00966D0F" w:rsidRDefault="0015017B" w:rsidP="0015017B">
      <w:pPr>
        <w:pStyle w:val="tabletitle"/>
        <w:rPr>
          <w:color w:val="000000" w:themeColor="text1"/>
          <w:lang w:eastAsia="ja-JP"/>
        </w:rPr>
      </w:pPr>
      <w:r w:rsidRPr="00966D0F">
        <w:rPr>
          <w:color w:val="000000" w:themeColor="text1"/>
          <w:lang w:eastAsia="ja-JP"/>
        </w:rPr>
        <w:t xml:space="preserve">Table </w:t>
      </w:r>
      <w:r w:rsidRPr="00966D0F">
        <w:rPr>
          <w:color w:val="000000" w:themeColor="text1"/>
          <w:lang w:eastAsia="ja-JP"/>
        </w:rPr>
        <w:fldChar w:fldCharType="begin"/>
      </w:r>
      <w:r w:rsidRPr="00966D0F">
        <w:rPr>
          <w:color w:val="000000" w:themeColor="text1"/>
          <w:lang w:eastAsia="ja-JP"/>
        </w:rPr>
        <w:instrText xml:space="preserve"> STYLEREF 1 \s </w:instrText>
      </w:r>
      <w:r w:rsidRPr="00966D0F">
        <w:rPr>
          <w:color w:val="000000" w:themeColor="text1"/>
          <w:lang w:eastAsia="ja-JP"/>
        </w:rPr>
        <w:fldChar w:fldCharType="separate"/>
      </w:r>
      <w:r w:rsidR="00253C6E">
        <w:rPr>
          <w:noProof/>
          <w:color w:val="000000" w:themeColor="text1"/>
          <w:lang w:eastAsia="ja-JP"/>
        </w:rPr>
        <w:t>1</w:t>
      </w:r>
      <w:r w:rsidRPr="00966D0F">
        <w:rPr>
          <w:color w:val="000000" w:themeColor="text1"/>
          <w:lang w:eastAsia="ja-JP"/>
        </w:rPr>
        <w:fldChar w:fldCharType="end"/>
      </w:r>
      <w:r w:rsidRPr="00966D0F">
        <w:rPr>
          <w:color w:val="000000" w:themeColor="text1"/>
          <w:lang w:eastAsia="ja-JP"/>
        </w:rPr>
        <w:t>.</w:t>
      </w:r>
      <w:proofErr w:type="gramStart"/>
      <w:r>
        <w:rPr>
          <w:color w:val="000000" w:themeColor="text1"/>
          <w:lang w:eastAsia="ja-JP"/>
        </w:rPr>
        <w:t>10</w:t>
      </w:r>
      <w:r w:rsidRPr="00966D0F">
        <w:rPr>
          <w:color w:val="000000" w:themeColor="text1"/>
          <w:lang w:eastAsia="ja-JP"/>
        </w:rPr>
        <w:t xml:space="preserve">  Supported</w:t>
      </w:r>
      <w:proofErr w:type="gramEnd"/>
      <w:r w:rsidRPr="00966D0F">
        <w:rPr>
          <w:color w:val="000000" w:themeColor="text1"/>
          <w:lang w:eastAsia="ja-JP"/>
        </w:rPr>
        <w:t xml:space="preserve"> connector (R-Car </w:t>
      </w:r>
      <w:r>
        <w:rPr>
          <w:color w:val="000000" w:themeColor="text1"/>
          <w:lang w:eastAsia="ja-JP"/>
        </w:rPr>
        <w:t>D3</w:t>
      </w:r>
      <w:r w:rsidRPr="00966D0F">
        <w:rPr>
          <w:color w:val="000000" w:themeColor="text1"/>
          <w:lang w:eastAsia="ja-JP"/>
        </w:rPr>
        <w:t xml:space="preserve"> system evaluation board)</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40" w:type="dxa"/>
          <w:right w:w="40" w:type="dxa"/>
        </w:tblCellMar>
        <w:tblLook w:val="01E0" w:firstRow="1" w:lastRow="1" w:firstColumn="1" w:lastColumn="1" w:noHBand="0" w:noVBand="0"/>
      </w:tblPr>
      <w:tblGrid>
        <w:gridCol w:w="4866"/>
        <w:gridCol w:w="4866"/>
      </w:tblGrid>
      <w:tr w:rsidR="0015017B" w:rsidRPr="005F7E11" w14:paraId="22F41364" w14:textId="77777777" w:rsidTr="0015017B">
        <w:trPr>
          <w:cantSplit/>
          <w:trHeight w:val="283"/>
          <w:tblHeader/>
        </w:trPr>
        <w:tc>
          <w:tcPr>
            <w:tcW w:w="2500" w:type="pct"/>
            <w:tcBorders>
              <w:top w:val="single" w:sz="8" w:space="0" w:color="auto"/>
              <w:right w:val="single" w:sz="4" w:space="0" w:color="auto"/>
            </w:tcBorders>
            <w:shd w:val="clear" w:color="auto" w:fill="auto"/>
            <w:vAlign w:val="center"/>
          </w:tcPr>
          <w:p w14:paraId="73341D20" w14:textId="77777777" w:rsidR="0015017B" w:rsidRPr="005F7E11" w:rsidRDefault="0015017B" w:rsidP="0015017B">
            <w:pPr>
              <w:pStyle w:val="tablehead"/>
              <w:spacing w:before="0" w:after="0" w:line="240" w:lineRule="auto"/>
              <w:ind w:left="0" w:right="0"/>
              <w:rPr>
                <w:lang w:eastAsia="ja-JP"/>
              </w:rPr>
            </w:pPr>
            <w:r w:rsidRPr="005F7E11">
              <w:rPr>
                <w:lang w:eastAsia="ja-JP"/>
              </w:rPr>
              <w:t>Output signal</w:t>
            </w:r>
          </w:p>
        </w:tc>
        <w:tc>
          <w:tcPr>
            <w:tcW w:w="2500" w:type="pct"/>
            <w:tcBorders>
              <w:top w:val="single" w:sz="8" w:space="0" w:color="auto"/>
              <w:left w:val="single" w:sz="4" w:space="0" w:color="auto"/>
              <w:bottom w:val="single" w:sz="4" w:space="0" w:color="auto"/>
            </w:tcBorders>
            <w:shd w:val="clear" w:color="auto" w:fill="auto"/>
            <w:vAlign w:val="center"/>
          </w:tcPr>
          <w:p w14:paraId="314E4684" w14:textId="77777777" w:rsidR="0015017B" w:rsidRPr="005F7E11" w:rsidRDefault="0015017B" w:rsidP="0015017B">
            <w:pPr>
              <w:pStyle w:val="tablehead"/>
              <w:spacing w:before="0" w:after="0" w:line="240" w:lineRule="auto"/>
              <w:ind w:left="0" w:right="0"/>
              <w:rPr>
                <w:lang w:eastAsia="ja-JP"/>
              </w:rPr>
            </w:pPr>
            <w:r>
              <w:rPr>
                <w:lang w:eastAsia="ja-JP"/>
              </w:rPr>
              <w:t>C</w:t>
            </w:r>
            <w:r>
              <w:rPr>
                <w:rFonts w:hint="eastAsia"/>
                <w:lang w:eastAsia="ja-JP"/>
              </w:rPr>
              <w:t>onnector</w:t>
            </w:r>
            <w:r>
              <w:rPr>
                <w:lang w:eastAsia="ja-JP"/>
              </w:rPr>
              <w:t>’s number</w:t>
            </w:r>
          </w:p>
        </w:tc>
      </w:tr>
      <w:tr w:rsidR="0015017B" w:rsidRPr="005F7E11" w14:paraId="57E82C4C" w14:textId="77777777" w:rsidTr="0015017B">
        <w:trPr>
          <w:cantSplit/>
          <w:trHeight w:val="260"/>
          <w:tblHeader/>
        </w:trPr>
        <w:tc>
          <w:tcPr>
            <w:tcW w:w="2500" w:type="pct"/>
            <w:tcBorders>
              <w:top w:val="single" w:sz="8" w:space="0" w:color="auto"/>
              <w:bottom w:val="single" w:sz="4" w:space="0" w:color="auto"/>
              <w:right w:val="single" w:sz="4" w:space="0" w:color="auto"/>
            </w:tcBorders>
            <w:shd w:val="clear" w:color="auto" w:fill="auto"/>
          </w:tcPr>
          <w:p w14:paraId="0898AA37" w14:textId="77777777" w:rsidR="0015017B" w:rsidRPr="005F7E11" w:rsidRDefault="0015017B" w:rsidP="0015017B">
            <w:pPr>
              <w:pStyle w:val="tablebody"/>
              <w:jc w:val="center"/>
              <w:rPr>
                <w:lang w:eastAsia="ja-JP"/>
              </w:rPr>
            </w:pPr>
            <w:r w:rsidRPr="005F7E11">
              <w:rPr>
                <w:lang w:eastAsia="ja-JP"/>
              </w:rPr>
              <w:t>Analog RGB</w:t>
            </w:r>
          </w:p>
        </w:tc>
        <w:tc>
          <w:tcPr>
            <w:tcW w:w="2500" w:type="pct"/>
            <w:tcBorders>
              <w:top w:val="single" w:sz="8" w:space="0" w:color="auto"/>
              <w:left w:val="single" w:sz="4" w:space="0" w:color="auto"/>
              <w:bottom w:val="single" w:sz="4" w:space="0" w:color="auto"/>
            </w:tcBorders>
            <w:shd w:val="clear" w:color="auto" w:fill="auto"/>
            <w:vAlign w:val="center"/>
          </w:tcPr>
          <w:p w14:paraId="63C6AD03" w14:textId="77777777" w:rsidR="0015017B" w:rsidRPr="005F7E11" w:rsidRDefault="0015017B" w:rsidP="0015017B">
            <w:pPr>
              <w:pStyle w:val="tablebody"/>
              <w:jc w:val="center"/>
              <w:rPr>
                <w:lang w:eastAsia="ja-JP"/>
              </w:rPr>
            </w:pPr>
            <w:r w:rsidRPr="005F7E11">
              <w:rPr>
                <w:lang w:eastAsia="ja-JP"/>
              </w:rPr>
              <w:t>CN15</w:t>
            </w:r>
          </w:p>
        </w:tc>
      </w:tr>
      <w:tr w:rsidR="0015017B" w:rsidRPr="005F7E11" w14:paraId="6ED88A7B" w14:textId="77777777" w:rsidTr="0015017B">
        <w:trPr>
          <w:cantSplit/>
          <w:trHeight w:val="260"/>
          <w:tblHeader/>
        </w:trPr>
        <w:tc>
          <w:tcPr>
            <w:tcW w:w="2500" w:type="pct"/>
            <w:tcBorders>
              <w:top w:val="single" w:sz="4" w:space="0" w:color="auto"/>
              <w:bottom w:val="single" w:sz="4" w:space="0" w:color="auto"/>
              <w:right w:val="single" w:sz="4" w:space="0" w:color="auto"/>
            </w:tcBorders>
            <w:shd w:val="clear" w:color="auto" w:fill="auto"/>
          </w:tcPr>
          <w:p w14:paraId="00F84225" w14:textId="77777777" w:rsidR="0015017B" w:rsidRPr="005F7E11" w:rsidRDefault="0015017B" w:rsidP="0015017B">
            <w:pPr>
              <w:pStyle w:val="tablebody"/>
              <w:jc w:val="center"/>
              <w:rPr>
                <w:lang w:eastAsia="ja-JP"/>
              </w:rPr>
            </w:pPr>
            <w:r w:rsidRPr="005F7E11">
              <w:rPr>
                <w:lang w:eastAsia="ja-JP"/>
              </w:rPr>
              <w:t>HDMI</w:t>
            </w:r>
          </w:p>
        </w:tc>
        <w:tc>
          <w:tcPr>
            <w:tcW w:w="2500" w:type="pct"/>
            <w:tcBorders>
              <w:top w:val="single" w:sz="4" w:space="0" w:color="auto"/>
              <w:left w:val="single" w:sz="4" w:space="0" w:color="auto"/>
              <w:bottom w:val="single" w:sz="4" w:space="0" w:color="auto"/>
            </w:tcBorders>
            <w:shd w:val="clear" w:color="auto" w:fill="auto"/>
            <w:vAlign w:val="center"/>
          </w:tcPr>
          <w:p w14:paraId="4F0E3372" w14:textId="77777777" w:rsidR="0015017B" w:rsidRPr="005F7E11" w:rsidRDefault="0015017B" w:rsidP="0015017B">
            <w:pPr>
              <w:pStyle w:val="tablebody"/>
              <w:jc w:val="center"/>
              <w:rPr>
                <w:lang w:eastAsia="ja-JP"/>
              </w:rPr>
            </w:pPr>
            <w:r w:rsidRPr="005F7E11">
              <w:rPr>
                <w:lang w:eastAsia="ja-JP"/>
              </w:rPr>
              <w:t>CN37</w:t>
            </w:r>
          </w:p>
        </w:tc>
      </w:tr>
      <w:tr w:rsidR="0015017B" w:rsidRPr="005F7E11" w14:paraId="02F212C3" w14:textId="77777777" w:rsidTr="0015017B">
        <w:trPr>
          <w:cantSplit/>
          <w:trHeight w:val="260"/>
          <w:tblHeader/>
        </w:trPr>
        <w:tc>
          <w:tcPr>
            <w:tcW w:w="2500" w:type="pct"/>
            <w:tcBorders>
              <w:top w:val="single" w:sz="4" w:space="0" w:color="auto"/>
              <w:bottom w:val="single" w:sz="4" w:space="0" w:color="auto"/>
              <w:right w:val="single" w:sz="4" w:space="0" w:color="auto"/>
            </w:tcBorders>
            <w:shd w:val="clear" w:color="auto" w:fill="auto"/>
          </w:tcPr>
          <w:p w14:paraId="044595D6" w14:textId="4984BFD9" w:rsidR="0015017B" w:rsidRPr="005F7E11" w:rsidRDefault="0015017B" w:rsidP="0015017B">
            <w:pPr>
              <w:pStyle w:val="tablebody"/>
              <w:jc w:val="center"/>
              <w:rPr>
                <w:lang w:eastAsia="ja-JP"/>
              </w:rPr>
            </w:pPr>
            <w:r w:rsidRPr="005F7E11">
              <w:rPr>
                <w:lang w:eastAsia="ja-JP"/>
              </w:rPr>
              <w:t>LVDS0</w:t>
            </w:r>
            <w:r w:rsidRPr="004379DA">
              <w:rPr>
                <w:lang w:eastAsia="ja-JP"/>
              </w:rPr>
              <w:t>*</w:t>
            </w:r>
            <w:r w:rsidR="00444F93">
              <w:rPr>
                <w:vertAlign w:val="superscript"/>
                <w:lang w:eastAsia="ja-JP"/>
              </w:rPr>
              <w:t>4</w:t>
            </w:r>
          </w:p>
        </w:tc>
        <w:tc>
          <w:tcPr>
            <w:tcW w:w="2500" w:type="pct"/>
            <w:tcBorders>
              <w:top w:val="single" w:sz="4" w:space="0" w:color="auto"/>
              <w:left w:val="single" w:sz="4" w:space="0" w:color="auto"/>
              <w:bottom w:val="single" w:sz="4" w:space="0" w:color="auto"/>
            </w:tcBorders>
            <w:shd w:val="clear" w:color="auto" w:fill="auto"/>
            <w:vAlign w:val="center"/>
          </w:tcPr>
          <w:p w14:paraId="7C91DDAC" w14:textId="1A09F5DE" w:rsidR="0015017B" w:rsidRPr="005F7E11" w:rsidRDefault="0015017B" w:rsidP="0015017B">
            <w:pPr>
              <w:pStyle w:val="tablebody"/>
              <w:jc w:val="center"/>
              <w:rPr>
                <w:lang w:eastAsia="ja-JP"/>
              </w:rPr>
            </w:pPr>
            <w:r w:rsidRPr="005F7E11">
              <w:rPr>
                <w:lang w:eastAsia="ja-JP"/>
              </w:rPr>
              <w:t>CN18</w:t>
            </w:r>
            <w:r>
              <w:rPr>
                <w:rFonts w:hint="eastAsia"/>
                <w:lang w:eastAsia="ja-JP"/>
              </w:rPr>
              <w:t>/CN19</w:t>
            </w:r>
          </w:p>
        </w:tc>
      </w:tr>
      <w:tr w:rsidR="0015017B" w:rsidRPr="005F7E11" w14:paraId="3671F95B" w14:textId="77777777" w:rsidTr="0015017B">
        <w:trPr>
          <w:cantSplit/>
          <w:trHeight w:val="260"/>
          <w:tblHeader/>
        </w:trPr>
        <w:tc>
          <w:tcPr>
            <w:tcW w:w="2500" w:type="pct"/>
            <w:tcBorders>
              <w:top w:val="single" w:sz="4" w:space="0" w:color="auto"/>
              <w:bottom w:val="single" w:sz="8" w:space="0" w:color="auto"/>
              <w:right w:val="single" w:sz="4" w:space="0" w:color="auto"/>
            </w:tcBorders>
            <w:shd w:val="clear" w:color="auto" w:fill="auto"/>
          </w:tcPr>
          <w:p w14:paraId="1BC67F4F" w14:textId="04C0B862" w:rsidR="0015017B" w:rsidRPr="005F7E11" w:rsidRDefault="0015017B" w:rsidP="0015017B">
            <w:pPr>
              <w:pStyle w:val="tablebody"/>
              <w:jc w:val="center"/>
              <w:rPr>
                <w:lang w:eastAsia="ja-JP"/>
              </w:rPr>
            </w:pPr>
            <w:r w:rsidRPr="005F7E11">
              <w:rPr>
                <w:lang w:eastAsia="ja-JP"/>
              </w:rPr>
              <w:t>LVDS1</w:t>
            </w:r>
            <w:r w:rsidRPr="004379DA">
              <w:rPr>
                <w:lang w:eastAsia="ja-JP"/>
              </w:rPr>
              <w:t>*</w:t>
            </w:r>
            <w:r w:rsidR="00444F93">
              <w:rPr>
                <w:vertAlign w:val="superscript"/>
                <w:lang w:eastAsia="ja-JP"/>
              </w:rPr>
              <w:t>4</w:t>
            </w:r>
          </w:p>
        </w:tc>
        <w:tc>
          <w:tcPr>
            <w:tcW w:w="2500" w:type="pct"/>
            <w:tcBorders>
              <w:top w:val="single" w:sz="4" w:space="0" w:color="auto"/>
              <w:left w:val="single" w:sz="4" w:space="0" w:color="auto"/>
              <w:bottom w:val="single" w:sz="8" w:space="0" w:color="auto"/>
            </w:tcBorders>
            <w:shd w:val="clear" w:color="auto" w:fill="auto"/>
            <w:vAlign w:val="center"/>
          </w:tcPr>
          <w:p w14:paraId="290EC395" w14:textId="77777777" w:rsidR="0015017B" w:rsidRPr="005F7E11" w:rsidRDefault="0015017B" w:rsidP="0015017B">
            <w:pPr>
              <w:pStyle w:val="tablebody"/>
              <w:jc w:val="center"/>
              <w:rPr>
                <w:lang w:eastAsia="ja-JP"/>
              </w:rPr>
            </w:pPr>
            <w:r w:rsidRPr="005F7E11">
              <w:rPr>
                <w:lang w:eastAsia="ja-JP"/>
              </w:rPr>
              <w:t>CN38</w:t>
            </w:r>
            <w:r>
              <w:rPr>
                <w:rFonts w:hint="eastAsia"/>
                <w:lang w:eastAsia="ja-JP"/>
              </w:rPr>
              <w:t>/CN39</w:t>
            </w:r>
          </w:p>
        </w:tc>
      </w:tr>
    </w:tbl>
    <w:p w14:paraId="406EEBDC" w14:textId="36530D96" w:rsidR="00444F93" w:rsidRPr="007B2136" w:rsidRDefault="00444F93" w:rsidP="00444F93">
      <w:pPr>
        <w:pStyle w:val="tablenumbernote"/>
        <w:rPr>
          <w:lang w:eastAsia="ja-JP"/>
        </w:rPr>
      </w:pPr>
      <w:r>
        <w:t xml:space="preserve">Note: </w:t>
      </w:r>
      <w:r>
        <w:rPr>
          <w:lang w:eastAsia="ja-JP"/>
        </w:rPr>
        <w:t xml:space="preserve"> 4</w:t>
      </w:r>
      <w:r>
        <w:rPr>
          <w:rFonts w:hint="eastAsia"/>
          <w:lang w:eastAsia="ja-JP"/>
        </w:rPr>
        <w:t>.  T</w:t>
      </w:r>
      <w:r w:rsidRPr="002F4162">
        <w:t xml:space="preserve">he </w:t>
      </w:r>
      <w:r w:rsidRPr="005B34B7">
        <w:t>backlight of LVDS is controlled by a GPIO terminal</w:t>
      </w:r>
      <w:r>
        <w:rPr>
          <w:rFonts w:hint="eastAsia"/>
          <w:lang w:eastAsia="ja-JP"/>
        </w:rPr>
        <w:t xml:space="preserve"> (D3:GP2_</w:t>
      </w:r>
      <w:r>
        <w:rPr>
          <w:lang w:eastAsia="ja-JP"/>
        </w:rPr>
        <w:t>31 (</w:t>
      </w:r>
      <w:r>
        <w:rPr>
          <w:rFonts w:hint="eastAsia"/>
          <w:lang w:eastAsia="ja-JP"/>
        </w:rPr>
        <w:t>LVDS0)/GP4_</w:t>
      </w:r>
      <w:r>
        <w:rPr>
          <w:lang w:eastAsia="ja-JP"/>
        </w:rPr>
        <w:t>00 (</w:t>
      </w:r>
      <w:r>
        <w:rPr>
          <w:rFonts w:hint="eastAsia"/>
          <w:lang w:eastAsia="ja-JP"/>
        </w:rPr>
        <w:t>LVDS1)</w:t>
      </w:r>
      <w:proofErr w:type="gramStart"/>
      <w:r>
        <w:rPr>
          <w:rFonts w:hint="eastAsia"/>
          <w:lang w:eastAsia="ja-JP"/>
        </w:rPr>
        <w:t>)</w:t>
      </w:r>
      <w:r w:rsidDel="005C03A7">
        <w:rPr>
          <w:rFonts w:hint="eastAsia"/>
          <w:lang w:eastAsia="ja-JP"/>
        </w:rPr>
        <w:t xml:space="preserve"> </w:t>
      </w:r>
      <w:r w:rsidRPr="005B34B7">
        <w:t>.</w:t>
      </w:r>
      <w:proofErr w:type="gramEnd"/>
      <w:r w:rsidRPr="005B34B7">
        <w:t xml:space="preserve"> </w:t>
      </w:r>
      <w:r>
        <w:rPr>
          <w:rFonts w:hint="eastAsia"/>
          <w:lang w:eastAsia="ja-JP"/>
        </w:rPr>
        <w:t xml:space="preserve">The </w:t>
      </w:r>
      <w:r w:rsidRPr="005B34B7">
        <w:t xml:space="preserve">backlight is ON when </w:t>
      </w:r>
      <w:proofErr w:type="gramStart"/>
      <w:r>
        <w:rPr>
          <w:rFonts w:hint="eastAsia"/>
          <w:lang w:eastAsia="ja-JP"/>
        </w:rPr>
        <w:t>kernel</w:t>
      </w:r>
      <w:proofErr w:type="gramEnd"/>
      <w:r>
        <w:t xml:space="preserve"> start</w:t>
      </w:r>
      <w:r>
        <w:rPr>
          <w:rFonts w:hint="eastAsia"/>
          <w:lang w:eastAsia="ja-JP"/>
        </w:rPr>
        <w:t>ing</w:t>
      </w:r>
      <w:r w:rsidRPr="005B34B7">
        <w:t>.</w:t>
      </w:r>
      <w:r>
        <w:rPr>
          <w:rFonts w:hint="eastAsia"/>
          <w:lang w:eastAsia="ja-JP"/>
        </w:rPr>
        <w:t xml:space="preserve"> </w:t>
      </w:r>
      <w:r>
        <w:rPr>
          <w:rStyle w:val="hps"/>
          <w:rFonts w:cs="Arial"/>
          <w:color w:val="222222"/>
          <w:lang w:val="en"/>
        </w:rPr>
        <w:t>If you</w:t>
      </w:r>
      <w:r>
        <w:rPr>
          <w:rFonts w:cs="Arial"/>
          <w:color w:val="222222"/>
          <w:lang w:val="en"/>
        </w:rPr>
        <w:t xml:space="preserve"> </w:t>
      </w:r>
      <w:proofErr w:type="gramStart"/>
      <w:r>
        <w:rPr>
          <w:rStyle w:val="hps"/>
          <w:rFonts w:cs="Arial"/>
          <w:color w:val="222222"/>
          <w:lang w:val="en"/>
        </w:rPr>
        <w:t>dynamically</w:t>
      </w:r>
      <w:r>
        <w:rPr>
          <w:rFonts w:cs="Arial"/>
          <w:color w:val="222222"/>
          <w:lang w:val="en"/>
        </w:rPr>
        <w:t xml:space="preserve"> want to</w:t>
      </w:r>
      <w:proofErr w:type="gramEnd"/>
      <w:r>
        <w:rPr>
          <w:rFonts w:cs="Arial"/>
          <w:color w:val="222222"/>
          <w:lang w:val="en"/>
        </w:rPr>
        <w:t xml:space="preserve"> </w:t>
      </w:r>
      <w:r>
        <w:rPr>
          <w:rStyle w:val="hps"/>
          <w:rFonts w:cs="Arial"/>
          <w:color w:val="222222"/>
          <w:lang w:val="en"/>
        </w:rPr>
        <w:t>control</w:t>
      </w:r>
      <w:r>
        <w:rPr>
          <w:rFonts w:cs="Arial"/>
          <w:color w:val="222222"/>
          <w:lang w:val="en"/>
        </w:rPr>
        <w:t xml:space="preserve">, </w:t>
      </w:r>
      <w:r>
        <w:rPr>
          <w:rStyle w:val="hps"/>
          <w:rFonts w:cs="Arial"/>
          <w:color w:val="222222"/>
          <w:lang w:val="en"/>
        </w:rPr>
        <w:t>please</w:t>
      </w:r>
      <w:r>
        <w:rPr>
          <w:rFonts w:cs="Arial"/>
          <w:color w:val="222222"/>
          <w:lang w:val="en"/>
        </w:rPr>
        <w:t xml:space="preserve"> </w:t>
      </w:r>
      <w:r>
        <w:rPr>
          <w:rStyle w:val="hps"/>
          <w:rFonts w:cs="Arial"/>
          <w:color w:val="222222"/>
          <w:lang w:val="en"/>
        </w:rPr>
        <w:t>use the</w:t>
      </w:r>
      <w:r>
        <w:rPr>
          <w:rFonts w:cs="Arial"/>
          <w:color w:val="222222"/>
          <w:lang w:val="en"/>
        </w:rPr>
        <w:t xml:space="preserve"> </w:t>
      </w:r>
      <w:r>
        <w:rPr>
          <w:rStyle w:val="hps"/>
          <w:rFonts w:cs="Arial"/>
          <w:color w:val="222222"/>
          <w:lang w:val="en"/>
        </w:rPr>
        <w:t>GPIO</w:t>
      </w:r>
      <w:r>
        <w:rPr>
          <w:rFonts w:cs="Arial"/>
          <w:color w:val="222222"/>
          <w:lang w:val="en"/>
        </w:rPr>
        <w:t xml:space="preserve"> </w:t>
      </w:r>
      <w:r>
        <w:rPr>
          <w:rStyle w:val="hps"/>
          <w:rFonts w:cs="Arial"/>
          <w:color w:val="222222"/>
          <w:lang w:val="en"/>
        </w:rPr>
        <w:t>of</w:t>
      </w:r>
      <w:r>
        <w:rPr>
          <w:rFonts w:cs="Arial"/>
          <w:color w:val="222222"/>
          <w:lang w:val="en"/>
        </w:rPr>
        <w:t xml:space="preserve"> </w:t>
      </w:r>
      <w:r>
        <w:rPr>
          <w:rStyle w:val="hps"/>
          <w:rFonts w:cs="Arial"/>
          <w:color w:val="222222"/>
          <w:lang w:val="en"/>
        </w:rPr>
        <w:t xml:space="preserve">API. </w:t>
      </w:r>
      <w:r w:rsidRPr="005B34B7">
        <w:rPr>
          <w:lang w:eastAsia="ja-JP"/>
        </w:rPr>
        <w:t>Please refer to Linux Interface Specification Device Driver GPIO</w:t>
      </w:r>
      <w:r>
        <w:rPr>
          <w:rFonts w:hint="eastAsia"/>
          <w:lang w:eastAsia="ja-JP"/>
        </w:rPr>
        <w:t xml:space="preserve"> user's manual</w:t>
      </w:r>
      <w:r w:rsidRPr="005B34B7">
        <w:rPr>
          <w:lang w:eastAsia="ja-JP"/>
        </w:rPr>
        <w:t xml:space="preserve"> for details.</w:t>
      </w:r>
    </w:p>
    <w:p w14:paraId="60EBDB0E" w14:textId="706E4531" w:rsidR="001B3F87" w:rsidRDefault="001B3F87">
      <w:pPr>
        <w:overflowPunct/>
        <w:autoSpaceDE/>
        <w:autoSpaceDN/>
        <w:adjustRightInd/>
        <w:spacing w:after="0" w:line="240" w:lineRule="auto"/>
        <w:textAlignment w:val="auto"/>
        <w:rPr>
          <w:lang w:eastAsia="ja-JP"/>
        </w:rPr>
      </w:pPr>
    </w:p>
    <w:p w14:paraId="533FA0A5" w14:textId="77777777" w:rsidR="002F4162" w:rsidRDefault="002F4162" w:rsidP="002F4162">
      <w:pPr>
        <w:pStyle w:val="Heading2"/>
        <w:rPr>
          <w:lang w:eastAsia="ja-JP"/>
        </w:rPr>
      </w:pPr>
      <w:r>
        <w:rPr>
          <w:rFonts w:hint="eastAsia"/>
          <w:lang w:eastAsia="ja-JP"/>
        </w:rPr>
        <w:lastRenderedPageBreak/>
        <w:t>Related Document</w:t>
      </w:r>
    </w:p>
    <w:p w14:paraId="4B02BDBF" w14:textId="77777777" w:rsidR="002F4162" w:rsidRDefault="007F3694" w:rsidP="001E3BC1">
      <w:pPr>
        <w:rPr>
          <w:lang w:eastAsia="ja-JP"/>
        </w:rPr>
      </w:pPr>
      <w:r w:rsidRPr="007F3694">
        <w:rPr>
          <w:lang w:eastAsia="ja-JP"/>
        </w:rPr>
        <w:t>The related document to this module</w:t>
      </w:r>
      <w:r w:rsidR="002F4162" w:rsidRPr="002F4162">
        <w:rPr>
          <w:lang w:eastAsia="ja-JP"/>
        </w:rPr>
        <w:t xml:space="preserve"> is as follows.</w:t>
      </w:r>
    </w:p>
    <w:p w14:paraId="43362021" w14:textId="77777777" w:rsidR="002F4162" w:rsidRDefault="002F4162" w:rsidP="001E3BC1">
      <w:pPr>
        <w:rPr>
          <w:lang w:eastAsia="ja-JP"/>
        </w:rPr>
      </w:pPr>
    </w:p>
    <w:p w14:paraId="0E7B605E" w14:textId="37C7C97F" w:rsidR="002F4162" w:rsidRPr="002F4162" w:rsidRDefault="00B733EB" w:rsidP="00381F46">
      <w:pPr>
        <w:pStyle w:val="tabletitle"/>
        <w:rPr>
          <w:lang w:eastAsia="ja-JP"/>
        </w:rPr>
      </w:pPr>
      <w:r>
        <w:t xml:space="preserve">Table </w:t>
      </w:r>
      <w:r w:rsidR="00910085">
        <w:rPr>
          <w:noProof/>
        </w:rPr>
        <w:fldChar w:fldCharType="begin"/>
      </w:r>
      <w:r w:rsidR="00910085">
        <w:rPr>
          <w:noProof/>
        </w:rPr>
        <w:instrText xml:space="preserve"> STYLEREF 1 \s </w:instrText>
      </w:r>
      <w:r w:rsidR="00910085">
        <w:rPr>
          <w:noProof/>
        </w:rPr>
        <w:fldChar w:fldCharType="separate"/>
      </w:r>
      <w:r w:rsidR="00253C6E">
        <w:rPr>
          <w:noProof/>
        </w:rPr>
        <w:t>1</w:t>
      </w:r>
      <w:r w:rsidR="00910085">
        <w:rPr>
          <w:noProof/>
        </w:rPr>
        <w:fldChar w:fldCharType="end"/>
      </w:r>
      <w:r w:rsidR="005F5DB4">
        <w:t>.</w:t>
      </w:r>
      <w:r w:rsidR="00106F38">
        <w:rPr>
          <w:noProof/>
        </w:rPr>
        <w:t>10</w:t>
      </w:r>
      <w:r w:rsidR="002F4162" w:rsidRPr="002F4162">
        <w:tab/>
      </w:r>
      <w:r w:rsidR="002F4162" w:rsidRPr="002F4162">
        <w:rPr>
          <w:rFonts w:hint="eastAsia"/>
          <w:lang w:eastAsia="ja-JP"/>
        </w:rPr>
        <w:t xml:space="preserve">Related document (R-Car </w:t>
      </w:r>
      <w:r w:rsidR="00BA73ED" w:rsidRPr="002F4162">
        <w:rPr>
          <w:rFonts w:hint="eastAsia"/>
          <w:lang w:eastAsia="ja-JP"/>
        </w:rPr>
        <w:t>H</w:t>
      </w:r>
      <w:r w:rsidR="00BA73ED">
        <w:rPr>
          <w:lang w:eastAsia="ja-JP"/>
        </w:rPr>
        <w:t>3</w:t>
      </w:r>
      <w:r w:rsidR="00450F6D">
        <w:rPr>
          <w:lang w:eastAsia="ja-JP"/>
        </w:rPr>
        <w:t xml:space="preserve"> / M3</w:t>
      </w:r>
      <w:r w:rsidR="001B57B8">
        <w:rPr>
          <w:rFonts w:hint="eastAsia"/>
          <w:lang w:eastAsia="ja-JP"/>
        </w:rPr>
        <w:t xml:space="preserve"> </w:t>
      </w:r>
      <w:r w:rsidR="001B57B8">
        <w:rPr>
          <w:lang w:eastAsia="ja-JP"/>
        </w:rPr>
        <w:t>/ M3N</w:t>
      </w:r>
      <w:r w:rsidR="00C9382B">
        <w:rPr>
          <w:lang w:eastAsia="ja-JP"/>
        </w:rPr>
        <w:t xml:space="preserve"> / E3</w:t>
      </w:r>
      <w:r w:rsidR="00A34D16">
        <w:rPr>
          <w:lang w:eastAsia="ja-JP"/>
        </w:rPr>
        <w:t xml:space="preserve"> / D3</w:t>
      </w:r>
      <w:r w:rsidR="004211B6">
        <w:rPr>
          <w:lang w:eastAsia="ja-JP"/>
        </w:rPr>
        <w:t xml:space="preserve"> / V3U</w:t>
      </w:r>
      <w:r w:rsidR="00C35B01">
        <w:rPr>
          <w:lang w:eastAsia="ja-JP"/>
        </w:rPr>
        <w:t xml:space="preserve"> / V3H</w:t>
      </w:r>
      <w:r w:rsidR="002F4162" w:rsidRPr="002F4162">
        <w:rPr>
          <w:rFonts w:hint="eastAsia"/>
          <w:lang w:eastAsia="ja-JP"/>
        </w:rPr>
        <w:t>)</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40" w:type="dxa"/>
          <w:right w:w="40" w:type="dxa"/>
        </w:tblCellMar>
        <w:tblLook w:val="01E0" w:firstRow="1" w:lastRow="1" w:firstColumn="1" w:lastColumn="1" w:noHBand="0" w:noVBand="0"/>
      </w:tblPr>
      <w:tblGrid>
        <w:gridCol w:w="931"/>
        <w:gridCol w:w="1185"/>
        <w:gridCol w:w="5103"/>
        <w:gridCol w:w="993"/>
        <w:gridCol w:w="1520"/>
      </w:tblGrid>
      <w:tr w:rsidR="002F4162" w:rsidRPr="002F4162" w14:paraId="46AC709D" w14:textId="77777777" w:rsidTr="00DF4192">
        <w:trPr>
          <w:cantSplit/>
          <w:trHeight w:val="260"/>
          <w:tblHeader/>
        </w:trPr>
        <w:tc>
          <w:tcPr>
            <w:tcW w:w="478" w:type="pct"/>
            <w:tcBorders>
              <w:top w:val="single" w:sz="8" w:space="0" w:color="auto"/>
              <w:bottom w:val="single" w:sz="8" w:space="0" w:color="auto"/>
            </w:tcBorders>
            <w:shd w:val="clear" w:color="auto" w:fill="auto"/>
          </w:tcPr>
          <w:p w14:paraId="2E2CA97A" w14:textId="77777777" w:rsidR="002F4162" w:rsidRPr="002F4162" w:rsidRDefault="002F4162" w:rsidP="002F4162">
            <w:pPr>
              <w:keepNext/>
              <w:keepLines/>
              <w:spacing w:before="20" w:after="60" w:line="220" w:lineRule="exact"/>
              <w:ind w:left="57" w:right="57"/>
              <w:jc w:val="center"/>
              <w:rPr>
                <w:rFonts w:ascii="Arial" w:hAnsi="Arial"/>
                <w:b/>
                <w:sz w:val="18"/>
                <w:lang w:eastAsia="ja-JP"/>
              </w:rPr>
            </w:pPr>
            <w:r w:rsidRPr="002F4162">
              <w:rPr>
                <w:rFonts w:ascii="Arial" w:hAnsi="Arial" w:hint="eastAsia"/>
                <w:b/>
                <w:sz w:val="18"/>
                <w:lang w:eastAsia="ja-JP"/>
              </w:rPr>
              <w:t>Number</w:t>
            </w:r>
          </w:p>
        </w:tc>
        <w:tc>
          <w:tcPr>
            <w:tcW w:w="609" w:type="pct"/>
            <w:tcBorders>
              <w:top w:val="single" w:sz="8" w:space="0" w:color="auto"/>
              <w:bottom w:val="single" w:sz="8" w:space="0" w:color="auto"/>
            </w:tcBorders>
            <w:shd w:val="clear" w:color="auto" w:fill="auto"/>
          </w:tcPr>
          <w:p w14:paraId="026E710F" w14:textId="77777777" w:rsidR="002F4162" w:rsidRPr="002F4162" w:rsidRDefault="002F4162" w:rsidP="002F4162">
            <w:pPr>
              <w:keepNext/>
              <w:keepLines/>
              <w:spacing w:before="20" w:after="60" w:line="220" w:lineRule="exact"/>
              <w:ind w:left="57" w:right="57"/>
              <w:jc w:val="center"/>
              <w:rPr>
                <w:rFonts w:ascii="Arial" w:hAnsi="Arial"/>
                <w:b/>
                <w:sz w:val="18"/>
                <w:lang w:eastAsia="ja-JP"/>
              </w:rPr>
            </w:pPr>
            <w:r w:rsidRPr="002F4162">
              <w:rPr>
                <w:rFonts w:ascii="Arial" w:hAnsi="Arial" w:hint="eastAsia"/>
                <w:b/>
                <w:sz w:val="18"/>
                <w:lang w:eastAsia="ja-JP"/>
              </w:rPr>
              <w:t>Issue</w:t>
            </w:r>
          </w:p>
        </w:tc>
        <w:tc>
          <w:tcPr>
            <w:tcW w:w="2622" w:type="pct"/>
            <w:tcBorders>
              <w:top w:val="single" w:sz="8" w:space="0" w:color="auto"/>
              <w:bottom w:val="single" w:sz="8" w:space="0" w:color="auto"/>
            </w:tcBorders>
            <w:shd w:val="clear" w:color="auto" w:fill="auto"/>
          </w:tcPr>
          <w:p w14:paraId="61F407B7" w14:textId="77777777" w:rsidR="002F4162" w:rsidRPr="002F4162" w:rsidRDefault="002F4162" w:rsidP="002F4162">
            <w:pPr>
              <w:keepNext/>
              <w:keepLines/>
              <w:spacing w:before="20" w:after="60" w:line="220" w:lineRule="exact"/>
              <w:ind w:left="57" w:right="57"/>
              <w:jc w:val="center"/>
              <w:rPr>
                <w:rFonts w:ascii="Arial" w:hAnsi="Arial"/>
                <w:b/>
                <w:sz w:val="18"/>
                <w:lang w:eastAsia="ja-JP"/>
              </w:rPr>
            </w:pPr>
            <w:r w:rsidRPr="002F4162">
              <w:rPr>
                <w:rFonts w:ascii="Arial" w:hAnsi="Arial" w:hint="eastAsia"/>
                <w:b/>
                <w:sz w:val="18"/>
                <w:lang w:eastAsia="ja-JP"/>
              </w:rPr>
              <w:t>Title</w:t>
            </w:r>
          </w:p>
        </w:tc>
        <w:tc>
          <w:tcPr>
            <w:tcW w:w="510" w:type="pct"/>
            <w:tcBorders>
              <w:top w:val="single" w:sz="8" w:space="0" w:color="auto"/>
              <w:bottom w:val="single" w:sz="8" w:space="0" w:color="auto"/>
            </w:tcBorders>
            <w:shd w:val="clear" w:color="auto" w:fill="auto"/>
          </w:tcPr>
          <w:p w14:paraId="69D8EB52" w14:textId="77777777" w:rsidR="002F4162" w:rsidRPr="002F4162" w:rsidRDefault="002F4162" w:rsidP="002F4162">
            <w:pPr>
              <w:keepNext/>
              <w:keepLines/>
              <w:spacing w:before="20" w:after="60" w:line="220" w:lineRule="exact"/>
              <w:ind w:left="57" w:right="57"/>
              <w:jc w:val="center"/>
              <w:rPr>
                <w:rFonts w:ascii="Arial" w:hAnsi="Arial"/>
                <w:b/>
                <w:sz w:val="18"/>
                <w:lang w:eastAsia="ja-JP"/>
              </w:rPr>
            </w:pPr>
            <w:r w:rsidRPr="002F4162">
              <w:rPr>
                <w:rFonts w:ascii="Arial" w:hAnsi="Arial" w:hint="eastAsia"/>
                <w:b/>
                <w:sz w:val="18"/>
                <w:lang w:eastAsia="ja-JP"/>
              </w:rPr>
              <w:t>Edition</w:t>
            </w:r>
          </w:p>
        </w:tc>
        <w:tc>
          <w:tcPr>
            <w:tcW w:w="781" w:type="pct"/>
            <w:tcBorders>
              <w:top w:val="single" w:sz="8" w:space="0" w:color="auto"/>
              <w:bottom w:val="single" w:sz="8" w:space="0" w:color="auto"/>
            </w:tcBorders>
            <w:shd w:val="clear" w:color="auto" w:fill="auto"/>
          </w:tcPr>
          <w:p w14:paraId="41C89297" w14:textId="77777777" w:rsidR="002F4162" w:rsidRPr="002F4162" w:rsidRDefault="002F4162" w:rsidP="002F4162">
            <w:pPr>
              <w:keepNext/>
              <w:keepLines/>
              <w:spacing w:before="20" w:after="60" w:line="220" w:lineRule="exact"/>
              <w:ind w:left="57" w:right="57"/>
              <w:jc w:val="center"/>
              <w:rPr>
                <w:rFonts w:ascii="Arial" w:hAnsi="Arial"/>
                <w:b/>
                <w:sz w:val="18"/>
                <w:lang w:eastAsia="ja-JP"/>
              </w:rPr>
            </w:pPr>
            <w:r w:rsidRPr="002F4162">
              <w:rPr>
                <w:rFonts w:ascii="Arial" w:hAnsi="Arial" w:hint="eastAsia"/>
                <w:b/>
                <w:sz w:val="18"/>
                <w:lang w:eastAsia="ja-JP"/>
              </w:rPr>
              <w:t>Date</w:t>
            </w:r>
          </w:p>
        </w:tc>
      </w:tr>
      <w:tr w:rsidR="00910085" w:rsidRPr="002F4162" w14:paraId="2D3D7463" w14:textId="77777777" w:rsidTr="00DF4192">
        <w:trPr>
          <w:cantSplit/>
          <w:trHeight w:val="260"/>
          <w:tblHeader/>
        </w:trPr>
        <w:tc>
          <w:tcPr>
            <w:tcW w:w="478" w:type="pct"/>
            <w:shd w:val="clear" w:color="auto" w:fill="auto"/>
            <w:vAlign w:val="center"/>
          </w:tcPr>
          <w:p w14:paraId="606914FE" w14:textId="77777777" w:rsidR="00910085" w:rsidRPr="002F4162" w:rsidRDefault="00910085" w:rsidP="00910085">
            <w:pPr>
              <w:keepNext/>
              <w:keepLines/>
              <w:spacing w:before="20" w:after="60" w:line="220" w:lineRule="exact"/>
              <w:ind w:left="57" w:right="57"/>
              <w:jc w:val="center"/>
              <w:rPr>
                <w:rFonts w:ascii="Arial" w:hAnsi="Arial"/>
                <w:sz w:val="18"/>
                <w:lang w:eastAsia="ja-JP"/>
              </w:rPr>
            </w:pPr>
            <w:r w:rsidRPr="002F4162">
              <w:rPr>
                <w:rFonts w:ascii="Arial" w:hAnsi="Arial" w:hint="eastAsia"/>
                <w:sz w:val="18"/>
                <w:lang w:eastAsia="ja-JP"/>
              </w:rPr>
              <w:t>-</w:t>
            </w:r>
          </w:p>
        </w:tc>
        <w:tc>
          <w:tcPr>
            <w:tcW w:w="609" w:type="pct"/>
            <w:shd w:val="clear" w:color="auto" w:fill="auto"/>
            <w:vAlign w:val="center"/>
          </w:tcPr>
          <w:p w14:paraId="3A574BEF" w14:textId="77777777" w:rsidR="00910085" w:rsidRPr="002F4162" w:rsidRDefault="00910085" w:rsidP="00910085">
            <w:pPr>
              <w:keepNext/>
              <w:keepLines/>
              <w:spacing w:before="20" w:after="60" w:line="220" w:lineRule="exact"/>
              <w:ind w:left="57" w:right="57"/>
              <w:jc w:val="both"/>
              <w:rPr>
                <w:rFonts w:ascii="Arial" w:hAnsi="Arial"/>
                <w:sz w:val="18"/>
                <w:lang w:eastAsia="ja-JP"/>
              </w:rPr>
            </w:pPr>
            <w:r w:rsidRPr="002F4162">
              <w:rPr>
                <w:rFonts w:ascii="Arial" w:hAnsi="Arial" w:hint="eastAsia"/>
                <w:sz w:val="18"/>
                <w:lang w:eastAsia="ja-JP"/>
              </w:rPr>
              <w:t>Renesas Electronics</w:t>
            </w:r>
          </w:p>
        </w:tc>
        <w:tc>
          <w:tcPr>
            <w:tcW w:w="2622" w:type="pct"/>
            <w:shd w:val="clear" w:color="auto" w:fill="auto"/>
            <w:vAlign w:val="center"/>
          </w:tcPr>
          <w:p w14:paraId="4208ECBC" w14:textId="77777777" w:rsidR="00910085" w:rsidRPr="001C1419" w:rsidRDefault="00910085" w:rsidP="00910085">
            <w:pPr>
              <w:keepNext/>
              <w:keepLines/>
              <w:tabs>
                <w:tab w:val="left" w:pos="1761"/>
              </w:tabs>
              <w:spacing w:before="20" w:after="60" w:line="220" w:lineRule="exact"/>
              <w:ind w:left="57" w:right="57"/>
              <w:rPr>
                <w:rFonts w:ascii="Arial" w:hAnsi="Arial"/>
                <w:sz w:val="18"/>
                <w:lang w:eastAsia="ja-JP"/>
              </w:rPr>
            </w:pPr>
            <w:r w:rsidRPr="001C1419">
              <w:rPr>
                <w:rFonts w:ascii="Arial" w:hAnsi="Arial"/>
                <w:sz w:val="18"/>
              </w:rPr>
              <w:t>R-Car Series, 3rd Generation User’s Manual: Hardware</w:t>
            </w:r>
          </w:p>
        </w:tc>
        <w:tc>
          <w:tcPr>
            <w:tcW w:w="510" w:type="pct"/>
            <w:shd w:val="clear" w:color="auto" w:fill="auto"/>
            <w:vAlign w:val="center"/>
          </w:tcPr>
          <w:p w14:paraId="6B6ECB20" w14:textId="3EE98E74" w:rsidR="00910085" w:rsidRPr="008B79A8" w:rsidRDefault="00885892" w:rsidP="00910085">
            <w:pPr>
              <w:keepNext/>
              <w:keepLines/>
              <w:tabs>
                <w:tab w:val="left" w:pos="1761"/>
              </w:tabs>
              <w:spacing w:before="20" w:after="60" w:line="220" w:lineRule="exact"/>
              <w:ind w:left="57" w:right="57"/>
              <w:jc w:val="center"/>
              <w:rPr>
                <w:rFonts w:asciiTheme="majorHAnsi" w:hAnsiTheme="majorHAnsi" w:cstheme="majorHAnsi"/>
                <w:sz w:val="18"/>
                <w:lang w:eastAsia="ja-JP"/>
              </w:rPr>
            </w:pPr>
            <w:r w:rsidRPr="00DF4192">
              <w:rPr>
                <w:rFonts w:asciiTheme="majorHAnsi" w:hAnsiTheme="majorHAnsi" w:cstheme="majorHAnsi"/>
                <w:sz w:val="18"/>
                <w:lang w:eastAsia="ja-JP"/>
              </w:rPr>
              <w:t>Rev.</w:t>
            </w:r>
            <w:r w:rsidR="00C35B01">
              <w:rPr>
                <w:rFonts w:asciiTheme="majorHAnsi" w:hAnsiTheme="majorHAnsi" w:cstheme="majorHAnsi"/>
                <w:sz w:val="18"/>
                <w:lang w:eastAsia="ja-JP"/>
              </w:rPr>
              <w:t>2</w:t>
            </w:r>
            <w:r w:rsidRPr="00DF4192">
              <w:rPr>
                <w:rFonts w:asciiTheme="majorHAnsi" w:hAnsiTheme="majorHAnsi" w:cstheme="majorHAnsi"/>
                <w:sz w:val="18"/>
                <w:lang w:eastAsia="ja-JP"/>
              </w:rPr>
              <w:t>.</w:t>
            </w:r>
            <w:r w:rsidR="00C35B01">
              <w:rPr>
                <w:rFonts w:asciiTheme="majorHAnsi" w:hAnsiTheme="majorHAnsi" w:cstheme="majorHAnsi"/>
                <w:sz w:val="18"/>
                <w:lang w:eastAsia="ja-JP"/>
              </w:rPr>
              <w:t>2</w:t>
            </w:r>
            <w:r w:rsidRPr="00DF4192">
              <w:rPr>
                <w:rFonts w:asciiTheme="majorHAnsi" w:hAnsiTheme="majorHAnsi" w:cstheme="majorHAnsi"/>
                <w:sz w:val="18"/>
                <w:lang w:eastAsia="ja-JP"/>
              </w:rPr>
              <w:t>0</w:t>
            </w:r>
          </w:p>
        </w:tc>
        <w:tc>
          <w:tcPr>
            <w:tcW w:w="781" w:type="pct"/>
            <w:shd w:val="clear" w:color="auto" w:fill="auto"/>
            <w:vAlign w:val="center"/>
          </w:tcPr>
          <w:p w14:paraId="14737ADF" w14:textId="38FAE6C7" w:rsidR="00910085" w:rsidRPr="00A279CD" w:rsidRDefault="00C35B01" w:rsidP="00910085">
            <w:pPr>
              <w:keepNext/>
              <w:keepLines/>
              <w:tabs>
                <w:tab w:val="left" w:pos="1761"/>
              </w:tabs>
              <w:spacing w:before="20" w:after="60" w:line="220" w:lineRule="exact"/>
              <w:ind w:left="57" w:right="57"/>
              <w:jc w:val="center"/>
              <w:rPr>
                <w:rFonts w:asciiTheme="majorHAnsi" w:hAnsiTheme="majorHAnsi" w:cstheme="majorHAnsi"/>
                <w:sz w:val="18"/>
                <w:lang w:eastAsia="ja-JP"/>
              </w:rPr>
            </w:pPr>
            <w:r>
              <w:rPr>
                <w:rFonts w:asciiTheme="majorHAnsi" w:hAnsiTheme="majorHAnsi" w:cstheme="majorHAnsi"/>
                <w:sz w:val="18"/>
                <w:lang w:eastAsia="ja-JP"/>
              </w:rPr>
              <w:t>Jun</w:t>
            </w:r>
            <w:r w:rsidR="00885892" w:rsidRPr="00DF4192">
              <w:rPr>
                <w:rFonts w:asciiTheme="majorHAnsi" w:hAnsiTheme="majorHAnsi" w:cstheme="majorHAnsi"/>
                <w:sz w:val="18"/>
                <w:lang w:eastAsia="ja-JP"/>
              </w:rPr>
              <w:t>. 30, 20</w:t>
            </w:r>
            <w:r>
              <w:rPr>
                <w:rFonts w:asciiTheme="majorHAnsi" w:hAnsiTheme="majorHAnsi" w:cstheme="majorHAnsi"/>
                <w:sz w:val="18"/>
                <w:lang w:eastAsia="ja-JP"/>
              </w:rPr>
              <w:t>20</w:t>
            </w:r>
          </w:p>
        </w:tc>
      </w:tr>
      <w:tr w:rsidR="00D1205B" w:rsidRPr="002F4162" w14:paraId="37F23541" w14:textId="77777777" w:rsidTr="00DF4192">
        <w:trPr>
          <w:cantSplit/>
          <w:trHeight w:val="260"/>
          <w:tblHeader/>
        </w:trPr>
        <w:tc>
          <w:tcPr>
            <w:tcW w:w="478" w:type="pct"/>
            <w:shd w:val="clear" w:color="auto" w:fill="auto"/>
            <w:vAlign w:val="center"/>
          </w:tcPr>
          <w:p w14:paraId="2D2D059F" w14:textId="77777777" w:rsidR="00D1205B" w:rsidRPr="002F4162" w:rsidRDefault="00D1205B" w:rsidP="002F4162">
            <w:pPr>
              <w:keepNext/>
              <w:keepLines/>
              <w:spacing w:before="20" w:after="60" w:line="220" w:lineRule="exact"/>
              <w:ind w:left="57" w:right="57"/>
              <w:jc w:val="center"/>
              <w:rPr>
                <w:rFonts w:ascii="Arial" w:hAnsi="Arial"/>
                <w:sz w:val="18"/>
                <w:lang w:eastAsia="ja-JP"/>
              </w:rPr>
            </w:pPr>
          </w:p>
        </w:tc>
        <w:tc>
          <w:tcPr>
            <w:tcW w:w="609" w:type="pct"/>
            <w:shd w:val="clear" w:color="auto" w:fill="auto"/>
            <w:vAlign w:val="center"/>
          </w:tcPr>
          <w:p w14:paraId="333D6188" w14:textId="20545805" w:rsidR="00D1205B" w:rsidRPr="002F4162" w:rsidRDefault="00D1205B" w:rsidP="002F4162">
            <w:pPr>
              <w:keepNext/>
              <w:keepLines/>
              <w:spacing w:before="20" w:after="60" w:line="220" w:lineRule="exact"/>
              <w:ind w:left="57" w:right="57"/>
              <w:jc w:val="both"/>
              <w:rPr>
                <w:rFonts w:ascii="Arial" w:hAnsi="Arial"/>
                <w:sz w:val="18"/>
              </w:rPr>
            </w:pPr>
            <w:r w:rsidRPr="002F4162">
              <w:rPr>
                <w:rFonts w:ascii="Arial" w:hAnsi="Arial" w:hint="eastAsia"/>
                <w:sz w:val="18"/>
                <w:lang w:eastAsia="ja-JP"/>
              </w:rPr>
              <w:t>Renesas Electronics</w:t>
            </w:r>
          </w:p>
        </w:tc>
        <w:tc>
          <w:tcPr>
            <w:tcW w:w="2622" w:type="pct"/>
            <w:shd w:val="clear" w:color="auto" w:fill="auto"/>
            <w:vAlign w:val="center"/>
          </w:tcPr>
          <w:p w14:paraId="54D35DCB" w14:textId="65595157" w:rsidR="00D1205B" w:rsidRPr="00547513" w:rsidRDefault="003561A2">
            <w:pPr>
              <w:keepNext/>
              <w:keepLines/>
              <w:tabs>
                <w:tab w:val="left" w:pos="1761"/>
              </w:tabs>
              <w:spacing w:before="20" w:after="60" w:line="220" w:lineRule="exact"/>
              <w:ind w:left="57" w:right="57"/>
              <w:rPr>
                <w:rFonts w:ascii="Arial" w:hAnsi="Arial"/>
                <w:sz w:val="18"/>
                <w:lang w:eastAsia="ja-JP"/>
              </w:rPr>
            </w:pPr>
            <w:r w:rsidRPr="003561A2">
              <w:rPr>
                <w:rFonts w:ascii="Arial" w:hAnsi="Arial"/>
                <w:sz w:val="18"/>
              </w:rPr>
              <w:t>R-Car V3U Series User's Manual</w:t>
            </w:r>
          </w:p>
        </w:tc>
        <w:tc>
          <w:tcPr>
            <w:tcW w:w="510" w:type="pct"/>
            <w:shd w:val="clear" w:color="auto" w:fill="auto"/>
            <w:vAlign w:val="center"/>
          </w:tcPr>
          <w:p w14:paraId="4BC22836" w14:textId="5D043434" w:rsidR="00D1205B" w:rsidRPr="00F30AA5" w:rsidRDefault="009C3FD6" w:rsidP="002F4162">
            <w:pPr>
              <w:keepNext/>
              <w:keepLines/>
              <w:tabs>
                <w:tab w:val="left" w:pos="1761"/>
              </w:tabs>
              <w:spacing w:before="20" w:after="60" w:line="220" w:lineRule="exact"/>
              <w:ind w:left="57" w:right="57"/>
              <w:jc w:val="center"/>
              <w:rPr>
                <w:rFonts w:ascii="Arial" w:hAnsi="Arial"/>
                <w:sz w:val="18"/>
                <w:lang w:eastAsia="ja-JP"/>
              </w:rPr>
            </w:pPr>
            <w:r>
              <w:rPr>
                <w:rFonts w:ascii="Arial" w:hAnsi="Arial"/>
                <w:sz w:val="18"/>
                <w:lang w:eastAsia="ja-JP"/>
              </w:rPr>
              <w:t>Rev.0.5</w:t>
            </w:r>
          </w:p>
        </w:tc>
        <w:tc>
          <w:tcPr>
            <w:tcW w:w="781" w:type="pct"/>
            <w:shd w:val="clear" w:color="auto" w:fill="auto"/>
            <w:vAlign w:val="center"/>
          </w:tcPr>
          <w:p w14:paraId="728D75EF" w14:textId="4928CFFA" w:rsidR="00D1205B" w:rsidRPr="00F30AA5" w:rsidRDefault="003561A2">
            <w:pPr>
              <w:keepNext/>
              <w:keepLines/>
              <w:tabs>
                <w:tab w:val="left" w:pos="1761"/>
              </w:tabs>
              <w:spacing w:before="20" w:after="60" w:line="220" w:lineRule="exact"/>
              <w:ind w:left="57" w:right="57"/>
              <w:jc w:val="center"/>
              <w:rPr>
                <w:rFonts w:ascii="Arial" w:hAnsi="Arial"/>
                <w:sz w:val="18"/>
                <w:lang w:eastAsia="ja-JP"/>
              </w:rPr>
            </w:pPr>
            <w:r w:rsidRPr="003561A2">
              <w:rPr>
                <w:rFonts w:ascii="Arial" w:hAnsi="Arial"/>
                <w:sz w:val="18"/>
                <w:lang w:eastAsia="ja-JP"/>
              </w:rPr>
              <w:t>Jul. 31, 2020</w:t>
            </w:r>
          </w:p>
        </w:tc>
      </w:tr>
      <w:tr w:rsidR="002F4162" w:rsidRPr="002F4162" w14:paraId="0F637C5C" w14:textId="77777777" w:rsidTr="00DF4192">
        <w:trPr>
          <w:cantSplit/>
          <w:trHeight w:val="260"/>
          <w:tblHeader/>
        </w:trPr>
        <w:tc>
          <w:tcPr>
            <w:tcW w:w="478" w:type="pct"/>
            <w:shd w:val="clear" w:color="auto" w:fill="auto"/>
            <w:vAlign w:val="center"/>
          </w:tcPr>
          <w:p w14:paraId="29A6B65C" w14:textId="77777777" w:rsidR="002F4162" w:rsidRPr="002F4162" w:rsidRDefault="002F4162" w:rsidP="002F4162">
            <w:pPr>
              <w:keepNext/>
              <w:keepLines/>
              <w:spacing w:before="20" w:after="60" w:line="220" w:lineRule="exact"/>
              <w:ind w:left="57" w:right="57"/>
              <w:jc w:val="center"/>
              <w:rPr>
                <w:rFonts w:ascii="Arial" w:hAnsi="Arial"/>
                <w:sz w:val="18"/>
                <w:lang w:eastAsia="ja-JP"/>
              </w:rPr>
            </w:pPr>
            <w:r w:rsidRPr="002F4162">
              <w:rPr>
                <w:rFonts w:ascii="Arial" w:hAnsi="Arial" w:hint="eastAsia"/>
                <w:sz w:val="18"/>
                <w:lang w:eastAsia="ja-JP"/>
              </w:rPr>
              <w:t>-</w:t>
            </w:r>
          </w:p>
        </w:tc>
        <w:tc>
          <w:tcPr>
            <w:tcW w:w="609" w:type="pct"/>
            <w:shd w:val="clear" w:color="auto" w:fill="auto"/>
            <w:vAlign w:val="center"/>
          </w:tcPr>
          <w:p w14:paraId="7BAEAA54" w14:textId="77777777" w:rsidR="002F4162" w:rsidRPr="002F4162" w:rsidRDefault="002F4162" w:rsidP="002F4162">
            <w:pPr>
              <w:keepNext/>
              <w:keepLines/>
              <w:spacing w:before="20" w:after="60" w:line="220" w:lineRule="exact"/>
              <w:ind w:left="57" w:right="57"/>
              <w:jc w:val="both"/>
              <w:rPr>
                <w:rFonts w:ascii="Arial" w:hAnsi="Arial"/>
                <w:sz w:val="18"/>
              </w:rPr>
            </w:pPr>
            <w:r w:rsidRPr="002F4162">
              <w:rPr>
                <w:rFonts w:ascii="Arial" w:hAnsi="Arial"/>
                <w:sz w:val="18"/>
              </w:rPr>
              <w:t>Renesas</w:t>
            </w:r>
            <w:r w:rsidRPr="002F4162">
              <w:rPr>
                <w:rFonts w:ascii="Arial" w:hAnsi="Arial" w:hint="eastAsia"/>
                <w:sz w:val="18"/>
                <w:lang w:eastAsia="ja-JP"/>
              </w:rPr>
              <w:t xml:space="preserve"> </w:t>
            </w:r>
            <w:r w:rsidRPr="002F4162">
              <w:rPr>
                <w:rFonts w:ascii="Arial" w:hAnsi="Arial"/>
                <w:sz w:val="18"/>
              </w:rPr>
              <w:t>Electronics</w:t>
            </w:r>
          </w:p>
        </w:tc>
        <w:tc>
          <w:tcPr>
            <w:tcW w:w="2622" w:type="pct"/>
            <w:shd w:val="clear" w:color="auto" w:fill="auto"/>
            <w:vAlign w:val="center"/>
          </w:tcPr>
          <w:p w14:paraId="76C96095" w14:textId="77777777" w:rsidR="002F4162" w:rsidRPr="002F4162" w:rsidRDefault="00547513">
            <w:pPr>
              <w:keepNext/>
              <w:keepLines/>
              <w:tabs>
                <w:tab w:val="left" w:pos="1761"/>
              </w:tabs>
              <w:spacing w:before="20" w:after="60" w:line="220" w:lineRule="exact"/>
              <w:ind w:left="57" w:right="57"/>
              <w:rPr>
                <w:rFonts w:ascii="Arial" w:hAnsi="Arial"/>
                <w:sz w:val="18"/>
                <w:lang w:eastAsia="ja-JP"/>
              </w:rPr>
            </w:pPr>
            <w:r w:rsidRPr="00547513">
              <w:rPr>
                <w:rFonts w:ascii="Arial" w:hAnsi="Arial"/>
                <w:sz w:val="18"/>
                <w:lang w:eastAsia="ja-JP"/>
              </w:rPr>
              <w:t>R-CarH3-SiP System Evaluation Board Salvator-X</w:t>
            </w:r>
            <w:r w:rsidR="00D15FB3">
              <w:rPr>
                <w:rFonts w:ascii="Arial" w:hAnsi="Arial"/>
                <w:sz w:val="18"/>
                <w:lang w:eastAsia="ja-JP"/>
              </w:rPr>
              <w:t xml:space="preserve"> </w:t>
            </w:r>
            <w:r w:rsidR="00D15FB3" w:rsidRPr="00D15FB3">
              <w:rPr>
                <w:rFonts w:ascii="Arial" w:hAnsi="Arial"/>
                <w:sz w:val="18"/>
                <w:lang w:eastAsia="ja-JP"/>
              </w:rPr>
              <w:t>RTP0RC7795SIPB0011S</w:t>
            </w:r>
          </w:p>
        </w:tc>
        <w:tc>
          <w:tcPr>
            <w:tcW w:w="510" w:type="pct"/>
            <w:shd w:val="clear" w:color="auto" w:fill="auto"/>
            <w:vAlign w:val="center"/>
          </w:tcPr>
          <w:p w14:paraId="268B2EF0" w14:textId="77777777" w:rsidR="002F4162" w:rsidRPr="002F4162" w:rsidRDefault="00F30AA5" w:rsidP="002F4162">
            <w:pPr>
              <w:keepNext/>
              <w:keepLines/>
              <w:tabs>
                <w:tab w:val="left" w:pos="1761"/>
              </w:tabs>
              <w:spacing w:before="20" w:after="60" w:line="220" w:lineRule="exact"/>
              <w:ind w:left="57" w:right="57"/>
              <w:jc w:val="center"/>
              <w:rPr>
                <w:rFonts w:ascii="Arial" w:hAnsi="Arial"/>
                <w:sz w:val="18"/>
                <w:lang w:eastAsia="ja-JP"/>
              </w:rPr>
            </w:pPr>
            <w:r w:rsidRPr="00F30AA5">
              <w:rPr>
                <w:rFonts w:ascii="Arial" w:hAnsi="Arial"/>
                <w:sz w:val="18"/>
                <w:lang w:eastAsia="ja-JP"/>
              </w:rPr>
              <w:t>Rev.1.09</w:t>
            </w:r>
            <w:r w:rsidR="00553D37" w:rsidRPr="00553D37" w:rsidDel="00553D37">
              <w:rPr>
                <w:rFonts w:ascii="Arial" w:hAnsi="Arial"/>
                <w:sz w:val="18"/>
                <w:lang w:eastAsia="ja-JP"/>
              </w:rPr>
              <w:t xml:space="preserve"> </w:t>
            </w:r>
          </w:p>
        </w:tc>
        <w:tc>
          <w:tcPr>
            <w:tcW w:w="781" w:type="pct"/>
            <w:shd w:val="clear" w:color="auto" w:fill="auto"/>
            <w:vAlign w:val="center"/>
          </w:tcPr>
          <w:p w14:paraId="44947BF0" w14:textId="77777777" w:rsidR="002F4162" w:rsidRPr="00B42E3E" w:rsidRDefault="00F30AA5">
            <w:pPr>
              <w:keepNext/>
              <w:keepLines/>
              <w:tabs>
                <w:tab w:val="left" w:pos="1761"/>
              </w:tabs>
              <w:spacing w:before="20" w:after="60" w:line="220" w:lineRule="exact"/>
              <w:ind w:left="57" w:right="57"/>
              <w:jc w:val="center"/>
              <w:rPr>
                <w:rFonts w:ascii="Arial" w:hAnsi="Arial"/>
                <w:sz w:val="18"/>
                <w:lang w:eastAsia="ja-JP"/>
              </w:rPr>
            </w:pPr>
            <w:r w:rsidRPr="00F30AA5">
              <w:rPr>
                <w:rFonts w:ascii="Arial" w:hAnsi="Arial"/>
                <w:sz w:val="18"/>
                <w:lang w:eastAsia="ja-JP"/>
              </w:rPr>
              <w:t>May. 11, 2017</w:t>
            </w:r>
          </w:p>
        </w:tc>
      </w:tr>
      <w:tr w:rsidR="00547513" w:rsidRPr="002F4162" w14:paraId="7B80DB40" w14:textId="77777777" w:rsidTr="00DF4192">
        <w:trPr>
          <w:cantSplit/>
          <w:trHeight w:val="260"/>
          <w:tblHeader/>
        </w:trPr>
        <w:tc>
          <w:tcPr>
            <w:tcW w:w="478" w:type="pct"/>
            <w:shd w:val="clear" w:color="auto" w:fill="auto"/>
            <w:vAlign w:val="center"/>
          </w:tcPr>
          <w:p w14:paraId="76A6848C" w14:textId="77777777" w:rsidR="00547513" w:rsidRPr="00311778" w:rsidRDefault="00547513" w:rsidP="002F4162">
            <w:pPr>
              <w:keepNext/>
              <w:keepLines/>
              <w:spacing w:before="20" w:after="60" w:line="220" w:lineRule="exact"/>
              <w:ind w:left="57" w:right="57"/>
              <w:jc w:val="center"/>
              <w:rPr>
                <w:rFonts w:asciiTheme="majorHAnsi" w:hAnsiTheme="majorHAnsi" w:cstheme="majorHAnsi"/>
                <w:sz w:val="18"/>
                <w:lang w:eastAsia="ja-JP"/>
              </w:rPr>
            </w:pPr>
            <w:r w:rsidRPr="00311778">
              <w:rPr>
                <w:rFonts w:asciiTheme="majorHAnsi" w:hAnsiTheme="majorHAnsi" w:cstheme="majorHAnsi"/>
                <w:sz w:val="18"/>
                <w:lang w:eastAsia="ja-JP"/>
              </w:rPr>
              <w:t>-</w:t>
            </w:r>
          </w:p>
        </w:tc>
        <w:tc>
          <w:tcPr>
            <w:tcW w:w="609" w:type="pct"/>
            <w:shd w:val="clear" w:color="auto" w:fill="auto"/>
            <w:vAlign w:val="center"/>
          </w:tcPr>
          <w:p w14:paraId="6D37F8BA" w14:textId="77777777" w:rsidR="00547513" w:rsidRPr="00311778" w:rsidRDefault="00547513" w:rsidP="002F4162">
            <w:pPr>
              <w:keepNext/>
              <w:keepLines/>
              <w:spacing w:before="20" w:after="60" w:line="220" w:lineRule="exact"/>
              <w:ind w:left="57" w:right="57"/>
              <w:jc w:val="both"/>
              <w:rPr>
                <w:rFonts w:asciiTheme="majorHAnsi" w:hAnsiTheme="majorHAnsi" w:cstheme="majorHAnsi"/>
                <w:sz w:val="18"/>
              </w:rPr>
            </w:pPr>
            <w:r w:rsidRPr="00311778">
              <w:rPr>
                <w:rFonts w:asciiTheme="majorHAnsi" w:hAnsiTheme="majorHAnsi" w:cstheme="majorHAnsi"/>
                <w:sz w:val="18"/>
              </w:rPr>
              <w:t>Renesas Electronics</w:t>
            </w:r>
          </w:p>
        </w:tc>
        <w:tc>
          <w:tcPr>
            <w:tcW w:w="2622" w:type="pct"/>
            <w:shd w:val="clear" w:color="auto" w:fill="auto"/>
            <w:vAlign w:val="center"/>
          </w:tcPr>
          <w:p w14:paraId="174DD9CE" w14:textId="77777777" w:rsidR="00547513" w:rsidRPr="00547513" w:rsidRDefault="00547513">
            <w:pPr>
              <w:keepNext/>
              <w:keepLines/>
              <w:tabs>
                <w:tab w:val="left" w:pos="1761"/>
              </w:tabs>
              <w:spacing w:before="20" w:after="60" w:line="220" w:lineRule="exact"/>
              <w:ind w:left="57" w:right="57"/>
              <w:rPr>
                <w:rFonts w:ascii="Arial" w:hAnsi="Arial"/>
                <w:sz w:val="18"/>
                <w:lang w:eastAsia="ja-JP"/>
              </w:rPr>
            </w:pPr>
            <w:r w:rsidRPr="00547513">
              <w:rPr>
                <w:rFonts w:ascii="Arial" w:hAnsi="Arial" w:hint="eastAsia"/>
                <w:sz w:val="18"/>
                <w:lang w:eastAsia="ja-JP"/>
              </w:rPr>
              <w:t>R-CarM3-SiP System Evaluation Board Salvator-X</w:t>
            </w:r>
            <w:r w:rsidR="00D15FB3">
              <w:rPr>
                <w:rFonts w:ascii="Arial" w:hAnsi="Arial"/>
                <w:sz w:val="18"/>
                <w:lang w:eastAsia="ja-JP"/>
              </w:rPr>
              <w:t xml:space="preserve"> </w:t>
            </w:r>
            <w:r w:rsidR="00D15FB3" w:rsidRPr="00D15FB3">
              <w:rPr>
                <w:rFonts w:ascii="Arial" w:hAnsi="Arial"/>
                <w:sz w:val="18"/>
                <w:lang w:eastAsia="ja-JP"/>
              </w:rPr>
              <w:t>RTP0RC7796SIPB0011S</w:t>
            </w:r>
          </w:p>
        </w:tc>
        <w:tc>
          <w:tcPr>
            <w:tcW w:w="510" w:type="pct"/>
            <w:shd w:val="clear" w:color="auto" w:fill="auto"/>
            <w:vAlign w:val="center"/>
          </w:tcPr>
          <w:p w14:paraId="20A96C69" w14:textId="77777777" w:rsidR="00547513" w:rsidRPr="00547513" w:rsidRDefault="00F30AA5" w:rsidP="002F4162">
            <w:pPr>
              <w:keepNext/>
              <w:keepLines/>
              <w:tabs>
                <w:tab w:val="left" w:pos="1761"/>
              </w:tabs>
              <w:spacing w:before="20" w:after="60" w:line="220" w:lineRule="exact"/>
              <w:ind w:left="57" w:right="57"/>
              <w:jc w:val="center"/>
              <w:rPr>
                <w:rFonts w:ascii="Arial" w:hAnsi="Arial"/>
                <w:sz w:val="18"/>
                <w:lang w:eastAsia="ja-JP"/>
              </w:rPr>
            </w:pPr>
            <w:r w:rsidRPr="00F30AA5">
              <w:rPr>
                <w:rFonts w:ascii="Arial" w:hAnsi="Arial"/>
                <w:sz w:val="18"/>
                <w:lang w:eastAsia="ja-JP"/>
              </w:rPr>
              <w:t>Rev.0.04</w:t>
            </w:r>
          </w:p>
        </w:tc>
        <w:tc>
          <w:tcPr>
            <w:tcW w:w="781" w:type="pct"/>
            <w:shd w:val="clear" w:color="auto" w:fill="auto"/>
            <w:vAlign w:val="center"/>
          </w:tcPr>
          <w:p w14:paraId="1EB0B0F1" w14:textId="77777777" w:rsidR="00547513" w:rsidRPr="00547513" w:rsidRDefault="00F30AA5">
            <w:pPr>
              <w:keepNext/>
              <w:keepLines/>
              <w:tabs>
                <w:tab w:val="left" w:pos="1761"/>
              </w:tabs>
              <w:spacing w:before="20" w:after="60" w:line="220" w:lineRule="exact"/>
              <w:ind w:left="57" w:right="57"/>
              <w:jc w:val="center"/>
              <w:rPr>
                <w:rFonts w:ascii="Arial" w:hAnsi="Arial"/>
                <w:sz w:val="18"/>
                <w:lang w:eastAsia="ja-JP"/>
              </w:rPr>
            </w:pPr>
            <w:r w:rsidRPr="00F30AA5">
              <w:rPr>
                <w:rFonts w:ascii="Arial" w:hAnsi="Arial"/>
                <w:sz w:val="18"/>
                <w:lang w:eastAsia="ja-JP"/>
              </w:rPr>
              <w:t>Oct. 3, 2016</w:t>
            </w:r>
          </w:p>
        </w:tc>
      </w:tr>
      <w:tr w:rsidR="00FA54E9" w:rsidRPr="002F4162" w14:paraId="7B3D47FC" w14:textId="77777777" w:rsidTr="00DF4192">
        <w:trPr>
          <w:cantSplit/>
          <w:trHeight w:val="260"/>
          <w:tblHeader/>
        </w:trPr>
        <w:tc>
          <w:tcPr>
            <w:tcW w:w="478" w:type="pct"/>
            <w:shd w:val="clear" w:color="auto" w:fill="auto"/>
            <w:vAlign w:val="center"/>
          </w:tcPr>
          <w:p w14:paraId="19680DF4" w14:textId="77777777" w:rsidR="00FA54E9" w:rsidRPr="00311778" w:rsidRDefault="00FA54E9" w:rsidP="00FA54E9">
            <w:pPr>
              <w:keepNext/>
              <w:keepLines/>
              <w:spacing w:before="20" w:after="60" w:line="220" w:lineRule="exact"/>
              <w:ind w:left="57" w:right="57"/>
              <w:jc w:val="center"/>
              <w:rPr>
                <w:rFonts w:asciiTheme="majorHAnsi" w:hAnsiTheme="majorHAnsi" w:cstheme="majorHAnsi"/>
                <w:sz w:val="18"/>
                <w:lang w:eastAsia="ja-JP"/>
              </w:rPr>
            </w:pPr>
            <w:r w:rsidRPr="00267177">
              <w:rPr>
                <w:rFonts w:asciiTheme="majorHAnsi" w:hAnsiTheme="majorHAnsi" w:cstheme="majorHAnsi"/>
                <w:sz w:val="18"/>
                <w:lang w:eastAsia="ja-JP"/>
              </w:rPr>
              <w:t>-</w:t>
            </w:r>
          </w:p>
        </w:tc>
        <w:tc>
          <w:tcPr>
            <w:tcW w:w="609" w:type="pct"/>
            <w:shd w:val="clear" w:color="auto" w:fill="auto"/>
            <w:vAlign w:val="center"/>
          </w:tcPr>
          <w:p w14:paraId="47EC0C1A" w14:textId="77777777" w:rsidR="00FA54E9" w:rsidRPr="00311778" w:rsidRDefault="00FA54E9" w:rsidP="00FA54E9">
            <w:pPr>
              <w:keepNext/>
              <w:keepLines/>
              <w:spacing w:before="20" w:after="60" w:line="220" w:lineRule="exact"/>
              <w:ind w:left="57" w:right="57"/>
              <w:jc w:val="both"/>
              <w:rPr>
                <w:rFonts w:asciiTheme="majorHAnsi" w:hAnsiTheme="majorHAnsi" w:cstheme="majorHAnsi"/>
                <w:sz w:val="18"/>
              </w:rPr>
            </w:pPr>
            <w:r w:rsidRPr="00267177">
              <w:rPr>
                <w:rFonts w:asciiTheme="majorHAnsi" w:hAnsiTheme="majorHAnsi" w:cstheme="majorHAnsi"/>
                <w:sz w:val="18"/>
              </w:rPr>
              <w:t>Renesas Electronics</w:t>
            </w:r>
          </w:p>
        </w:tc>
        <w:tc>
          <w:tcPr>
            <w:tcW w:w="2622" w:type="pct"/>
            <w:shd w:val="clear" w:color="auto" w:fill="auto"/>
            <w:vAlign w:val="center"/>
          </w:tcPr>
          <w:p w14:paraId="45991FB5" w14:textId="77777777" w:rsidR="00FA54E9" w:rsidRPr="00547513" w:rsidRDefault="0051578B" w:rsidP="00FA54E9">
            <w:pPr>
              <w:keepNext/>
              <w:keepLines/>
              <w:tabs>
                <w:tab w:val="left" w:pos="1761"/>
              </w:tabs>
              <w:spacing w:before="20" w:after="60" w:line="220" w:lineRule="exact"/>
              <w:ind w:left="57" w:right="57"/>
              <w:rPr>
                <w:rFonts w:ascii="Arial" w:hAnsi="Arial"/>
                <w:sz w:val="18"/>
                <w:lang w:eastAsia="ja-JP"/>
              </w:rPr>
            </w:pPr>
            <w:r w:rsidRPr="0051578B">
              <w:rPr>
                <w:rFonts w:ascii="Arial" w:hAnsi="Arial"/>
                <w:sz w:val="18"/>
                <w:lang w:eastAsia="ja-JP"/>
              </w:rPr>
              <w:t>R-CarH3-SiP/M3-SiP/M3N-SiP System Evaluation Board Salvator-XS Hardware Manual</w:t>
            </w:r>
          </w:p>
        </w:tc>
        <w:tc>
          <w:tcPr>
            <w:tcW w:w="510" w:type="pct"/>
            <w:shd w:val="clear" w:color="auto" w:fill="auto"/>
            <w:vAlign w:val="center"/>
          </w:tcPr>
          <w:p w14:paraId="1E622990" w14:textId="77777777" w:rsidR="00FA54E9" w:rsidRPr="00547513" w:rsidRDefault="00FA54E9" w:rsidP="00FA54E9">
            <w:pPr>
              <w:keepNext/>
              <w:keepLines/>
              <w:tabs>
                <w:tab w:val="left" w:pos="1761"/>
              </w:tabs>
              <w:spacing w:before="20" w:after="60" w:line="220" w:lineRule="exact"/>
              <w:ind w:left="57" w:right="57"/>
              <w:jc w:val="center"/>
              <w:rPr>
                <w:rFonts w:ascii="Arial" w:hAnsi="Arial"/>
                <w:sz w:val="18"/>
                <w:lang w:eastAsia="ja-JP"/>
              </w:rPr>
            </w:pPr>
            <w:r w:rsidRPr="00FA54E9">
              <w:rPr>
                <w:rFonts w:ascii="Arial" w:hAnsi="Arial"/>
                <w:sz w:val="18"/>
                <w:lang w:eastAsia="ja-JP"/>
              </w:rPr>
              <w:t>Rev.2.0</w:t>
            </w:r>
            <w:r w:rsidR="0051578B">
              <w:rPr>
                <w:rFonts w:ascii="Arial" w:hAnsi="Arial"/>
                <w:sz w:val="18"/>
                <w:lang w:eastAsia="ja-JP"/>
              </w:rPr>
              <w:t>4</w:t>
            </w:r>
          </w:p>
        </w:tc>
        <w:tc>
          <w:tcPr>
            <w:tcW w:w="781" w:type="pct"/>
            <w:shd w:val="clear" w:color="auto" w:fill="auto"/>
            <w:vAlign w:val="center"/>
          </w:tcPr>
          <w:p w14:paraId="36E145BE" w14:textId="77777777" w:rsidR="00FA54E9" w:rsidRPr="00547513" w:rsidRDefault="0051578B" w:rsidP="00FA54E9">
            <w:pPr>
              <w:keepNext/>
              <w:keepLines/>
              <w:tabs>
                <w:tab w:val="left" w:pos="1761"/>
              </w:tabs>
              <w:spacing w:before="20" w:after="60" w:line="220" w:lineRule="exact"/>
              <w:ind w:left="57" w:right="57"/>
              <w:jc w:val="center"/>
              <w:rPr>
                <w:rFonts w:ascii="Arial" w:hAnsi="Arial"/>
                <w:sz w:val="18"/>
                <w:lang w:eastAsia="ja-JP"/>
              </w:rPr>
            </w:pPr>
            <w:r w:rsidRPr="0051578B">
              <w:rPr>
                <w:rFonts w:ascii="Arial" w:hAnsi="Arial"/>
                <w:sz w:val="18"/>
                <w:lang w:eastAsia="ja-JP"/>
              </w:rPr>
              <w:t>Jul. 17, 2018</w:t>
            </w:r>
          </w:p>
        </w:tc>
      </w:tr>
      <w:tr w:rsidR="00C9382B" w:rsidRPr="002F4162" w14:paraId="4C544D88" w14:textId="77777777" w:rsidTr="00DF4192">
        <w:trPr>
          <w:cantSplit/>
          <w:trHeight w:val="260"/>
          <w:tblHeader/>
        </w:trPr>
        <w:tc>
          <w:tcPr>
            <w:tcW w:w="478" w:type="pct"/>
            <w:shd w:val="clear" w:color="auto" w:fill="auto"/>
            <w:vAlign w:val="center"/>
          </w:tcPr>
          <w:p w14:paraId="78FF9710" w14:textId="77777777" w:rsidR="00C9382B" w:rsidRPr="00267177" w:rsidRDefault="00A30C9B" w:rsidP="00FA54E9">
            <w:pPr>
              <w:keepNext/>
              <w:keepLines/>
              <w:spacing w:before="20" w:after="60" w:line="220" w:lineRule="exact"/>
              <w:ind w:left="57" w:right="57"/>
              <w:jc w:val="center"/>
              <w:rPr>
                <w:rFonts w:asciiTheme="majorHAnsi" w:hAnsiTheme="majorHAnsi" w:cstheme="majorHAnsi"/>
                <w:sz w:val="18"/>
                <w:lang w:eastAsia="ja-JP"/>
              </w:rPr>
            </w:pPr>
            <w:r>
              <w:rPr>
                <w:rFonts w:asciiTheme="majorHAnsi" w:hAnsiTheme="majorHAnsi" w:cstheme="majorHAnsi"/>
                <w:sz w:val="18"/>
                <w:lang w:eastAsia="ja-JP"/>
              </w:rPr>
              <w:t>-</w:t>
            </w:r>
          </w:p>
        </w:tc>
        <w:tc>
          <w:tcPr>
            <w:tcW w:w="609" w:type="pct"/>
            <w:shd w:val="clear" w:color="auto" w:fill="auto"/>
            <w:vAlign w:val="center"/>
          </w:tcPr>
          <w:p w14:paraId="00533F39" w14:textId="77777777" w:rsidR="00C9382B" w:rsidRPr="00267177" w:rsidRDefault="00A30C9B" w:rsidP="00FA54E9">
            <w:pPr>
              <w:keepNext/>
              <w:keepLines/>
              <w:spacing w:before="20" w:after="60" w:line="220" w:lineRule="exact"/>
              <w:ind w:left="57" w:right="57"/>
              <w:jc w:val="both"/>
              <w:rPr>
                <w:rFonts w:asciiTheme="majorHAnsi" w:hAnsiTheme="majorHAnsi" w:cstheme="majorHAnsi"/>
                <w:sz w:val="18"/>
              </w:rPr>
            </w:pPr>
            <w:r w:rsidRPr="00267177">
              <w:rPr>
                <w:rFonts w:asciiTheme="majorHAnsi" w:hAnsiTheme="majorHAnsi" w:cstheme="majorHAnsi"/>
                <w:sz w:val="18"/>
              </w:rPr>
              <w:t>Renesas Electronics</w:t>
            </w:r>
          </w:p>
        </w:tc>
        <w:tc>
          <w:tcPr>
            <w:tcW w:w="2622" w:type="pct"/>
            <w:shd w:val="clear" w:color="auto" w:fill="auto"/>
            <w:vAlign w:val="center"/>
          </w:tcPr>
          <w:p w14:paraId="14AD0B4F" w14:textId="77777777" w:rsidR="00C9382B" w:rsidRPr="00FA54E9" w:rsidRDefault="003C4EE2" w:rsidP="00A30C9B">
            <w:pPr>
              <w:keepNext/>
              <w:keepLines/>
              <w:tabs>
                <w:tab w:val="left" w:pos="1761"/>
              </w:tabs>
              <w:spacing w:before="20" w:after="60" w:line="220" w:lineRule="exact"/>
              <w:ind w:left="57" w:right="57"/>
              <w:rPr>
                <w:rFonts w:ascii="Arial" w:hAnsi="Arial"/>
                <w:sz w:val="18"/>
                <w:lang w:eastAsia="ja-JP"/>
              </w:rPr>
            </w:pPr>
            <w:r w:rsidRPr="003C4EE2">
              <w:rPr>
                <w:rFonts w:ascii="Arial" w:hAnsi="Arial"/>
                <w:sz w:val="18"/>
                <w:lang w:eastAsia="ja-JP"/>
              </w:rPr>
              <w:t>R-CarE3 System Evaluation Board Ebisu Hardware Manual RTP0RC77990SEB0010S</w:t>
            </w:r>
          </w:p>
        </w:tc>
        <w:tc>
          <w:tcPr>
            <w:tcW w:w="510" w:type="pct"/>
            <w:shd w:val="clear" w:color="auto" w:fill="auto"/>
            <w:vAlign w:val="center"/>
          </w:tcPr>
          <w:p w14:paraId="4D977F83" w14:textId="77777777" w:rsidR="00C9382B" w:rsidRPr="00FA54E9" w:rsidRDefault="00F30AA5" w:rsidP="00FA54E9">
            <w:pPr>
              <w:keepNext/>
              <w:keepLines/>
              <w:tabs>
                <w:tab w:val="left" w:pos="1761"/>
              </w:tabs>
              <w:spacing w:before="20" w:after="60" w:line="220" w:lineRule="exact"/>
              <w:ind w:left="57" w:right="57"/>
              <w:jc w:val="center"/>
              <w:rPr>
                <w:rFonts w:ascii="Arial" w:hAnsi="Arial"/>
                <w:sz w:val="18"/>
                <w:lang w:eastAsia="ja-JP"/>
              </w:rPr>
            </w:pPr>
            <w:r w:rsidRPr="00F30AA5">
              <w:rPr>
                <w:rFonts w:ascii="Arial" w:hAnsi="Arial"/>
                <w:sz w:val="18"/>
                <w:lang w:eastAsia="ja-JP"/>
              </w:rPr>
              <w:t>Rev.0.03</w:t>
            </w:r>
          </w:p>
        </w:tc>
        <w:tc>
          <w:tcPr>
            <w:tcW w:w="781" w:type="pct"/>
            <w:shd w:val="clear" w:color="auto" w:fill="auto"/>
            <w:vAlign w:val="center"/>
          </w:tcPr>
          <w:p w14:paraId="48039412" w14:textId="77777777" w:rsidR="00C9382B" w:rsidRPr="00FA54E9" w:rsidRDefault="00F30AA5" w:rsidP="00FA54E9">
            <w:pPr>
              <w:keepNext/>
              <w:keepLines/>
              <w:tabs>
                <w:tab w:val="left" w:pos="1761"/>
              </w:tabs>
              <w:spacing w:before="20" w:after="60" w:line="220" w:lineRule="exact"/>
              <w:ind w:left="57" w:right="57"/>
              <w:jc w:val="center"/>
              <w:rPr>
                <w:rFonts w:ascii="Arial" w:hAnsi="Arial"/>
                <w:sz w:val="18"/>
                <w:lang w:eastAsia="ja-JP"/>
              </w:rPr>
            </w:pPr>
            <w:r w:rsidRPr="00F30AA5">
              <w:rPr>
                <w:rFonts w:ascii="Arial" w:hAnsi="Arial"/>
                <w:sz w:val="18"/>
                <w:lang w:eastAsia="ja-JP"/>
              </w:rPr>
              <w:t>Apr. 11, 2018</w:t>
            </w:r>
          </w:p>
        </w:tc>
      </w:tr>
      <w:tr w:rsidR="0051578B" w:rsidRPr="002F4162" w14:paraId="6CA948FC" w14:textId="77777777" w:rsidTr="00DF4192">
        <w:trPr>
          <w:cantSplit/>
          <w:trHeight w:val="260"/>
          <w:tblHeader/>
        </w:trPr>
        <w:tc>
          <w:tcPr>
            <w:tcW w:w="478" w:type="pct"/>
            <w:shd w:val="clear" w:color="auto" w:fill="auto"/>
            <w:vAlign w:val="center"/>
          </w:tcPr>
          <w:p w14:paraId="592F2FD3" w14:textId="77777777" w:rsidR="0051578B" w:rsidRDefault="0051578B" w:rsidP="0051578B">
            <w:pPr>
              <w:keepNext/>
              <w:keepLines/>
              <w:spacing w:before="20" w:after="60" w:line="220" w:lineRule="exact"/>
              <w:ind w:left="57" w:right="57"/>
              <w:jc w:val="center"/>
              <w:rPr>
                <w:rFonts w:asciiTheme="majorHAnsi" w:hAnsiTheme="majorHAnsi" w:cstheme="majorHAnsi"/>
                <w:sz w:val="18"/>
                <w:lang w:eastAsia="ja-JP"/>
              </w:rPr>
            </w:pPr>
            <w:r>
              <w:rPr>
                <w:rFonts w:asciiTheme="majorHAnsi" w:hAnsiTheme="majorHAnsi" w:cstheme="majorHAnsi"/>
                <w:sz w:val="18"/>
                <w:lang w:eastAsia="ja-JP"/>
              </w:rPr>
              <w:t>-</w:t>
            </w:r>
          </w:p>
        </w:tc>
        <w:tc>
          <w:tcPr>
            <w:tcW w:w="609" w:type="pct"/>
            <w:shd w:val="clear" w:color="auto" w:fill="auto"/>
            <w:vAlign w:val="center"/>
          </w:tcPr>
          <w:p w14:paraId="024A8E31" w14:textId="77777777" w:rsidR="0051578B" w:rsidRPr="00267177" w:rsidRDefault="0051578B" w:rsidP="0051578B">
            <w:pPr>
              <w:keepNext/>
              <w:keepLines/>
              <w:spacing w:before="20" w:after="60" w:line="220" w:lineRule="exact"/>
              <w:ind w:left="57" w:right="57"/>
              <w:jc w:val="both"/>
              <w:rPr>
                <w:rFonts w:asciiTheme="majorHAnsi" w:hAnsiTheme="majorHAnsi" w:cstheme="majorHAnsi"/>
                <w:sz w:val="18"/>
              </w:rPr>
            </w:pPr>
            <w:r w:rsidRPr="00267177">
              <w:rPr>
                <w:rFonts w:asciiTheme="majorHAnsi" w:hAnsiTheme="majorHAnsi" w:cstheme="majorHAnsi"/>
                <w:sz w:val="18"/>
              </w:rPr>
              <w:t>Renesas Electronics</w:t>
            </w:r>
          </w:p>
        </w:tc>
        <w:tc>
          <w:tcPr>
            <w:tcW w:w="2622" w:type="pct"/>
            <w:shd w:val="clear" w:color="auto" w:fill="auto"/>
            <w:vAlign w:val="center"/>
          </w:tcPr>
          <w:p w14:paraId="013DADCB" w14:textId="77777777" w:rsidR="0051578B" w:rsidRPr="0051578B" w:rsidRDefault="0051578B" w:rsidP="0051578B">
            <w:pPr>
              <w:keepNext/>
              <w:keepLines/>
              <w:tabs>
                <w:tab w:val="left" w:pos="1761"/>
              </w:tabs>
              <w:spacing w:before="20" w:after="60" w:line="220" w:lineRule="exact"/>
              <w:ind w:left="57" w:right="57"/>
              <w:rPr>
                <w:rFonts w:ascii="Arial" w:hAnsi="Arial"/>
                <w:sz w:val="18"/>
                <w:lang w:eastAsia="ja-JP"/>
              </w:rPr>
            </w:pPr>
            <w:r w:rsidRPr="0051578B">
              <w:rPr>
                <w:rFonts w:ascii="Arial" w:hAnsi="Arial"/>
                <w:sz w:val="18"/>
                <w:lang w:eastAsia="ja-JP"/>
              </w:rPr>
              <w:t>R-CarE3 System Evaluation Board</w:t>
            </w:r>
          </w:p>
          <w:p w14:paraId="3640FCDF" w14:textId="77777777" w:rsidR="0051578B" w:rsidRPr="003C4EE2" w:rsidRDefault="0051578B" w:rsidP="0051578B">
            <w:pPr>
              <w:keepNext/>
              <w:keepLines/>
              <w:tabs>
                <w:tab w:val="left" w:pos="1761"/>
              </w:tabs>
              <w:spacing w:before="20" w:after="60" w:line="220" w:lineRule="exact"/>
              <w:ind w:left="57" w:right="57"/>
              <w:rPr>
                <w:rFonts w:ascii="Arial" w:hAnsi="Arial"/>
                <w:sz w:val="18"/>
                <w:lang w:eastAsia="ja-JP"/>
              </w:rPr>
            </w:pPr>
            <w:r w:rsidRPr="0051578B">
              <w:rPr>
                <w:rFonts w:ascii="Arial" w:hAnsi="Arial"/>
                <w:sz w:val="18"/>
                <w:lang w:eastAsia="ja-JP"/>
              </w:rPr>
              <w:t>Ebisu-4D (E3 board 4xDRAM) Hardware Manual</w:t>
            </w:r>
          </w:p>
        </w:tc>
        <w:tc>
          <w:tcPr>
            <w:tcW w:w="510" w:type="pct"/>
            <w:shd w:val="clear" w:color="auto" w:fill="auto"/>
            <w:vAlign w:val="center"/>
          </w:tcPr>
          <w:p w14:paraId="7631C35B" w14:textId="77777777" w:rsidR="0051578B" w:rsidRPr="00A30C9B" w:rsidRDefault="0051578B" w:rsidP="0051578B">
            <w:pPr>
              <w:keepNext/>
              <w:keepLines/>
              <w:tabs>
                <w:tab w:val="left" w:pos="1761"/>
              </w:tabs>
              <w:spacing w:before="20" w:after="60" w:line="220" w:lineRule="exact"/>
              <w:ind w:left="57" w:right="57"/>
              <w:jc w:val="center"/>
              <w:rPr>
                <w:rFonts w:ascii="Arial" w:hAnsi="Arial"/>
                <w:sz w:val="18"/>
                <w:lang w:eastAsia="ja-JP"/>
              </w:rPr>
            </w:pPr>
            <w:r w:rsidRPr="0051578B">
              <w:rPr>
                <w:rFonts w:ascii="Arial" w:hAnsi="Arial"/>
                <w:sz w:val="18"/>
                <w:lang w:eastAsia="ja-JP"/>
              </w:rPr>
              <w:t>Rev.1.01</w:t>
            </w:r>
          </w:p>
        </w:tc>
        <w:tc>
          <w:tcPr>
            <w:tcW w:w="781" w:type="pct"/>
            <w:shd w:val="clear" w:color="auto" w:fill="auto"/>
            <w:vAlign w:val="center"/>
          </w:tcPr>
          <w:p w14:paraId="6E206AAC" w14:textId="77777777" w:rsidR="0051578B" w:rsidRPr="0051578B" w:rsidRDefault="0051578B" w:rsidP="0051578B">
            <w:pPr>
              <w:keepNext/>
              <w:keepLines/>
              <w:tabs>
                <w:tab w:val="left" w:pos="1761"/>
              </w:tabs>
              <w:spacing w:before="20" w:after="60" w:line="220" w:lineRule="exact"/>
              <w:ind w:left="57" w:right="57"/>
              <w:jc w:val="center"/>
              <w:rPr>
                <w:rFonts w:ascii="Arial" w:hAnsi="Arial"/>
                <w:sz w:val="18"/>
                <w:lang w:eastAsia="ja-JP"/>
              </w:rPr>
            </w:pPr>
            <w:r w:rsidRPr="0051578B">
              <w:rPr>
                <w:rFonts w:ascii="Arial" w:hAnsi="Arial"/>
                <w:sz w:val="18"/>
                <w:lang w:eastAsia="ja-JP"/>
              </w:rPr>
              <w:t>Jul. 19, 2018</w:t>
            </w:r>
          </w:p>
        </w:tc>
      </w:tr>
      <w:tr w:rsidR="004211B6" w:rsidRPr="002F4162" w14:paraId="4E8F7B20" w14:textId="77777777" w:rsidTr="00DF4192">
        <w:trPr>
          <w:cantSplit/>
          <w:trHeight w:val="260"/>
          <w:tblHeader/>
        </w:trPr>
        <w:tc>
          <w:tcPr>
            <w:tcW w:w="478" w:type="pct"/>
            <w:shd w:val="clear" w:color="auto" w:fill="auto"/>
            <w:vAlign w:val="center"/>
          </w:tcPr>
          <w:p w14:paraId="55A92642" w14:textId="77777777" w:rsidR="004211B6" w:rsidRDefault="004211B6" w:rsidP="0051578B">
            <w:pPr>
              <w:keepNext/>
              <w:keepLines/>
              <w:spacing w:before="20" w:after="60" w:line="220" w:lineRule="exact"/>
              <w:ind w:left="57" w:right="57"/>
              <w:jc w:val="center"/>
              <w:rPr>
                <w:rFonts w:asciiTheme="majorHAnsi" w:hAnsiTheme="majorHAnsi" w:cstheme="majorHAnsi"/>
                <w:sz w:val="18"/>
                <w:lang w:eastAsia="ja-JP"/>
              </w:rPr>
            </w:pPr>
          </w:p>
        </w:tc>
        <w:tc>
          <w:tcPr>
            <w:tcW w:w="609" w:type="pct"/>
            <w:shd w:val="clear" w:color="auto" w:fill="auto"/>
            <w:vAlign w:val="center"/>
          </w:tcPr>
          <w:p w14:paraId="552D8CCA" w14:textId="616934BA" w:rsidR="004211B6" w:rsidRPr="00267177" w:rsidRDefault="004211B6" w:rsidP="0051578B">
            <w:pPr>
              <w:keepNext/>
              <w:keepLines/>
              <w:spacing w:before="20" w:after="60" w:line="220" w:lineRule="exact"/>
              <w:ind w:left="57" w:right="57"/>
              <w:jc w:val="both"/>
              <w:rPr>
                <w:rFonts w:asciiTheme="majorHAnsi" w:hAnsiTheme="majorHAnsi" w:cstheme="majorHAnsi"/>
                <w:sz w:val="18"/>
              </w:rPr>
            </w:pPr>
            <w:r w:rsidRPr="00267177">
              <w:rPr>
                <w:rFonts w:asciiTheme="majorHAnsi" w:hAnsiTheme="majorHAnsi" w:cstheme="majorHAnsi"/>
                <w:sz w:val="18"/>
              </w:rPr>
              <w:t>Renesas Electronics</w:t>
            </w:r>
          </w:p>
        </w:tc>
        <w:tc>
          <w:tcPr>
            <w:tcW w:w="2622" w:type="pct"/>
            <w:shd w:val="clear" w:color="auto" w:fill="auto"/>
            <w:vAlign w:val="center"/>
          </w:tcPr>
          <w:p w14:paraId="4F7F00EA" w14:textId="05512995" w:rsidR="004211B6" w:rsidRPr="0051578B" w:rsidRDefault="009C3FD6" w:rsidP="0051578B">
            <w:pPr>
              <w:keepNext/>
              <w:keepLines/>
              <w:tabs>
                <w:tab w:val="left" w:pos="1761"/>
              </w:tabs>
              <w:spacing w:before="20" w:after="60" w:line="220" w:lineRule="exact"/>
              <w:ind w:left="57" w:right="57"/>
              <w:rPr>
                <w:rFonts w:ascii="Arial" w:hAnsi="Arial"/>
                <w:sz w:val="18"/>
                <w:lang w:eastAsia="ja-JP"/>
              </w:rPr>
            </w:pPr>
            <w:r w:rsidRPr="00A70092">
              <w:rPr>
                <w:rFonts w:ascii="Arial" w:hAnsi="Arial"/>
                <w:sz w:val="18"/>
                <w:lang w:eastAsia="ja-JP"/>
              </w:rPr>
              <w:t xml:space="preserve">R-CarV3U System Evaluation Board </w:t>
            </w:r>
            <w:r w:rsidR="00133DA3">
              <w:rPr>
                <w:rFonts w:ascii="Arial" w:hAnsi="Arial"/>
                <w:sz w:val="18"/>
                <w:lang w:eastAsia="ja-JP"/>
              </w:rPr>
              <w:t xml:space="preserve">Falcon </w:t>
            </w:r>
            <w:r w:rsidRPr="00A70092">
              <w:rPr>
                <w:rFonts w:ascii="Arial" w:hAnsi="Arial"/>
                <w:sz w:val="18"/>
                <w:lang w:eastAsia="ja-JP"/>
              </w:rPr>
              <w:t>Hardware Manual</w:t>
            </w:r>
          </w:p>
        </w:tc>
        <w:tc>
          <w:tcPr>
            <w:tcW w:w="510" w:type="pct"/>
            <w:shd w:val="clear" w:color="auto" w:fill="auto"/>
            <w:vAlign w:val="center"/>
          </w:tcPr>
          <w:p w14:paraId="5653018D" w14:textId="6188D5C8" w:rsidR="004211B6" w:rsidRPr="0051578B" w:rsidRDefault="003561A2" w:rsidP="0051578B">
            <w:pPr>
              <w:keepNext/>
              <w:keepLines/>
              <w:tabs>
                <w:tab w:val="left" w:pos="1761"/>
              </w:tabs>
              <w:spacing w:before="20" w:after="60" w:line="220" w:lineRule="exact"/>
              <w:ind w:left="57" w:right="57"/>
              <w:jc w:val="center"/>
              <w:rPr>
                <w:rFonts w:ascii="Arial" w:hAnsi="Arial"/>
                <w:sz w:val="18"/>
                <w:lang w:eastAsia="ja-JP"/>
              </w:rPr>
            </w:pPr>
            <w:r w:rsidRPr="003561A2">
              <w:rPr>
                <w:rFonts w:ascii="Arial" w:hAnsi="Arial"/>
                <w:sz w:val="18"/>
                <w:lang w:eastAsia="ja-JP"/>
              </w:rPr>
              <w:t>Rev.0.01</w:t>
            </w:r>
          </w:p>
        </w:tc>
        <w:tc>
          <w:tcPr>
            <w:tcW w:w="781" w:type="pct"/>
            <w:shd w:val="clear" w:color="auto" w:fill="auto"/>
            <w:vAlign w:val="center"/>
          </w:tcPr>
          <w:p w14:paraId="496F5151" w14:textId="0611DFCE" w:rsidR="004211B6" w:rsidRPr="0051578B" w:rsidRDefault="003561A2" w:rsidP="0051578B">
            <w:pPr>
              <w:keepNext/>
              <w:keepLines/>
              <w:tabs>
                <w:tab w:val="left" w:pos="1761"/>
              </w:tabs>
              <w:spacing w:before="20" w:after="60" w:line="220" w:lineRule="exact"/>
              <w:ind w:left="57" w:right="57"/>
              <w:jc w:val="center"/>
              <w:rPr>
                <w:rFonts w:ascii="Arial" w:hAnsi="Arial"/>
                <w:sz w:val="18"/>
                <w:lang w:eastAsia="ja-JP"/>
              </w:rPr>
            </w:pPr>
            <w:r w:rsidRPr="003561A2">
              <w:rPr>
                <w:rFonts w:ascii="Arial" w:hAnsi="Arial"/>
                <w:sz w:val="18"/>
                <w:lang w:eastAsia="ja-JP"/>
              </w:rPr>
              <w:t>Sep. 11, 2020</w:t>
            </w:r>
          </w:p>
        </w:tc>
      </w:tr>
      <w:tr w:rsidR="003F7BEE" w:rsidRPr="002F4162" w14:paraId="35F36709" w14:textId="77777777" w:rsidTr="00DF4192">
        <w:trPr>
          <w:cantSplit/>
          <w:trHeight w:val="260"/>
          <w:tblHeader/>
        </w:trPr>
        <w:tc>
          <w:tcPr>
            <w:tcW w:w="478" w:type="pct"/>
            <w:shd w:val="clear" w:color="auto" w:fill="auto"/>
            <w:vAlign w:val="center"/>
          </w:tcPr>
          <w:p w14:paraId="3DCF5DB1" w14:textId="115978B8" w:rsidR="003F7BEE" w:rsidRPr="00966D0F" w:rsidRDefault="003F7BEE" w:rsidP="003F7BEE">
            <w:pPr>
              <w:keepNext/>
              <w:keepLines/>
              <w:spacing w:before="20" w:after="60" w:line="220" w:lineRule="exact"/>
              <w:ind w:left="57" w:right="57"/>
              <w:jc w:val="center"/>
              <w:rPr>
                <w:rFonts w:asciiTheme="majorHAnsi" w:hAnsiTheme="majorHAnsi" w:cstheme="majorHAnsi"/>
                <w:color w:val="000000" w:themeColor="text1"/>
                <w:sz w:val="18"/>
                <w:lang w:eastAsia="ja-JP"/>
              </w:rPr>
            </w:pPr>
            <w:r w:rsidRPr="00966D0F">
              <w:rPr>
                <w:rFonts w:asciiTheme="majorHAnsi" w:hAnsiTheme="majorHAnsi" w:cstheme="majorHAnsi"/>
                <w:color w:val="000000" w:themeColor="text1"/>
                <w:sz w:val="18"/>
                <w:lang w:eastAsia="ja-JP"/>
              </w:rPr>
              <w:t>-</w:t>
            </w:r>
          </w:p>
        </w:tc>
        <w:tc>
          <w:tcPr>
            <w:tcW w:w="609" w:type="pct"/>
            <w:shd w:val="clear" w:color="auto" w:fill="auto"/>
            <w:vAlign w:val="center"/>
          </w:tcPr>
          <w:p w14:paraId="574A284E" w14:textId="3078D9C0" w:rsidR="003F7BEE" w:rsidRPr="00966D0F" w:rsidRDefault="003F7BEE" w:rsidP="003F7BEE">
            <w:pPr>
              <w:keepNext/>
              <w:keepLines/>
              <w:spacing w:before="20" w:after="60" w:line="220" w:lineRule="exact"/>
              <w:ind w:left="57" w:right="57"/>
              <w:jc w:val="both"/>
              <w:rPr>
                <w:rFonts w:asciiTheme="majorHAnsi" w:hAnsiTheme="majorHAnsi" w:cstheme="majorHAnsi"/>
                <w:color w:val="000000" w:themeColor="text1"/>
                <w:sz w:val="18"/>
              </w:rPr>
            </w:pPr>
            <w:r w:rsidRPr="00966D0F">
              <w:rPr>
                <w:rFonts w:asciiTheme="majorHAnsi" w:hAnsiTheme="majorHAnsi" w:cstheme="majorHAnsi"/>
                <w:color w:val="000000" w:themeColor="text1"/>
                <w:sz w:val="18"/>
              </w:rPr>
              <w:t>Renesas Electronics</w:t>
            </w:r>
          </w:p>
        </w:tc>
        <w:tc>
          <w:tcPr>
            <w:tcW w:w="2622" w:type="pct"/>
            <w:shd w:val="clear" w:color="auto" w:fill="auto"/>
            <w:vAlign w:val="center"/>
          </w:tcPr>
          <w:p w14:paraId="52F92129" w14:textId="0C742621" w:rsidR="003F7BEE" w:rsidRPr="00966D0F" w:rsidRDefault="003F7BEE" w:rsidP="003F7BEE">
            <w:pPr>
              <w:keepNext/>
              <w:keepLines/>
              <w:tabs>
                <w:tab w:val="left" w:pos="1761"/>
              </w:tabs>
              <w:spacing w:before="20" w:after="60" w:line="220" w:lineRule="exact"/>
              <w:ind w:left="57" w:right="57"/>
              <w:rPr>
                <w:rFonts w:ascii="Arial" w:hAnsi="Arial"/>
                <w:color w:val="000000" w:themeColor="text1"/>
                <w:sz w:val="18"/>
                <w:lang w:eastAsia="ja-JP"/>
              </w:rPr>
            </w:pPr>
            <w:r w:rsidRPr="00966D0F">
              <w:rPr>
                <w:rFonts w:ascii="Arial" w:hAnsi="Arial"/>
                <w:color w:val="000000" w:themeColor="text1"/>
                <w:sz w:val="18"/>
                <w:lang w:eastAsia="ja-JP"/>
              </w:rPr>
              <w:t>R-Car V3H_2: Additional Document for User’s Manual: Hardware</w:t>
            </w:r>
          </w:p>
        </w:tc>
        <w:tc>
          <w:tcPr>
            <w:tcW w:w="510" w:type="pct"/>
            <w:shd w:val="clear" w:color="auto" w:fill="auto"/>
            <w:vAlign w:val="center"/>
          </w:tcPr>
          <w:p w14:paraId="3A7A0028" w14:textId="534469ED" w:rsidR="003F7BEE" w:rsidRPr="00966D0F" w:rsidRDefault="003F7BEE" w:rsidP="003F7BEE">
            <w:pPr>
              <w:keepNext/>
              <w:keepLines/>
              <w:tabs>
                <w:tab w:val="left" w:pos="1761"/>
              </w:tabs>
              <w:spacing w:before="20" w:after="60" w:line="220" w:lineRule="exact"/>
              <w:ind w:left="57" w:right="57"/>
              <w:jc w:val="center"/>
              <w:rPr>
                <w:rFonts w:ascii="Arial" w:hAnsi="Arial"/>
                <w:color w:val="000000" w:themeColor="text1"/>
                <w:sz w:val="18"/>
                <w:lang w:eastAsia="ja-JP"/>
              </w:rPr>
            </w:pPr>
            <w:r w:rsidRPr="00966D0F">
              <w:rPr>
                <w:rFonts w:ascii="Arial" w:hAnsi="Arial"/>
                <w:color w:val="000000" w:themeColor="text1"/>
                <w:sz w:val="18"/>
                <w:lang w:eastAsia="ja-JP"/>
              </w:rPr>
              <w:t>Rev.0.50</w:t>
            </w:r>
          </w:p>
        </w:tc>
        <w:tc>
          <w:tcPr>
            <w:tcW w:w="781" w:type="pct"/>
            <w:shd w:val="clear" w:color="auto" w:fill="auto"/>
            <w:vAlign w:val="center"/>
          </w:tcPr>
          <w:p w14:paraId="7564C556" w14:textId="02A086D6" w:rsidR="003F7BEE" w:rsidRPr="00966D0F" w:rsidRDefault="003F7BEE" w:rsidP="003F7BEE">
            <w:pPr>
              <w:keepNext/>
              <w:keepLines/>
              <w:tabs>
                <w:tab w:val="left" w:pos="1761"/>
              </w:tabs>
              <w:spacing w:before="20" w:after="60" w:line="220" w:lineRule="exact"/>
              <w:ind w:left="57" w:right="57"/>
              <w:jc w:val="center"/>
              <w:rPr>
                <w:rFonts w:ascii="Arial" w:hAnsi="Arial"/>
                <w:color w:val="000000" w:themeColor="text1"/>
                <w:sz w:val="18"/>
                <w:lang w:eastAsia="ja-JP"/>
              </w:rPr>
            </w:pPr>
            <w:r w:rsidRPr="00966D0F">
              <w:rPr>
                <w:rFonts w:ascii="Arial" w:hAnsi="Arial"/>
                <w:color w:val="000000" w:themeColor="text1"/>
                <w:sz w:val="18"/>
                <w:lang w:eastAsia="ja-JP"/>
              </w:rPr>
              <w:t>Jul 31, 2020</w:t>
            </w:r>
          </w:p>
        </w:tc>
      </w:tr>
      <w:tr w:rsidR="003F7BEE" w:rsidRPr="002F4162" w14:paraId="017FA879" w14:textId="77777777" w:rsidTr="00DF4192">
        <w:trPr>
          <w:cantSplit/>
          <w:trHeight w:val="260"/>
          <w:tblHeader/>
        </w:trPr>
        <w:tc>
          <w:tcPr>
            <w:tcW w:w="478" w:type="pct"/>
            <w:shd w:val="clear" w:color="auto" w:fill="auto"/>
            <w:vAlign w:val="center"/>
          </w:tcPr>
          <w:p w14:paraId="134E07F8" w14:textId="196EE527" w:rsidR="003F7BEE" w:rsidRPr="00966D0F" w:rsidRDefault="003F7BEE" w:rsidP="003F7BEE">
            <w:pPr>
              <w:keepNext/>
              <w:keepLines/>
              <w:spacing w:before="20" w:after="60" w:line="220" w:lineRule="exact"/>
              <w:ind w:left="57" w:right="57"/>
              <w:jc w:val="center"/>
              <w:rPr>
                <w:rFonts w:asciiTheme="majorHAnsi" w:hAnsiTheme="majorHAnsi" w:cstheme="majorHAnsi"/>
                <w:color w:val="000000" w:themeColor="text1"/>
                <w:sz w:val="18"/>
                <w:lang w:eastAsia="ja-JP"/>
              </w:rPr>
            </w:pPr>
            <w:r w:rsidRPr="00966D0F">
              <w:rPr>
                <w:rFonts w:asciiTheme="majorHAnsi" w:hAnsiTheme="majorHAnsi" w:cstheme="majorHAnsi"/>
                <w:color w:val="000000" w:themeColor="text1"/>
                <w:sz w:val="18"/>
                <w:lang w:eastAsia="ja-JP"/>
              </w:rPr>
              <w:t>-</w:t>
            </w:r>
          </w:p>
        </w:tc>
        <w:tc>
          <w:tcPr>
            <w:tcW w:w="609" w:type="pct"/>
            <w:shd w:val="clear" w:color="auto" w:fill="auto"/>
            <w:vAlign w:val="center"/>
          </w:tcPr>
          <w:p w14:paraId="33946161" w14:textId="4E59CFAD" w:rsidR="003F7BEE" w:rsidRPr="00966D0F" w:rsidRDefault="003F7BEE" w:rsidP="003F7BEE">
            <w:pPr>
              <w:keepNext/>
              <w:keepLines/>
              <w:spacing w:before="20" w:after="60" w:line="220" w:lineRule="exact"/>
              <w:ind w:left="57" w:right="57"/>
              <w:jc w:val="both"/>
              <w:rPr>
                <w:rFonts w:asciiTheme="majorHAnsi" w:hAnsiTheme="majorHAnsi" w:cstheme="majorHAnsi"/>
                <w:color w:val="000000" w:themeColor="text1"/>
                <w:sz w:val="18"/>
              </w:rPr>
            </w:pPr>
            <w:r w:rsidRPr="00966D0F">
              <w:rPr>
                <w:rFonts w:asciiTheme="majorHAnsi" w:hAnsiTheme="majorHAnsi" w:cstheme="majorHAnsi"/>
                <w:color w:val="000000" w:themeColor="text1"/>
                <w:sz w:val="18"/>
              </w:rPr>
              <w:t>Renesas Electronics</w:t>
            </w:r>
          </w:p>
        </w:tc>
        <w:tc>
          <w:tcPr>
            <w:tcW w:w="2622" w:type="pct"/>
            <w:shd w:val="clear" w:color="auto" w:fill="auto"/>
            <w:vAlign w:val="center"/>
          </w:tcPr>
          <w:p w14:paraId="5E688720" w14:textId="71EEDAC2" w:rsidR="003F7BEE" w:rsidRPr="00966D0F" w:rsidRDefault="003F7BEE" w:rsidP="003F7BEE">
            <w:pPr>
              <w:keepNext/>
              <w:keepLines/>
              <w:tabs>
                <w:tab w:val="left" w:pos="1761"/>
              </w:tabs>
              <w:spacing w:before="20" w:after="60" w:line="220" w:lineRule="exact"/>
              <w:ind w:left="57" w:right="57"/>
              <w:rPr>
                <w:rFonts w:ascii="Arial" w:hAnsi="Arial"/>
                <w:color w:val="000000" w:themeColor="text1"/>
                <w:sz w:val="18"/>
                <w:lang w:eastAsia="ja-JP"/>
              </w:rPr>
            </w:pPr>
            <w:r w:rsidRPr="00966D0F">
              <w:rPr>
                <w:rFonts w:ascii="Arial" w:hAnsi="Arial"/>
                <w:color w:val="000000" w:themeColor="text1"/>
                <w:sz w:val="18"/>
                <w:lang w:eastAsia="ja-JP"/>
              </w:rPr>
              <w:t>R-CarV3H System Evaluation Board Condor-I Hardware Manual</w:t>
            </w:r>
          </w:p>
        </w:tc>
        <w:tc>
          <w:tcPr>
            <w:tcW w:w="510" w:type="pct"/>
            <w:shd w:val="clear" w:color="auto" w:fill="auto"/>
            <w:vAlign w:val="center"/>
          </w:tcPr>
          <w:p w14:paraId="6B14BC00" w14:textId="163C749C" w:rsidR="003F7BEE" w:rsidRPr="00966D0F" w:rsidRDefault="003F7BEE" w:rsidP="003F7BEE">
            <w:pPr>
              <w:keepNext/>
              <w:keepLines/>
              <w:tabs>
                <w:tab w:val="left" w:pos="1761"/>
              </w:tabs>
              <w:spacing w:before="20" w:after="60" w:line="220" w:lineRule="exact"/>
              <w:ind w:left="57" w:right="57"/>
              <w:jc w:val="center"/>
              <w:rPr>
                <w:rFonts w:ascii="Arial" w:hAnsi="Arial"/>
                <w:color w:val="000000" w:themeColor="text1"/>
                <w:sz w:val="18"/>
                <w:lang w:eastAsia="ja-JP"/>
              </w:rPr>
            </w:pPr>
            <w:r w:rsidRPr="00966D0F">
              <w:rPr>
                <w:rFonts w:ascii="Arial" w:hAnsi="Arial"/>
                <w:color w:val="000000" w:themeColor="text1"/>
                <w:sz w:val="18"/>
                <w:lang w:eastAsia="ja-JP"/>
              </w:rPr>
              <w:t>Rev.0.02</w:t>
            </w:r>
          </w:p>
        </w:tc>
        <w:tc>
          <w:tcPr>
            <w:tcW w:w="781" w:type="pct"/>
            <w:shd w:val="clear" w:color="auto" w:fill="auto"/>
            <w:vAlign w:val="center"/>
          </w:tcPr>
          <w:p w14:paraId="157D42FD" w14:textId="734B481F" w:rsidR="003F7BEE" w:rsidRPr="00966D0F" w:rsidRDefault="003F7BEE" w:rsidP="003F7BEE">
            <w:pPr>
              <w:keepNext/>
              <w:keepLines/>
              <w:tabs>
                <w:tab w:val="left" w:pos="1761"/>
              </w:tabs>
              <w:spacing w:before="20" w:after="60" w:line="220" w:lineRule="exact"/>
              <w:ind w:left="57" w:right="57"/>
              <w:jc w:val="center"/>
              <w:rPr>
                <w:rFonts w:ascii="Arial" w:hAnsi="Arial"/>
                <w:color w:val="000000" w:themeColor="text1"/>
                <w:sz w:val="18"/>
                <w:lang w:eastAsia="ja-JP"/>
              </w:rPr>
            </w:pPr>
            <w:r w:rsidRPr="00966D0F">
              <w:rPr>
                <w:rFonts w:ascii="Arial" w:hAnsi="Arial"/>
                <w:color w:val="000000" w:themeColor="text1"/>
                <w:sz w:val="18"/>
                <w:lang w:eastAsia="ja-JP"/>
              </w:rPr>
              <w:t>Nov 11, 20</w:t>
            </w:r>
            <w:r w:rsidR="006F7B4C">
              <w:rPr>
                <w:rFonts w:ascii="Arial" w:hAnsi="Arial"/>
                <w:color w:val="000000" w:themeColor="text1"/>
                <w:sz w:val="18"/>
                <w:lang w:eastAsia="ja-JP"/>
              </w:rPr>
              <w:t>20</w:t>
            </w:r>
          </w:p>
        </w:tc>
      </w:tr>
      <w:tr w:rsidR="001E12A0" w:rsidRPr="002F4162" w14:paraId="640CBF10" w14:textId="77777777" w:rsidTr="00DF4192">
        <w:trPr>
          <w:cantSplit/>
          <w:trHeight w:val="260"/>
          <w:tblHeader/>
        </w:trPr>
        <w:tc>
          <w:tcPr>
            <w:tcW w:w="478" w:type="pct"/>
            <w:shd w:val="clear" w:color="auto" w:fill="auto"/>
            <w:vAlign w:val="center"/>
          </w:tcPr>
          <w:p w14:paraId="573A1362" w14:textId="7FC84F7D" w:rsidR="001E12A0" w:rsidRPr="00966D0F" w:rsidRDefault="001E12A0" w:rsidP="001E12A0">
            <w:pPr>
              <w:keepNext/>
              <w:keepLines/>
              <w:spacing w:before="20" w:after="60" w:line="220" w:lineRule="exact"/>
              <w:ind w:left="57" w:right="57"/>
              <w:jc w:val="center"/>
              <w:rPr>
                <w:rFonts w:asciiTheme="majorHAnsi" w:hAnsiTheme="majorHAnsi" w:cstheme="majorHAnsi"/>
                <w:color w:val="000000" w:themeColor="text1"/>
                <w:sz w:val="18"/>
                <w:lang w:eastAsia="ja-JP"/>
              </w:rPr>
            </w:pPr>
            <w:r w:rsidRPr="00966D0F">
              <w:rPr>
                <w:rFonts w:asciiTheme="majorHAnsi" w:hAnsiTheme="majorHAnsi" w:cstheme="majorHAnsi"/>
                <w:color w:val="000000" w:themeColor="text1"/>
                <w:sz w:val="18"/>
                <w:lang w:eastAsia="ja-JP"/>
              </w:rPr>
              <w:t>-</w:t>
            </w:r>
          </w:p>
        </w:tc>
        <w:tc>
          <w:tcPr>
            <w:tcW w:w="609" w:type="pct"/>
            <w:shd w:val="clear" w:color="auto" w:fill="auto"/>
            <w:vAlign w:val="center"/>
          </w:tcPr>
          <w:p w14:paraId="6A067861" w14:textId="429E76C8" w:rsidR="001E12A0" w:rsidRPr="00966D0F" w:rsidRDefault="001E12A0" w:rsidP="001E12A0">
            <w:pPr>
              <w:keepNext/>
              <w:keepLines/>
              <w:spacing w:before="20" w:after="60" w:line="220" w:lineRule="exact"/>
              <w:ind w:left="57" w:right="57"/>
              <w:jc w:val="both"/>
              <w:rPr>
                <w:rFonts w:asciiTheme="majorHAnsi" w:hAnsiTheme="majorHAnsi" w:cstheme="majorHAnsi"/>
                <w:color w:val="000000" w:themeColor="text1"/>
                <w:sz w:val="18"/>
              </w:rPr>
            </w:pPr>
            <w:r w:rsidRPr="00966D0F">
              <w:rPr>
                <w:rFonts w:asciiTheme="majorHAnsi" w:hAnsiTheme="majorHAnsi" w:cstheme="majorHAnsi"/>
                <w:color w:val="000000" w:themeColor="text1"/>
                <w:sz w:val="18"/>
              </w:rPr>
              <w:t>Renesas Electronics</w:t>
            </w:r>
          </w:p>
        </w:tc>
        <w:tc>
          <w:tcPr>
            <w:tcW w:w="2622" w:type="pct"/>
            <w:shd w:val="clear" w:color="auto" w:fill="auto"/>
            <w:vAlign w:val="center"/>
          </w:tcPr>
          <w:p w14:paraId="15452304" w14:textId="6AE2691F" w:rsidR="001E12A0" w:rsidRPr="00966D0F" w:rsidRDefault="001E12A0" w:rsidP="001E12A0">
            <w:pPr>
              <w:keepNext/>
              <w:keepLines/>
              <w:tabs>
                <w:tab w:val="left" w:pos="1761"/>
              </w:tabs>
              <w:spacing w:before="20" w:after="60" w:line="220" w:lineRule="exact"/>
              <w:ind w:left="57" w:right="57"/>
              <w:rPr>
                <w:rFonts w:ascii="Arial" w:hAnsi="Arial"/>
                <w:color w:val="000000" w:themeColor="text1"/>
                <w:sz w:val="18"/>
                <w:lang w:eastAsia="ja-JP"/>
              </w:rPr>
            </w:pPr>
            <w:r w:rsidRPr="001E12A0">
              <w:rPr>
                <w:rFonts w:ascii="Arial" w:hAnsi="Arial"/>
                <w:color w:val="000000" w:themeColor="text1"/>
                <w:sz w:val="18"/>
                <w:lang w:eastAsia="ja-JP"/>
              </w:rPr>
              <w:t>R-CarD3 System Evaluation Board Hardware Manual RTP0RC77995SEB0010S</w:t>
            </w:r>
          </w:p>
        </w:tc>
        <w:tc>
          <w:tcPr>
            <w:tcW w:w="510" w:type="pct"/>
            <w:shd w:val="clear" w:color="auto" w:fill="auto"/>
            <w:vAlign w:val="center"/>
          </w:tcPr>
          <w:p w14:paraId="185D1B02" w14:textId="7E3DBB6E" w:rsidR="001E12A0" w:rsidRPr="00966D0F" w:rsidRDefault="001E12A0" w:rsidP="001E12A0">
            <w:pPr>
              <w:keepNext/>
              <w:keepLines/>
              <w:tabs>
                <w:tab w:val="left" w:pos="1761"/>
              </w:tabs>
              <w:spacing w:before="20" w:after="60" w:line="220" w:lineRule="exact"/>
              <w:ind w:left="57" w:right="57"/>
              <w:jc w:val="center"/>
              <w:rPr>
                <w:rFonts w:ascii="Arial" w:hAnsi="Arial"/>
                <w:color w:val="000000" w:themeColor="text1"/>
                <w:sz w:val="18"/>
                <w:lang w:eastAsia="ja-JP"/>
              </w:rPr>
            </w:pPr>
            <w:r w:rsidRPr="00966D0F">
              <w:rPr>
                <w:rFonts w:ascii="Arial" w:hAnsi="Arial"/>
                <w:color w:val="000000" w:themeColor="text1"/>
                <w:sz w:val="18"/>
                <w:lang w:eastAsia="ja-JP"/>
              </w:rPr>
              <w:t>Rev.</w:t>
            </w:r>
            <w:r>
              <w:rPr>
                <w:rFonts w:ascii="Arial" w:hAnsi="Arial"/>
                <w:color w:val="000000" w:themeColor="text1"/>
                <w:sz w:val="18"/>
                <w:lang w:eastAsia="ja-JP"/>
              </w:rPr>
              <w:t>1</w:t>
            </w:r>
            <w:r w:rsidRPr="00966D0F">
              <w:rPr>
                <w:rFonts w:ascii="Arial" w:hAnsi="Arial"/>
                <w:color w:val="000000" w:themeColor="text1"/>
                <w:sz w:val="18"/>
                <w:lang w:eastAsia="ja-JP"/>
              </w:rPr>
              <w:t>.</w:t>
            </w:r>
            <w:r>
              <w:rPr>
                <w:rFonts w:ascii="Arial" w:hAnsi="Arial"/>
                <w:color w:val="000000" w:themeColor="text1"/>
                <w:sz w:val="18"/>
                <w:lang w:eastAsia="ja-JP"/>
              </w:rPr>
              <w:t>20</w:t>
            </w:r>
          </w:p>
        </w:tc>
        <w:tc>
          <w:tcPr>
            <w:tcW w:w="781" w:type="pct"/>
            <w:shd w:val="clear" w:color="auto" w:fill="auto"/>
            <w:vAlign w:val="center"/>
          </w:tcPr>
          <w:p w14:paraId="46E1EB4D" w14:textId="68237D6E" w:rsidR="001E12A0" w:rsidRPr="00966D0F" w:rsidRDefault="001E12A0" w:rsidP="001E12A0">
            <w:pPr>
              <w:keepNext/>
              <w:keepLines/>
              <w:tabs>
                <w:tab w:val="left" w:pos="1761"/>
              </w:tabs>
              <w:spacing w:before="20" w:after="60" w:line="220" w:lineRule="exact"/>
              <w:ind w:left="57" w:right="57"/>
              <w:jc w:val="center"/>
              <w:rPr>
                <w:rFonts w:ascii="Arial" w:hAnsi="Arial"/>
                <w:color w:val="000000" w:themeColor="text1"/>
                <w:sz w:val="18"/>
                <w:lang w:eastAsia="ja-JP"/>
              </w:rPr>
            </w:pPr>
            <w:r>
              <w:rPr>
                <w:rFonts w:ascii="Arial" w:hAnsi="Arial"/>
                <w:color w:val="000000" w:themeColor="text1"/>
                <w:sz w:val="18"/>
                <w:lang w:eastAsia="ja-JP"/>
              </w:rPr>
              <w:t>Jun.</w:t>
            </w:r>
            <w:r w:rsidRPr="00966D0F">
              <w:rPr>
                <w:rFonts w:ascii="Arial" w:hAnsi="Arial"/>
                <w:color w:val="000000" w:themeColor="text1"/>
                <w:sz w:val="18"/>
                <w:lang w:eastAsia="ja-JP"/>
              </w:rPr>
              <w:t xml:space="preserve"> </w:t>
            </w:r>
            <w:r>
              <w:rPr>
                <w:rFonts w:ascii="Arial" w:hAnsi="Arial"/>
                <w:color w:val="000000" w:themeColor="text1"/>
                <w:sz w:val="18"/>
                <w:lang w:eastAsia="ja-JP"/>
              </w:rPr>
              <w:t>25</w:t>
            </w:r>
            <w:r w:rsidRPr="00966D0F">
              <w:rPr>
                <w:rFonts w:ascii="Arial" w:hAnsi="Arial"/>
                <w:color w:val="000000" w:themeColor="text1"/>
                <w:sz w:val="18"/>
                <w:lang w:eastAsia="ja-JP"/>
              </w:rPr>
              <w:t>, 20</w:t>
            </w:r>
            <w:r>
              <w:rPr>
                <w:rFonts w:ascii="Arial" w:hAnsi="Arial"/>
                <w:color w:val="000000" w:themeColor="text1"/>
                <w:sz w:val="18"/>
                <w:lang w:eastAsia="ja-JP"/>
              </w:rPr>
              <w:t>17</w:t>
            </w:r>
          </w:p>
        </w:tc>
      </w:tr>
    </w:tbl>
    <w:p w14:paraId="3561D92B" w14:textId="77777777" w:rsidR="00576182" w:rsidRDefault="00576182" w:rsidP="00B94654">
      <w:pPr>
        <w:rPr>
          <w:lang w:eastAsia="ja-JP"/>
        </w:rPr>
      </w:pPr>
    </w:p>
    <w:p w14:paraId="05D51693" w14:textId="77777777" w:rsidR="002F4162" w:rsidRDefault="002F4162" w:rsidP="002F4162">
      <w:pPr>
        <w:pStyle w:val="Heading2"/>
        <w:rPr>
          <w:lang w:eastAsia="ja-JP"/>
        </w:rPr>
      </w:pPr>
      <w:r>
        <w:rPr>
          <w:rFonts w:hint="eastAsia"/>
          <w:lang w:eastAsia="ja-JP"/>
        </w:rPr>
        <w:t>Restrictions</w:t>
      </w:r>
    </w:p>
    <w:p w14:paraId="5ACFB19C" w14:textId="77777777" w:rsidR="00DB3B96" w:rsidRDefault="00DB3B96" w:rsidP="00545C14">
      <w:pPr>
        <w:pStyle w:val="ListParagraph"/>
        <w:overflowPunct/>
        <w:autoSpaceDE/>
        <w:autoSpaceDN/>
        <w:adjustRightInd/>
        <w:spacing w:after="0" w:line="240" w:lineRule="auto"/>
        <w:ind w:leftChars="0" w:left="0"/>
        <w:textAlignment w:val="auto"/>
        <w:rPr>
          <w:lang w:eastAsia="ja-JP"/>
        </w:rPr>
      </w:pPr>
      <w:r>
        <w:rPr>
          <w:rFonts w:hint="eastAsia"/>
          <w:lang w:eastAsia="ja-JP"/>
        </w:rPr>
        <w:t>There is no restriction.</w:t>
      </w:r>
    </w:p>
    <w:p w14:paraId="6CDD8DF4" w14:textId="77777777" w:rsidR="002F4162" w:rsidRDefault="002F4162" w:rsidP="00545C14">
      <w:pPr>
        <w:pStyle w:val="ListParagraph"/>
        <w:overflowPunct/>
        <w:autoSpaceDE/>
        <w:autoSpaceDN/>
        <w:adjustRightInd/>
        <w:spacing w:after="0" w:line="240" w:lineRule="auto"/>
        <w:ind w:leftChars="0" w:left="0"/>
        <w:textAlignment w:val="auto"/>
        <w:rPr>
          <w:lang w:eastAsia="ja-JP"/>
        </w:rPr>
      </w:pPr>
    </w:p>
    <w:p w14:paraId="0A9BB325" w14:textId="77777777" w:rsidR="00DB3B96" w:rsidRDefault="00DB3B96">
      <w:pPr>
        <w:overflowPunct/>
        <w:autoSpaceDE/>
        <w:autoSpaceDN/>
        <w:adjustRightInd/>
        <w:spacing w:after="0" w:line="240" w:lineRule="auto"/>
        <w:textAlignment w:val="auto"/>
        <w:rPr>
          <w:lang w:eastAsia="ja-JP"/>
        </w:rPr>
      </w:pPr>
    </w:p>
    <w:p w14:paraId="72688143" w14:textId="77777777" w:rsidR="00187C83" w:rsidRDefault="00187C83" w:rsidP="00187C83">
      <w:pPr>
        <w:pStyle w:val="Heading2"/>
        <w:rPr>
          <w:lang w:eastAsia="ja-JP"/>
        </w:rPr>
      </w:pPr>
      <w:r>
        <w:rPr>
          <w:rFonts w:hint="eastAsia"/>
          <w:lang w:eastAsia="ja-JP"/>
        </w:rPr>
        <w:t>Notice</w:t>
      </w:r>
    </w:p>
    <w:p w14:paraId="78FB2A98" w14:textId="77777777" w:rsidR="005F508A" w:rsidRDefault="005F508A" w:rsidP="00187C83">
      <w:pPr>
        <w:pStyle w:val="ListBullet"/>
        <w:numPr>
          <w:ilvl w:val="0"/>
          <w:numId w:val="0"/>
        </w:numPr>
        <w:tabs>
          <w:tab w:val="clear" w:pos="397"/>
        </w:tabs>
        <w:ind w:leftChars="-71" w:hangingChars="71" w:hanging="142"/>
      </w:pPr>
    </w:p>
    <w:p w14:paraId="569DFF61" w14:textId="004D6600" w:rsidR="00F50D30" w:rsidRDefault="00610F06" w:rsidP="00D56217">
      <w:pPr>
        <w:pStyle w:val="ListBullet"/>
        <w:numPr>
          <w:ilvl w:val="0"/>
          <w:numId w:val="34"/>
        </w:numPr>
        <w:tabs>
          <w:tab w:val="left" w:pos="851"/>
        </w:tabs>
        <w:ind w:left="851" w:hanging="284"/>
      </w:pPr>
      <w:r w:rsidRPr="00610F06">
        <w:t>FBDev access is not supported.</w:t>
      </w:r>
      <w:r w:rsidRPr="00610F06" w:rsidDel="00610F06">
        <w:t xml:space="preserve"> </w:t>
      </w:r>
      <w:r w:rsidRPr="00610F06">
        <w:rPr>
          <w:lang w:val="en"/>
        </w:rPr>
        <w:t xml:space="preserve">However, it supports only </w:t>
      </w:r>
      <w:proofErr w:type="gramStart"/>
      <w:r w:rsidRPr="00610F06">
        <w:rPr>
          <w:lang w:val="en"/>
        </w:rPr>
        <w:t>to draw</w:t>
      </w:r>
      <w:proofErr w:type="gramEnd"/>
      <w:r w:rsidRPr="00610F06">
        <w:rPr>
          <w:lang w:val="en"/>
        </w:rPr>
        <w:t xml:space="preserve"> the image to the framebuffer </w:t>
      </w:r>
      <w:r>
        <w:rPr>
          <w:lang w:val="en"/>
        </w:rPr>
        <w:t>with</w:t>
      </w:r>
      <w:r w:rsidRPr="00610F06">
        <w:rPr>
          <w:lang w:val="en"/>
        </w:rPr>
        <w:t xml:space="preserve"> FBDev.</w:t>
      </w:r>
      <w:r w:rsidRPr="00610F06" w:rsidDel="00610F06">
        <w:t xml:space="preserve"> </w:t>
      </w:r>
      <w:r w:rsidR="006D3B32" w:rsidRPr="006D3B32">
        <w:rPr>
          <w:lang w:val="en"/>
        </w:rPr>
        <w:t>Other FBDev access control does not support</w:t>
      </w:r>
      <w:r w:rsidR="006D3B32">
        <w:rPr>
          <w:lang w:val="en"/>
        </w:rPr>
        <w:t xml:space="preserve">. </w:t>
      </w:r>
      <w:r w:rsidRPr="00610F06">
        <w:rPr>
          <w:lang w:val="en"/>
        </w:rPr>
        <w:t xml:space="preserve">If you do not want to use the FBDev access, please do the setting of the configuration </w:t>
      </w:r>
      <w:r w:rsidR="00154034" w:rsidRPr="00610F06">
        <w:rPr>
          <w:lang w:val="en"/>
        </w:rPr>
        <w:t>regarding</w:t>
      </w:r>
      <w:r>
        <w:rPr>
          <w:lang w:val="en"/>
        </w:rPr>
        <w:t xml:space="preserve"> </w:t>
      </w:r>
      <w:r>
        <w:rPr>
          <w:lang w:val="en"/>
        </w:rPr>
        <w:fldChar w:fldCharType="begin"/>
      </w:r>
      <w:r>
        <w:rPr>
          <w:lang w:val="en"/>
        </w:rPr>
        <w:instrText xml:space="preserve"> REF _Ref367895000 \r \h </w:instrText>
      </w:r>
      <w:r>
        <w:rPr>
          <w:lang w:val="en"/>
        </w:rPr>
      </w:r>
      <w:r>
        <w:rPr>
          <w:lang w:val="en"/>
        </w:rPr>
        <w:fldChar w:fldCharType="separate"/>
      </w:r>
      <w:r w:rsidR="00253C6E">
        <w:rPr>
          <w:lang w:val="en"/>
        </w:rPr>
        <w:t>5.2.1</w:t>
      </w:r>
      <w:r>
        <w:rPr>
          <w:lang w:val="en"/>
        </w:rPr>
        <w:fldChar w:fldCharType="end"/>
      </w:r>
      <w:r>
        <w:rPr>
          <w:lang w:val="en"/>
        </w:rPr>
        <w:t xml:space="preserve"> </w:t>
      </w:r>
      <w:r>
        <w:rPr>
          <w:lang w:val="en"/>
        </w:rPr>
        <w:fldChar w:fldCharType="begin"/>
      </w:r>
      <w:r>
        <w:rPr>
          <w:lang w:val="en"/>
        </w:rPr>
        <w:instrText xml:space="preserve"> REF _Ref367895000 \h </w:instrText>
      </w:r>
      <w:r>
        <w:rPr>
          <w:lang w:val="en"/>
        </w:rPr>
      </w:r>
      <w:r>
        <w:rPr>
          <w:lang w:val="en"/>
        </w:rPr>
        <w:fldChar w:fldCharType="separate"/>
      </w:r>
      <w:r w:rsidR="00253C6E">
        <w:rPr>
          <w:rFonts w:hint="eastAsia"/>
        </w:rPr>
        <w:t>Kernel Configuration</w:t>
      </w:r>
      <w:r>
        <w:rPr>
          <w:lang w:val="en"/>
        </w:rPr>
        <w:fldChar w:fldCharType="end"/>
      </w:r>
      <w:r w:rsidRPr="00610F06">
        <w:rPr>
          <w:lang w:val="en"/>
        </w:rPr>
        <w:t>.</w:t>
      </w:r>
    </w:p>
    <w:p w14:paraId="065B1751" w14:textId="77777777" w:rsidR="00ED4DA6" w:rsidRDefault="00ED4DA6" w:rsidP="00154034">
      <w:pPr>
        <w:pStyle w:val="ListBullet"/>
        <w:tabs>
          <w:tab w:val="clear" w:pos="397"/>
        </w:tabs>
        <w:ind w:left="851" w:hanging="284"/>
      </w:pPr>
      <w:r w:rsidRPr="00DB3B96">
        <w:t xml:space="preserve">A lengthwise parameter is corrected irrespective of the format at the time of interlaced mode. The clipping starting height, the clipping lengthwise width, the display starting height and the display lengthwise width will be 2 </w:t>
      </w:r>
      <w:r w:rsidR="00154034" w:rsidRPr="00DB3B96">
        <w:t>pixels</w:t>
      </w:r>
      <w:r w:rsidRPr="00DB3B96">
        <w:t xml:space="preserve"> aligning</w:t>
      </w:r>
      <w:r w:rsidR="00154034">
        <w:t xml:space="preserve"> </w:t>
      </w:r>
      <w:r w:rsidR="00154034" w:rsidRPr="00154034">
        <w:t>by pixel format</w:t>
      </w:r>
      <w:r w:rsidRPr="00DB3B96">
        <w:t>. (It's because the progressive picture input to VSPD is changed to an interlace picture, and it's outputting.)</w:t>
      </w:r>
    </w:p>
    <w:p w14:paraId="06F8396F" w14:textId="621DD668" w:rsidR="00291091" w:rsidRPr="00A41685" w:rsidRDefault="006A77E4" w:rsidP="00966D0F">
      <w:pPr>
        <w:pStyle w:val="ListBullet"/>
        <w:tabs>
          <w:tab w:val="clear" w:pos="397"/>
          <w:tab w:val="clear" w:pos="870"/>
        </w:tabs>
        <w:ind w:left="851" w:hanging="284"/>
        <w:rPr>
          <w:rStyle w:val="a"/>
        </w:rPr>
      </w:pPr>
      <w:r>
        <w:rPr>
          <w:rFonts w:hint="eastAsia"/>
        </w:rPr>
        <w:t xml:space="preserve">In R-Car E3, </w:t>
      </w:r>
      <w:r>
        <w:t xml:space="preserve">TVM1 bit in </w:t>
      </w:r>
      <w:r w:rsidRPr="006A77E4">
        <w:t>DSYSR</w:t>
      </w:r>
      <w:r>
        <w:t>1</w:t>
      </w:r>
      <w:r>
        <w:rPr>
          <w:rFonts w:hint="eastAsia"/>
        </w:rPr>
        <w:t xml:space="preserve"> </w:t>
      </w:r>
      <w:r>
        <w:t xml:space="preserve">register is </w:t>
      </w:r>
      <w:r>
        <w:rPr>
          <w:rFonts w:ascii="Arial" w:hAnsi="Arial" w:cs="Arial"/>
          <w:sz w:val="18"/>
          <w:szCs w:val="18"/>
        </w:rPr>
        <w:t>Master Mode only</w:t>
      </w:r>
      <w:r w:rsidR="00B71139">
        <w:rPr>
          <w:rFonts w:ascii="Arial" w:hAnsi="Arial" w:cs="Arial"/>
          <w:sz w:val="18"/>
          <w:szCs w:val="18"/>
        </w:rPr>
        <w:t xml:space="preserve"> by H/W specification</w:t>
      </w:r>
      <w:r>
        <w:rPr>
          <w:rFonts w:ascii="Arial" w:hAnsi="Arial" w:cs="Arial"/>
          <w:sz w:val="18"/>
          <w:szCs w:val="18"/>
        </w:rPr>
        <w:t>, so the sync signal of DU1 can not be stopped.</w:t>
      </w:r>
    </w:p>
    <w:p w14:paraId="7BC008B3" w14:textId="77777777" w:rsidR="00BC3251" w:rsidRDefault="00BC3251">
      <w:pPr>
        <w:overflowPunct/>
        <w:autoSpaceDE/>
        <w:autoSpaceDN/>
        <w:adjustRightInd/>
        <w:spacing w:after="0" w:line="240" w:lineRule="auto"/>
        <w:textAlignment w:val="auto"/>
        <w:rPr>
          <w:lang w:eastAsia="ja-JP"/>
        </w:rPr>
      </w:pPr>
      <w:r>
        <w:rPr>
          <w:lang w:eastAsia="ja-JP"/>
        </w:rPr>
        <w:br w:type="page"/>
      </w:r>
    </w:p>
    <w:p w14:paraId="111AAFC5" w14:textId="77777777" w:rsidR="00C775A5" w:rsidRDefault="00C775A5">
      <w:pPr>
        <w:pStyle w:val="Heading2"/>
        <w:rPr>
          <w:lang w:eastAsia="ja-JP"/>
        </w:rPr>
      </w:pPr>
      <w:bookmarkStart w:id="9" w:name="_Ref30152943"/>
      <w:r>
        <w:rPr>
          <w:lang w:eastAsia="ja-JP"/>
        </w:rPr>
        <w:lastRenderedPageBreak/>
        <w:t>Plane access</w:t>
      </w:r>
      <w:bookmarkEnd w:id="9"/>
    </w:p>
    <w:p w14:paraId="47D5CC0B" w14:textId="77777777" w:rsidR="00E32B47" w:rsidRDefault="00E32B47" w:rsidP="00C775A5">
      <w:pPr>
        <w:pStyle w:val="BodyText"/>
      </w:pPr>
      <w:r w:rsidRPr="00E32B47">
        <w:t>An access related figure of the plane by each device is indicated below.</w:t>
      </w:r>
    </w:p>
    <w:p w14:paraId="700193AA" w14:textId="66EE387C" w:rsidR="00726AFF" w:rsidRPr="00613C2D" w:rsidRDefault="00E32B47" w:rsidP="006D3B32">
      <w:pPr>
        <w:pStyle w:val="BodyText"/>
      </w:pPr>
      <w:r>
        <w:rPr>
          <w:rFonts w:hint="eastAsia"/>
        </w:rPr>
        <w:t xml:space="preserve">Please refer to </w:t>
      </w:r>
      <w:r>
        <w:t>“</w:t>
      </w:r>
      <w:r>
        <w:fldChar w:fldCharType="begin"/>
      </w:r>
      <w:r>
        <w:instrText xml:space="preserve"> REF _Ref413769384 \r \h </w:instrText>
      </w:r>
      <w:r>
        <w:fldChar w:fldCharType="separate"/>
      </w:r>
      <w:r w:rsidR="00253C6E">
        <w:t>4.1</w:t>
      </w:r>
      <w:r>
        <w:fldChar w:fldCharType="end"/>
      </w:r>
      <w:r>
        <w:t xml:space="preserve"> </w:t>
      </w:r>
      <w:r>
        <w:fldChar w:fldCharType="begin"/>
      </w:r>
      <w:r>
        <w:instrText xml:space="preserve"> REF _Ref413769384 \h </w:instrText>
      </w:r>
      <w:r>
        <w:fldChar w:fldCharType="separate"/>
      </w:r>
      <w:r w:rsidR="00253C6E">
        <w:rPr>
          <w:rFonts w:hint="eastAsia"/>
        </w:rPr>
        <w:t>External Interface for DRM/KMS Driver</w:t>
      </w:r>
      <w:r>
        <w:fldChar w:fldCharType="end"/>
      </w:r>
      <w:r>
        <w:t xml:space="preserve"> ” about method control of plane. </w:t>
      </w:r>
      <w:r w:rsidR="00052E79" w:rsidRPr="00052E79">
        <w:t>Plane1</w:t>
      </w:r>
      <w:r w:rsidR="00052E79">
        <w:t xml:space="preserve"> and </w:t>
      </w:r>
      <w:r w:rsidR="0054147C">
        <w:t xml:space="preserve">Plane3 </w:t>
      </w:r>
      <w:r w:rsidR="00052E79">
        <w:t xml:space="preserve">will be common </w:t>
      </w:r>
      <w:r w:rsidR="006D3B32">
        <w:t xml:space="preserve">H/W </w:t>
      </w:r>
      <w:r w:rsidR="00052E79">
        <w:t>plane</w:t>
      </w:r>
      <w:r w:rsidR="00052E79" w:rsidRPr="00052E79">
        <w:t xml:space="preserve"> of DU0 </w:t>
      </w:r>
      <w:r w:rsidR="00610F06">
        <w:t xml:space="preserve">/ </w:t>
      </w:r>
      <w:r w:rsidR="00052E79" w:rsidRPr="00052E79">
        <w:t>DU1</w:t>
      </w:r>
      <w:r w:rsidR="0054147C">
        <w:t xml:space="preserve"> or DU2 </w:t>
      </w:r>
      <w:r w:rsidR="00610F06">
        <w:t xml:space="preserve">/ </w:t>
      </w:r>
      <w:r w:rsidR="0054147C">
        <w:t>DU3</w:t>
      </w:r>
      <w:r w:rsidR="00052E79" w:rsidRPr="00052E79">
        <w:t>.</w:t>
      </w:r>
      <w:r w:rsidR="00985555" w:rsidRPr="00985555">
        <w:rPr>
          <w:rFonts w:hint="eastAsia"/>
        </w:rPr>
        <w:t xml:space="preserve"> </w:t>
      </w:r>
      <w:r w:rsidR="006D3B32" w:rsidRPr="006D3B32">
        <w:t xml:space="preserve">VSPD uses </w:t>
      </w:r>
      <w:r w:rsidR="006D3B32">
        <w:t>one</w:t>
      </w:r>
      <w:r w:rsidR="006D3B32" w:rsidRPr="006D3B32">
        <w:t xml:space="preserve"> of H/W plane of DU and displays a blended image through BRU</w:t>
      </w:r>
      <w:r w:rsidR="00B4483B">
        <w:t>/BRS</w:t>
      </w:r>
      <w:r w:rsidR="006D3B32" w:rsidRPr="006D3B32">
        <w:t xml:space="preserve"> and WPF0</w:t>
      </w:r>
      <w:r w:rsidR="00B4483B">
        <w:t>/WPF1</w:t>
      </w:r>
      <w:r w:rsidR="006D3B32" w:rsidRPr="006D3B32">
        <w:t xml:space="preserve">. </w:t>
      </w:r>
      <w:r w:rsidR="006D3B32">
        <w:t>T</w:t>
      </w:r>
      <w:r w:rsidR="006D3B32" w:rsidRPr="006D3B32">
        <w:t>he number of RPF is multi-plane number.</w:t>
      </w:r>
    </w:p>
    <w:p w14:paraId="078AE084" w14:textId="77777777" w:rsidR="00165FFD" w:rsidRPr="002F4162" w:rsidRDefault="00165FFD" w:rsidP="00165FFD">
      <w:pPr>
        <w:keepNext/>
        <w:widowControl w:val="0"/>
        <w:pBdr>
          <w:top w:val="single" w:sz="4" w:space="8" w:color="auto"/>
          <w:left w:val="single" w:sz="4" w:space="8" w:color="auto"/>
          <w:bottom w:val="single" w:sz="4" w:space="13" w:color="auto"/>
          <w:right w:val="single" w:sz="4" w:space="8" w:color="auto"/>
        </w:pBdr>
        <w:kinsoku w:val="0"/>
        <w:autoSpaceDE/>
        <w:autoSpaceDN/>
        <w:spacing w:before="240" w:after="60" w:line="240" w:lineRule="atLeast"/>
        <w:ind w:left="142" w:right="142"/>
        <w:jc w:val="center"/>
        <w:rPr>
          <w:rFonts w:ascii="Arial" w:eastAsia="MS Gothic" w:hAnsi="Arial"/>
          <w:sz w:val="18"/>
          <w:lang w:eastAsia="ja-JP"/>
        </w:rPr>
      </w:pPr>
      <w:r w:rsidRPr="00AF40D3">
        <w:rPr>
          <w:rFonts w:ascii="MS PGothic" w:eastAsia="MS PGothic" w:hAnsi="MS PGothic"/>
          <w:noProof/>
          <w:kern w:val="2"/>
          <w:sz w:val="21"/>
          <w:szCs w:val="21"/>
        </w:rPr>
        <mc:AlternateContent>
          <mc:Choice Requires="wpc">
            <w:drawing>
              <wp:inline distT="0" distB="0" distL="0" distR="0" wp14:anchorId="1D9DFAB3" wp14:editId="50A769A9">
                <wp:extent cx="6144895" cy="4457700"/>
                <wp:effectExtent l="0" t="0" r="8255" b="0"/>
                <wp:docPr id="8932" name="キャンバス 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8490" name="Rectangle 20"/>
                        <wps:cNvSpPr>
                          <a:spLocks noChangeArrowheads="1"/>
                        </wps:cNvSpPr>
                        <wps:spPr bwMode="auto">
                          <a:xfrm>
                            <a:off x="21939" y="46646"/>
                            <a:ext cx="1971675" cy="2258404"/>
                          </a:xfrm>
                          <a:prstGeom prst="rect">
                            <a:avLst/>
                          </a:prstGeom>
                          <a:solidFill>
                            <a:srgbClr val="FFFFFF"/>
                          </a:solidFill>
                          <a:ln w="31750">
                            <a:solidFill>
                              <a:srgbClr val="4F81BD"/>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F2A15CA" w14:textId="77777777" w:rsidR="008679A3" w:rsidRDefault="008679A3" w:rsidP="00165FFD">
                              <w:pPr>
                                <w:pStyle w:val="NormalWeb"/>
                                <w:spacing w:after="200"/>
                                <w:jc w:val="center"/>
                              </w:pPr>
                              <w:r>
                                <w:rPr>
                                  <w:rFonts w:cstheme="minorBidi"/>
                                  <w:color w:val="000000" w:themeColor="text1"/>
                                  <w:kern w:val="24"/>
                                  <w:sz w:val="20"/>
                                  <w:szCs w:val="20"/>
                                </w:rPr>
                                <w:t>VSPDL (VSPD0)</w:t>
                              </w:r>
                            </w:p>
                          </w:txbxContent>
                        </wps:txbx>
                        <wps:bodyPr rot="0" vert="horz" wrap="square" lIns="74295" tIns="8890" rIns="74295" bIns="8890" anchor="t" anchorCtr="0" upright="1">
                          <a:noAutofit/>
                        </wps:bodyPr>
                      </wps:wsp>
                      <wps:wsp>
                        <wps:cNvPr id="8488" name="Rectangle 20"/>
                        <wps:cNvSpPr>
                          <a:spLocks noChangeArrowheads="1"/>
                        </wps:cNvSpPr>
                        <wps:spPr bwMode="auto">
                          <a:xfrm>
                            <a:off x="2147102" y="61023"/>
                            <a:ext cx="1125220" cy="2267300"/>
                          </a:xfrm>
                          <a:prstGeom prst="rect">
                            <a:avLst/>
                          </a:prstGeom>
                          <a:solidFill>
                            <a:srgbClr val="FFFFFF"/>
                          </a:solidFill>
                          <a:ln w="31750">
                            <a:solidFill>
                              <a:srgbClr val="4F81BD"/>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0EE6A09" w14:textId="77777777" w:rsidR="008679A3" w:rsidRDefault="008679A3" w:rsidP="00165FFD">
                              <w:pPr>
                                <w:pStyle w:val="NormalWeb"/>
                                <w:spacing w:after="200"/>
                                <w:jc w:val="center"/>
                              </w:pPr>
                              <w:r>
                                <w:rPr>
                                  <w:rFonts w:cstheme="minorBidi"/>
                                  <w:color w:val="000000" w:themeColor="text1"/>
                                  <w:kern w:val="24"/>
                                  <w:sz w:val="20"/>
                                  <w:szCs w:val="20"/>
                                </w:rPr>
                                <w:t>VSPD1</w:t>
                              </w:r>
                            </w:p>
                          </w:txbxContent>
                        </wps:txbx>
                        <wps:bodyPr rot="0" vert="horz" wrap="square" lIns="74295" tIns="8890" rIns="74295" bIns="8890" anchor="t" anchorCtr="0" upright="1">
                          <a:noAutofit/>
                        </wps:bodyPr>
                      </wps:wsp>
                      <wps:wsp>
                        <wps:cNvPr id="8489" name="Text Box 34"/>
                        <wps:cNvSpPr txBox="1">
                          <a:spLocks noChangeArrowheads="1"/>
                        </wps:cNvSpPr>
                        <wps:spPr bwMode="auto">
                          <a:xfrm>
                            <a:off x="4908427" y="351558"/>
                            <a:ext cx="1159293" cy="16423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F7ED22" w14:textId="77777777" w:rsidR="008679A3" w:rsidRDefault="008679A3" w:rsidP="00165FFD">
                              <w:pPr>
                                <w:pStyle w:val="BodyText"/>
                                <w:spacing w:line="240" w:lineRule="auto"/>
                                <w:ind w:firstLine="0"/>
                                <w:rPr>
                                  <w:sz w:val="16"/>
                                </w:rPr>
                              </w:pPr>
                              <w:r>
                                <w:rPr>
                                  <w:sz w:val="16"/>
                                </w:rPr>
                                <w:t>M</w:t>
                              </w:r>
                              <w:r>
                                <w:rPr>
                                  <w:rFonts w:hint="eastAsia"/>
                                  <w:sz w:val="16"/>
                                </w:rPr>
                                <w:t xml:space="preserve">ulti </w:t>
                              </w:r>
                              <w:r>
                                <w:rPr>
                                  <w:sz w:val="16"/>
                                </w:rPr>
                                <w:t>plane:</w:t>
                              </w:r>
                            </w:p>
                            <w:p w14:paraId="675132FA" w14:textId="77777777" w:rsidR="008679A3" w:rsidRDefault="008679A3" w:rsidP="00165FFD">
                              <w:pPr>
                                <w:pStyle w:val="BodyText"/>
                                <w:spacing w:line="240" w:lineRule="auto"/>
                                <w:ind w:firstLine="0"/>
                                <w:rPr>
                                  <w:sz w:val="16"/>
                                </w:rPr>
                              </w:pPr>
                            </w:p>
                            <w:p w14:paraId="311D83CD" w14:textId="77777777" w:rsidR="008679A3" w:rsidRPr="00052E79" w:rsidRDefault="008679A3" w:rsidP="00165FFD">
                              <w:pPr>
                                <w:pStyle w:val="BodyText"/>
                                <w:spacing w:line="240" w:lineRule="auto"/>
                                <w:ind w:firstLine="0"/>
                                <w:rPr>
                                  <w:sz w:val="16"/>
                                </w:rPr>
                              </w:pPr>
                              <w:r w:rsidRPr="00052E79">
                                <w:rPr>
                                  <w:sz w:val="16"/>
                                </w:rPr>
                                <w:t>One plane</w:t>
                              </w:r>
                              <w:r>
                                <w:rPr>
                                  <w:sz w:val="16"/>
                                </w:rPr>
                                <w:t xml:space="preserve"> </w:t>
                              </w:r>
                              <w:r w:rsidRPr="00052E79">
                                <w:rPr>
                                  <w:sz w:val="16"/>
                                </w:rPr>
                                <w:t>is assigned to desktop plane.</w:t>
                              </w:r>
                            </w:p>
                            <w:p w14:paraId="5456274A" w14:textId="77777777" w:rsidR="008679A3" w:rsidRDefault="008679A3" w:rsidP="00165FFD">
                              <w:pPr>
                                <w:pStyle w:val="BodyText"/>
                                <w:spacing w:line="240" w:lineRule="auto"/>
                                <w:ind w:firstLine="0"/>
                                <w:rPr>
                                  <w:sz w:val="16"/>
                                </w:rPr>
                              </w:pPr>
                              <w:r w:rsidRPr="00052E79">
                                <w:rPr>
                                  <w:sz w:val="16"/>
                                </w:rPr>
                                <w:t>Remaining planes</w:t>
                              </w:r>
                              <w:r>
                                <w:rPr>
                                  <w:sz w:val="16"/>
                                </w:rPr>
                                <w:t xml:space="preserve"> </w:t>
                              </w:r>
                              <w:r w:rsidRPr="00052E79">
                                <w:rPr>
                                  <w:sz w:val="16"/>
                                </w:rPr>
                                <w:t>are assigned as overlays.</w:t>
                              </w:r>
                            </w:p>
                            <w:p w14:paraId="082E173B" w14:textId="77777777" w:rsidR="008679A3" w:rsidRDefault="008679A3" w:rsidP="00165FFD">
                              <w:pPr>
                                <w:pStyle w:val="BodyText"/>
                                <w:spacing w:line="240" w:lineRule="auto"/>
                                <w:ind w:firstLine="0"/>
                                <w:rPr>
                                  <w:sz w:val="16"/>
                                </w:rPr>
                              </w:pPr>
                            </w:p>
                            <w:p w14:paraId="6B3DE1A3" w14:textId="77777777" w:rsidR="008679A3" w:rsidRDefault="008679A3" w:rsidP="00165FFD">
                              <w:pPr>
                                <w:pStyle w:val="BodyText"/>
                                <w:spacing w:line="240" w:lineRule="auto"/>
                                <w:ind w:firstLine="0"/>
                                <w:rPr>
                                  <w:sz w:val="16"/>
                                </w:rPr>
                              </w:pPr>
                              <w:r>
                                <w:rPr>
                                  <w:sz w:val="16"/>
                                </w:rPr>
                                <w:t>RPF0-RPF4 of VSPD</w:t>
                              </w:r>
                              <w:r>
                                <w:rPr>
                                  <w:rFonts w:hint="eastAsia"/>
                                  <w:sz w:val="16"/>
                                </w:rPr>
                                <w:t>0</w:t>
                              </w:r>
                              <w:r>
                                <w:rPr>
                                  <w:sz w:val="16"/>
                                </w:rPr>
                                <w:t xml:space="preserve"> is shared in DU0 and DU3</w:t>
                              </w:r>
                            </w:p>
                            <w:p w14:paraId="400614B0" w14:textId="77777777" w:rsidR="008679A3" w:rsidRDefault="008679A3" w:rsidP="00165FFD">
                              <w:pPr>
                                <w:pStyle w:val="BodyText"/>
                                <w:spacing w:line="240" w:lineRule="auto"/>
                                <w:ind w:firstLine="0"/>
                                <w:rPr>
                                  <w:sz w:val="16"/>
                                </w:rPr>
                              </w:pPr>
                            </w:p>
                            <w:p w14:paraId="4454821F" w14:textId="77777777" w:rsidR="008679A3" w:rsidRPr="00E63154" w:rsidRDefault="008679A3" w:rsidP="00165FFD">
                              <w:pPr>
                                <w:pStyle w:val="BodyText"/>
                                <w:spacing w:line="240" w:lineRule="auto"/>
                                <w:ind w:firstLine="0"/>
                                <w:rPr>
                                  <w:sz w:val="16"/>
                                </w:rPr>
                              </w:pPr>
                              <w:r w:rsidRPr="00A35A96">
                                <w:rPr>
                                  <w:sz w:val="16"/>
                                </w:rPr>
                                <w:t>Two</w:t>
                              </w:r>
                              <w:r>
                                <w:rPr>
                                  <w:rFonts w:hint="eastAsia"/>
                                  <w:sz w:val="16"/>
                                </w:rPr>
                                <w:t xml:space="preserve"> </w:t>
                              </w:r>
                              <w:r>
                                <w:rPr>
                                  <w:sz w:val="16"/>
                                </w:rPr>
                                <w:t>planes</w:t>
                              </w:r>
                              <w:r w:rsidRPr="00A35A96">
                                <w:rPr>
                                  <w:sz w:val="16"/>
                                </w:rPr>
                                <w:t xml:space="preserve"> </w:t>
                              </w:r>
                              <w:r>
                                <w:rPr>
                                  <w:sz w:val="16"/>
                                </w:rPr>
                                <w:t>(</w:t>
                              </w:r>
                              <w:r w:rsidRPr="00A35A96">
                                <w:rPr>
                                  <w:sz w:val="16"/>
                                </w:rPr>
                                <w:t xml:space="preserve">One of them is </w:t>
                              </w:r>
                              <w:r>
                                <w:rPr>
                                  <w:sz w:val="16"/>
                                </w:rPr>
                                <w:t>d</w:t>
                              </w:r>
                              <w:r w:rsidRPr="00A35A96">
                                <w:rPr>
                                  <w:sz w:val="16"/>
                                </w:rPr>
                                <w:t>esktop plane</w:t>
                              </w:r>
                              <w:r>
                                <w:rPr>
                                  <w:sz w:val="16"/>
                                </w:rPr>
                                <w:t xml:space="preserve">) </w:t>
                              </w:r>
                              <w:r w:rsidRPr="00A35A96">
                                <w:rPr>
                                  <w:sz w:val="16"/>
                                </w:rPr>
                                <w:t>of the RPF 0-4 are assigned to DU 3.</w:t>
                              </w:r>
                            </w:p>
                          </w:txbxContent>
                        </wps:txbx>
                        <wps:bodyPr rot="0" vert="horz" wrap="square" lIns="0" tIns="0" rIns="0" bIns="0" anchor="t" anchorCtr="0" upright="1">
                          <a:noAutofit/>
                        </wps:bodyPr>
                      </wps:wsp>
                      <wps:wsp>
                        <wps:cNvPr id="8491" name="AutoShape 14"/>
                        <wps:cNvCnPr>
                          <a:cxnSpLocks noChangeShapeType="1"/>
                        </wps:cNvCnPr>
                        <wps:spPr bwMode="auto">
                          <a:xfrm>
                            <a:off x="1902749" y="3562461"/>
                            <a:ext cx="1905" cy="844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492" name="Rectangle 16"/>
                        <wps:cNvSpPr>
                          <a:spLocks noChangeArrowheads="1"/>
                        </wps:cNvSpPr>
                        <wps:spPr bwMode="auto">
                          <a:xfrm>
                            <a:off x="2567373" y="2703534"/>
                            <a:ext cx="2356168" cy="746130"/>
                          </a:xfrm>
                          <a:prstGeom prst="rect">
                            <a:avLst/>
                          </a:prstGeom>
                          <a:solidFill>
                            <a:srgbClr val="FFFFFF"/>
                          </a:solidFill>
                          <a:ln w="31750">
                            <a:solidFill>
                              <a:srgbClr val="C0504D"/>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74295" tIns="8890" rIns="74295" bIns="8890" anchor="t" anchorCtr="0" upright="1">
                          <a:noAutofit/>
                        </wps:bodyPr>
                      </wps:wsp>
                      <wps:wsp>
                        <wps:cNvPr id="8493" name="Rectangle 17"/>
                        <wps:cNvSpPr>
                          <a:spLocks noChangeArrowheads="1"/>
                        </wps:cNvSpPr>
                        <wps:spPr bwMode="auto">
                          <a:xfrm>
                            <a:off x="166631" y="2698409"/>
                            <a:ext cx="2329180" cy="743304"/>
                          </a:xfrm>
                          <a:prstGeom prst="rect">
                            <a:avLst/>
                          </a:prstGeom>
                          <a:solidFill>
                            <a:srgbClr val="FFFFFF"/>
                          </a:solidFill>
                          <a:ln w="31750">
                            <a:solidFill>
                              <a:srgbClr val="C0504D"/>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74295" tIns="8890" rIns="74295" bIns="8890" anchor="t" anchorCtr="0" upright="1">
                          <a:noAutofit/>
                        </wps:bodyPr>
                      </wps:wsp>
                      <wps:wsp>
                        <wps:cNvPr id="8494" name="AutoShape 24"/>
                        <wps:cNvSpPr>
                          <a:spLocks noChangeArrowheads="1"/>
                        </wps:cNvSpPr>
                        <wps:spPr bwMode="auto">
                          <a:xfrm>
                            <a:off x="258068" y="2858950"/>
                            <a:ext cx="914400" cy="151765"/>
                          </a:xfrm>
                          <a:prstGeom prst="parallelogram">
                            <a:avLst>
                              <a:gd name="adj" fmla="val 165789"/>
                            </a:avLst>
                          </a:prstGeom>
                          <a:gradFill rotWithShape="0">
                            <a:gsLst>
                              <a:gs pos="0">
                                <a:srgbClr val="FABF8F"/>
                              </a:gs>
                              <a:gs pos="50000">
                                <a:srgbClr val="F79646"/>
                              </a:gs>
                              <a:gs pos="100000">
                                <a:srgbClr val="FABF8F"/>
                              </a:gs>
                            </a:gsLst>
                            <a:lin ang="5400000" scaled="1"/>
                          </a:gradFill>
                          <a:ln w="12700">
                            <a:solidFill>
                              <a:srgbClr val="F79646"/>
                            </a:solidFill>
                            <a:miter lim="800000"/>
                            <a:headEnd/>
                            <a:tailEnd/>
                          </a:ln>
                          <a:effectLst>
                            <a:outerShdw dist="28398" dir="3806097" algn="ctr" rotWithShape="0">
                              <a:srgbClr val="974706"/>
                            </a:outerShdw>
                          </a:effectLst>
                        </wps:spPr>
                        <wps:bodyPr rot="0" vert="horz" wrap="square" lIns="74295" tIns="8890" rIns="74295" bIns="8890" anchor="t" anchorCtr="0" upright="1">
                          <a:noAutofit/>
                        </wps:bodyPr>
                      </wps:wsp>
                      <wps:wsp>
                        <wps:cNvPr id="8495" name="AutoShape 32"/>
                        <wps:cNvSpPr>
                          <a:spLocks noChangeArrowheads="1"/>
                        </wps:cNvSpPr>
                        <wps:spPr bwMode="auto">
                          <a:xfrm>
                            <a:off x="1405834" y="2859901"/>
                            <a:ext cx="914400" cy="151765"/>
                          </a:xfrm>
                          <a:prstGeom prst="parallelogram">
                            <a:avLst>
                              <a:gd name="adj" fmla="val 165789"/>
                            </a:avLst>
                          </a:prstGeom>
                          <a:gradFill rotWithShape="0">
                            <a:gsLst>
                              <a:gs pos="0">
                                <a:srgbClr val="FABF8F"/>
                              </a:gs>
                              <a:gs pos="50000">
                                <a:srgbClr val="F79646"/>
                              </a:gs>
                              <a:gs pos="100000">
                                <a:srgbClr val="FABF8F"/>
                              </a:gs>
                            </a:gsLst>
                            <a:lin ang="5400000" scaled="1"/>
                          </a:gradFill>
                          <a:ln w="12700">
                            <a:solidFill>
                              <a:srgbClr val="F79646"/>
                            </a:solidFill>
                            <a:miter lim="800000"/>
                            <a:headEnd/>
                            <a:tailEnd/>
                          </a:ln>
                          <a:effectLst>
                            <a:outerShdw dist="28398" dir="3806097" algn="ctr" rotWithShape="0">
                              <a:srgbClr val="974706"/>
                            </a:outerShdw>
                          </a:effectLst>
                        </wps:spPr>
                        <wps:bodyPr rot="0" vert="horz" wrap="square" lIns="74295" tIns="8890" rIns="74295" bIns="8890" anchor="t" anchorCtr="0" upright="1">
                          <a:noAutofit/>
                        </wps:bodyPr>
                      </wps:wsp>
                      <wps:wsp>
                        <wps:cNvPr id="8496" name="AutoShape 33"/>
                        <wps:cNvSpPr>
                          <a:spLocks noChangeArrowheads="1"/>
                        </wps:cNvSpPr>
                        <wps:spPr bwMode="auto">
                          <a:xfrm>
                            <a:off x="2645752" y="2862442"/>
                            <a:ext cx="914400" cy="151765"/>
                          </a:xfrm>
                          <a:prstGeom prst="parallelogram">
                            <a:avLst>
                              <a:gd name="adj" fmla="val 165789"/>
                            </a:avLst>
                          </a:prstGeom>
                          <a:gradFill rotWithShape="0">
                            <a:gsLst>
                              <a:gs pos="0">
                                <a:srgbClr val="FABF8F"/>
                              </a:gs>
                              <a:gs pos="50000">
                                <a:srgbClr val="F79646"/>
                              </a:gs>
                              <a:gs pos="100000">
                                <a:srgbClr val="FABF8F"/>
                              </a:gs>
                            </a:gsLst>
                            <a:lin ang="5400000" scaled="1"/>
                          </a:gradFill>
                          <a:ln w="12700">
                            <a:solidFill>
                              <a:srgbClr val="F79646"/>
                            </a:solidFill>
                            <a:miter lim="800000"/>
                            <a:headEnd/>
                            <a:tailEnd/>
                          </a:ln>
                          <a:effectLst>
                            <a:outerShdw dist="28398" dir="3806097" algn="ctr" rotWithShape="0">
                              <a:srgbClr val="974706"/>
                            </a:outerShdw>
                          </a:effectLst>
                        </wps:spPr>
                        <wps:bodyPr rot="0" vert="horz" wrap="square" lIns="74295" tIns="8890" rIns="74295" bIns="8890" anchor="t" anchorCtr="0" upright="1">
                          <a:noAutofit/>
                        </wps:bodyPr>
                      </wps:wsp>
                      <wps:wsp>
                        <wps:cNvPr id="8497" name="テキスト ボックス 888"/>
                        <wps:cNvSpPr txBox="1"/>
                        <wps:spPr>
                          <a:xfrm>
                            <a:off x="506554" y="2832598"/>
                            <a:ext cx="455930" cy="2101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7436C8" w14:textId="77777777" w:rsidR="008679A3" w:rsidRDefault="008679A3" w:rsidP="00165FFD">
                              <w:pPr>
                                <w:pStyle w:val="NormalWeb"/>
                                <w:spacing w:after="200" w:line="160" w:lineRule="exact"/>
                              </w:pPr>
                              <w:r>
                                <w:rPr>
                                  <w:rFonts w:cstheme="minorBidi"/>
                                  <w:color w:val="000000" w:themeColor="dark1"/>
                                  <w:kern w:val="24"/>
                                  <w:sz w:val="14"/>
                                  <w:szCs w:val="14"/>
                                </w:rPr>
                                <w:t>Plane1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498" name="テキスト ボックス 4"/>
                        <wps:cNvSpPr txBox="1"/>
                        <wps:spPr>
                          <a:xfrm>
                            <a:off x="1670907" y="2837294"/>
                            <a:ext cx="456565" cy="206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BDBA70" w14:textId="77777777" w:rsidR="008679A3" w:rsidRDefault="008679A3" w:rsidP="00165FFD">
                              <w:pPr>
                                <w:pStyle w:val="NormalWeb"/>
                                <w:spacing w:line="160" w:lineRule="exact"/>
                              </w:pPr>
                              <w:r>
                                <w:rPr>
                                  <w:rFonts w:cstheme="minorBidi"/>
                                  <w:color w:val="000000" w:themeColor="dark1"/>
                                  <w:kern w:val="24"/>
                                  <w:sz w:val="14"/>
                                  <w:szCs w:val="14"/>
                                </w:rPr>
                                <w:t>Plane3</w:t>
                              </w:r>
                            </w:p>
                            <w:p w14:paraId="05A61CDA" w14:textId="77777777" w:rsidR="008679A3" w:rsidRDefault="008679A3" w:rsidP="00165FFD">
                              <w:pPr>
                                <w:pStyle w:val="NormalWeb"/>
                              </w:pPr>
                              <w:r>
                                <w:rPr>
                                  <w:rFonts w:cstheme="minorBidi"/>
                                  <w:color w:val="000000" w:themeColor="dark1"/>
                                  <w:kern w:val="24"/>
                                  <w:sz w:val="12"/>
                                  <w:szCs w:val="1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8499" name="グループ化 8499"/>
                        <wpg:cNvGrpSpPr/>
                        <wpg:grpSpPr>
                          <a:xfrm>
                            <a:off x="419686" y="451361"/>
                            <a:ext cx="914400" cy="196850"/>
                            <a:chOff x="123156" y="420604"/>
                            <a:chExt cx="914400" cy="197262"/>
                          </a:xfrm>
                        </wpg:grpSpPr>
                        <wps:wsp>
                          <wps:cNvPr id="8500" name="AutoShape 29"/>
                          <wps:cNvSpPr>
                            <a:spLocks noChangeArrowheads="1"/>
                          </wps:cNvSpPr>
                          <wps:spPr bwMode="auto">
                            <a:xfrm>
                              <a:off x="123156" y="455595"/>
                              <a:ext cx="914400" cy="114301"/>
                            </a:xfrm>
                            <a:prstGeom prst="parallelogram">
                              <a:avLst>
                                <a:gd name="adj" fmla="val 165670"/>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bodyPr rot="0" vert="horz" wrap="square" lIns="74295" tIns="8890" rIns="74295" bIns="8890" anchor="t" anchorCtr="0" upright="1">
                            <a:noAutofit/>
                          </wps:bodyPr>
                        </wps:wsp>
                        <wps:wsp>
                          <wps:cNvPr id="8501" name="テキスト ボックス 4"/>
                          <wps:cNvSpPr txBox="1"/>
                          <wps:spPr>
                            <a:xfrm>
                              <a:off x="350994" y="420604"/>
                              <a:ext cx="471859" cy="1972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E9C06C" w14:textId="77777777" w:rsidR="008679A3" w:rsidRDefault="008679A3" w:rsidP="00165FFD">
                                <w:pPr>
                                  <w:pStyle w:val="NormalWeb"/>
                                  <w:spacing w:line="160" w:lineRule="exact"/>
                                </w:pPr>
                                <w:r>
                                  <w:rPr>
                                    <w:rFonts w:cstheme="minorBidi"/>
                                    <w:color w:val="000000"/>
                                    <w:kern w:val="24"/>
                                    <w:sz w:val="12"/>
                                    <w:szCs w:val="12"/>
                                  </w:rPr>
                                  <w:t>RPF3</w:t>
                                </w:r>
                              </w:p>
                              <w:p w14:paraId="5887BA29" w14:textId="77777777" w:rsidR="008679A3" w:rsidRDefault="008679A3" w:rsidP="00165FFD">
                                <w:pPr>
                                  <w:pStyle w:val="NormalWeb"/>
                                </w:pPr>
                                <w:r>
                                  <w:rPr>
                                    <w:rFonts w:cstheme="minorBidi"/>
                                    <w:color w:val="008080"/>
                                    <w:kern w:val="24"/>
                                    <w:sz w:val="12"/>
                                    <w:szCs w:val="12"/>
                                  </w:rPr>
                                  <w:t> </w:t>
                                </w:r>
                              </w:p>
                              <w:p w14:paraId="69FDA94F" w14:textId="77777777" w:rsidR="008679A3" w:rsidRDefault="008679A3" w:rsidP="00165FFD">
                                <w:pPr>
                                  <w:pStyle w:val="NormalWeb"/>
                                </w:pPr>
                                <w:r>
                                  <w:rPr>
                                    <w:rFonts w:cstheme="minorBidi"/>
                                    <w:color w:val="000000" w:themeColor="dark1"/>
                                    <w:kern w:val="24"/>
                                    <w:sz w:val="12"/>
                                    <w:szCs w:val="1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8502" name="グループ化 8502"/>
                        <wpg:cNvGrpSpPr/>
                        <wpg:grpSpPr>
                          <a:xfrm>
                            <a:off x="414882" y="665722"/>
                            <a:ext cx="914400" cy="188594"/>
                            <a:chOff x="107281" y="634947"/>
                            <a:chExt cx="914400" cy="189230"/>
                          </a:xfrm>
                        </wpg:grpSpPr>
                        <wps:wsp>
                          <wps:cNvPr id="8503" name="AutoShape 28"/>
                          <wps:cNvSpPr>
                            <a:spLocks noChangeArrowheads="1"/>
                          </wps:cNvSpPr>
                          <wps:spPr bwMode="auto">
                            <a:xfrm>
                              <a:off x="107281" y="673398"/>
                              <a:ext cx="914400" cy="114301"/>
                            </a:xfrm>
                            <a:prstGeom prst="parallelogram">
                              <a:avLst>
                                <a:gd name="adj" fmla="val 165670"/>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bodyPr rot="0" vert="horz" wrap="square" lIns="74295" tIns="8890" rIns="74295" bIns="8890" anchor="t" anchorCtr="0" upright="1">
                            <a:noAutofit/>
                          </wps:bodyPr>
                        </wps:wsp>
                        <wps:wsp>
                          <wps:cNvPr id="8504" name="テキスト ボックス 4"/>
                          <wps:cNvSpPr txBox="1"/>
                          <wps:spPr>
                            <a:xfrm>
                              <a:off x="339923" y="634947"/>
                              <a:ext cx="428301" cy="189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41A89F" w14:textId="77777777" w:rsidR="008679A3" w:rsidRDefault="008679A3" w:rsidP="00165FFD">
                                <w:pPr>
                                  <w:pStyle w:val="NormalWeb"/>
                                  <w:spacing w:line="160" w:lineRule="exact"/>
                                </w:pPr>
                                <w:r>
                                  <w:rPr>
                                    <w:rFonts w:cstheme="minorBidi"/>
                                    <w:color w:val="000000"/>
                                    <w:kern w:val="24"/>
                                    <w:sz w:val="12"/>
                                    <w:szCs w:val="12"/>
                                  </w:rPr>
                                  <w:t>RPF2</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8505" name="グループ化 8505"/>
                        <wpg:cNvGrpSpPr/>
                        <wpg:grpSpPr>
                          <a:xfrm>
                            <a:off x="437011" y="860325"/>
                            <a:ext cx="914400" cy="226061"/>
                            <a:chOff x="130776" y="809578"/>
                            <a:chExt cx="914400" cy="226332"/>
                          </a:xfrm>
                        </wpg:grpSpPr>
                        <wps:wsp>
                          <wps:cNvPr id="8506" name="AutoShape 27"/>
                          <wps:cNvSpPr>
                            <a:spLocks noChangeArrowheads="1"/>
                          </wps:cNvSpPr>
                          <wps:spPr bwMode="auto">
                            <a:xfrm>
                              <a:off x="130776" y="856701"/>
                              <a:ext cx="914400" cy="114300"/>
                            </a:xfrm>
                            <a:prstGeom prst="parallelogram">
                              <a:avLst>
                                <a:gd name="adj" fmla="val 164100"/>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bodyPr rot="0" vert="horz" wrap="square" lIns="74295" tIns="8890" rIns="74295" bIns="8890" anchor="t" anchorCtr="0" upright="1">
                            <a:noAutofit/>
                          </wps:bodyPr>
                        </wps:wsp>
                        <wps:wsp>
                          <wps:cNvPr id="8507" name="テキスト ボックス 4"/>
                          <wps:cNvSpPr txBox="1"/>
                          <wps:spPr>
                            <a:xfrm>
                              <a:off x="345318" y="809578"/>
                              <a:ext cx="462306" cy="2263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270D37" w14:textId="77777777" w:rsidR="008679A3" w:rsidRDefault="008679A3" w:rsidP="00165FFD">
                                <w:pPr>
                                  <w:pStyle w:val="NormalWeb"/>
                                  <w:spacing w:line="160" w:lineRule="exact"/>
                                </w:pPr>
                                <w:r>
                                  <w:rPr>
                                    <w:rFonts w:cstheme="minorBidi"/>
                                    <w:color w:val="000000"/>
                                    <w:kern w:val="24"/>
                                    <w:sz w:val="12"/>
                                    <w:szCs w:val="12"/>
                                  </w:rPr>
                                  <w:t>RPF1</w:t>
                                </w:r>
                              </w:p>
                              <w:p w14:paraId="1232BC5E" w14:textId="77777777" w:rsidR="008679A3" w:rsidRDefault="008679A3" w:rsidP="00165FFD">
                                <w:pPr>
                                  <w:pStyle w:val="NormalWeb"/>
                                </w:pPr>
                                <w:r>
                                  <w:rPr>
                                    <w:rFonts w:cstheme="minorBidi"/>
                                    <w:color w:val="008080"/>
                                    <w:kern w:val="24"/>
                                    <w:sz w:val="12"/>
                                    <w:szCs w:val="12"/>
                                  </w:rPr>
                                  <w:t> </w:t>
                                </w:r>
                              </w:p>
                              <w:p w14:paraId="3F711D44" w14:textId="77777777" w:rsidR="008679A3" w:rsidRDefault="008679A3" w:rsidP="00165FFD">
                                <w:pPr>
                                  <w:pStyle w:val="NormalWeb"/>
                                </w:pPr>
                                <w:r>
                                  <w:rPr>
                                    <w:rFonts w:cstheme="minorBidi"/>
                                    <w:color w:val="000000" w:themeColor="dark1"/>
                                    <w:kern w:val="24"/>
                                    <w:sz w:val="12"/>
                                    <w:szCs w:val="1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8508" name="グループ化 8508"/>
                        <wpg:cNvGrpSpPr/>
                        <wpg:grpSpPr>
                          <a:xfrm>
                            <a:off x="414882" y="1066414"/>
                            <a:ext cx="914400" cy="188594"/>
                            <a:chOff x="114901" y="1007055"/>
                            <a:chExt cx="914400" cy="189230"/>
                          </a:xfrm>
                        </wpg:grpSpPr>
                        <wps:wsp>
                          <wps:cNvPr id="8509" name="AutoShape 26"/>
                          <wps:cNvSpPr>
                            <a:spLocks noChangeArrowheads="1"/>
                          </wps:cNvSpPr>
                          <wps:spPr bwMode="auto">
                            <a:xfrm>
                              <a:off x="114901" y="1059453"/>
                              <a:ext cx="914400" cy="114300"/>
                            </a:xfrm>
                            <a:prstGeom prst="parallelogram">
                              <a:avLst>
                                <a:gd name="adj" fmla="val 164100"/>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bodyPr rot="0" vert="horz" wrap="square" lIns="74295" tIns="8890" rIns="74295" bIns="8890" anchor="t" anchorCtr="0" upright="1">
                            <a:noAutofit/>
                          </wps:bodyPr>
                        </wps:wsp>
                        <wps:wsp>
                          <wps:cNvPr id="8510" name="テキスト ボックス 4"/>
                          <wps:cNvSpPr txBox="1"/>
                          <wps:spPr>
                            <a:xfrm>
                              <a:off x="345345" y="1007055"/>
                              <a:ext cx="494112" cy="189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03D858" w14:textId="77777777" w:rsidR="008679A3" w:rsidRDefault="008679A3" w:rsidP="00165FFD">
                                <w:pPr>
                                  <w:pStyle w:val="NormalWeb"/>
                                  <w:spacing w:line="160" w:lineRule="exact"/>
                                </w:pPr>
                                <w:r>
                                  <w:rPr>
                                    <w:rFonts w:cstheme="minorBidi"/>
                                    <w:color w:val="000000"/>
                                    <w:kern w:val="24"/>
                                    <w:sz w:val="12"/>
                                    <w:szCs w:val="12"/>
                                  </w:rPr>
                                  <w:t>RPF0</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8511" name="テキスト ボックス 4"/>
                        <wps:cNvSpPr txBox="1"/>
                        <wps:spPr>
                          <a:xfrm>
                            <a:off x="2894672" y="2838312"/>
                            <a:ext cx="467995" cy="2044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7305D6" w14:textId="77777777" w:rsidR="008679A3" w:rsidRDefault="008679A3" w:rsidP="00165FFD">
                              <w:pPr>
                                <w:pStyle w:val="NormalWeb"/>
                                <w:spacing w:line="160" w:lineRule="exact"/>
                              </w:pPr>
                              <w:r>
                                <w:rPr>
                                  <w:rFonts w:cstheme="minorBidi"/>
                                  <w:color w:val="000000"/>
                                  <w:kern w:val="24"/>
                                  <w:sz w:val="14"/>
                                  <w:szCs w:val="14"/>
                                </w:rPr>
                                <w:t>Plane1</w:t>
                              </w:r>
                            </w:p>
                            <w:p w14:paraId="3EB38C7A" w14:textId="77777777" w:rsidR="008679A3" w:rsidRDefault="008679A3" w:rsidP="00165FFD">
                              <w:pPr>
                                <w:pStyle w:val="NormalWeb"/>
                              </w:pPr>
                              <w:r>
                                <w:rPr>
                                  <w:rFonts w:cstheme="minorBidi"/>
                                  <w:color w:val="000000" w:themeColor="dark1"/>
                                  <w:kern w:val="24"/>
                                  <w:sz w:val="12"/>
                                  <w:szCs w:val="1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17" name="AutoShape 14"/>
                        <wps:cNvCnPr>
                          <a:cxnSpLocks noChangeShapeType="1"/>
                        </wps:cNvCnPr>
                        <wps:spPr bwMode="auto">
                          <a:xfrm>
                            <a:off x="719994" y="3578336"/>
                            <a:ext cx="3175" cy="755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43" name="AutoShape 14"/>
                        <wps:cNvCnPr>
                          <a:cxnSpLocks noChangeShapeType="1"/>
                        </wps:cNvCnPr>
                        <wps:spPr bwMode="auto">
                          <a:xfrm flipH="1">
                            <a:off x="3106486" y="3586591"/>
                            <a:ext cx="2540" cy="812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45" name="正方形/長方形 1845"/>
                        <wps:cNvSpPr/>
                        <wps:spPr>
                          <a:xfrm>
                            <a:off x="373919" y="3654536"/>
                            <a:ext cx="699135" cy="34036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C3110E" w14:textId="77777777" w:rsidR="008679A3" w:rsidRDefault="008679A3" w:rsidP="00165FFD">
                              <w:pPr>
                                <w:pStyle w:val="NormalWeb"/>
                                <w:spacing w:after="200"/>
                                <w:jc w:val="center"/>
                              </w:pPr>
                              <w:r>
                                <w:rPr>
                                  <w:rFonts w:cstheme="minorBidi"/>
                                  <w:color w:val="000000"/>
                                  <w:kern w:val="24"/>
                                  <w:sz w:val="20"/>
                                  <w:szCs w:val="20"/>
                                </w:rPr>
                                <w:t>LVDS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8" name="正方形/長方形 128"/>
                        <wps:cNvSpPr/>
                        <wps:spPr>
                          <a:xfrm>
                            <a:off x="1555404" y="3647551"/>
                            <a:ext cx="699135" cy="35560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B51C72" w14:textId="77777777" w:rsidR="008679A3" w:rsidRDefault="008679A3" w:rsidP="00165FFD">
                              <w:pPr>
                                <w:pStyle w:val="NormalWeb"/>
                                <w:jc w:val="center"/>
                              </w:pPr>
                              <w:r>
                                <w:rPr>
                                  <w:rFonts w:cstheme="minorBidi"/>
                                  <w:color w:val="000000"/>
                                  <w:kern w:val="24"/>
                                  <w:sz w:val="20"/>
                                  <w:szCs w:val="20"/>
                                </w:rPr>
                                <w:t>HDMI 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9" name="正方形/長方形 129"/>
                        <wps:cNvSpPr/>
                        <wps:spPr>
                          <a:xfrm>
                            <a:off x="2669606" y="3668506"/>
                            <a:ext cx="858521" cy="33464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F89FA2" w14:textId="77777777" w:rsidR="008679A3" w:rsidRDefault="008679A3" w:rsidP="00165FFD">
                              <w:pPr>
                                <w:pStyle w:val="NormalWeb"/>
                                <w:jc w:val="center"/>
                              </w:pPr>
                              <w:r>
                                <w:rPr>
                                  <w:rFonts w:cstheme="minorBidi"/>
                                  <w:color w:val="000000" w:themeColor="text1"/>
                                  <w:kern w:val="24"/>
                                  <w:sz w:val="21"/>
                                  <w:szCs w:val="21"/>
                                </w:rPr>
                                <w:t>HDMI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0" name="AutoShape 24"/>
                        <wps:cNvSpPr>
                          <a:spLocks noChangeArrowheads="1"/>
                        </wps:cNvSpPr>
                        <wps:spPr bwMode="auto">
                          <a:xfrm>
                            <a:off x="253851" y="1990132"/>
                            <a:ext cx="914400" cy="241300"/>
                          </a:xfrm>
                          <a:prstGeom prst="parallelogram">
                            <a:avLst>
                              <a:gd name="adj" fmla="val 165789"/>
                            </a:avLst>
                          </a:prstGeom>
                          <a:solidFill>
                            <a:srgbClr val="FFFF00"/>
                          </a:solidFill>
                          <a:ln w="12700">
                            <a:solidFill>
                              <a:srgbClr val="F79646"/>
                            </a:solidFill>
                            <a:miter lim="800000"/>
                            <a:headEnd/>
                            <a:tailEnd/>
                          </a:ln>
                          <a:effectLst>
                            <a:outerShdw dist="28398" dir="3806097" algn="ctr" rotWithShape="0">
                              <a:srgbClr val="974706"/>
                            </a:outerShdw>
                          </a:effectLst>
                        </wps:spPr>
                        <wps:bodyPr rot="0" vert="horz" wrap="square" lIns="74295" tIns="8890" rIns="74295" bIns="8890" anchor="t" anchorCtr="0" upright="1">
                          <a:noAutofit/>
                        </wps:bodyPr>
                      </wps:wsp>
                      <wps:wsp>
                        <wps:cNvPr id="131" name="AutoShape 24"/>
                        <wps:cNvSpPr>
                          <a:spLocks noChangeArrowheads="1"/>
                        </wps:cNvSpPr>
                        <wps:spPr bwMode="auto">
                          <a:xfrm>
                            <a:off x="253851" y="1563916"/>
                            <a:ext cx="914400" cy="250825"/>
                          </a:xfrm>
                          <a:prstGeom prst="parallelogram">
                            <a:avLst>
                              <a:gd name="adj" fmla="val 165789"/>
                            </a:avLst>
                          </a:prstGeom>
                          <a:solidFill>
                            <a:srgbClr val="FFFF00"/>
                          </a:solidFill>
                          <a:ln w="12700">
                            <a:solidFill>
                              <a:srgbClr val="F79646"/>
                            </a:solidFill>
                            <a:miter lim="800000"/>
                            <a:headEnd/>
                            <a:tailEnd/>
                          </a:ln>
                          <a:effectLst>
                            <a:outerShdw dist="28398" dir="3806097" algn="ctr" rotWithShape="0">
                              <a:srgbClr val="974706"/>
                            </a:outerShdw>
                          </a:effectLst>
                        </wps:spPr>
                        <wps:bodyPr rot="0" vert="horz" wrap="square" lIns="74295" tIns="8890" rIns="74295" bIns="8890" anchor="t" anchorCtr="0" upright="1">
                          <a:noAutofit/>
                        </wps:bodyPr>
                      </wps:wsp>
                      <wpg:wgp>
                        <wpg:cNvPr id="134" name="グループ化 134"/>
                        <wpg:cNvGrpSpPr/>
                        <wpg:grpSpPr>
                          <a:xfrm>
                            <a:off x="462117" y="252996"/>
                            <a:ext cx="914400" cy="196850"/>
                            <a:chOff x="123156" y="213310"/>
                            <a:chExt cx="914400" cy="197262"/>
                          </a:xfrm>
                        </wpg:grpSpPr>
                        <wps:wsp>
                          <wps:cNvPr id="135" name="AutoShape 29"/>
                          <wps:cNvSpPr>
                            <a:spLocks noChangeArrowheads="1"/>
                          </wps:cNvSpPr>
                          <wps:spPr bwMode="auto">
                            <a:xfrm>
                              <a:off x="123156" y="256840"/>
                              <a:ext cx="914400" cy="114301"/>
                            </a:xfrm>
                            <a:prstGeom prst="parallelogram">
                              <a:avLst>
                                <a:gd name="adj" fmla="val 165670"/>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bodyPr rot="0" vert="horz" wrap="square" lIns="74295" tIns="8890" rIns="74295" bIns="8890" anchor="t" anchorCtr="0" upright="1">
                            <a:noAutofit/>
                          </wps:bodyPr>
                        </wps:wsp>
                        <wps:wsp>
                          <wps:cNvPr id="136" name="テキスト ボックス 4"/>
                          <wps:cNvSpPr txBox="1"/>
                          <wps:spPr>
                            <a:xfrm>
                              <a:off x="312592" y="213310"/>
                              <a:ext cx="471859" cy="1972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06CBEE" w14:textId="77777777" w:rsidR="008679A3" w:rsidRDefault="008679A3" w:rsidP="00165FFD">
                                <w:pPr>
                                  <w:pStyle w:val="NormalWeb"/>
                                  <w:spacing w:line="160" w:lineRule="exact"/>
                                </w:pPr>
                                <w:r>
                                  <w:rPr>
                                    <w:rFonts w:cstheme="minorBidi"/>
                                    <w:color w:val="000000"/>
                                    <w:kern w:val="24"/>
                                    <w:sz w:val="12"/>
                                    <w:szCs w:val="12"/>
                                  </w:rPr>
                                  <w:t>RPF4</w:t>
                                </w:r>
                              </w:p>
                              <w:p w14:paraId="4DCA1837" w14:textId="77777777" w:rsidR="008679A3" w:rsidRDefault="008679A3" w:rsidP="00165FFD">
                                <w:pPr>
                                  <w:pStyle w:val="NormalWeb"/>
                                </w:pPr>
                                <w:r>
                                  <w:rPr>
                                    <w:rFonts w:cstheme="minorBidi"/>
                                    <w:color w:val="008080"/>
                                    <w:kern w:val="24"/>
                                    <w:sz w:val="12"/>
                                    <w:szCs w:val="12"/>
                                  </w:rPr>
                                  <w:t> </w:t>
                                </w:r>
                              </w:p>
                              <w:p w14:paraId="5D0FDD01" w14:textId="77777777" w:rsidR="008679A3" w:rsidRDefault="008679A3" w:rsidP="00165FFD">
                                <w:pPr>
                                  <w:pStyle w:val="NormalWeb"/>
                                </w:pPr>
                                <w:r>
                                  <w:rPr>
                                    <w:rFonts w:cstheme="minorBidi"/>
                                    <w:color w:val="000000" w:themeColor="dark1"/>
                                    <w:kern w:val="24"/>
                                    <w:sz w:val="12"/>
                                    <w:szCs w:val="1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138" name="直線矢印コネクタ 138"/>
                        <wps:cNvCnPr>
                          <a:stCxn id="130" idx="4"/>
                          <a:endCxn id="8494" idx="0"/>
                        </wps:cNvCnPr>
                        <wps:spPr>
                          <a:xfrm>
                            <a:off x="711051" y="2231432"/>
                            <a:ext cx="4217" cy="62751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 name="AutoShape 24"/>
                        <wps:cNvSpPr>
                          <a:spLocks noChangeArrowheads="1"/>
                        </wps:cNvSpPr>
                        <wps:spPr bwMode="auto">
                          <a:xfrm>
                            <a:off x="2205781" y="1993890"/>
                            <a:ext cx="914400" cy="241300"/>
                          </a:xfrm>
                          <a:prstGeom prst="parallelogram">
                            <a:avLst>
                              <a:gd name="adj" fmla="val 165789"/>
                            </a:avLst>
                          </a:prstGeom>
                          <a:solidFill>
                            <a:srgbClr val="FFFF00"/>
                          </a:solidFill>
                          <a:ln w="12700">
                            <a:solidFill>
                              <a:srgbClr val="F79646"/>
                            </a:solidFill>
                            <a:miter lim="800000"/>
                            <a:headEnd/>
                            <a:tailEnd/>
                          </a:ln>
                          <a:effectLst>
                            <a:outerShdw dist="28398" dir="3806097" algn="ctr" rotWithShape="0">
                              <a:srgbClr val="974706"/>
                            </a:outerShdw>
                          </a:effectLst>
                        </wps:spPr>
                        <wps:bodyPr rot="0" vert="horz" wrap="square" lIns="74295" tIns="8890" rIns="74295" bIns="8890" anchor="t" anchorCtr="0" upright="1">
                          <a:noAutofit/>
                        </wps:bodyPr>
                      </wps:wsp>
                      <wps:wsp>
                        <wps:cNvPr id="145" name="AutoShape 24"/>
                        <wps:cNvSpPr>
                          <a:spLocks noChangeArrowheads="1"/>
                        </wps:cNvSpPr>
                        <wps:spPr bwMode="auto">
                          <a:xfrm>
                            <a:off x="2205781" y="1567674"/>
                            <a:ext cx="914400" cy="250825"/>
                          </a:xfrm>
                          <a:prstGeom prst="parallelogram">
                            <a:avLst>
                              <a:gd name="adj" fmla="val 165789"/>
                            </a:avLst>
                          </a:prstGeom>
                          <a:solidFill>
                            <a:srgbClr val="FFFF00"/>
                          </a:solidFill>
                          <a:ln w="12700">
                            <a:solidFill>
                              <a:srgbClr val="F79646"/>
                            </a:solidFill>
                            <a:miter lim="800000"/>
                            <a:headEnd/>
                            <a:tailEnd/>
                          </a:ln>
                          <a:effectLst>
                            <a:outerShdw dist="28398" dir="3806097" algn="ctr" rotWithShape="0">
                              <a:srgbClr val="974706"/>
                            </a:outerShdw>
                          </a:effectLst>
                        </wps:spPr>
                        <wps:bodyPr rot="0" vert="horz" wrap="square" lIns="74295" tIns="8890" rIns="74295" bIns="8890" anchor="t" anchorCtr="0" upright="1">
                          <a:noAutofit/>
                        </wps:bodyPr>
                      </wps:wsp>
                      <wps:wsp>
                        <wps:cNvPr id="146" name="直線矢印コネクタ 146"/>
                        <wps:cNvCnPr>
                          <a:stCxn id="145" idx="4"/>
                          <a:endCxn id="139" idx="0"/>
                        </wps:cNvCnPr>
                        <wps:spPr>
                          <a:xfrm>
                            <a:off x="2662981" y="1818499"/>
                            <a:ext cx="0" cy="17539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7" name="直線矢印コネクタ 147"/>
                        <wps:cNvCnPr>
                          <a:endCxn id="8498" idx="0"/>
                        </wps:cNvCnPr>
                        <wps:spPr>
                          <a:xfrm>
                            <a:off x="1899190" y="2409825"/>
                            <a:ext cx="0" cy="42746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8" name="AutoShape 32"/>
                        <wps:cNvSpPr>
                          <a:spLocks noChangeArrowheads="1"/>
                        </wps:cNvSpPr>
                        <wps:spPr bwMode="auto">
                          <a:xfrm>
                            <a:off x="3836900" y="2857998"/>
                            <a:ext cx="914400" cy="151765"/>
                          </a:xfrm>
                          <a:prstGeom prst="parallelogram">
                            <a:avLst>
                              <a:gd name="adj" fmla="val 165789"/>
                            </a:avLst>
                          </a:prstGeom>
                          <a:gradFill rotWithShape="0">
                            <a:gsLst>
                              <a:gs pos="0">
                                <a:srgbClr val="FABF8F"/>
                              </a:gs>
                              <a:gs pos="50000">
                                <a:srgbClr val="F79646"/>
                              </a:gs>
                              <a:gs pos="100000">
                                <a:srgbClr val="FABF8F"/>
                              </a:gs>
                            </a:gsLst>
                            <a:lin ang="5400000" scaled="1"/>
                          </a:gradFill>
                          <a:ln w="12700">
                            <a:solidFill>
                              <a:srgbClr val="F79646"/>
                            </a:solidFill>
                            <a:miter lim="800000"/>
                            <a:headEnd/>
                            <a:tailEnd/>
                          </a:ln>
                          <a:effectLst>
                            <a:outerShdw dist="28398" dir="3806097" algn="ctr" rotWithShape="0">
                              <a:srgbClr val="974706"/>
                            </a:outerShdw>
                          </a:effectLst>
                        </wps:spPr>
                        <wps:bodyPr rot="0" vert="horz" wrap="square" lIns="74295" tIns="8890" rIns="74295" bIns="8890" anchor="t" anchorCtr="0" upright="1">
                          <a:noAutofit/>
                        </wps:bodyPr>
                      </wps:wsp>
                      <wps:wsp>
                        <wps:cNvPr id="149" name="テキスト ボックス 4"/>
                        <wps:cNvSpPr txBox="1"/>
                        <wps:spPr>
                          <a:xfrm>
                            <a:off x="4061916" y="2837293"/>
                            <a:ext cx="456565" cy="206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C38F84" w14:textId="77777777" w:rsidR="008679A3" w:rsidRDefault="008679A3" w:rsidP="00165FFD">
                              <w:pPr>
                                <w:pStyle w:val="NormalWeb"/>
                                <w:spacing w:line="160" w:lineRule="exact"/>
                              </w:pPr>
                              <w:r>
                                <w:rPr>
                                  <w:rFonts w:cstheme="minorBidi"/>
                                  <w:color w:val="000000" w:themeColor="dark1"/>
                                  <w:kern w:val="24"/>
                                  <w:sz w:val="14"/>
                                  <w:szCs w:val="14"/>
                                </w:rPr>
                                <w:t>Plane3</w:t>
                              </w:r>
                            </w:p>
                            <w:p w14:paraId="68657E63" w14:textId="77777777" w:rsidR="008679A3" w:rsidRDefault="008679A3" w:rsidP="00165FFD">
                              <w:pPr>
                                <w:pStyle w:val="NormalWeb"/>
                              </w:pPr>
                              <w:r>
                                <w:rPr>
                                  <w:rFonts w:cstheme="minorBidi"/>
                                  <w:color w:val="000000" w:themeColor="dark1"/>
                                  <w:kern w:val="24"/>
                                  <w:sz w:val="12"/>
                                  <w:szCs w:val="1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0" name="正方形/長方形 150"/>
                        <wps:cNvSpPr/>
                        <wps:spPr>
                          <a:xfrm>
                            <a:off x="3850236" y="3685801"/>
                            <a:ext cx="901065" cy="33464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A791F3" w14:textId="77777777" w:rsidR="008679A3" w:rsidRDefault="008679A3" w:rsidP="00165FFD">
                              <w:pPr>
                                <w:pStyle w:val="NormalWeb"/>
                                <w:jc w:val="center"/>
                              </w:pPr>
                              <w:r>
                                <w:rPr>
                                  <w:rFonts w:cstheme="minorBidi"/>
                                  <w:color w:val="000000"/>
                                  <w:kern w:val="24"/>
                                  <w:sz w:val="20"/>
                                  <w:szCs w:val="20"/>
                                </w:rPr>
                                <w:t>Analog RGB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1" name="AutoShape 14"/>
                        <wps:cNvCnPr>
                          <a:cxnSpLocks noChangeShapeType="1"/>
                          <a:stCxn id="8931" idx="2"/>
                          <a:endCxn id="150" idx="0"/>
                        </wps:cNvCnPr>
                        <wps:spPr bwMode="auto">
                          <a:xfrm>
                            <a:off x="4300254" y="3574292"/>
                            <a:ext cx="515" cy="11150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155" name="グループ化 155"/>
                        <wpg:cNvGrpSpPr/>
                        <wpg:grpSpPr>
                          <a:xfrm>
                            <a:off x="2279783" y="449846"/>
                            <a:ext cx="914400" cy="196850"/>
                            <a:chOff x="1327116" y="411120"/>
                            <a:chExt cx="914400" cy="197262"/>
                          </a:xfrm>
                        </wpg:grpSpPr>
                        <wps:wsp>
                          <wps:cNvPr id="156" name="AutoShape 29"/>
                          <wps:cNvSpPr>
                            <a:spLocks noChangeArrowheads="1"/>
                          </wps:cNvSpPr>
                          <wps:spPr bwMode="auto">
                            <a:xfrm>
                              <a:off x="1327116" y="454650"/>
                              <a:ext cx="914400" cy="114301"/>
                            </a:xfrm>
                            <a:prstGeom prst="parallelogram">
                              <a:avLst>
                                <a:gd name="adj" fmla="val 165670"/>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bodyPr rot="0" vert="horz" wrap="square" lIns="74295" tIns="8890" rIns="74295" bIns="8890" anchor="t" anchorCtr="0" upright="1">
                            <a:noAutofit/>
                          </wps:bodyPr>
                        </wps:wsp>
                        <wps:wsp>
                          <wps:cNvPr id="157" name="テキスト ボックス 4"/>
                          <wps:cNvSpPr txBox="1"/>
                          <wps:spPr>
                            <a:xfrm>
                              <a:off x="1528004" y="411120"/>
                              <a:ext cx="471859" cy="1972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24EA2D" w14:textId="77777777" w:rsidR="008679A3" w:rsidRDefault="008679A3" w:rsidP="00165FFD">
                                <w:pPr>
                                  <w:pStyle w:val="NormalWeb"/>
                                  <w:spacing w:line="160" w:lineRule="exact"/>
                                </w:pPr>
                                <w:r>
                                  <w:rPr>
                                    <w:rFonts w:cstheme="minorBidi"/>
                                    <w:color w:val="000000"/>
                                    <w:kern w:val="24"/>
                                    <w:sz w:val="12"/>
                                    <w:szCs w:val="12"/>
                                  </w:rPr>
                                  <w:t>RPF3</w:t>
                                </w:r>
                              </w:p>
                              <w:p w14:paraId="3A3883C9" w14:textId="77777777" w:rsidR="008679A3" w:rsidRDefault="008679A3" w:rsidP="00165FFD">
                                <w:pPr>
                                  <w:pStyle w:val="NormalWeb"/>
                                </w:pPr>
                                <w:r>
                                  <w:rPr>
                                    <w:rFonts w:cstheme="minorBidi"/>
                                    <w:color w:val="008080"/>
                                    <w:kern w:val="24"/>
                                    <w:sz w:val="12"/>
                                    <w:szCs w:val="12"/>
                                  </w:rPr>
                                  <w:t> </w:t>
                                </w:r>
                              </w:p>
                              <w:p w14:paraId="25247BC8" w14:textId="77777777" w:rsidR="008679A3" w:rsidRDefault="008679A3" w:rsidP="00165FFD">
                                <w:pPr>
                                  <w:pStyle w:val="NormalWeb"/>
                                </w:pPr>
                                <w:r>
                                  <w:rPr>
                                    <w:rFonts w:cstheme="minorBidi"/>
                                    <w:color w:val="000000" w:themeColor="dark1"/>
                                    <w:kern w:val="24"/>
                                    <w:sz w:val="12"/>
                                    <w:szCs w:val="1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158" name="グループ化 158"/>
                        <wpg:cNvGrpSpPr/>
                        <wpg:grpSpPr>
                          <a:xfrm>
                            <a:off x="2263908" y="672728"/>
                            <a:ext cx="914400" cy="188594"/>
                            <a:chOff x="1311241" y="634002"/>
                            <a:chExt cx="914400" cy="189230"/>
                          </a:xfrm>
                        </wpg:grpSpPr>
                        <wps:wsp>
                          <wps:cNvPr id="159" name="AutoShape 28"/>
                          <wps:cNvSpPr>
                            <a:spLocks noChangeArrowheads="1"/>
                          </wps:cNvSpPr>
                          <wps:spPr bwMode="auto">
                            <a:xfrm>
                              <a:off x="1311241" y="672453"/>
                              <a:ext cx="914400" cy="114301"/>
                            </a:xfrm>
                            <a:prstGeom prst="parallelogram">
                              <a:avLst>
                                <a:gd name="adj" fmla="val 165670"/>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bodyPr rot="0" vert="horz" wrap="square" lIns="74295" tIns="8890" rIns="74295" bIns="8890" anchor="t" anchorCtr="0" upright="1">
                            <a:noAutofit/>
                          </wps:bodyPr>
                        </wps:wsp>
                        <wps:wsp>
                          <wps:cNvPr id="1857" name="テキスト ボックス 4"/>
                          <wps:cNvSpPr txBox="1"/>
                          <wps:spPr>
                            <a:xfrm>
                              <a:off x="1543883" y="634002"/>
                              <a:ext cx="428301" cy="189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9E8A35" w14:textId="77777777" w:rsidR="008679A3" w:rsidRDefault="008679A3" w:rsidP="00165FFD">
                                <w:pPr>
                                  <w:pStyle w:val="NormalWeb"/>
                                  <w:spacing w:line="160" w:lineRule="exact"/>
                                </w:pPr>
                                <w:r>
                                  <w:rPr>
                                    <w:rFonts w:cstheme="minorBidi"/>
                                    <w:color w:val="000000"/>
                                    <w:kern w:val="24"/>
                                    <w:sz w:val="12"/>
                                    <w:szCs w:val="12"/>
                                  </w:rPr>
                                  <w:t>RPF2</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1940" name="グループ化 1940"/>
                        <wpg:cNvGrpSpPr/>
                        <wpg:grpSpPr>
                          <a:xfrm>
                            <a:off x="2287403" y="847359"/>
                            <a:ext cx="914400" cy="226061"/>
                            <a:chOff x="1334736" y="808633"/>
                            <a:chExt cx="914400" cy="226332"/>
                          </a:xfrm>
                        </wpg:grpSpPr>
                        <wps:wsp>
                          <wps:cNvPr id="1941" name="AutoShape 27"/>
                          <wps:cNvSpPr>
                            <a:spLocks noChangeArrowheads="1"/>
                          </wps:cNvSpPr>
                          <wps:spPr bwMode="auto">
                            <a:xfrm>
                              <a:off x="1334736" y="855756"/>
                              <a:ext cx="914400" cy="114300"/>
                            </a:xfrm>
                            <a:prstGeom prst="parallelogram">
                              <a:avLst>
                                <a:gd name="adj" fmla="val 164100"/>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bodyPr rot="0" vert="horz" wrap="square" lIns="74295" tIns="8890" rIns="74295" bIns="8890" anchor="t" anchorCtr="0" upright="1">
                            <a:noAutofit/>
                          </wps:bodyPr>
                        </wps:wsp>
                        <wps:wsp>
                          <wps:cNvPr id="1942" name="テキスト ボックス 4"/>
                          <wps:cNvSpPr txBox="1"/>
                          <wps:spPr>
                            <a:xfrm>
                              <a:off x="1549278" y="808633"/>
                              <a:ext cx="462306" cy="2263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B1FCAB" w14:textId="77777777" w:rsidR="008679A3" w:rsidRDefault="008679A3" w:rsidP="00165FFD">
                                <w:pPr>
                                  <w:pStyle w:val="NormalWeb"/>
                                  <w:spacing w:line="160" w:lineRule="exact"/>
                                </w:pPr>
                                <w:r>
                                  <w:rPr>
                                    <w:rFonts w:cstheme="minorBidi"/>
                                    <w:color w:val="000000"/>
                                    <w:kern w:val="24"/>
                                    <w:sz w:val="12"/>
                                    <w:szCs w:val="12"/>
                                  </w:rPr>
                                  <w:t>RPF1</w:t>
                                </w:r>
                              </w:p>
                              <w:p w14:paraId="6536EF08" w14:textId="77777777" w:rsidR="008679A3" w:rsidRDefault="008679A3" w:rsidP="00165FFD">
                                <w:pPr>
                                  <w:pStyle w:val="NormalWeb"/>
                                </w:pPr>
                                <w:r>
                                  <w:rPr>
                                    <w:rFonts w:cstheme="minorBidi"/>
                                    <w:color w:val="008080"/>
                                    <w:kern w:val="24"/>
                                    <w:sz w:val="12"/>
                                    <w:szCs w:val="12"/>
                                  </w:rPr>
                                  <w:t> </w:t>
                                </w:r>
                              </w:p>
                              <w:p w14:paraId="077CE79E" w14:textId="77777777" w:rsidR="008679A3" w:rsidRDefault="008679A3" w:rsidP="00165FFD">
                                <w:pPr>
                                  <w:pStyle w:val="NormalWeb"/>
                                </w:pPr>
                                <w:r>
                                  <w:rPr>
                                    <w:rFonts w:cstheme="minorBidi"/>
                                    <w:color w:val="000000" w:themeColor="dark1"/>
                                    <w:kern w:val="24"/>
                                    <w:sz w:val="12"/>
                                    <w:szCs w:val="1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1948" name="グループ化 1948"/>
                        <wpg:cNvGrpSpPr/>
                        <wpg:grpSpPr>
                          <a:xfrm>
                            <a:off x="2271528" y="1044836"/>
                            <a:ext cx="914400" cy="188594"/>
                            <a:chOff x="1318861" y="1006110"/>
                            <a:chExt cx="914400" cy="189230"/>
                          </a:xfrm>
                        </wpg:grpSpPr>
                        <wps:wsp>
                          <wps:cNvPr id="8736" name="AutoShape 26"/>
                          <wps:cNvSpPr>
                            <a:spLocks noChangeArrowheads="1"/>
                          </wps:cNvSpPr>
                          <wps:spPr bwMode="auto">
                            <a:xfrm>
                              <a:off x="1318861" y="1058508"/>
                              <a:ext cx="914400" cy="114300"/>
                            </a:xfrm>
                            <a:prstGeom prst="parallelogram">
                              <a:avLst>
                                <a:gd name="adj" fmla="val 164100"/>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bodyPr rot="0" vert="horz" wrap="square" lIns="74295" tIns="8890" rIns="74295" bIns="8890" anchor="t" anchorCtr="0" upright="1">
                            <a:noAutofit/>
                          </wps:bodyPr>
                        </wps:wsp>
                        <wps:wsp>
                          <wps:cNvPr id="8737" name="テキスト ボックス 4"/>
                          <wps:cNvSpPr txBox="1"/>
                          <wps:spPr>
                            <a:xfrm>
                              <a:off x="1549305" y="1006110"/>
                              <a:ext cx="494112" cy="189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72AB5C" w14:textId="77777777" w:rsidR="008679A3" w:rsidRDefault="008679A3" w:rsidP="00165FFD">
                                <w:pPr>
                                  <w:pStyle w:val="NormalWeb"/>
                                  <w:spacing w:line="160" w:lineRule="exact"/>
                                </w:pPr>
                                <w:r>
                                  <w:rPr>
                                    <w:rFonts w:cstheme="minorBidi"/>
                                    <w:color w:val="000000"/>
                                    <w:kern w:val="24"/>
                                    <w:sz w:val="12"/>
                                    <w:szCs w:val="12"/>
                                  </w:rPr>
                                  <w:t>RPF0</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8858" name="カギ線コネクタ 8858"/>
                        <wps:cNvCnPr>
                          <a:stCxn id="8860" idx="5"/>
                        </wps:cNvCnPr>
                        <wps:spPr>
                          <a:xfrm rot="10800000" flipH="1" flipV="1">
                            <a:off x="2374265" y="351560"/>
                            <a:ext cx="326781" cy="1219361"/>
                          </a:xfrm>
                          <a:prstGeom prst="bentConnector4">
                            <a:avLst>
                              <a:gd name="adj1" fmla="val -46637"/>
                              <a:gd name="adj2" fmla="val 8905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g:cNvPr id="8859" name="グループ化 8859"/>
                        <wpg:cNvGrpSpPr/>
                        <wpg:grpSpPr>
                          <a:xfrm>
                            <a:off x="2279783" y="251091"/>
                            <a:ext cx="914400" cy="196850"/>
                            <a:chOff x="1327116" y="212365"/>
                            <a:chExt cx="914400" cy="197262"/>
                          </a:xfrm>
                        </wpg:grpSpPr>
                        <wps:wsp>
                          <wps:cNvPr id="8860" name="AutoShape 29"/>
                          <wps:cNvSpPr>
                            <a:spLocks noChangeArrowheads="1"/>
                          </wps:cNvSpPr>
                          <wps:spPr bwMode="auto">
                            <a:xfrm>
                              <a:off x="1327116" y="255895"/>
                              <a:ext cx="914400" cy="114301"/>
                            </a:xfrm>
                            <a:prstGeom prst="parallelogram">
                              <a:avLst>
                                <a:gd name="adj" fmla="val 165670"/>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bodyPr rot="0" vert="horz" wrap="square" lIns="74295" tIns="8890" rIns="74295" bIns="8890" anchor="t" anchorCtr="0" upright="1">
                            <a:noAutofit/>
                          </wps:bodyPr>
                        </wps:wsp>
                        <wps:wsp>
                          <wps:cNvPr id="8861" name="テキスト ボックス 4"/>
                          <wps:cNvSpPr txBox="1"/>
                          <wps:spPr>
                            <a:xfrm>
                              <a:off x="1528004" y="212365"/>
                              <a:ext cx="471859" cy="1972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A52860" w14:textId="77777777" w:rsidR="008679A3" w:rsidRDefault="008679A3" w:rsidP="00165FFD">
                                <w:pPr>
                                  <w:pStyle w:val="NormalWeb"/>
                                  <w:spacing w:line="160" w:lineRule="exact"/>
                                </w:pPr>
                                <w:r>
                                  <w:rPr>
                                    <w:rFonts w:cstheme="minorBidi"/>
                                    <w:color w:val="000000"/>
                                    <w:kern w:val="24"/>
                                    <w:sz w:val="12"/>
                                    <w:szCs w:val="12"/>
                                  </w:rPr>
                                  <w:t>RPF4</w:t>
                                </w:r>
                              </w:p>
                              <w:p w14:paraId="450ACE01" w14:textId="77777777" w:rsidR="008679A3" w:rsidRDefault="008679A3" w:rsidP="00165FFD">
                                <w:pPr>
                                  <w:pStyle w:val="NormalWeb"/>
                                </w:pPr>
                                <w:r>
                                  <w:rPr>
                                    <w:rFonts w:cstheme="minorBidi"/>
                                    <w:color w:val="008080"/>
                                    <w:kern w:val="24"/>
                                    <w:sz w:val="12"/>
                                    <w:szCs w:val="12"/>
                                  </w:rPr>
                                  <w:t> </w:t>
                                </w:r>
                              </w:p>
                              <w:p w14:paraId="4A8DE231" w14:textId="77777777" w:rsidR="008679A3" w:rsidRDefault="008679A3" w:rsidP="00165FFD">
                                <w:pPr>
                                  <w:pStyle w:val="NormalWeb"/>
                                </w:pPr>
                                <w:r>
                                  <w:rPr>
                                    <w:rFonts w:cstheme="minorBidi"/>
                                    <w:color w:val="000000" w:themeColor="dark1"/>
                                    <w:kern w:val="24"/>
                                    <w:sz w:val="12"/>
                                    <w:szCs w:val="1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8862" name="直線コネクタ 8862"/>
                        <wps:cNvCnPr>
                          <a:stCxn id="159" idx="5"/>
                        </wps:cNvCnPr>
                        <wps:spPr>
                          <a:xfrm flipH="1" flipV="1">
                            <a:off x="2224508" y="767025"/>
                            <a:ext cx="133763" cy="984"/>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8863" name="直線コネクタ 8863"/>
                        <wps:cNvCnPr/>
                        <wps:spPr>
                          <a:xfrm flipH="1" flipV="1">
                            <a:off x="2224502" y="552712"/>
                            <a:ext cx="133763" cy="984"/>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352" name="直線コネクタ 352"/>
                        <wps:cNvCnPr/>
                        <wps:spPr>
                          <a:xfrm flipH="1" flipV="1">
                            <a:off x="2224504" y="962290"/>
                            <a:ext cx="133763" cy="984"/>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353" name="直線コネクタ 353"/>
                        <wps:cNvCnPr/>
                        <wps:spPr>
                          <a:xfrm flipH="1" flipV="1">
                            <a:off x="2224496" y="1152794"/>
                            <a:ext cx="133763" cy="984"/>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354" name="Rectangle 20"/>
                        <wps:cNvSpPr>
                          <a:spLocks noChangeArrowheads="1"/>
                        </wps:cNvSpPr>
                        <wps:spPr bwMode="auto">
                          <a:xfrm>
                            <a:off x="3369559" y="56347"/>
                            <a:ext cx="1125220" cy="2262596"/>
                          </a:xfrm>
                          <a:prstGeom prst="rect">
                            <a:avLst/>
                          </a:prstGeom>
                          <a:solidFill>
                            <a:srgbClr val="FFFFFF"/>
                          </a:solidFill>
                          <a:ln w="31750">
                            <a:solidFill>
                              <a:srgbClr val="4F81BD"/>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7244E35" w14:textId="77777777" w:rsidR="008679A3" w:rsidRDefault="008679A3" w:rsidP="00165FFD">
                              <w:pPr>
                                <w:pStyle w:val="NormalWeb"/>
                                <w:spacing w:after="200"/>
                                <w:jc w:val="center"/>
                              </w:pPr>
                              <w:r>
                                <w:rPr>
                                  <w:rFonts w:cstheme="minorBidi"/>
                                  <w:color w:val="000000" w:themeColor="text1"/>
                                  <w:kern w:val="24"/>
                                  <w:sz w:val="20"/>
                                  <w:szCs w:val="20"/>
                                </w:rPr>
                                <w:t>VSPD2</w:t>
                              </w:r>
                            </w:p>
                          </w:txbxContent>
                        </wps:txbx>
                        <wps:bodyPr rot="0" vert="horz" wrap="square" lIns="74295" tIns="8890" rIns="74295" bIns="8890" anchor="t" anchorCtr="0" upright="1">
                          <a:noAutofit/>
                        </wps:bodyPr>
                      </wps:wsp>
                      <wpg:wgp>
                        <wpg:cNvPr id="355" name="グループ化 355"/>
                        <wpg:cNvGrpSpPr/>
                        <wpg:grpSpPr>
                          <a:xfrm>
                            <a:off x="3485823" y="446599"/>
                            <a:ext cx="914400" cy="196850"/>
                            <a:chOff x="2533156" y="407873"/>
                            <a:chExt cx="914400" cy="197262"/>
                          </a:xfrm>
                        </wpg:grpSpPr>
                        <wps:wsp>
                          <wps:cNvPr id="356" name="AutoShape 29"/>
                          <wps:cNvSpPr>
                            <a:spLocks noChangeArrowheads="1"/>
                          </wps:cNvSpPr>
                          <wps:spPr bwMode="auto">
                            <a:xfrm>
                              <a:off x="2533156" y="451403"/>
                              <a:ext cx="914400" cy="114301"/>
                            </a:xfrm>
                            <a:prstGeom prst="parallelogram">
                              <a:avLst>
                                <a:gd name="adj" fmla="val 165670"/>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bodyPr rot="0" vert="horz" wrap="square" lIns="74295" tIns="8890" rIns="74295" bIns="8890" anchor="t" anchorCtr="0" upright="1">
                            <a:noAutofit/>
                          </wps:bodyPr>
                        </wps:wsp>
                        <wps:wsp>
                          <wps:cNvPr id="357" name="テキスト ボックス 4"/>
                          <wps:cNvSpPr txBox="1"/>
                          <wps:spPr>
                            <a:xfrm>
                              <a:off x="2734044" y="407873"/>
                              <a:ext cx="471859" cy="1972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55B630" w14:textId="77777777" w:rsidR="008679A3" w:rsidRDefault="008679A3" w:rsidP="00165FFD">
                                <w:pPr>
                                  <w:pStyle w:val="NormalWeb"/>
                                  <w:spacing w:line="160" w:lineRule="exact"/>
                                </w:pPr>
                                <w:r>
                                  <w:rPr>
                                    <w:rFonts w:cstheme="minorBidi"/>
                                    <w:color w:val="000000"/>
                                    <w:kern w:val="24"/>
                                    <w:sz w:val="12"/>
                                    <w:szCs w:val="12"/>
                                  </w:rPr>
                                  <w:t>RPF3</w:t>
                                </w:r>
                              </w:p>
                              <w:p w14:paraId="173B442E" w14:textId="77777777" w:rsidR="008679A3" w:rsidRDefault="008679A3" w:rsidP="00165FFD">
                                <w:pPr>
                                  <w:pStyle w:val="NormalWeb"/>
                                </w:pPr>
                                <w:r>
                                  <w:rPr>
                                    <w:rFonts w:cstheme="minorBidi"/>
                                    <w:color w:val="008080"/>
                                    <w:kern w:val="24"/>
                                    <w:sz w:val="12"/>
                                    <w:szCs w:val="12"/>
                                  </w:rPr>
                                  <w:t> </w:t>
                                </w:r>
                              </w:p>
                              <w:p w14:paraId="57B34C30" w14:textId="77777777" w:rsidR="008679A3" w:rsidRDefault="008679A3" w:rsidP="00165FFD">
                                <w:pPr>
                                  <w:pStyle w:val="NormalWeb"/>
                                </w:pPr>
                                <w:r>
                                  <w:rPr>
                                    <w:rFonts w:cstheme="minorBidi"/>
                                    <w:color w:val="000000" w:themeColor="dark1"/>
                                    <w:kern w:val="24"/>
                                    <w:sz w:val="12"/>
                                    <w:szCs w:val="1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358" name="グループ化 358"/>
                        <wpg:cNvGrpSpPr/>
                        <wpg:grpSpPr>
                          <a:xfrm>
                            <a:off x="3469948" y="669481"/>
                            <a:ext cx="914400" cy="188594"/>
                            <a:chOff x="2517281" y="630755"/>
                            <a:chExt cx="914400" cy="189230"/>
                          </a:xfrm>
                        </wpg:grpSpPr>
                        <wps:wsp>
                          <wps:cNvPr id="359" name="AutoShape 28"/>
                          <wps:cNvSpPr>
                            <a:spLocks noChangeArrowheads="1"/>
                          </wps:cNvSpPr>
                          <wps:spPr bwMode="auto">
                            <a:xfrm>
                              <a:off x="2517281" y="669206"/>
                              <a:ext cx="914400" cy="114301"/>
                            </a:xfrm>
                            <a:prstGeom prst="parallelogram">
                              <a:avLst>
                                <a:gd name="adj" fmla="val 165670"/>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bodyPr rot="0" vert="horz" wrap="square" lIns="74295" tIns="8890" rIns="74295" bIns="8890" anchor="t" anchorCtr="0" upright="1">
                            <a:noAutofit/>
                          </wps:bodyPr>
                        </wps:wsp>
                        <wps:wsp>
                          <wps:cNvPr id="360" name="テキスト ボックス 4"/>
                          <wps:cNvSpPr txBox="1"/>
                          <wps:spPr>
                            <a:xfrm>
                              <a:off x="2749923" y="630755"/>
                              <a:ext cx="428301" cy="189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AACE8F" w14:textId="77777777" w:rsidR="008679A3" w:rsidRDefault="008679A3" w:rsidP="00165FFD">
                                <w:pPr>
                                  <w:pStyle w:val="NormalWeb"/>
                                  <w:spacing w:line="160" w:lineRule="exact"/>
                                </w:pPr>
                                <w:r>
                                  <w:rPr>
                                    <w:rFonts w:cstheme="minorBidi"/>
                                    <w:color w:val="000000"/>
                                    <w:kern w:val="24"/>
                                    <w:sz w:val="12"/>
                                    <w:szCs w:val="12"/>
                                  </w:rPr>
                                  <w:t>RPF2</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361" name="グループ化 361"/>
                        <wpg:cNvGrpSpPr/>
                        <wpg:grpSpPr>
                          <a:xfrm>
                            <a:off x="3493443" y="844112"/>
                            <a:ext cx="914400" cy="226061"/>
                            <a:chOff x="2540776" y="805386"/>
                            <a:chExt cx="914400" cy="226332"/>
                          </a:xfrm>
                        </wpg:grpSpPr>
                        <wps:wsp>
                          <wps:cNvPr id="362" name="AutoShape 27"/>
                          <wps:cNvSpPr>
                            <a:spLocks noChangeArrowheads="1"/>
                          </wps:cNvSpPr>
                          <wps:spPr bwMode="auto">
                            <a:xfrm>
                              <a:off x="2540776" y="852509"/>
                              <a:ext cx="914400" cy="114300"/>
                            </a:xfrm>
                            <a:prstGeom prst="parallelogram">
                              <a:avLst>
                                <a:gd name="adj" fmla="val 164100"/>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bodyPr rot="0" vert="horz" wrap="square" lIns="74295" tIns="8890" rIns="74295" bIns="8890" anchor="t" anchorCtr="0" upright="1">
                            <a:noAutofit/>
                          </wps:bodyPr>
                        </wps:wsp>
                        <wps:wsp>
                          <wps:cNvPr id="363" name="テキスト ボックス 4"/>
                          <wps:cNvSpPr txBox="1"/>
                          <wps:spPr>
                            <a:xfrm>
                              <a:off x="2755318" y="805386"/>
                              <a:ext cx="462306" cy="2263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5CD1E2" w14:textId="77777777" w:rsidR="008679A3" w:rsidRDefault="008679A3" w:rsidP="00165FFD">
                                <w:pPr>
                                  <w:pStyle w:val="NormalWeb"/>
                                  <w:spacing w:line="160" w:lineRule="exact"/>
                                </w:pPr>
                                <w:r>
                                  <w:rPr>
                                    <w:rFonts w:cstheme="minorBidi"/>
                                    <w:color w:val="000000"/>
                                    <w:kern w:val="24"/>
                                    <w:sz w:val="12"/>
                                    <w:szCs w:val="12"/>
                                  </w:rPr>
                                  <w:t>RPF1</w:t>
                                </w:r>
                              </w:p>
                              <w:p w14:paraId="32ECBD71" w14:textId="77777777" w:rsidR="008679A3" w:rsidRDefault="008679A3" w:rsidP="00165FFD">
                                <w:pPr>
                                  <w:pStyle w:val="NormalWeb"/>
                                </w:pPr>
                                <w:r>
                                  <w:rPr>
                                    <w:rFonts w:cstheme="minorBidi"/>
                                    <w:color w:val="008080"/>
                                    <w:kern w:val="24"/>
                                    <w:sz w:val="12"/>
                                    <w:szCs w:val="12"/>
                                  </w:rPr>
                                  <w:t> </w:t>
                                </w:r>
                              </w:p>
                              <w:p w14:paraId="3F2C7915" w14:textId="77777777" w:rsidR="008679A3" w:rsidRDefault="008679A3" w:rsidP="00165FFD">
                                <w:pPr>
                                  <w:pStyle w:val="NormalWeb"/>
                                </w:pPr>
                                <w:r>
                                  <w:rPr>
                                    <w:rFonts w:cstheme="minorBidi"/>
                                    <w:color w:val="000000" w:themeColor="dark1"/>
                                    <w:kern w:val="24"/>
                                    <w:sz w:val="12"/>
                                    <w:szCs w:val="1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364" name="グループ化 364"/>
                        <wpg:cNvGrpSpPr/>
                        <wpg:grpSpPr>
                          <a:xfrm>
                            <a:off x="3477568" y="1041589"/>
                            <a:ext cx="914400" cy="188594"/>
                            <a:chOff x="2524901" y="1002863"/>
                            <a:chExt cx="914400" cy="189230"/>
                          </a:xfrm>
                        </wpg:grpSpPr>
                        <wps:wsp>
                          <wps:cNvPr id="367" name="AutoShape 26"/>
                          <wps:cNvSpPr>
                            <a:spLocks noChangeArrowheads="1"/>
                          </wps:cNvSpPr>
                          <wps:spPr bwMode="auto">
                            <a:xfrm>
                              <a:off x="2524901" y="1055261"/>
                              <a:ext cx="914400" cy="114300"/>
                            </a:xfrm>
                            <a:prstGeom prst="parallelogram">
                              <a:avLst>
                                <a:gd name="adj" fmla="val 164100"/>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bodyPr rot="0" vert="horz" wrap="square" lIns="74295" tIns="8890" rIns="74295" bIns="8890" anchor="t" anchorCtr="0" upright="1">
                            <a:noAutofit/>
                          </wps:bodyPr>
                        </wps:wsp>
                        <wps:wsp>
                          <wps:cNvPr id="368" name="テキスト ボックス 4"/>
                          <wps:cNvSpPr txBox="1"/>
                          <wps:spPr>
                            <a:xfrm>
                              <a:off x="2755345" y="1002863"/>
                              <a:ext cx="494112" cy="189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530266" w14:textId="77777777" w:rsidR="008679A3" w:rsidRDefault="008679A3" w:rsidP="00165FFD">
                                <w:pPr>
                                  <w:pStyle w:val="NormalWeb"/>
                                  <w:spacing w:line="160" w:lineRule="exact"/>
                                </w:pPr>
                                <w:r>
                                  <w:rPr>
                                    <w:rFonts w:cstheme="minorBidi"/>
                                    <w:color w:val="000000"/>
                                    <w:kern w:val="24"/>
                                    <w:sz w:val="12"/>
                                    <w:szCs w:val="12"/>
                                  </w:rPr>
                                  <w:t>RPF0</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369" name="カギ線コネクタ 369"/>
                        <wps:cNvCnPr>
                          <a:stCxn id="371" idx="5"/>
                        </wps:cNvCnPr>
                        <wps:spPr>
                          <a:xfrm rot="10800000" flipH="1" flipV="1">
                            <a:off x="3580305" y="348313"/>
                            <a:ext cx="326781" cy="1219361"/>
                          </a:xfrm>
                          <a:prstGeom prst="bentConnector4">
                            <a:avLst>
                              <a:gd name="adj1" fmla="val -46637"/>
                              <a:gd name="adj2" fmla="val 8905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g:cNvPr id="370" name="グループ化 370"/>
                        <wpg:cNvGrpSpPr/>
                        <wpg:grpSpPr>
                          <a:xfrm>
                            <a:off x="3485823" y="247844"/>
                            <a:ext cx="914400" cy="196850"/>
                            <a:chOff x="2533156" y="209118"/>
                            <a:chExt cx="914400" cy="197262"/>
                          </a:xfrm>
                        </wpg:grpSpPr>
                        <wps:wsp>
                          <wps:cNvPr id="371" name="AutoShape 29"/>
                          <wps:cNvSpPr>
                            <a:spLocks noChangeArrowheads="1"/>
                          </wps:cNvSpPr>
                          <wps:spPr bwMode="auto">
                            <a:xfrm>
                              <a:off x="2533156" y="252648"/>
                              <a:ext cx="914400" cy="114301"/>
                            </a:xfrm>
                            <a:prstGeom prst="parallelogram">
                              <a:avLst>
                                <a:gd name="adj" fmla="val 165670"/>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bodyPr rot="0" vert="horz" wrap="square" lIns="74295" tIns="8890" rIns="74295" bIns="8890" anchor="t" anchorCtr="0" upright="1">
                            <a:noAutofit/>
                          </wps:bodyPr>
                        </wps:wsp>
                        <wps:wsp>
                          <wps:cNvPr id="372" name="テキスト ボックス 4"/>
                          <wps:cNvSpPr txBox="1"/>
                          <wps:spPr>
                            <a:xfrm>
                              <a:off x="2734044" y="209118"/>
                              <a:ext cx="471859" cy="1972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40C944" w14:textId="77777777" w:rsidR="008679A3" w:rsidRDefault="008679A3" w:rsidP="00165FFD">
                                <w:pPr>
                                  <w:pStyle w:val="NormalWeb"/>
                                  <w:spacing w:line="160" w:lineRule="exact"/>
                                </w:pPr>
                                <w:r>
                                  <w:rPr>
                                    <w:rFonts w:cstheme="minorBidi"/>
                                    <w:color w:val="000000"/>
                                    <w:kern w:val="24"/>
                                    <w:sz w:val="12"/>
                                    <w:szCs w:val="12"/>
                                  </w:rPr>
                                  <w:t>RPF4</w:t>
                                </w:r>
                              </w:p>
                              <w:p w14:paraId="7075EC19" w14:textId="77777777" w:rsidR="008679A3" w:rsidRDefault="008679A3" w:rsidP="00165FFD">
                                <w:pPr>
                                  <w:pStyle w:val="NormalWeb"/>
                                </w:pPr>
                                <w:r>
                                  <w:rPr>
                                    <w:rFonts w:cstheme="minorBidi"/>
                                    <w:color w:val="008080"/>
                                    <w:kern w:val="24"/>
                                    <w:sz w:val="12"/>
                                    <w:szCs w:val="12"/>
                                  </w:rPr>
                                  <w:t> </w:t>
                                </w:r>
                              </w:p>
                              <w:p w14:paraId="76EF7656" w14:textId="77777777" w:rsidR="008679A3" w:rsidRDefault="008679A3" w:rsidP="00165FFD">
                                <w:pPr>
                                  <w:pStyle w:val="NormalWeb"/>
                                </w:pPr>
                                <w:r>
                                  <w:rPr>
                                    <w:rFonts w:cstheme="minorBidi"/>
                                    <w:color w:val="000000" w:themeColor="dark1"/>
                                    <w:kern w:val="24"/>
                                    <w:sz w:val="12"/>
                                    <w:szCs w:val="1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373" name="直線コネクタ 373"/>
                        <wps:cNvCnPr>
                          <a:stCxn id="359" idx="5"/>
                        </wps:cNvCnPr>
                        <wps:spPr>
                          <a:xfrm flipH="1" flipV="1">
                            <a:off x="3430548" y="763778"/>
                            <a:ext cx="133763" cy="984"/>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374" name="直線コネクタ 374"/>
                        <wps:cNvCnPr/>
                        <wps:spPr>
                          <a:xfrm flipH="1" flipV="1">
                            <a:off x="3430542" y="549465"/>
                            <a:ext cx="133763" cy="984"/>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375" name="直線コネクタ 375"/>
                        <wps:cNvCnPr/>
                        <wps:spPr>
                          <a:xfrm flipH="1" flipV="1">
                            <a:off x="3430544" y="959043"/>
                            <a:ext cx="133763" cy="984"/>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376" name="直線コネクタ 376"/>
                        <wps:cNvCnPr/>
                        <wps:spPr>
                          <a:xfrm flipH="1" flipV="1">
                            <a:off x="3430536" y="1149547"/>
                            <a:ext cx="133763" cy="984"/>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8888" name="AutoShape 24"/>
                        <wps:cNvSpPr>
                          <a:spLocks noChangeArrowheads="1"/>
                        </wps:cNvSpPr>
                        <wps:spPr bwMode="auto">
                          <a:xfrm>
                            <a:off x="3434599" y="1989232"/>
                            <a:ext cx="914400" cy="241300"/>
                          </a:xfrm>
                          <a:prstGeom prst="parallelogram">
                            <a:avLst>
                              <a:gd name="adj" fmla="val 165789"/>
                            </a:avLst>
                          </a:prstGeom>
                          <a:solidFill>
                            <a:srgbClr val="FFFF00"/>
                          </a:solidFill>
                          <a:ln w="12700">
                            <a:solidFill>
                              <a:srgbClr val="F79646"/>
                            </a:solidFill>
                            <a:miter lim="800000"/>
                            <a:headEnd/>
                            <a:tailEnd/>
                          </a:ln>
                          <a:effectLst>
                            <a:outerShdw dist="28398" dir="3806097" algn="ctr" rotWithShape="0">
                              <a:srgbClr val="974706"/>
                            </a:outerShdw>
                          </a:effectLst>
                        </wps:spPr>
                        <wps:bodyPr rot="0" vert="horz" wrap="square" lIns="74295" tIns="8890" rIns="74295" bIns="8890" anchor="t" anchorCtr="0" upright="1">
                          <a:noAutofit/>
                        </wps:bodyPr>
                      </wps:wsp>
                      <wps:wsp>
                        <wps:cNvPr id="448" name="AutoShape 24"/>
                        <wps:cNvSpPr>
                          <a:spLocks noChangeArrowheads="1"/>
                        </wps:cNvSpPr>
                        <wps:spPr bwMode="auto">
                          <a:xfrm>
                            <a:off x="3434599" y="1563016"/>
                            <a:ext cx="914400" cy="250825"/>
                          </a:xfrm>
                          <a:prstGeom prst="parallelogram">
                            <a:avLst>
                              <a:gd name="adj" fmla="val 165789"/>
                            </a:avLst>
                          </a:prstGeom>
                          <a:solidFill>
                            <a:srgbClr val="FFFF00"/>
                          </a:solidFill>
                          <a:ln w="12700">
                            <a:solidFill>
                              <a:srgbClr val="F79646"/>
                            </a:solidFill>
                            <a:miter lim="800000"/>
                            <a:headEnd/>
                            <a:tailEnd/>
                          </a:ln>
                          <a:effectLst>
                            <a:outerShdw dist="28398" dir="3806097" algn="ctr" rotWithShape="0">
                              <a:srgbClr val="974706"/>
                            </a:outerShdw>
                          </a:effectLst>
                        </wps:spPr>
                        <wps:bodyPr rot="0" vert="horz" wrap="square" lIns="74295" tIns="8890" rIns="74295" bIns="8890" anchor="t" anchorCtr="0" upright="1">
                          <a:noAutofit/>
                        </wps:bodyPr>
                      </wps:wsp>
                      <wps:wsp>
                        <wps:cNvPr id="454" name="直線矢印コネクタ 454"/>
                        <wps:cNvCnPr>
                          <a:stCxn id="448" idx="4"/>
                          <a:endCxn id="8888" idx="0"/>
                        </wps:cNvCnPr>
                        <wps:spPr>
                          <a:xfrm>
                            <a:off x="3891799" y="1813841"/>
                            <a:ext cx="0" cy="17539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6" name="直線矢印コネクタ 456"/>
                        <wps:cNvCnPr>
                          <a:endCxn id="8511" idx="0"/>
                        </wps:cNvCnPr>
                        <wps:spPr>
                          <a:xfrm>
                            <a:off x="3120181" y="2409825"/>
                            <a:ext cx="8489" cy="42848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1" name="テキスト ボックス 4"/>
                        <wps:cNvSpPr txBox="1"/>
                        <wps:spPr>
                          <a:xfrm>
                            <a:off x="543411" y="1600616"/>
                            <a:ext cx="494112" cy="1885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33D15B" w14:textId="77777777" w:rsidR="008679A3" w:rsidRDefault="008679A3" w:rsidP="00165FFD">
                              <w:pPr>
                                <w:pStyle w:val="NormalWeb"/>
                                <w:spacing w:line="160" w:lineRule="exact"/>
                              </w:pPr>
                              <w:r>
                                <w:rPr>
                                  <w:rFonts w:cstheme="minorBidi"/>
                                  <w:color w:val="000000"/>
                                  <w:kern w:val="24"/>
                                  <w:sz w:val="12"/>
                                  <w:szCs w:val="12"/>
                                </w:rPr>
                                <w:t>BRU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2" name="テキスト ボックス 4"/>
                        <wps:cNvSpPr txBox="1"/>
                        <wps:spPr>
                          <a:xfrm>
                            <a:off x="2482106" y="1607168"/>
                            <a:ext cx="494112" cy="1885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2D880A" w14:textId="77777777" w:rsidR="008679A3" w:rsidRDefault="008679A3" w:rsidP="00165FFD">
                              <w:pPr>
                                <w:pStyle w:val="NormalWeb"/>
                                <w:spacing w:line="160" w:lineRule="exact"/>
                              </w:pPr>
                              <w:r>
                                <w:rPr>
                                  <w:rFonts w:cstheme="minorBidi"/>
                                  <w:color w:val="000000"/>
                                  <w:kern w:val="24"/>
                                  <w:sz w:val="12"/>
                                  <w:szCs w:val="12"/>
                                </w:rPr>
                                <w:t>BRU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3" name="テキスト ボックス 4"/>
                        <wps:cNvSpPr txBox="1"/>
                        <wps:spPr>
                          <a:xfrm>
                            <a:off x="3709771" y="1599091"/>
                            <a:ext cx="494112" cy="1885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23D9A0" w14:textId="77777777" w:rsidR="008679A3" w:rsidRDefault="008679A3" w:rsidP="00165FFD">
                              <w:pPr>
                                <w:pStyle w:val="NormalWeb"/>
                                <w:spacing w:line="160" w:lineRule="exact"/>
                              </w:pPr>
                              <w:r>
                                <w:rPr>
                                  <w:rFonts w:cstheme="minorBidi"/>
                                  <w:color w:val="000000"/>
                                  <w:kern w:val="24"/>
                                  <w:sz w:val="12"/>
                                  <w:szCs w:val="12"/>
                                </w:rPr>
                                <w:t>BRU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5" name="テキスト ボックス 4"/>
                        <wps:cNvSpPr txBox="1"/>
                        <wps:spPr>
                          <a:xfrm>
                            <a:off x="511976" y="2031049"/>
                            <a:ext cx="494112" cy="1885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7B3AAF" w14:textId="77777777" w:rsidR="008679A3" w:rsidRDefault="008679A3" w:rsidP="00165FFD">
                              <w:pPr>
                                <w:pStyle w:val="NormalWeb"/>
                                <w:spacing w:line="160" w:lineRule="exact"/>
                              </w:pPr>
                              <w:r>
                                <w:rPr>
                                  <w:rFonts w:cstheme="minorBidi"/>
                                  <w:color w:val="000000" w:themeColor="dark1"/>
                                  <w:kern w:val="24"/>
                                  <w:sz w:val="12"/>
                                  <w:szCs w:val="12"/>
                                </w:rPr>
                                <w:t>WPF0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6" name="テキスト ボックス 4"/>
                        <wps:cNvSpPr txBox="1"/>
                        <wps:spPr>
                          <a:xfrm>
                            <a:off x="2472181" y="2033895"/>
                            <a:ext cx="494112" cy="1885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EBF4A1" w14:textId="77777777" w:rsidR="008679A3" w:rsidRDefault="008679A3" w:rsidP="00165FFD">
                              <w:pPr>
                                <w:pStyle w:val="NormalWeb"/>
                                <w:spacing w:line="160" w:lineRule="exact"/>
                              </w:pPr>
                              <w:r>
                                <w:rPr>
                                  <w:rFonts w:cstheme="minorBidi"/>
                                  <w:color w:val="000000" w:themeColor="dark1"/>
                                  <w:kern w:val="24"/>
                                  <w:sz w:val="12"/>
                                  <w:szCs w:val="12"/>
                                </w:rPr>
                                <w:t>WPF0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7" name="テキスト ボックス 4"/>
                        <wps:cNvSpPr txBox="1"/>
                        <wps:spPr>
                          <a:xfrm>
                            <a:off x="3692038" y="2029595"/>
                            <a:ext cx="494112" cy="1885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C5FCCD" w14:textId="77777777" w:rsidR="008679A3" w:rsidRDefault="008679A3" w:rsidP="00165FFD">
                              <w:pPr>
                                <w:pStyle w:val="NormalWeb"/>
                                <w:spacing w:line="160" w:lineRule="exact"/>
                              </w:pPr>
                              <w:r>
                                <w:rPr>
                                  <w:rFonts w:cstheme="minorBidi"/>
                                  <w:color w:val="000000" w:themeColor="dark1"/>
                                  <w:kern w:val="24"/>
                                  <w:sz w:val="12"/>
                                  <w:szCs w:val="12"/>
                                </w:rPr>
                                <w:t>WPF0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9" name="右中かっこ 469"/>
                        <wps:cNvSpPr/>
                        <wps:spPr>
                          <a:xfrm>
                            <a:off x="4686632" y="157218"/>
                            <a:ext cx="161320" cy="130365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0" name="直線矢印コネクタ 470"/>
                        <wps:cNvCnPr>
                          <a:stCxn id="8494" idx="4"/>
                          <a:endCxn id="8929" idx="0"/>
                        </wps:cNvCnPr>
                        <wps:spPr>
                          <a:xfrm>
                            <a:off x="715268" y="3010715"/>
                            <a:ext cx="4726" cy="26282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1" name="直線矢印コネクタ 471"/>
                        <wps:cNvCnPr>
                          <a:stCxn id="8498" idx="2"/>
                          <a:endCxn id="8928" idx="0"/>
                        </wps:cNvCnPr>
                        <wps:spPr>
                          <a:xfrm>
                            <a:off x="1899190" y="3043669"/>
                            <a:ext cx="3559" cy="21399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2" name="直線矢印コネクタ 472"/>
                        <wps:cNvCnPr>
                          <a:stCxn id="8496" idx="4"/>
                          <a:endCxn id="8930" idx="0"/>
                        </wps:cNvCnPr>
                        <wps:spPr>
                          <a:xfrm>
                            <a:off x="3102952" y="3013979"/>
                            <a:ext cx="6074" cy="2675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3" name="直線矢印コネクタ 473"/>
                        <wps:cNvCnPr>
                          <a:stCxn id="149" idx="2"/>
                          <a:endCxn id="8931" idx="0"/>
                        </wps:cNvCnPr>
                        <wps:spPr>
                          <a:xfrm>
                            <a:off x="4290199" y="3043668"/>
                            <a:ext cx="10055" cy="22645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4" name="テキスト ボックス 474"/>
                        <wps:cNvSpPr txBox="1"/>
                        <wps:spPr>
                          <a:xfrm>
                            <a:off x="882594" y="3091146"/>
                            <a:ext cx="867700" cy="2864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5D28C54" w14:textId="77777777" w:rsidR="008679A3" w:rsidRDefault="008679A3" w:rsidP="00165FFD">
                              <w:pPr>
                                <w:rPr>
                                  <w:lang w:eastAsia="ja-JP"/>
                                </w:rPr>
                              </w:pPr>
                              <w:r>
                                <w:rPr>
                                  <w:rFonts w:hint="eastAsia"/>
                                  <w:lang w:eastAsia="ja-JP"/>
                                </w:rPr>
                                <w:t>DU0</w:t>
                              </w:r>
                              <w:r>
                                <w:rPr>
                                  <w:lang w:eastAsia="ja-JP"/>
                                </w:rPr>
                                <w:t xml:space="preserve"> </w:t>
                              </w:r>
                              <w:r>
                                <w:rPr>
                                  <w:rFonts w:hint="eastAsia"/>
                                  <w:lang w:eastAsia="ja-JP"/>
                                </w:rPr>
                                <w:t>/</w:t>
                              </w:r>
                              <w:r>
                                <w:rPr>
                                  <w:lang w:eastAsia="ja-JP"/>
                                </w:rPr>
                                <w:t xml:space="preserve"> </w:t>
                              </w:r>
                              <w:r>
                                <w:rPr>
                                  <w:rFonts w:hint="eastAsia"/>
                                  <w:lang w:eastAsia="ja-JP"/>
                                </w:rPr>
                                <w:t>DU1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9" name="テキスト ボックス 9186"/>
                        <wps:cNvSpPr txBox="1"/>
                        <wps:spPr>
                          <a:xfrm>
                            <a:off x="3228229" y="3064889"/>
                            <a:ext cx="856468" cy="2863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1ACB058" w14:textId="77777777" w:rsidR="008679A3" w:rsidRPr="005D2ACE" w:rsidRDefault="008679A3" w:rsidP="00165FFD">
                              <w:pPr>
                                <w:pStyle w:val="NormalWeb"/>
                                <w:spacing w:after="200"/>
                              </w:pPr>
                              <w:r w:rsidRPr="00B94654">
                                <w:rPr>
                                  <w:sz w:val="20"/>
                                  <w:szCs w:val="20"/>
                                </w:rPr>
                                <w:t>DU</w:t>
                              </w:r>
                              <w:r>
                                <w:rPr>
                                  <w:sz w:val="20"/>
                                  <w:szCs w:val="20"/>
                                </w:rPr>
                                <w:t xml:space="preserve">2 </w:t>
                              </w:r>
                              <w:r w:rsidRPr="00B94654">
                                <w:rPr>
                                  <w:sz w:val="20"/>
                                  <w:szCs w:val="20"/>
                                </w:rPr>
                                <w:t>/</w:t>
                              </w:r>
                              <w:r>
                                <w:rPr>
                                  <w:sz w:val="20"/>
                                  <w:szCs w:val="20"/>
                                </w:rPr>
                                <w:t xml:space="preserve"> </w:t>
                              </w:r>
                              <w:r w:rsidRPr="00B94654">
                                <w:rPr>
                                  <w:sz w:val="20"/>
                                  <w:szCs w:val="20"/>
                                </w:rPr>
                                <w:t>DU</w:t>
                              </w:r>
                              <w:r>
                                <w:rPr>
                                  <w:sz w:val="20"/>
                                  <w:szCs w:val="2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928" name="Rectangle 23"/>
                        <wps:cNvSpPr>
                          <a:spLocks noChangeArrowheads="1"/>
                        </wps:cNvSpPr>
                        <wps:spPr bwMode="auto">
                          <a:xfrm>
                            <a:off x="1636049" y="3257661"/>
                            <a:ext cx="533400" cy="304165"/>
                          </a:xfrm>
                          <a:prstGeom prst="rect">
                            <a:avLst/>
                          </a:prstGeom>
                          <a:gradFill rotWithShape="1">
                            <a:gsLst>
                              <a:gs pos="0">
                                <a:srgbClr val="DAFDA7"/>
                              </a:gs>
                              <a:gs pos="35001">
                                <a:srgbClr val="E4FDC2"/>
                              </a:gs>
                              <a:gs pos="100000">
                                <a:srgbClr val="F5FFE6"/>
                              </a:gs>
                            </a:gsLst>
                            <a:lin ang="16200000" scaled="1"/>
                          </a:gradFill>
                          <a:ln>
                            <a:noFill/>
                          </a:ln>
                          <a:effectLst>
                            <a:outerShdw dist="20000" dir="5400000" rotWithShape="0">
                              <a:srgbClr val="000000">
                                <a:alpha val="37999"/>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14:paraId="7D91C1FB" w14:textId="77777777" w:rsidR="008679A3" w:rsidRDefault="008679A3" w:rsidP="00165FFD">
                              <w:pPr>
                                <w:pStyle w:val="NormalWeb"/>
                                <w:jc w:val="center"/>
                              </w:pPr>
                              <w:r>
                                <w:rPr>
                                  <w:rFonts w:ascii="Calibri" w:hAnsi="Calibri" w:cstheme="minorBidi"/>
                                  <w:color w:val="000000"/>
                                  <w:kern w:val="24"/>
                                </w:rPr>
                                <w:t>DU1</w:t>
                              </w:r>
                            </w:p>
                          </w:txbxContent>
                        </wps:txbx>
                        <wps:bodyPr rot="0" vert="horz" wrap="square" lIns="0" tIns="0" rIns="0" bIns="0" anchor="ctr" anchorCtr="0" upright="1">
                          <a:noAutofit/>
                        </wps:bodyPr>
                      </wps:wsp>
                      <wps:wsp>
                        <wps:cNvPr id="8929" name="Rectangle 23"/>
                        <wps:cNvSpPr>
                          <a:spLocks noChangeArrowheads="1"/>
                        </wps:cNvSpPr>
                        <wps:spPr bwMode="auto">
                          <a:xfrm>
                            <a:off x="453294" y="3273536"/>
                            <a:ext cx="533400" cy="304165"/>
                          </a:xfrm>
                          <a:prstGeom prst="rect">
                            <a:avLst/>
                          </a:prstGeom>
                          <a:gradFill rotWithShape="1">
                            <a:gsLst>
                              <a:gs pos="0">
                                <a:srgbClr val="DAFDA7"/>
                              </a:gs>
                              <a:gs pos="35001">
                                <a:srgbClr val="E4FDC2"/>
                              </a:gs>
                              <a:gs pos="100000">
                                <a:srgbClr val="F5FFE6"/>
                              </a:gs>
                            </a:gsLst>
                            <a:lin ang="16200000" scaled="1"/>
                          </a:gradFill>
                          <a:ln>
                            <a:noFill/>
                          </a:ln>
                          <a:effectLst>
                            <a:outerShdw dist="20000" dir="5400000" rotWithShape="0">
                              <a:srgbClr val="000000">
                                <a:alpha val="37999"/>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14:paraId="33C8421F" w14:textId="77777777" w:rsidR="008679A3" w:rsidRDefault="008679A3" w:rsidP="00165FFD">
                              <w:pPr>
                                <w:pStyle w:val="NormalWeb"/>
                                <w:jc w:val="center"/>
                              </w:pPr>
                              <w:r>
                                <w:rPr>
                                  <w:rFonts w:ascii="Calibri" w:hAnsi="Calibri" w:cstheme="minorBidi"/>
                                  <w:color w:val="000000"/>
                                  <w:kern w:val="24"/>
                                </w:rPr>
                                <w:t>DU0</w:t>
                              </w:r>
                            </w:p>
                          </w:txbxContent>
                        </wps:txbx>
                        <wps:bodyPr rot="0" vert="horz" wrap="square" lIns="0" tIns="0" rIns="0" bIns="0" anchor="ctr" anchorCtr="0" upright="1">
                          <a:noAutofit/>
                        </wps:bodyPr>
                      </wps:wsp>
                      <wps:wsp>
                        <wps:cNvPr id="8930" name="Rectangle 23"/>
                        <wps:cNvSpPr>
                          <a:spLocks noChangeArrowheads="1"/>
                        </wps:cNvSpPr>
                        <wps:spPr bwMode="auto">
                          <a:xfrm>
                            <a:off x="2842326" y="3281791"/>
                            <a:ext cx="533400" cy="304165"/>
                          </a:xfrm>
                          <a:prstGeom prst="rect">
                            <a:avLst/>
                          </a:prstGeom>
                          <a:gradFill rotWithShape="1">
                            <a:gsLst>
                              <a:gs pos="0">
                                <a:srgbClr val="DAFDA7"/>
                              </a:gs>
                              <a:gs pos="35001">
                                <a:srgbClr val="E4FDC2"/>
                              </a:gs>
                              <a:gs pos="100000">
                                <a:srgbClr val="F5FFE6"/>
                              </a:gs>
                            </a:gsLst>
                            <a:lin ang="16200000" scaled="1"/>
                          </a:gradFill>
                          <a:ln>
                            <a:noFill/>
                          </a:ln>
                          <a:effectLst>
                            <a:outerShdw dist="20000" dir="5400000" rotWithShape="0">
                              <a:srgbClr val="000000">
                                <a:alpha val="37999"/>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14:paraId="4678606C" w14:textId="77777777" w:rsidR="008679A3" w:rsidRDefault="008679A3" w:rsidP="00165FFD">
                              <w:pPr>
                                <w:pStyle w:val="NormalWeb"/>
                                <w:jc w:val="center"/>
                              </w:pPr>
                              <w:r>
                                <w:rPr>
                                  <w:rFonts w:ascii="Calibri" w:hAnsi="Calibri" w:cstheme="minorBidi"/>
                                  <w:color w:val="000000"/>
                                  <w:kern w:val="24"/>
                                </w:rPr>
                                <w:t>DU2</w:t>
                              </w:r>
                            </w:p>
                          </w:txbxContent>
                        </wps:txbx>
                        <wps:bodyPr rot="0" vert="horz" wrap="square" lIns="0" tIns="0" rIns="0" bIns="0" anchor="ctr" anchorCtr="0" upright="1">
                          <a:noAutofit/>
                        </wps:bodyPr>
                      </wps:wsp>
                      <wps:wsp>
                        <wps:cNvPr id="8931" name="Rectangle 23"/>
                        <wps:cNvSpPr>
                          <a:spLocks noChangeArrowheads="1"/>
                        </wps:cNvSpPr>
                        <wps:spPr bwMode="auto">
                          <a:xfrm>
                            <a:off x="4033554" y="3270127"/>
                            <a:ext cx="533400" cy="304165"/>
                          </a:xfrm>
                          <a:prstGeom prst="rect">
                            <a:avLst/>
                          </a:prstGeom>
                          <a:gradFill rotWithShape="1">
                            <a:gsLst>
                              <a:gs pos="0">
                                <a:srgbClr val="DAFDA7"/>
                              </a:gs>
                              <a:gs pos="35001">
                                <a:srgbClr val="E4FDC2"/>
                              </a:gs>
                              <a:gs pos="100000">
                                <a:srgbClr val="F5FFE6"/>
                              </a:gs>
                            </a:gsLst>
                            <a:lin ang="16200000" scaled="1"/>
                          </a:gradFill>
                          <a:ln>
                            <a:noFill/>
                          </a:ln>
                          <a:effectLst>
                            <a:outerShdw dist="20000" dir="5400000" rotWithShape="0">
                              <a:srgbClr val="000000">
                                <a:alpha val="37999"/>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14:paraId="167DB947" w14:textId="77777777" w:rsidR="008679A3" w:rsidRDefault="008679A3" w:rsidP="00165FFD">
                              <w:pPr>
                                <w:pStyle w:val="NormalWeb"/>
                                <w:jc w:val="center"/>
                              </w:pPr>
                              <w:r>
                                <w:rPr>
                                  <w:rFonts w:ascii="Calibri" w:hAnsi="Calibri" w:cstheme="minorBidi"/>
                                  <w:color w:val="000000"/>
                                  <w:kern w:val="24"/>
                                </w:rPr>
                                <w:t>DU3</w:t>
                              </w:r>
                            </w:p>
                          </w:txbxContent>
                        </wps:txbx>
                        <wps:bodyPr rot="0" vert="horz" wrap="square" lIns="0" tIns="0" rIns="0" bIns="0" anchor="ctr" anchorCtr="0" upright="1">
                          <a:noAutofit/>
                        </wps:bodyPr>
                      </wps:wsp>
                      <wps:wsp>
                        <wps:cNvPr id="895" name="直線矢印コネクタ 895"/>
                        <wps:cNvCnPr/>
                        <wps:spPr>
                          <a:xfrm>
                            <a:off x="4327185" y="2590800"/>
                            <a:ext cx="0" cy="2408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933" name="直線コネクタ 8933"/>
                        <wps:cNvCnPr/>
                        <wps:spPr>
                          <a:xfrm flipH="1">
                            <a:off x="3248026" y="2581275"/>
                            <a:ext cx="107534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99" name="円弧 899"/>
                        <wps:cNvSpPr/>
                        <wps:spPr>
                          <a:xfrm>
                            <a:off x="1750294" y="2457450"/>
                            <a:ext cx="257175" cy="206670"/>
                          </a:xfrm>
                          <a:prstGeom prst="arc">
                            <a:avLst>
                              <a:gd name="adj1" fmla="val 10497453"/>
                              <a:gd name="adj2" fmla="val 315513"/>
                            </a:avLst>
                          </a:prstGeom>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00" name="直線コネクタ 900"/>
                        <wps:cNvCnPr/>
                        <wps:spPr>
                          <a:xfrm flipH="1" flipV="1">
                            <a:off x="2009321" y="2570775"/>
                            <a:ext cx="981937" cy="197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03" name="直線コネクタ 903"/>
                        <wps:cNvCnPr/>
                        <wps:spPr>
                          <a:xfrm flipH="1">
                            <a:off x="1514475" y="2560275"/>
                            <a:ext cx="23582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13" name="AutoShape 24"/>
                        <wps:cNvSpPr>
                          <a:spLocks noChangeArrowheads="1"/>
                        </wps:cNvSpPr>
                        <wps:spPr bwMode="auto">
                          <a:xfrm>
                            <a:off x="1048045" y="1992290"/>
                            <a:ext cx="914400" cy="241300"/>
                          </a:xfrm>
                          <a:prstGeom prst="parallelogram">
                            <a:avLst>
                              <a:gd name="adj" fmla="val 165789"/>
                            </a:avLst>
                          </a:prstGeom>
                          <a:solidFill>
                            <a:srgbClr val="FFFF00"/>
                          </a:solidFill>
                          <a:ln w="12700">
                            <a:solidFill>
                              <a:srgbClr val="F79646"/>
                            </a:solidFill>
                            <a:miter lim="800000"/>
                            <a:headEnd/>
                            <a:tailEnd/>
                          </a:ln>
                          <a:effectLst>
                            <a:outerShdw dist="28398" dir="3806097" algn="ctr" rotWithShape="0">
                              <a:srgbClr val="974706"/>
                            </a:outerShdw>
                          </a:effectLst>
                        </wps:spPr>
                        <wps:bodyPr rot="0" vert="horz" wrap="square" lIns="74295" tIns="8890" rIns="74295" bIns="8890" anchor="t" anchorCtr="0" upright="1">
                          <a:noAutofit/>
                        </wps:bodyPr>
                      </wps:wsp>
                      <wps:wsp>
                        <wps:cNvPr id="914" name="AutoShape 24"/>
                        <wps:cNvSpPr>
                          <a:spLocks noChangeArrowheads="1"/>
                        </wps:cNvSpPr>
                        <wps:spPr bwMode="auto">
                          <a:xfrm>
                            <a:off x="1094921" y="1573592"/>
                            <a:ext cx="914400" cy="240249"/>
                          </a:xfrm>
                          <a:prstGeom prst="parallelogram">
                            <a:avLst>
                              <a:gd name="adj" fmla="val 165789"/>
                            </a:avLst>
                          </a:prstGeom>
                          <a:solidFill>
                            <a:srgbClr val="FFFF00"/>
                          </a:solidFill>
                          <a:ln w="12700">
                            <a:solidFill>
                              <a:srgbClr val="F79646"/>
                            </a:solidFill>
                            <a:miter lim="800000"/>
                            <a:headEnd/>
                            <a:tailEnd/>
                          </a:ln>
                          <a:effectLst>
                            <a:outerShdw dist="28398" dir="3806097" algn="ctr" rotWithShape="0">
                              <a:srgbClr val="974706"/>
                            </a:outerShdw>
                          </a:effectLst>
                        </wps:spPr>
                        <wps:bodyPr rot="0" vert="horz" wrap="square" lIns="74295" tIns="8890" rIns="74295" bIns="8890" anchor="t" anchorCtr="0" upright="1">
                          <a:noAutofit/>
                        </wps:bodyPr>
                      </wps:wsp>
                      <wps:wsp>
                        <wps:cNvPr id="915" name="直線矢印コネクタ 915"/>
                        <wps:cNvCnPr/>
                        <wps:spPr>
                          <a:xfrm>
                            <a:off x="724195" y="1845386"/>
                            <a:ext cx="0" cy="1752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16" name="テキスト ボックス 4"/>
                        <wps:cNvSpPr txBox="1"/>
                        <wps:spPr>
                          <a:xfrm>
                            <a:off x="1366180" y="1621763"/>
                            <a:ext cx="494030" cy="1879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0921C3" w14:textId="77777777" w:rsidR="008679A3" w:rsidRDefault="008679A3" w:rsidP="00165FFD">
                              <w:pPr>
                                <w:pStyle w:val="NormalWeb"/>
                                <w:spacing w:line="160" w:lineRule="exact"/>
                              </w:pPr>
                              <w:r>
                                <w:rPr>
                                  <w:color w:val="000000"/>
                                  <w:kern w:val="24"/>
                                  <w:sz w:val="12"/>
                                  <w:szCs w:val="12"/>
                                </w:rPr>
                                <w:t>BRS*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17" name="テキスト ボックス 4"/>
                        <wps:cNvSpPr txBox="1"/>
                        <wps:spPr>
                          <a:xfrm>
                            <a:off x="1306490" y="2032930"/>
                            <a:ext cx="494030" cy="1879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9FF58F" w14:textId="77777777" w:rsidR="008679A3" w:rsidRDefault="008679A3" w:rsidP="00165FFD">
                              <w:pPr>
                                <w:pStyle w:val="NormalWeb"/>
                                <w:spacing w:line="160" w:lineRule="exact"/>
                              </w:pPr>
                              <w:r>
                                <w:rPr>
                                  <w:color w:val="000000"/>
                                  <w:kern w:val="24"/>
                                  <w:sz w:val="12"/>
                                  <w:szCs w:val="12"/>
                                </w:rPr>
                                <w:t>WPF1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18" name="カギ線コネクタ 918"/>
                        <wps:cNvCnPr>
                          <a:stCxn id="459" idx="1"/>
                        </wps:cNvCnPr>
                        <wps:spPr>
                          <a:xfrm rot="10800000" flipH="1" flipV="1">
                            <a:off x="1504949" y="766763"/>
                            <a:ext cx="50453" cy="815138"/>
                          </a:xfrm>
                          <a:prstGeom prst="bentConnector4">
                            <a:avLst>
                              <a:gd name="adj1" fmla="val 94395"/>
                              <a:gd name="adj2" fmla="val 82426"/>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22" name="直線矢印コネクタ 922"/>
                        <wps:cNvCnPr/>
                        <wps:spPr>
                          <a:xfrm>
                            <a:off x="1537557" y="1834810"/>
                            <a:ext cx="0" cy="1752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23" name="直線コネクタ 923"/>
                        <wps:cNvCnPr/>
                        <wps:spPr>
                          <a:xfrm flipV="1">
                            <a:off x="1514475" y="2243115"/>
                            <a:ext cx="295" cy="3286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24" name="円弧 924"/>
                        <wps:cNvSpPr/>
                        <wps:spPr>
                          <a:xfrm>
                            <a:off x="2989003" y="2457450"/>
                            <a:ext cx="257175" cy="206375"/>
                          </a:xfrm>
                          <a:prstGeom prst="arc">
                            <a:avLst>
                              <a:gd name="adj1" fmla="val 10497453"/>
                              <a:gd name="adj2" fmla="val 315513"/>
                            </a:avLst>
                          </a:prstGeom>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25" name="直線コネクタ 925"/>
                        <wps:cNvCnPr/>
                        <wps:spPr>
                          <a:xfrm>
                            <a:off x="1895129" y="2406081"/>
                            <a:ext cx="78139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26" name="直線コネクタ 926"/>
                        <wps:cNvCnPr/>
                        <wps:spPr>
                          <a:xfrm>
                            <a:off x="3128670" y="2409825"/>
                            <a:ext cx="7810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27" name="直線コネクタ 927"/>
                        <wps:cNvCnPr/>
                        <wps:spPr>
                          <a:xfrm>
                            <a:off x="3909720" y="2237400"/>
                            <a:ext cx="0" cy="1724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28" name="直線コネクタ 928"/>
                        <wps:cNvCnPr/>
                        <wps:spPr>
                          <a:xfrm>
                            <a:off x="2675976" y="2236130"/>
                            <a:ext cx="0" cy="17208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9" name="右中かっこ 459"/>
                        <wps:cNvSpPr/>
                        <wps:spPr>
                          <a:xfrm>
                            <a:off x="1334086" y="238125"/>
                            <a:ext cx="170864" cy="105727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3" name="右中かっこ 1013"/>
                        <wps:cNvSpPr/>
                        <wps:spPr>
                          <a:xfrm flipH="1">
                            <a:off x="311082" y="247844"/>
                            <a:ext cx="103800" cy="1057275"/>
                          </a:xfrm>
                          <a:prstGeom prst="rightBrace">
                            <a:avLst/>
                          </a:prstGeom>
                        </wps:spPr>
                        <wps:style>
                          <a:lnRef idx="1">
                            <a:schemeClr val="accent1"/>
                          </a:lnRef>
                          <a:fillRef idx="0">
                            <a:schemeClr val="accent1"/>
                          </a:fillRef>
                          <a:effectRef idx="0">
                            <a:schemeClr val="accent1"/>
                          </a:effectRef>
                          <a:fontRef idx="minor">
                            <a:schemeClr val="tx1"/>
                          </a:fontRef>
                        </wps:style>
                        <wps:txbx>
                          <w:txbxContent>
                            <w:p w14:paraId="544E39D3" w14:textId="77777777" w:rsidR="008679A3" w:rsidRDefault="008679A3" w:rsidP="00C37AD3">
                              <w:pPr>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8" name="コネクタ: カギ線 468"/>
                        <wps:cNvCnPr/>
                        <wps:spPr>
                          <a:xfrm>
                            <a:off x="161925" y="1428750"/>
                            <a:ext cx="558651" cy="144691"/>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530" name="コネクタ: カギ線 530"/>
                        <wps:cNvCnPr/>
                        <wps:spPr>
                          <a:xfrm flipH="1">
                            <a:off x="166633" y="766957"/>
                            <a:ext cx="144449" cy="661793"/>
                          </a:xfrm>
                          <a:prstGeom prst="bentConnector4">
                            <a:avLst>
                              <a:gd name="adj1" fmla="val 98910"/>
                              <a:gd name="adj2" fmla="val 89940"/>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D9DFAB3" id="キャンバス 8" o:spid="_x0000_s1026" editas="canvas" style="width:483.85pt;height:351pt;mso-position-horizontal-relative:char;mso-position-vertical-relative:line" coordsize="61448,44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448;height:44577;visibility:visible;mso-wrap-style:square">
                  <v:fill o:detectmouseclick="t"/>
                  <v:path o:connecttype="none"/>
                </v:shape>
                <v:rect id="Rectangle 20" o:spid="_x0000_s1028" style="position:absolute;left:219;top:466;width:19717;height:2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" strokecolor="#4f81bd" strokeweight="2.5pt">
                  <v:shadow color="#868686"/>
                  <v:textbox inset="5.85pt,.7pt,5.85pt,.7pt">
                    <w:txbxContent>
                      <w:p w14:paraId="1F2A15CA" w14:textId="77777777" w:rsidR="008679A3" w:rsidRDefault="008679A3" w:rsidP="00165FFD">
                        <w:pPr>
                          <w:pStyle w:val="Web"/>
                          <w:spacing w:after="200"/>
                          <w:jc w:val="center"/>
                        </w:pPr>
                        <w:r>
                          <w:rPr>
                            <w:rFonts w:cstheme="minorBidi"/>
                            <w:color w:val="000000" w:themeColor="text1"/>
                            <w:kern w:val="24"/>
                            <w:sz w:val="20"/>
                            <w:szCs w:val="20"/>
                          </w:rPr>
                          <w:t>VSPDL (VSPD0)</w:t>
                        </w:r>
                      </w:p>
                    </w:txbxContent>
                  </v:textbox>
                </v:rect>
                <v:rect id="Rectangle 20" o:spid="_x0000_s1029" style="position:absolute;left:21471;top:610;width:11252;height:2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" strokecolor="#4f81bd" strokeweight="2.5pt">
                  <v:shadow color="#868686"/>
                  <v:textbox inset="5.85pt,.7pt,5.85pt,.7pt">
                    <w:txbxContent>
                      <w:p w14:paraId="10EE6A09" w14:textId="77777777" w:rsidR="008679A3" w:rsidRDefault="008679A3" w:rsidP="00165FFD">
                        <w:pPr>
                          <w:pStyle w:val="Web"/>
                          <w:spacing w:after="200"/>
                          <w:jc w:val="center"/>
                        </w:pPr>
                        <w:r>
                          <w:rPr>
                            <w:rFonts w:cstheme="minorBidi"/>
                            <w:color w:val="000000" w:themeColor="text1"/>
                            <w:kern w:val="24"/>
                            <w:sz w:val="20"/>
                            <w:szCs w:val="20"/>
                          </w:rPr>
                          <w:t>VSPD1</w:t>
                        </w:r>
                      </w:p>
                    </w:txbxContent>
                  </v:textbox>
                </v:rect>
                <v:shapetype id="_x0000_t202" coordsize="21600,21600" o:spt="202" path="m,l,21600r21600,l21600,xe">
                  <v:stroke joinstyle="miter"/>
                  <v:path gradientshapeok="t" o:connecttype="rect"/>
                </v:shapetype>
                <v:shape id="Text Box 34" o:spid="_x0000_s1030" type="#_x0000_t202" style="position:absolute;left:49084;top:3515;width:11593;height:16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" stroked="f">
                  <v:textbox inset="0,0,0,0">
                    <w:txbxContent>
                      <w:p w14:paraId="69F7ED22" w14:textId="77777777" w:rsidR="008679A3" w:rsidRDefault="008679A3" w:rsidP="00165FFD">
                        <w:pPr>
                          <w:pStyle w:val="af2"/>
                          <w:spacing w:line="240" w:lineRule="auto"/>
                          <w:ind w:firstLine="0"/>
                          <w:rPr>
                            <w:sz w:val="16"/>
                          </w:rPr>
                        </w:pPr>
                        <w:r>
                          <w:rPr>
                            <w:sz w:val="16"/>
                          </w:rPr>
                          <w:t>M</w:t>
                        </w:r>
                        <w:r>
                          <w:rPr>
                            <w:rFonts w:hint="eastAsia"/>
                            <w:sz w:val="16"/>
                          </w:rPr>
                          <w:t xml:space="preserve">ulti </w:t>
                        </w:r>
                        <w:r>
                          <w:rPr>
                            <w:sz w:val="16"/>
                          </w:rPr>
                          <w:t>plane:</w:t>
                        </w:r>
                      </w:p>
                      <w:p w14:paraId="675132FA" w14:textId="77777777" w:rsidR="008679A3" w:rsidRDefault="008679A3" w:rsidP="00165FFD">
                        <w:pPr>
                          <w:pStyle w:val="af2"/>
                          <w:spacing w:line="240" w:lineRule="auto"/>
                          <w:ind w:firstLine="0"/>
                          <w:rPr>
                            <w:sz w:val="16"/>
                          </w:rPr>
                        </w:pPr>
                      </w:p>
                      <w:p w14:paraId="311D83CD" w14:textId="77777777" w:rsidR="008679A3" w:rsidRPr="00052E79" w:rsidRDefault="008679A3" w:rsidP="00165FFD">
                        <w:pPr>
                          <w:pStyle w:val="af2"/>
                          <w:spacing w:line="240" w:lineRule="auto"/>
                          <w:ind w:firstLine="0"/>
                          <w:rPr>
                            <w:sz w:val="16"/>
                          </w:rPr>
                        </w:pPr>
                        <w:r w:rsidRPr="00052E79">
                          <w:rPr>
                            <w:sz w:val="16"/>
                          </w:rPr>
                          <w:t>One plane</w:t>
                        </w:r>
                        <w:r>
                          <w:rPr>
                            <w:sz w:val="16"/>
                          </w:rPr>
                          <w:t xml:space="preserve"> </w:t>
                        </w:r>
                        <w:r w:rsidRPr="00052E79">
                          <w:rPr>
                            <w:sz w:val="16"/>
                          </w:rPr>
                          <w:t>is assigned to desktop plane.</w:t>
                        </w:r>
                      </w:p>
                      <w:p w14:paraId="5456274A" w14:textId="77777777" w:rsidR="008679A3" w:rsidRDefault="008679A3" w:rsidP="00165FFD">
                        <w:pPr>
                          <w:pStyle w:val="af2"/>
                          <w:spacing w:line="240" w:lineRule="auto"/>
                          <w:ind w:firstLine="0"/>
                          <w:rPr>
                            <w:sz w:val="16"/>
                          </w:rPr>
                        </w:pPr>
                        <w:r w:rsidRPr="00052E79">
                          <w:rPr>
                            <w:sz w:val="16"/>
                          </w:rPr>
                          <w:t>Remaining planes</w:t>
                        </w:r>
                        <w:r>
                          <w:rPr>
                            <w:sz w:val="16"/>
                          </w:rPr>
                          <w:t xml:space="preserve"> </w:t>
                        </w:r>
                        <w:r w:rsidRPr="00052E79">
                          <w:rPr>
                            <w:sz w:val="16"/>
                          </w:rPr>
                          <w:t>are assigned as overlays.</w:t>
                        </w:r>
                      </w:p>
                      <w:p w14:paraId="082E173B" w14:textId="77777777" w:rsidR="008679A3" w:rsidRDefault="008679A3" w:rsidP="00165FFD">
                        <w:pPr>
                          <w:pStyle w:val="af2"/>
                          <w:spacing w:line="240" w:lineRule="auto"/>
                          <w:ind w:firstLine="0"/>
                          <w:rPr>
                            <w:sz w:val="16"/>
                          </w:rPr>
                        </w:pPr>
                      </w:p>
                      <w:p w14:paraId="6B3DE1A3" w14:textId="77777777" w:rsidR="008679A3" w:rsidRDefault="008679A3" w:rsidP="00165FFD">
                        <w:pPr>
                          <w:pStyle w:val="af2"/>
                          <w:spacing w:line="240" w:lineRule="auto"/>
                          <w:ind w:firstLine="0"/>
                          <w:rPr>
                            <w:sz w:val="16"/>
                          </w:rPr>
                        </w:pPr>
                        <w:r>
                          <w:rPr>
                            <w:sz w:val="16"/>
                          </w:rPr>
                          <w:t>RPF0-RPF4 of VSPD</w:t>
                        </w:r>
                        <w:r>
                          <w:rPr>
                            <w:rFonts w:hint="eastAsia"/>
                            <w:sz w:val="16"/>
                          </w:rPr>
                          <w:t>0</w:t>
                        </w:r>
                        <w:r>
                          <w:rPr>
                            <w:sz w:val="16"/>
                          </w:rPr>
                          <w:t xml:space="preserve"> is shared in DU0 and DU3</w:t>
                        </w:r>
                      </w:p>
                      <w:p w14:paraId="400614B0" w14:textId="77777777" w:rsidR="008679A3" w:rsidRDefault="008679A3" w:rsidP="00165FFD">
                        <w:pPr>
                          <w:pStyle w:val="af2"/>
                          <w:spacing w:line="240" w:lineRule="auto"/>
                          <w:ind w:firstLine="0"/>
                          <w:rPr>
                            <w:sz w:val="16"/>
                          </w:rPr>
                        </w:pPr>
                      </w:p>
                      <w:p w14:paraId="4454821F" w14:textId="77777777" w:rsidR="008679A3" w:rsidRPr="00E63154" w:rsidRDefault="008679A3" w:rsidP="00165FFD">
                        <w:pPr>
                          <w:pStyle w:val="af2"/>
                          <w:spacing w:line="240" w:lineRule="auto"/>
                          <w:ind w:firstLine="0"/>
                          <w:rPr>
                            <w:sz w:val="16"/>
                          </w:rPr>
                        </w:pPr>
                        <w:r w:rsidRPr="00A35A96">
                          <w:rPr>
                            <w:sz w:val="16"/>
                          </w:rPr>
                          <w:t>Two</w:t>
                        </w:r>
                        <w:r>
                          <w:rPr>
                            <w:rFonts w:hint="eastAsia"/>
                            <w:sz w:val="16"/>
                          </w:rPr>
                          <w:t xml:space="preserve"> </w:t>
                        </w:r>
                        <w:r>
                          <w:rPr>
                            <w:sz w:val="16"/>
                          </w:rPr>
                          <w:t>planes</w:t>
                        </w:r>
                        <w:r w:rsidRPr="00A35A96">
                          <w:rPr>
                            <w:sz w:val="16"/>
                          </w:rPr>
                          <w:t xml:space="preserve"> </w:t>
                        </w:r>
                        <w:r>
                          <w:rPr>
                            <w:sz w:val="16"/>
                          </w:rPr>
                          <w:t>(</w:t>
                        </w:r>
                        <w:r w:rsidRPr="00A35A96">
                          <w:rPr>
                            <w:sz w:val="16"/>
                          </w:rPr>
                          <w:t xml:space="preserve">One of them is </w:t>
                        </w:r>
                        <w:r>
                          <w:rPr>
                            <w:sz w:val="16"/>
                          </w:rPr>
                          <w:t>d</w:t>
                        </w:r>
                        <w:r w:rsidRPr="00A35A96">
                          <w:rPr>
                            <w:sz w:val="16"/>
                          </w:rPr>
                          <w:t>esktop plane</w:t>
                        </w:r>
                        <w:r>
                          <w:rPr>
                            <w:sz w:val="16"/>
                          </w:rPr>
                          <w:t xml:space="preserve">) </w:t>
                        </w:r>
                        <w:r w:rsidRPr="00A35A96">
                          <w:rPr>
                            <w:sz w:val="16"/>
                          </w:rPr>
                          <w:t>of the RPF 0-4 are assigned to DU 3.</w:t>
                        </w:r>
                      </w:p>
                    </w:txbxContent>
                  </v:textbox>
                </v:shape>
                <v:shapetype id="_x0000_t32" coordsize="21600,21600" o:spt="32" o:oned="t" path="m,l21600,21600e" filled="f">
                  <v:path arrowok="t" fillok="f" o:connecttype="none"/>
                  <o:lock v:ext="edit" shapetype="t"/>
                </v:shapetype>
                <v:shape id="AutoShape 14" o:spid="_x0000_s1031" type="#_x0000_t32" style="position:absolute;left:19027;top:35624;width:19;height:8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"/>
                <v:rect id="Rectangle 16" o:spid="_x0000_s1032" style="position:absolute;left:25673;top:27035;width:23562;height:7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" strokecolor="#c0504d" strokeweight="2.5pt">
                  <v:shadow color="#868686"/>
                  <v:textbox inset="5.85pt,.7pt,5.85pt,.7pt"/>
                </v:rect>
                <v:rect id="Rectangle 17" o:spid="_x0000_s1033" style="position:absolute;left:1666;top:26984;width:23292;height:7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" strokecolor="#c0504d" strokeweight="2.5pt">
                  <v:shadow color="#868686"/>
                  <v:textbox inset="5.85pt,.7pt,5.85pt,.7pt"/>
                </v:re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24" o:spid="_x0000_s1034" type="#_x0000_t7" style="position:absolute;left:2580;top:28589;width:9144;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" adj="5944" fillcolor="#fabf8f" strokecolor="#f79646" strokeweight="1pt">
                  <v:fill color2="#f79646" focus="50%" type="gradient"/>
                  <v:shadow on="t" color="#974706" offset="1pt"/>
                  <v:textbox inset="5.85pt,.7pt,5.85pt,.7pt"/>
                </v:shape>
                <v:shape id="AutoShape 32" o:spid="_x0000_s1035" type="#_x0000_t7" style="position:absolute;left:14058;top:28599;width:9144;height:15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" adj="5944" fillcolor="#fabf8f" strokecolor="#f79646" strokeweight="1pt">
                  <v:fill color2="#f79646" focus="50%" type="gradient"/>
                  <v:shadow on="t" color="#974706" offset="1pt"/>
                  <v:textbox inset="5.85pt,.7pt,5.85pt,.7pt"/>
                </v:shape>
                <v:shape id="AutoShape 33" o:spid="_x0000_s1036" type="#_x0000_t7" style="position:absolute;left:26457;top:28624;width:9144;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" adj="5944" fillcolor="#fabf8f" strokecolor="#f79646" strokeweight="1pt">
                  <v:fill color2="#f79646" focus="50%" type="gradient"/>
                  <v:shadow on="t" color="#974706" offset="1pt"/>
                  <v:textbox inset="5.85pt,.7pt,5.85pt,.7pt"/>
                </v:shape>
                <v:shape id="テキスト ボックス 888" o:spid="_x0000_s1037" type="#_x0000_t202" style="position:absolute;left:5065;top:28325;width:4559;height:2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" filled="f" stroked="f" strokeweight=".5pt">
                  <v:textbox>
                    <w:txbxContent>
                      <w:p w14:paraId="137436C8" w14:textId="77777777" w:rsidR="008679A3" w:rsidRDefault="008679A3" w:rsidP="00165FFD">
                        <w:pPr>
                          <w:pStyle w:val="Web"/>
                          <w:spacing w:after="200" w:line="160" w:lineRule="exact"/>
                        </w:pPr>
                        <w:r>
                          <w:rPr>
                            <w:rFonts w:cstheme="minorBidi"/>
                            <w:color w:val="000000" w:themeColor="dark1"/>
                            <w:kern w:val="24"/>
                            <w:sz w:val="14"/>
                            <w:szCs w:val="14"/>
                          </w:rPr>
                          <w:t>Plane1</w:t>
                        </w:r>
                      </w:p>
                    </w:txbxContent>
                  </v:textbox>
                </v:shape>
                <v:shape id="テキスト ボックス 4" o:spid="_x0000_s1038" type="#_x0000_t202" style="position:absolute;left:16709;top:28372;width:456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" filled="f" stroked="f" strokeweight=".5pt">
                  <v:textbox>
                    <w:txbxContent>
                      <w:p w14:paraId="2CBDBA70" w14:textId="77777777" w:rsidR="008679A3" w:rsidRDefault="008679A3" w:rsidP="00165FFD">
                        <w:pPr>
                          <w:pStyle w:val="Web"/>
                          <w:spacing w:line="160" w:lineRule="exact"/>
                        </w:pPr>
                        <w:r>
                          <w:rPr>
                            <w:rFonts w:cstheme="minorBidi"/>
                            <w:color w:val="000000" w:themeColor="dark1"/>
                            <w:kern w:val="24"/>
                            <w:sz w:val="14"/>
                            <w:szCs w:val="14"/>
                          </w:rPr>
                          <w:t>Plane3</w:t>
                        </w:r>
                      </w:p>
                      <w:p w14:paraId="05A61CDA" w14:textId="77777777" w:rsidR="008679A3" w:rsidRDefault="008679A3" w:rsidP="00165FFD">
                        <w:pPr>
                          <w:pStyle w:val="Web"/>
                        </w:pPr>
                        <w:r>
                          <w:rPr>
                            <w:rFonts w:cstheme="minorBidi"/>
                            <w:color w:val="000000" w:themeColor="dark1"/>
                            <w:kern w:val="24"/>
                            <w:sz w:val="12"/>
                            <w:szCs w:val="12"/>
                          </w:rPr>
                          <w:t> </w:t>
                        </w:r>
                      </w:p>
                    </w:txbxContent>
                  </v:textbox>
                </v:shape>
                <v:group id="グループ化 8499" o:spid="_x0000_s1039" style="position:absolute;left:4196;top:4513;width:9144;height:1969" coordorigin="1231,4206" coordsize="9144,1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">
                  <v:shape id="AutoShape 29" o:spid="_x0000_s1040" type="#_x0000_t7" style="position:absolute;left:1231;top:4555;width:9144;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" adj="4473" fillcolor="#95b3d7" strokecolor="#95b3d7" strokeweight="1pt">
                    <v:fill color2="#dbe5f1" angle="135" focus="50%" type="gradient"/>
                    <v:shadow on="t" color="#243f60" opacity=".5" offset="1pt"/>
                    <v:textbox inset="5.85pt,.7pt,5.85pt,.7pt"/>
                  </v:shape>
                  <v:shape id="テキスト ボックス 4" o:spid="_x0000_s1041" type="#_x0000_t202" style="position:absolute;left:3509;top:4206;width:4719;height:1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" filled="f" stroked="f" strokeweight=".5pt">
                    <v:textbox>
                      <w:txbxContent>
                        <w:p w14:paraId="2EE9C06C" w14:textId="77777777" w:rsidR="008679A3" w:rsidRDefault="008679A3" w:rsidP="00165FFD">
                          <w:pPr>
                            <w:pStyle w:val="Web"/>
                            <w:spacing w:line="160" w:lineRule="exact"/>
                          </w:pPr>
                          <w:r>
                            <w:rPr>
                              <w:rFonts w:cstheme="minorBidi"/>
                              <w:color w:val="000000"/>
                              <w:kern w:val="24"/>
                              <w:sz w:val="12"/>
                              <w:szCs w:val="12"/>
                            </w:rPr>
                            <w:t>RPF3</w:t>
                          </w:r>
                        </w:p>
                        <w:p w14:paraId="5887BA29" w14:textId="77777777" w:rsidR="008679A3" w:rsidRDefault="008679A3" w:rsidP="00165FFD">
                          <w:pPr>
                            <w:pStyle w:val="Web"/>
                          </w:pPr>
                          <w:r>
                            <w:rPr>
                              <w:rFonts w:cstheme="minorBidi"/>
                              <w:color w:val="008080"/>
                              <w:kern w:val="24"/>
                              <w:sz w:val="12"/>
                              <w:szCs w:val="12"/>
                            </w:rPr>
                            <w:t> </w:t>
                          </w:r>
                        </w:p>
                        <w:p w14:paraId="69FDA94F" w14:textId="77777777" w:rsidR="008679A3" w:rsidRDefault="008679A3" w:rsidP="00165FFD">
                          <w:pPr>
                            <w:pStyle w:val="Web"/>
                          </w:pPr>
                          <w:r>
                            <w:rPr>
                              <w:rFonts w:cstheme="minorBidi"/>
                              <w:color w:val="000000" w:themeColor="dark1"/>
                              <w:kern w:val="24"/>
                              <w:sz w:val="12"/>
                              <w:szCs w:val="12"/>
                            </w:rPr>
                            <w:t> </w:t>
                          </w:r>
                        </w:p>
                      </w:txbxContent>
                    </v:textbox>
                  </v:shape>
                </v:group>
                <v:group id="グループ化 8502" o:spid="_x0000_s1042" style="position:absolute;left:4148;top:6657;width:9144;height:1886" coordorigin="1072,6349" coordsize="9144,1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">
                  <v:shape id="AutoShape 28" o:spid="_x0000_s1043" type="#_x0000_t7" style="position:absolute;left:1072;top:6733;width:9144;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" adj="4473" fillcolor="#95b3d7" strokecolor="#95b3d7" strokeweight="1pt">
                    <v:fill color2="#dbe5f1" angle="135" focus="50%" type="gradient"/>
                    <v:shadow on="t" color="#243f60" opacity=".5" offset="1pt"/>
                    <v:textbox inset="5.85pt,.7pt,5.85pt,.7pt"/>
                  </v:shape>
                  <v:shape id="テキスト ボックス 4" o:spid="_x0000_s1044" type="#_x0000_t202" style="position:absolute;left:3399;top:6349;width:4283;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" filled="f" stroked="f" strokeweight=".5pt">
                    <v:textbox>
                      <w:txbxContent>
                        <w:p w14:paraId="3441A89F" w14:textId="77777777" w:rsidR="008679A3" w:rsidRDefault="008679A3" w:rsidP="00165FFD">
                          <w:pPr>
                            <w:pStyle w:val="Web"/>
                            <w:spacing w:line="160" w:lineRule="exact"/>
                          </w:pPr>
                          <w:r>
                            <w:rPr>
                              <w:rFonts w:cstheme="minorBidi"/>
                              <w:color w:val="000000"/>
                              <w:kern w:val="24"/>
                              <w:sz w:val="12"/>
                              <w:szCs w:val="12"/>
                            </w:rPr>
                            <w:t>RPF2</w:t>
                          </w:r>
                        </w:p>
                      </w:txbxContent>
                    </v:textbox>
                  </v:shape>
                </v:group>
                <v:group id="グループ化 8505" o:spid="_x0000_s1045" style="position:absolute;left:4370;top:8603;width:9144;height:2260" coordorigin="1307,8095" coordsize="9144,2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">
                  <v:shape id="AutoShape 27" o:spid="_x0000_s1046" type="#_x0000_t7" style="position:absolute;left:1307;top:8567;width:9144;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" adj="4431" fillcolor="#95b3d7" strokecolor="#95b3d7" strokeweight="1pt">
                    <v:fill color2="#dbe5f1" angle="135" focus="50%" type="gradient"/>
                    <v:shadow on="t" color="#243f60" opacity=".5" offset="1pt"/>
                    <v:textbox inset="5.85pt,.7pt,5.85pt,.7pt"/>
                  </v:shape>
                  <v:shape id="テキスト ボックス 4" o:spid="_x0000_s1047" type="#_x0000_t202" style="position:absolute;left:3453;top:8095;width:4623;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" filled="f" stroked="f" strokeweight=".5pt">
                    <v:textbox>
                      <w:txbxContent>
                        <w:p w14:paraId="41270D37" w14:textId="77777777" w:rsidR="008679A3" w:rsidRDefault="008679A3" w:rsidP="00165FFD">
                          <w:pPr>
                            <w:pStyle w:val="Web"/>
                            <w:spacing w:line="160" w:lineRule="exact"/>
                          </w:pPr>
                          <w:r>
                            <w:rPr>
                              <w:rFonts w:cstheme="minorBidi"/>
                              <w:color w:val="000000"/>
                              <w:kern w:val="24"/>
                              <w:sz w:val="12"/>
                              <w:szCs w:val="12"/>
                            </w:rPr>
                            <w:t>RPF1</w:t>
                          </w:r>
                        </w:p>
                        <w:p w14:paraId="1232BC5E" w14:textId="77777777" w:rsidR="008679A3" w:rsidRDefault="008679A3" w:rsidP="00165FFD">
                          <w:pPr>
                            <w:pStyle w:val="Web"/>
                          </w:pPr>
                          <w:r>
                            <w:rPr>
                              <w:rFonts w:cstheme="minorBidi"/>
                              <w:color w:val="008080"/>
                              <w:kern w:val="24"/>
                              <w:sz w:val="12"/>
                              <w:szCs w:val="12"/>
                            </w:rPr>
                            <w:t> </w:t>
                          </w:r>
                        </w:p>
                        <w:p w14:paraId="3F711D44" w14:textId="77777777" w:rsidR="008679A3" w:rsidRDefault="008679A3" w:rsidP="00165FFD">
                          <w:pPr>
                            <w:pStyle w:val="Web"/>
                          </w:pPr>
                          <w:r>
                            <w:rPr>
                              <w:rFonts w:cstheme="minorBidi"/>
                              <w:color w:val="000000" w:themeColor="dark1"/>
                              <w:kern w:val="24"/>
                              <w:sz w:val="12"/>
                              <w:szCs w:val="12"/>
                            </w:rPr>
                            <w:t> </w:t>
                          </w:r>
                        </w:p>
                      </w:txbxContent>
                    </v:textbox>
                  </v:shape>
                </v:group>
                <v:group id="グループ化 8508" o:spid="_x0000_s1048" style="position:absolute;left:4148;top:10664;width:9144;height:1886" coordorigin="1149,10070" coordsize="9144,1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">
                  <v:shape id="AutoShape 26" o:spid="_x0000_s1049" type="#_x0000_t7" style="position:absolute;left:1149;top:10594;width:9144;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" adj="4431" fillcolor="#95b3d7" strokecolor="#95b3d7" strokeweight="1pt">
                    <v:fill color2="#dbe5f1" angle="135" focus="50%" type="gradient"/>
                    <v:shadow on="t" color="#243f60" opacity=".5" offset="1pt"/>
                    <v:textbox inset="5.85pt,.7pt,5.85pt,.7pt"/>
                  </v:shape>
                  <v:shape id="テキスト ボックス 4" o:spid="_x0000_s1050" type="#_x0000_t202" style="position:absolute;left:3453;top:10070;width:4941;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" filled="f" stroked="f" strokeweight=".5pt">
                    <v:textbox>
                      <w:txbxContent>
                        <w:p w14:paraId="5503D858" w14:textId="77777777" w:rsidR="008679A3" w:rsidRDefault="008679A3" w:rsidP="00165FFD">
                          <w:pPr>
                            <w:pStyle w:val="Web"/>
                            <w:spacing w:line="160" w:lineRule="exact"/>
                          </w:pPr>
                          <w:r>
                            <w:rPr>
                              <w:rFonts w:cstheme="minorBidi"/>
                              <w:color w:val="000000"/>
                              <w:kern w:val="24"/>
                              <w:sz w:val="12"/>
                              <w:szCs w:val="12"/>
                            </w:rPr>
                            <w:t>RPF0</w:t>
                          </w:r>
                        </w:p>
                      </w:txbxContent>
                    </v:textbox>
                  </v:shape>
                </v:group>
                <v:shape id="テキスト ボックス 4" o:spid="_x0000_s1051" type="#_x0000_t202" style="position:absolute;left:28946;top:28383;width:4680;height:2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" filled="f" stroked="f" strokeweight=".5pt">
                  <v:textbox>
                    <w:txbxContent>
                      <w:p w14:paraId="137305D6" w14:textId="77777777" w:rsidR="008679A3" w:rsidRDefault="008679A3" w:rsidP="00165FFD">
                        <w:pPr>
                          <w:pStyle w:val="Web"/>
                          <w:spacing w:line="160" w:lineRule="exact"/>
                        </w:pPr>
                        <w:r>
                          <w:rPr>
                            <w:rFonts w:cstheme="minorBidi"/>
                            <w:color w:val="000000"/>
                            <w:kern w:val="24"/>
                            <w:sz w:val="14"/>
                            <w:szCs w:val="14"/>
                          </w:rPr>
                          <w:t>Plane1</w:t>
                        </w:r>
                      </w:p>
                      <w:p w14:paraId="3EB38C7A" w14:textId="77777777" w:rsidR="008679A3" w:rsidRDefault="008679A3" w:rsidP="00165FFD">
                        <w:pPr>
                          <w:pStyle w:val="Web"/>
                        </w:pPr>
                        <w:r>
                          <w:rPr>
                            <w:rFonts w:cstheme="minorBidi"/>
                            <w:color w:val="000000" w:themeColor="dark1"/>
                            <w:kern w:val="24"/>
                            <w:sz w:val="12"/>
                            <w:szCs w:val="12"/>
                          </w:rPr>
                          <w:t> </w:t>
                        </w:r>
                      </w:p>
                    </w:txbxContent>
                  </v:textbox>
                </v:shape>
                <v:shape id="AutoShape 14" o:spid="_x0000_s1052" type="#_x0000_t32" style="position:absolute;left:7199;top:35783;width:32;height:7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"/>
                <v:shape id="AutoShape 14" o:spid="_x0000_s1053" type="#_x0000_t32" style="position:absolute;left:31064;top:35865;width:26;height:8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"/>
                <v:rect id="正方形/長方形 1845" o:spid="_x0000_s1054" style="position:absolute;left:3739;top:36545;width:6991;height:34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" filled="f" strokecolor="black [3213]">
                  <v:textbox>
                    <w:txbxContent>
                      <w:p w14:paraId="52C3110E" w14:textId="77777777" w:rsidR="008679A3" w:rsidRDefault="008679A3" w:rsidP="00165FFD">
                        <w:pPr>
                          <w:pStyle w:val="Web"/>
                          <w:spacing w:after="200"/>
                          <w:jc w:val="center"/>
                        </w:pPr>
                        <w:r>
                          <w:rPr>
                            <w:rFonts w:cstheme="minorBidi"/>
                            <w:color w:val="000000"/>
                            <w:kern w:val="24"/>
                            <w:sz w:val="20"/>
                            <w:szCs w:val="20"/>
                          </w:rPr>
                          <w:t>LVDS</w:t>
                        </w:r>
                      </w:p>
                    </w:txbxContent>
                  </v:textbox>
                </v:rect>
                <v:rect id="正方形/長方形 128" o:spid="_x0000_s1055" style="position:absolute;left:15554;top:36475;width:6991;height:3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" filled="f" strokecolor="black [3213]">
                  <v:textbox>
                    <w:txbxContent>
                      <w:p w14:paraId="57B51C72" w14:textId="77777777" w:rsidR="008679A3" w:rsidRDefault="008679A3" w:rsidP="00165FFD">
                        <w:pPr>
                          <w:pStyle w:val="Web"/>
                          <w:jc w:val="center"/>
                        </w:pPr>
                        <w:r>
                          <w:rPr>
                            <w:rFonts w:cstheme="minorBidi"/>
                            <w:color w:val="000000"/>
                            <w:kern w:val="24"/>
                            <w:sz w:val="20"/>
                            <w:szCs w:val="20"/>
                          </w:rPr>
                          <w:t>HDMI 0</w:t>
                        </w:r>
                      </w:p>
                    </w:txbxContent>
                  </v:textbox>
                </v:rect>
                <v:rect id="正方形/長方形 129" o:spid="_x0000_s1056" style="position:absolute;left:26696;top:36685;width:8585;height:3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" filled="f" strokecolor="black [3213]">
                  <v:textbox>
                    <w:txbxContent>
                      <w:p w14:paraId="5FF89FA2" w14:textId="77777777" w:rsidR="008679A3" w:rsidRDefault="008679A3" w:rsidP="00165FFD">
                        <w:pPr>
                          <w:pStyle w:val="Web"/>
                          <w:jc w:val="center"/>
                        </w:pPr>
                        <w:r>
                          <w:rPr>
                            <w:rFonts w:cstheme="minorBidi"/>
                            <w:color w:val="000000" w:themeColor="text1"/>
                            <w:kern w:val="24"/>
                            <w:sz w:val="21"/>
                            <w:szCs w:val="21"/>
                          </w:rPr>
                          <w:t>HDMI 1</w:t>
                        </w:r>
                      </w:p>
                    </w:txbxContent>
                  </v:textbox>
                </v:rect>
                <v:shape id="AutoShape 24" o:spid="_x0000_s1057" type="#_x0000_t7" style="position:absolute;left:2538;top:19901;width:9144;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" adj="9450" fillcolor="yellow" strokecolor="#f79646" strokeweight="1pt">
                  <v:shadow on="t" color="#974706" offset="1pt"/>
                  <v:textbox inset="5.85pt,.7pt,5.85pt,.7pt"/>
                </v:shape>
                <v:shape id="AutoShape 24" o:spid="_x0000_s1058" type="#_x0000_t7" style="position:absolute;left:2538;top:15639;width:9144;height:2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" adj="9823" fillcolor="yellow" strokecolor="#f79646" strokeweight="1pt">
                  <v:shadow on="t" color="#974706" offset="1pt"/>
                  <v:textbox inset="5.85pt,.7pt,5.85pt,.7pt"/>
                </v:shape>
                <v:group id="グループ化 134" o:spid="_x0000_s1059" style="position:absolute;left:4621;top:2529;width:9144;height:1969" coordorigin="1231,2133" coordsize="9144,1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shape id="AutoShape 29" o:spid="_x0000_s1060" type="#_x0000_t7" style="position:absolute;left:1231;top:2568;width:9144;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" adj="4473" fillcolor="#95b3d7" strokecolor="#95b3d7" strokeweight="1pt">
                    <v:fill color2="#dbe5f1" angle="135" focus="50%" type="gradient"/>
                    <v:shadow on="t" color="#243f60" opacity=".5" offset="1pt"/>
                    <v:textbox inset="5.85pt,.7pt,5.85pt,.7pt"/>
                  </v:shape>
                  <v:shape id="テキスト ボックス 4" o:spid="_x0000_s1061" type="#_x0000_t202" style="position:absolute;left:3125;top:2133;width:4719;height:1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" filled="f" stroked="f" strokeweight=".5pt">
                    <v:textbox>
                      <w:txbxContent>
                        <w:p w14:paraId="0606CBEE" w14:textId="77777777" w:rsidR="008679A3" w:rsidRDefault="008679A3" w:rsidP="00165FFD">
                          <w:pPr>
                            <w:pStyle w:val="Web"/>
                            <w:spacing w:line="160" w:lineRule="exact"/>
                          </w:pPr>
                          <w:r>
                            <w:rPr>
                              <w:rFonts w:cstheme="minorBidi"/>
                              <w:color w:val="000000"/>
                              <w:kern w:val="24"/>
                              <w:sz w:val="12"/>
                              <w:szCs w:val="12"/>
                            </w:rPr>
                            <w:t>RPF4</w:t>
                          </w:r>
                        </w:p>
                        <w:p w14:paraId="4DCA1837" w14:textId="77777777" w:rsidR="008679A3" w:rsidRDefault="008679A3" w:rsidP="00165FFD">
                          <w:pPr>
                            <w:pStyle w:val="Web"/>
                          </w:pPr>
                          <w:r>
                            <w:rPr>
                              <w:rFonts w:cstheme="minorBidi"/>
                              <w:color w:val="008080"/>
                              <w:kern w:val="24"/>
                              <w:sz w:val="12"/>
                              <w:szCs w:val="12"/>
                            </w:rPr>
                            <w:t> </w:t>
                          </w:r>
                        </w:p>
                        <w:p w14:paraId="5D0FDD01" w14:textId="77777777" w:rsidR="008679A3" w:rsidRDefault="008679A3" w:rsidP="00165FFD">
                          <w:pPr>
                            <w:pStyle w:val="Web"/>
                          </w:pPr>
                          <w:r>
                            <w:rPr>
                              <w:rFonts w:cstheme="minorBidi"/>
                              <w:color w:val="000000" w:themeColor="dark1"/>
                              <w:kern w:val="24"/>
                              <w:sz w:val="12"/>
                              <w:szCs w:val="12"/>
                            </w:rPr>
                            <w:t> </w:t>
                          </w:r>
                        </w:p>
                      </w:txbxContent>
                    </v:textbox>
                  </v:shape>
                </v:group>
                <v:shape id="直線矢印コネクタ 138" o:spid="_x0000_s1062" type="#_x0000_t32" style="position:absolute;left:7110;top:22314;width:42;height:62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" strokecolor="black [3213]">
                  <v:stroke endarrow="block"/>
                </v:shape>
                <v:shape id="AutoShape 24" o:spid="_x0000_s1063" type="#_x0000_t7" style="position:absolute;left:22057;top:19938;width:9144;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" adj="9450" fillcolor="yellow" strokecolor="#f79646" strokeweight="1pt">
                  <v:shadow on="t" color="#974706" offset="1pt"/>
                  <v:textbox inset="5.85pt,.7pt,5.85pt,.7pt"/>
                </v:shape>
                <v:shape id="AutoShape 24" o:spid="_x0000_s1064" type="#_x0000_t7" style="position:absolute;left:22057;top:15676;width:9144;height:2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" adj="9823" fillcolor="yellow" strokecolor="#f79646" strokeweight="1pt">
                  <v:shadow on="t" color="#974706" offset="1pt"/>
                  <v:textbox inset="5.85pt,.7pt,5.85pt,.7pt"/>
                </v:shape>
                <v:shape id="直線矢印コネクタ 146" o:spid="_x0000_s1065" type="#_x0000_t32" style="position:absolute;left:26629;top:18184;width:0;height:17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" strokecolor="black [3213]">
                  <v:stroke endarrow="block"/>
                </v:shape>
                <v:shape id="直線矢印コネクタ 147" o:spid="_x0000_s1066" type="#_x0000_t32" style="position:absolute;left:18991;top:24098;width:0;height:42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" strokecolor="black [3213]">
                  <v:stroke endarrow="block"/>
                </v:shape>
                <v:shape id="AutoShape 32" o:spid="_x0000_s1067" type="#_x0000_t7" style="position:absolute;left:38369;top:28579;width:9144;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" adj="5944" fillcolor="#fabf8f" strokecolor="#f79646" strokeweight="1pt">
                  <v:fill color2="#f79646" focus="50%" type="gradient"/>
                  <v:shadow on="t" color="#974706" offset="1pt"/>
                  <v:textbox inset="5.85pt,.7pt,5.85pt,.7pt"/>
                </v:shape>
                <v:shape id="テキスト ボックス 4" o:spid="_x0000_s1068" type="#_x0000_t202" style="position:absolute;left:40619;top:28372;width:456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" filled="f" stroked="f" strokeweight=".5pt">
                  <v:textbox>
                    <w:txbxContent>
                      <w:p w14:paraId="0BC38F84" w14:textId="77777777" w:rsidR="008679A3" w:rsidRDefault="008679A3" w:rsidP="00165FFD">
                        <w:pPr>
                          <w:pStyle w:val="Web"/>
                          <w:spacing w:line="160" w:lineRule="exact"/>
                        </w:pPr>
                        <w:r>
                          <w:rPr>
                            <w:rFonts w:cstheme="minorBidi"/>
                            <w:color w:val="000000" w:themeColor="dark1"/>
                            <w:kern w:val="24"/>
                            <w:sz w:val="14"/>
                            <w:szCs w:val="14"/>
                          </w:rPr>
                          <w:t>Plane3</w:t>
                        </w:r>
                      </w:p>
                      <w:p w14:paraId="68657E63" w14:textId="77777777" w:rsidR="008679A3" w:rsidRDefault="008679A3" w:rsidP="00165FFD">
                        <w:pPr>
                          <w:pStyle w:val="Web"/>
                        </w:pPr>
                        <w:r>
                          <w:rPr>
                            <w:rFonts w:cstheme="minorBidi"/>
                            <w:color w:val="000000" w:themeColor="dark1"/>
                            <w:kern w:val="24"/>
                            <w:sz w:val="12"/>
                            <w:szCs w:val="12"/>
                          </w:rPr>
                          <w:t> </w:t>
                        </w:r>
                      </w:p>
                    </w:txbxContent>
                  </v:textbox>
                </v:shape>
                <v:rect id="正方形/長方形 150" o:spid="_x0000_s1069" style="position:absolute;left:38502;top:36858;width:9011;height:3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" filled="f" strokecolor="black [3213]">
                  <v:textbox>
                    <w:txbxContent>
                      <w:p w14:paraId="7AA791F3" w14:textId="77777777" w:rsidR="008679A3" w:rsidRDefault="008679A3" w:rsidP="00165FFD">
                        <w:pPr>
                          <w:pStyle w:val="Web"/>
                          <w:jc w:val="center"/>
                        </w:pPr>
                        <w:r>
                          <w:rPr>
                            <w:rFonts w:cstheme="minorBidi"/>
                            <w:color w:val="000000"/>
                            <w:kern w:val="24"/>
                            <w:sz w:val="20"/>
                            <w:szCs w:val="20"/>
                          </w:rPr>
                          <w:t>Analog RGB</w:t>
                        </w:r>
                      </w:p>
                    </w:txbxContent>
                  </v:textbox>
                </v:rect>
                <v:shape id="AutoShape 14" o:spid="_x0000_s1070" type="#_x0000_t32" style="position:absolute;left:43002;top:35742;width:5;height:11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"/>
                <v:group id="グループ化 155" o:spid="_x0000_s1071" style="position:absolute;left:22797;top:4498;width:9144;height:1968" coordorigin="13271,4111" coordsize="9144,1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shape id="AutoShape 29" o:spid="_x0000_s1072" type="#_x0000_t7" style="position:absolute;left:13271;top:4546;width:9144;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" adj="4473" fillcolor="#95b3d7" strokecolor="#95b3d7" strokeweight="1pt">
                    <v:fill color2="#dbe5f1" angle="135" focus="50%" type="gradient"/>
                    <v:shadow on="t" color="#243f60" opacity=".5" offset="1pt"/>
                    <v:textbox inset="5.85pt,.7pt,5.85pt,.7pt"/>
                  </v:shape>
                  <v:shape id="テキスト ボックス 4" o:spid="_x0000_s1073" type="#_x0000_t202" style="position:absolute;left:15280;top:4111;width:4718;height:1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" filled="f" stroked="f" strokeweight=".5pt">
                    <v:textbox>
                      <w:txbxContent>
                        <w:p w14:paraId="0324EA2D" w14:textId="77777777" w:rsidR="008679A3" w:rsidRDefault="008679A3" w:rsidP="00165FFD">
                          <w:pPr>
                            <w:pStyle w:val="Web"/>
                            <w:spacing w:line="160" w:lineRule="exact"/>
                          </w:pPr>
                          <w:r>
                            <w:rPr>
                              <w:rFonts w:cstheme="minorBidi"/>
                              <w:color w:val="000000"/>
                              <w:kern w:val="24"/>
                              <w:sz w:val="12"/>
                              <w:szCs w:val="12"/>
                            </w:rPr>
                            <w:t>RPF3</w:t>
                          </w:r>
                        </w:p>
                        <w:p w14:paraId="3A3883C9" w14:textId="77777777" w:rsidR="008679A3" w:rsidRDefault="008679A3" w:rsidP="00165FFD">
                          <w:pPr>
                            <w:pStyle w:val="Web"/>
                          </w:pPr>
                          <w:r>
                            <w:rPr>
                              <w:rFonts w:cstheme="minorBidi"/>
                              <w:color w:val="008080"/>
                              <w:kern w:val="24"/>
                              <w:sz w:val="12"/>
                              <w:szCs w:val="12"/>
                            </w:rPr>
                            <w:t> </w:t>
                          </w:r>
                        </w:p>
                        <w:p w14:paraId="25247BC8" w14:textId="77777777" w:rsidR="008679A3" w:rsidRDefault="008679A3" w:rsidP="00165FFD">
                          <w:pPr>
                            <w:pStyle w:val="Web"/>
                          </w:pPr>
                          <w:r>
                            <w:rPr>
                              <w:rFonts w:cstheme="minorBidi"/>
                              <w:color w:val="000000" w:themeColor="dark1"/>
                              <w:kern w:val="24"/>
                              <w:sz w:val="12"/>
                              <w:szCs w:val="12"/>
                            </w:rPr>
                            <w:t> </w:t>
                          </w:r>
                        </w:p>
                      </w:txbxContent>
                    </v:textbox>
                  </v:shape>
                </v:group>
                <v:group id="グループ化 158" o:spid="_x0000_s1074" style="position:absolute;left:22639;top:6727;width:9144;height:1886" coordorigin="13112,6340" coordsize="9144,1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shape id="AutoShape 28" o:spid="_x0000_s1075" type="#_x0000_t7" style="position:absolute;left:13112;top:6724;width:9144;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" adj="4473" fillcolor="#95b3d7" strokecolor="#95b3d7" strokeweight="1pt">
                    <v:fill color2="#dbe5f1" angle="135" focus="50%" type="gradient"/>
                    <v:shadow on="t" color="#243f60" opacity=".5" offset="1pt"/>
                    <v:textbox inset="5.85pt,.7pt,5.85pt,.7pt"/>
                  </v:shape>
                  <v:shape id="テキスト ボックス 4" o:spid="_x0000_s1076" type="#_x0000_t202" style="position:absolute;left:15438;top:6340;width:4283;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" filled="f" stroked="f" strokeweight=".5pt">
                    <v:textbox>
                      <w:txbxContent>
                        <w:p w14:paraId="309E8A35" w14:textId="77777777" w:rsidR="008679A3" w:rsidRDefault="008679A3" w:rsidP="00165FFD">
                          <w:pPr>
                            <w:pStyle w:val="Web"/>
                            <w:spacing w:line="160" w:lineRule="exact"/>
                          </w:pPr>
                          <w:r>
                            <w:rPr>
                              <w:rFonts w:cstheme="minorBidi"/>
                              <w:color w:val="000000"/>
                              <w:kern w:val="24"/>
                              <w:sz w:val="12"/>
                              <w:szCs w:val="12"/>
                            </w:rPr>
                            <w:t>RPF2</w:t>
                          </w:r>
                        </w:p>
                      </w:txbxContent>
                    </v:textbox>
                  </v:shape>
                </v:group>
                <v:group id="グループ化 1940" o:spid="_x0000_s1077" style="position:absolute;left:22874;top:8473;width:9144;height:2261" coordorigin="13347,8086" coordsize="9144,2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">
                  <v:shape id="AutoShape 27" o:spid="_x0000_s1078" type="#_x0000_t7" style="position:absolute;left:13347;top:8557;width:9144;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" adj="4431" fillcolor="#95b3d7" strokecolor="#95b3d7" strokeweight="1pt">
                    <v:fill color2="#dbe5f1" angle="135" focus="50%" type="gradient"/>
                    <v:shadow on="t" color="#243f60" opacity=".5" offset="1pt"/>
                    <v:textbox inset="5.85pt,.7pt,5.85pt,.7pt"/>
                  </v:shape>
                  <v:shape id="テキスト ボックス 4" o:spid="_x0000_s1079" type="#_x0000_t202" style="position:absolute;left:15492;top:8086;width:4623;height:2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" filled="f" stroked="f" strokeweight=".5pt">
                    <v:textbox>
                      <w:txbxContent>
                        <w:p w14:paraId="36B1FCAB" w14:textId="77777777" w:rsidR="008679A3" w:rsidRDefault="008679A3" w:rsidP="00165FFD">
                          <w:pPr>
                            <w:pStyle w:val="Web"/>
                            <w:spacing w:line="160" w:lineRule="exact"/>
                          </w:pPr>
                          <w:r>
                            <w:rPr>
                              <w:rFonts w:cstheme="minorBidi"/>
                              <w:color w:val="000000"/>
                              <w:kern w:val="24"/>
                              <w:sz w:val="12"/>
                              <w:szCs w:val="12"/>
                            </w:rPr>
                            <w:t>RPF1</w:t>
                          </w:r>
                        </w:p>
                        <w:p w14:paraId="6536EF08" w14:textId="77777777" w:rsidR="008679A3" w:rsidRDefault="008679A3" w:rsidP="00165FFD">
                          <w:pPr>
                            <w:pStyle w:val="Web"/>
                          </w:pPr>
                          <w:r>
                            <w:rPr>
                              <w:rFonts w:cstheme="minorBidi"/>
                              <w:color w:val="008080"/>
                              <w:kern w:val="24"/>
                              <w:sz w:val="12"/>
                              <w:szCs w:val="12"/>
                            </w:rPr>
                            <w:t> </w:t>
                          </w:r>
                        </w:p>
                        <w:p w14:paraId="077CE79E" w14:textId="77777777" w:rsidR="008679A3" w:rsidRDefault="008679A3" w:rsidP="00165FFD">
                          <w:pPr>
                            <w:pStyle w:val="Web"/>
                          </w:pPr>
                          <w:r>
                            <w:rPr>
                              <w:rFonts w:cstheme="minorBidi"/>
                              <w:color w:val="000000" w:themeColor="dark1"/>
                              <w:kern w:val="24"/>
                              <w:sz w:val="12"/>
                              <w:szCs w:val="12"/>
                            </w:rPr>
                            <w:t> </w:t>
                          </w:r>
                        </w:p>
                      </w:txbxContent>
                    </v:textbox>
                  </v:shape>
                </v:group>
                <v:group id="グループ化 1948" o:spid="_x0000_s1080" style="position:absolute;left:22715;top:10448;width:9144;height:1886" coordorigin="13188,10061" coordsize="9144,1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">
                  <v:shape id="AutoShape 26" o:spid="_x0000_s1081" type="#_x0000_t7" style="position:absolute;left:13188;top:10585;width:9144;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" adj="4431" fillcolor="#95b3d7" strokecolor="#95b3d7" strokeweight="1pt">
                    <v:fill color2="#dbe5f1" angle="135" focus="50%" type="gradient"/>
                    <v:shadow on="t" color="#243f60" opacity=".5" offset="1pt"/>
                    <v:textbox inset="5.85pt,.7pt,5.85pt,.7pt"/>
                  </v:shape>
                  <v:shape id="テキスト ボックス 4" o:spid="_x0000_s1082" type="#_x0000_t202" style="position:absolute;left:15493;top:10061;width:4941;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" filled="f" stroked="f" strokeweight=".5pt">
                    <v:textbox>
                      <w:txbxContent>
                        <w:p w14:paraId="4D72AB5C" w14:textId="77777777" w:rsidR="008679A3" w:rsidRDefault="008679A3" w:rsidP="00165FFD">
                          <w:pPr>
                            <w:pStyle w:val="Web"/>
                            <w:spacing w:line="160" w:lineRule="exact"/>
                          </w:pPr>
                          <w:r>
                            <w:rPr>
                              <w:rFonts w:cstheme="minorBidi"/>
                              <w:color w:val="000000"/>
                              <w:kern w:val="24"/>
                              <w:sz w:val="12"/>
                              <w:szCs w:val="12"/>
                            </w:rPr>
                            <w:t>RPF0</w:t>
                          </w:r>
                        </w:p>
                      </w:txbxContent>
                    </v:textbox>
                  </v:shape>
                </v:group>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カギ線コネクタ 8858" o:spid="_x0000_s1083" type="#_x0000_t35" style="position:absolute;left:23742;top:3515;width:3268;height:12194;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" adj="-10074,19235" strokecolor="black [3213]">
                  <v:stroke endarrow="block"/>
                </v:shape>
                <v:group id="グループ化 8859" o:spid="_x0000_s1084" style="position:absolute;left:22797;top:2510;width:9144;height:1969" coordorigin="13271,2123" coordsize="9144,1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">
                  <v:shape id="AutoShape 29" o:spid="_x0000_s1085" type="#_x0000_t7" style="position:absolute;left:13271;top:2558;width:9144;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" adj="4473" fillcolor="#95b3d7" strokecolor="#95b3d7" strokeweight="1pt">
                    <v:fill color2="#dbe5f1" angle="135" focus="50%" type="gradient"/>
                    <v:shadow on="t" color="#243f60" opacity=".5" offset="1pt"/>
                    <v:textbox inset="5.85pt,.7pt,5.85pt,.7pt"/>
                  </v:shape>
                  <v:shape id="テキスト ボックス 4" o:spid="_x0000_s1086" type="#_x0000_t202" style="position:absolute;left:15280;top:2123;width:4718;height:1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" filled="f" stroked="f" strokeweight=".5pt">
                    <v:textbox>
                      <w:txbxContent>
                        <w:p w14:paraId="72A52860" w14:textId="77777777" w:rsidR="008679A3" w:rsidRDefault="008679A3" w:rsidP="00165FFD">
                          <w:pPr>
                            <w:pStyle w:val="Web"/>
                            <w:spacing w:line="160" w:lineRule="exact"/>
                          </w:pPr>
                          <w:r>
                            <w:rPr>
                              <w:rFonts w:cstheme="minorBidi"/>
                              <w:color w:val="000000"/>
                              <w:kern w:val="24"/>
                              <w:sz w:val="12"/>
                              <w:szCs w:val="12"/>
                            </w:rPr>
                            <w:t>RPF4</w:t>
                          </w:r>
                        </w:p>
                        <w:p w14:paraId="450ACE01" w14:textId="77777777" w:rsidR="008679A3" w:rsidRDefault="008679A3" w:rsidP="00165FFD">
                          <w:pPr>
                            <w:pStyle w:val="Web"/>
                          </w:pPr>
                          <w:r>
                            <w:rPr>
                              <w:rFonts w:cstheme="minorBidi"/>
                              <w:color w:val="008080"/>
                              <w:kern w:val="24"/>
                              <w:sz w:val="12"/>
                              <w:szCs w:val="12"/>
                            </w:rPr>
                            <w:t> </w:t>
                          </w:r>
                        </w:p>
                        <w:p w14:paraId="4A8DE231" w14:textId="77777777" w:rsidR="008679A3" w:rsidRDefault="008679A3" w:rsidP="00165FFD">
                          <w:pPr>
                            <w:pStyle w:val="Web"/>
                          </w:pPr>
                          <w:r>
                            <w:rPr>
                              <w:rFonts w:cstheme="minorBidi"/>
                              <w:color w:val="000000" w:themeColor="dark1"/>
                              <w:kern w:val="24"/>
                              <w:sz w:val="12"/>
                              <w:szCs w:val="12"/>
                            </w:rPr>
                            <w:t> </w:t>
                          </w:r>
                        </w:p>
                      </w:txbxContent>
                    </v:textbox>
                  </v:shape>
                </v:group>
                <v:line id="直線コネクタ 8862" o:spid="_x0000_s1087" style="position:absolute;flip:x y;visibility:visible;mso-wrap-style:square" from="22245,7670" to="23582,7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" strokecolor="#0d0d0d [3069]"/>
                <v:line id="直線コネクタ 8863" o:spid="_x0000_s1088" style="position:absolute;flip:x y;visibility:visible;mso-wrap-style:square" from="22245,5527" to="23582,5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" strokecolor="#0d0d0d [3069]"/>
                <v:line id="直線コネクタ 352" o:spid="_x0000_s1089" style="position:absolute;flip:x y;visibility:visible;mso-wrap-style:square" from="22245,9622" to="23582,9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" strokecolor="#0d0d0d [3069]"/>
                <v:line id="直線コネクタ 353" o:spid="_x0000_s1090" style="position:absolute;flip:x y;visibility:visible;mso-wrap-style:square" from="22244,11527" to="23582,11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" strokecolor="#0d0d0d [3069]"/>
                <v:rect id="Rectangle 20" o:spid="_x0000_s1091" style="position:absolute;left:33695;top:563;width:11252;height:2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" strokecolor="#4f81bd" strokeweight="2.5pt">
                  <v:shadow color="#868686"/>
                  <v:textbox inset="5.85pt,.7pt,5.85pt,.7pt">
                    <w:txbxContent>
                      <w:p w14:paraId="57244E35" w14:textId="77777777" w:rsidR="008679A3" w:rsidRDefault="008679A3" w:rsidP="00165FFD">
                        <w:pPr>
                          <w:pStyle w:val="Web"/>
                          <w:spacing w:after="200"/>
                          <w:jc w:val="center"/>
                        </w:pPr>
                        <w:r>
                          <w:rPr>
                            <w:rFonts w:cstheme="minorBidi"/>
                            <w:color w:val="000000" w:themeColor="text1"/>
                            <w:kern w:val="24"/>
                            <w:sz w:val="20"/>
                            <w:szCs w:val="20"/>
                          </w:rPr>
                          <w:t>VSPD2</w:t>
                        </w:r>
                      </w:p>
                    </w:txbxContent>
                  </v:textbox>
                </v:rect>
                <v:group id="グループ化 355" o:spid="_x0000_s1092" style="position:absolute;left:34858;top:4465;width:9144;height:1969" coordorigin="25331,4078" coordsize="9144,1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">
                  <v:shape id="AutoShape 29" o:spid="_x0000_s1093" type="#_x0000_t7" style="position:absolute;left:25331;top:4514;width:9144;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" adj="4473" fillcolor="#95b3d7" strokecolor="#95b3d7" strokeweight="1pt">
                    <v:fill color2="#dbe5f1" angle="135" focus="50%" type="gradient"/>
                    <v:shadow on="t" color="#243f60" opacity=".5" offset="1pt"/>
                    <v:textbox inset="5.85pt,.7pt,5.85pt,.7pt"/>
                  </v:shape>
                  <v:shape id="テキスト ボックス 4" o:spid="_x0000_s1094" type="#_x0000_t202" style="position:absolute;left:27340;top:4078;width:4719;height:1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" filled="f" stroked="f" strokeweight=".5pt">
                    <v:textbox>
                      <w:txbxContent>
                        <w:p w14:paraId="7455B630" w14:textId="77777777" w:rsidR="008679A3" w:rsidRDefault="008679A3" w:rsidP="00165FFD">
                          <w:pPr>
                            <w:pStyle w:val="Web"/>
                            <w:spacing w:line="160" w:lineRule="exact"/>
                          </w:pPr>
                          <w:r>
                            <w:rPr>
                              <w:rFonts w:cstheme="minorBidi"/>
                              <w:color w:val="000000"/>
                              <w:kern w:val="24"/>
                              <w:sz w:val="12"/>
                              <w:szCs w:val="12"/>
                            </w:rPr>
                            <w:t>RPF3</w:t>
                          </w:r>
                        </w:p>
                        <w:p w14:paraId="173B442E" w14:textId="77777777" w:rsidR="008679A3" w:rsidRDefault="008679A3" w:rsidP="00165FFD">
                          <w:pPr>
                            <w:pStyle w:val="Web"/>
                          </w:pPr>
                          <w:r>
                            <w:rPr>
                              <w:rFonts w:cstheme="minorBidi"/>
                              <w:color w:val="008080"/>
                              <w:kern w:val="24"/>
                              <w:sz w:val="12"/>
                              <w:szCs w:val="12"/>
                            </w:rPr>
                            <w:t> </w:t>
                          </w:r>
                        </w:p>
                        <w:p w14:paraId="57B34C30" w14:textId="77777777" w:rsidR="008679A3" w:rsidRDefault="008679A3" w:rsidP="00165FFD">
                          <w:pPr>
                            <w:pStyle w:val="Web"/>
                          </w:pPr>
                          <w:r>
                            <w:rPr>
                              <w:rFonts w:cstheme="minorBidi"/>
                              <w:color w:val="000000" w:themeColor="dark1"/>
                              <w:kern w:val="24"/>
                              <w:sz w:val="12"/>
                              <w:szCs w:val="12"/>
                            </w:rPr>
                            <w:t> </w:t>
                          </w:r>
                        </w:p>
                      </w:txbxContent>
                    </v:textbox>
                  </v:shape>
                </v:group>
                <v:group id="グループ化 358" o:spid="_x0000_s1095" style="position:absolute;left:34699;top:6694;width:9144;height:1886" coordorigin="25172,6307" coordsize="9144,1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">
                  <v:shape id="AutoShape 28" o:spid="_x0000_s1096" type="#_x0000_t7" style="position:absolute;left:25172;top:6692;width:9144;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" adj="4473" fillcolor="#95b3d7" strokecolor="#95b3d7" strokeweight="1pt">
                    <v:fill color2="#dbe5f1" angle="135" focus="50%" type="gradient"/>
                    <v:shadow on="t" color="#243f60" opacity=".5" offset="1pt"/>
                    <v:textbox inset="5.85pt,.7pt,5.85pt,.7pt"/>
                  </v:shape>
                  <v:shape id="テキスト ボックス 4" o:spid="_x0000_s1097" type="#_x0000_t202" style="position:absolute;left:27499;top:6307;width:4283;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" filled="f" stroked="f" strokeweight=".5pt">
                    <v:textbox>
                      <w:txbxContent>
                        <w:p w14:paraId="58AACE8F" w14:textId="77777777" w:rsidR="008679A3" w:rsidRDefault="008679A3" w:rsidP="00165FFD">
                          <w:pPr>
                            <w:pStyle w:val="Web"/>
                            <w:spacing w:line="160" w:lineRule="exact"/>
                          </w:pPr>
                          <w:r>
                            <w:rPr>
                              <w:rFonts w:cstheme="minorBidi"/>
                              <w:color w:val="000000"/>
                              <w:kern w:val="24"/>
                              <w:sz w:val="12"/>
                              <w:szCs w:val="12"/>
                            </w:rPr>
                            <w:t>RPF2</w:t>
                          </w:r>
                        </w:p>
                      </w:txbxContent>
                    </v:textbox>
                  </v:shape>
                </v:group>
                <v:group id="グループ化 361" o:spid="_x0000_s1098" style="position:absolute;left:34934;top:8441;width:9144;height:2260" coordorigin="25407,8053" coordsize="9144,2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">
                  <v:shape id="AutoShape 27" o:spid="_x0000_s1099" type="#_x0000_t7" style="position:absolute;left:25407;top:8525;width:9144;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" adj="4431" fillcolor="#95b3d7" strokecolor="#95b3d7" strokeweight="1pt">
                    <v:fill color2="#dbe5f1" angle="135" focus="50%" type="gradient"/>
                    <v:shadow on="t" color="#243f60" opacity=".5" offset="1pt"/>
                    <v:textbox inset="5.85pt,.7pt,5.85pt,.7pt"/>
                  </v:shape>
                  <v:shape id="テキスト ボックス 4" o:spid="_x0000_s1100" type="#_x0000_t202" style="position:absolute;left:27553;top:8053;width:4623;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" filled="f" stroked="f" strokeweight=".5pt">
                    <v:textbox>
                      <w:txbxContent>
                        <w:p w14:paraId="7B5CD1E2" w14:textId="77777777" w:rsidR="008679A3" w:rsidRDefault="008679A3" w:rsidP="00165FFD">
                          <w:pPr>
                            <w:pStyle w:val="Web"/>
                            <w:spacing w:line="160" w:lineRule="exact"/>
                          </w:pPr>
                          <w:r>
                            <w:rPr>
                              <w:rFonts w:cstheme="minorBidi"/>
                              <w:color w:val="000000"/>
                              <w:kern w:val="24"/>
                              <w:sz w:val="12"/>
                              <w:szCs w:val="12"/>
                            </w:rPr>
                            <w:t>RPF1</w:t>
                          </w:r>
                        </w:p>
                        <w:p w14:paraId="32ECBD71" w14:textId="77777777" w:rsidR="008679A3" w:rsidRDefault="008679A3" w:rsidP="00165FFD">
                          <w:pPr>
                            <w:pStyle w:val="Web"/>
                          </w:pPr>
                          <w:r>
                            <w:rPr>
                              <w:rFonts w:cstheme="minorBidi"/>
                              <w:color w:val="008080"/>
                              <w:kern w:val="24"/>
                              <w:sz w:val="12"/>
                              <w:szCs w:val="12"/>
                            </w:rPr>
                            <w:t> </w:t>
                          </w:r>
                        </w:p>
                        <w:p w14:paraId="3F2C7915" w14:textId="77777777" w:rsidR="008679A3" w:rsidRDefault="008679A3" w:rsidP="00165FFD">
                          <w:pPr>
                            <w:pStyle w:val="Web"/>
                          </w:pPr>
                          <w:r>
                            <w:rPr>
                              <w:rFonts w:cstheme="minorBidi"/>
                              <w:color w:val="000000" w:themeColor="dark1"/>
                              <w:kern w:val="24"/>
                              <w:sz w:val="12"/>
                              <w:szCs w:val="12"/>
                            </w:rPr>
                            <w:t> </w:t>
                          </w:r>
                        </w:p>
                      </w:txbxContent>
                    </v:textbox>
                  </v:shape>
                </v:group>
                <v:group id="グループ化 364" o:spid="_x0000_s1101" style="position:absolute;left:34775;top:10415;width:9144;height:1886" coordorigin="25249,10028" coordsize="9144,1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">
                  <v:shape id="AutoShape 26" o:spid="_x0000_s1102" type="#_x0000_t7" style="position:absolute;left:25249;top:10552;width:9144;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" adj="4431" fillcolor="#95b3d7" strokecolor="#95b3d7" strokeweight="1pt">
                    <v:fill color2="#dbe5f1" angle="135" focus="50%" type="gradient"/>
                    <v:shadow on="t" color="#243f60" opacity=".5" offset="1pt"/>
                    <v:textbox inset="5.85pt,.7pt,5.85pt,.7pt"/>
                  </v:shape>
                  <v:shape id="テキスト ボックス 4" o:spid="_x0000_s1103" type="#_x0000_t202" style="position:absolute;left:27553;top:10028;width:4941;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" filled="f" stroked="f" strokeweight=".5pt">
                    <v:textbox>
                      <w:txbxContent>
                        <w:p w14:paraId="07530266" w14:textId="77777777" w:rsidR="008679A3" w:rsidRDefault="008679A3" w:rsidP="00165FFD">
                          <w:pPr>
                            <w:pStyle w:val="Web"/>
                            <w:spacing w:line="160" w:lineRule="exact"/>
                          </w:pPr>
                          <w:r>
                            <w:rPr>
                              <w:rFonts w:cstheme="minorBidi"/>
                              <w:color w:val="000000"/>
                              <w:kern w:val="24"/>
                              <w:sz w:val="12"/>
                              <w:szCs w:val="12"/>
                            </w:rPr>
                            <w:t>RPF0</w:t>
                          </w:r>
                        </w:p>
                      </w:txbxContent>
                    </v:textbox>
                  </v:shape>
                </v:group>
                <v:shape id="カギ線コネクタ 369" o:spid="_x0000_s1104" type="#_x0000_t35" style="position:absolute;left:35803;top:3483;width:3267;height:12193;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" adj="-10074,19235" strokecolor="black [3213]">
                  <v:stroke endarrow="block"/>
                </v:shape>
                <v:group id="グループ化 370" o:spid="_x0000_s1105" style="position:absolute;left:34858;top:2478;width:9144;height:1968" coordorigin="25331,2091" coordsize="9144,1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">
                  <v:shape id="AutoShape 29" o:spid="_x0000_s1106" type="#_x0000_t7" style="position:absolute;left:25331;top:2526;width:9144;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" adj="4473" fillcolor="#95b3d7" strokecolor="#95b3d7" strokeweight="1pt">
                    <v:fill color2="#dbe5f1" angle="135" focus="50%" type="gradient"/>
                    <v:shadow on="t" color="#243f60" opacity=".5" offset="1pt"/>
                    <v:textbox inset="5.85pt,.7pt,5.85pt,.7pt"/>
                  </v:shape>
                  <v:shape id="テキスト ボックス 4" o:spid="_x0000_s1107" type="#_x0000_t202" style="position:absolute;left:27340;top:2091;width:4719;height:1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" filled="f" stroked="f" strokeweight=".5pt">
                    <v:textbox>
                      <w:txbxContent>
                        <w:p w14:paraId="2040C944" w14:textId="77777777" w:rsidR="008679A3" w:rsidRDefault="008679A3" w:rsidP="00165FFD">
                          <w:pPr>
                            <w:pStyle w:val="Web"/>
                            <w:spacing w:line="160" w:lineRule="exact"/>
                          </w:pPr>
                          <w:r>
                            <w:rPr>
                              <w:rFonts w:cstheme="minorBidi"/>
                              <w:color w:val="000000"/>
                              <w:kern w:val="24"/>
                              <w:sz w:val="12"/>
                              <w:szCs w:val="12"/>
                            </w:rPr>
                            <w:t>RPF4</w:t>
                          </w:r>
                        </w:p>
                        <w:p w14:paraId="7075EC19" w14:textId="77777777" w:rsidR="008679A3" w:rsidRDefault="008679A3" w:rsidP="00165FFD">
                          <w:pPr>
                            <w:pStyle w:val="Web"/>
                          </w:pPr>
                          <w:r>
                            <w:rPr>
                              <w:rFonts w:cstheme="minorBidi"/>
                              <w:color w:val="008080"/>
                              <w:kern w:val="24"/>
                              <w:sz w:val="12"/>
                              <w:szCs w:val="12"/>
                            </w:rPr>
                            <w:t> </w:t>
                          </w:r>
                        </w:p>
                        <w:p w14:paraId="76EF7656" w14:textId="77777777" w:rsidR="008679A3" w:rsidRDefault="008679A3" w:rsidP="00165FFD">
                          <w:pPr>
                            <w:pStyle w:val="Web"/>
                          </w:pPr>
                          <w:r>
                            <w:rPr>
                              <w:rFonts w:cstheme="minorBidi"/>
                              <w:color w:val="000000" w:themeColor="dark1"/>
                              <w:kern w:val="24"/>
                              <w:sz w:val="12"/>
                              <w:szCs w:val="12"/>
                            </w:rPr>
                            <w:t> </w:t>
                          </w:r>
                        </w:p>
                      </w:txbxContent>
                    </v:textbox>
                  </v:shape>
                </v:group>
                <v:line id="直線コネクタ 373" o:spid="_x0000_s1108" style="position:absolute;flip:x y;visibility:visible;mso-wrap-style:square" from="34305,7637" to="35643,7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" strokecolor="#0d0d0d [3069]"/>
                <v:line id="直線コネクタ 374" o:spid="_x0000_s1109" style="position:absolute;flip:x y;visibility:visible;mso-wrap-style:square" from="34305,5494" to="35643,5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" strokecolor="#0d0d0d [3069]"/>
                <v:line id="直線コネクタ 375" o:spid="_x0000_s1110" style="position:absolute;flip:x y;visibility:visible;mso-wrap-style:square" from="34305,9590" to="35643,9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" strokecolor="#0d0d0d [3069]"/>
                <v:line id="直線コネクタ 376" o:spid="_x0000_s1111" style="position:absolute;flip:x y;visibility:visible;mso-wrap-style:square" from="34305,11495" to="35642,115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" strokecolor="#0d0d0d [3069]"/>
                <v:shape id="AutoShape 24" o:spid="_x0000_s1112" type="#_x0000_t7" style="position:absolute;left:34345;top:19892;width:9144;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" adj="9450" fillcolor="yellow" strokecolor="#f79646" strokeweight="1pt">
                  <v:shadow on="t" color="#974706" offset="1pt"/>
                  <v:textbox inset="5.85pt,.7pt,5.85pt,.7pt"/>
                </v:shape>
                <v:shape id="AutoShape 24" o:spid="_x0000_s1113" type="#_x0000_t7" style="position:absolute;left:34345;top:15630;width:9144;height:2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" adj="9823" fillcolor="yellow" strokecolor="#f79646" strokeweight="1pt">
                  <v:shadow on="t" color="#974706" offset="1pt"/>
                  <v:textbox inset="5.85pt,.7pt,5.85pt,.7pt"/>
                </v:shape>
                <v:shape id="直線矢印コネクタ 454" o:spid="_x0000_s1114" type="#_x0000_t32" style="position:absolute;left:38917;top:18138;width:0;height:17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" strokecolor="black [3213]">
                  <v:stroke endarrow="block"/>
                </v:shape>
                <v:shape id="直線矢印コネクタ 456" o:spid="_x0000_s1115" type="#_x0000_t32" style="position:absolute;left:31201;top:24098;width:85;height:42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" strokecolor="black [3213]">
                  <v:stroke endarrow="block"/>
                </v:shape>
                <v:shape id="テキスト ボックス 4" o:spid="_x0000_s1116" type="#_x0000_t202" style="position:absolute;left:5434;top:16006;width:4941;height:1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" filled="f" stroked="f" strokeweight=".5pt">
                  <v:textbox>
                    <w:txbxContent>
                      <w:p w14:paraId="0033D15B" w14:textId="77777777" w:rsidR="008679A3" w:rsidRDefault="008679A3" w:rsidP="00165FFD">
                        <w:pPr>
                          <w:pStyle w:val="Web"/>
                          <w:spacing w:line="160" w:lineRule="exact"/>
                        </w:pPr>
                        <w:r>
                          <w:rPr>
                            <w:rFonts w:cstheme="minorBidi"/>
                            <w:color w:val="000000"/>
                            <w:kern w:val="24"/>
                            <w:sz w:val="12"/>
                            <w:szCs w:val="12"/>
                          </w:rPr>
                          <w:t>BRU</w:t>
                        </w:r>
                      </w:p>
                    </w:txbxContent>
                  </v:textbox>
                </v:shape>
                <v:shape id="テキスト ボックス 4" o:spid="_x0000_s1117" type="#_x0000_t202" style="position:absolute;left:24821;top:16071;width:4941;height:1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" filled="f" stroked="f" strokeweight=".5pt">
                  <v:textbox>
                    <w:txbxContent>
                      <w:p w14:paraId="362D880A" w14:textId="77777777" w:rsidR="008679A3" w:rsidRDefault="008679A3" w:rsidP="00165FFD">
                        <w:pPr>
                          <w:pStyle w:val="Web"/>
                          <w:spacing w:line="160" w:lineRule="exact"/>
                        </w:pPr>
                        <w:r>
                          <w:rPr>
                            <w:rFonts w:cstheme="minorBidi"/>
                            <w:color w:val="000000"/>
                            <w:kern w:val="24"/>
                            <w:sz w:val="12"/>
                            <w:szCs w:val="12"/>
                          </w:rPr>
                          <w:t>BRU</w:t>
                        </w:r>
                      </w:p>
                    </w:txbxContent>
                  </v:textbox>
                </v:shape>
                <v:shape id="テキスト ボックス 4" o:spid="_x0000_s1118" type="#_x0000_t202" style="position:absolute;left:37097;top:15990;width:4941;height:1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" filled="f" stroked="f" strokeweight=".5pt">
                  <v:textbox>
                    <w:txbxContent>
                      <w:p w14:paraId="2C23D9A0" w14:textId="77777777" w:rsidR="008679A3" w:rsidRDefault="008679A3" w:rsidP="00165FFD">
                        <w:pPr>
                          <w:pStyle w:val="Web"/>
                          <w:spacing w:line="160" w:lineRule="exact"/>
                        </w:pPr>
                        <w:r>
                          <w:rPr>
                            <w:rFonts w:cstheme="minorBidi"/>
                            <w:color w:val="000000"/>
                            <w:kern w:val="24"/>
                            <w:sz w:val="12"/>
                            <w:szCs w:val="12"/>
                          </w:rPr>
                          <w:t>BRU</w:t>
                        </w:r>
                      </w:p>
                    </w:txbxContent>
                  </v:textbox>
                </v:shape>
                <v:shape id="テキスト ボックス 4" o:spid="_x0000_s1119" type="#_x0000_t202" style="position:absolute;left:5119;top:20310;width:4941;height:1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" filled="f" stroked="f" strokeweight=".5pt">
                  <v:textbox>
                    <w:txbxContent>
                      <w:p w14:paraId="757B3AAF" w14:textId="77777777" w:rsidR="008679A3" w:rsidRDefault="008679A3" w:rsidP="00165FFD">
                        <w:pPr>
                          <w:pStyle w:val="Web"/>
                          <w:spacing w:line="160" w:lineRule="exact"/>
                        </w:pPr>
                        <w:r>
                          <w:rPr>
                            <w:rFonts w:cstheme="minorBidi"/>
                            <w:color w:val="000000" w:themeColor="dark1"/>
                            <w:kern w:val="24"/>
                            <w:sz w:val="12"/>
                            <w:szCs w:val="12"/>
                          </w:rPr>
                          <w:t>WPF0</w:t>
                        </w:r>
                      </w:p>
                    </w:txbxContent>
                  </v:textbox>
                </v:shape>
                <v:shape id="テキスト ボックス 4" o:spid="_x0000_s1120" type="#_x0000_t202" style="position:absolute;left:24721;top:20338;width:4941;height:1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" filled="f" stroked="f" strokeweight=".5pt">
                  <v:textbox>
                    <w:txbxContent>
                      <w:p w14:paraId="46EBF4A1" w14:textId="77777777" w:rsidR="008679A3" w:rsidRDefault="008679A3" w:rsidP="00165FFD">
                        <w:pPr>
                          <w:pStyle w:val="Web"/>
                          <w:spacing w:line="160" w:lineRule="exact"/>
                        </w:pPr>
                        <w:r>
                          <w:rPr>
                            <w:rFonts w:cstheme="minorBidi"/>
                            <w:color w:val="000000" w:themeColor="dark1"/>
                            <w:kern w:val="24"/>
                            <w:sz w:val="12"/>
                            <w:szCs w:val="12"/>
                          </w:rPr>
                          <w:t>WPF0</w:t>
                        </w:r>
                      </w:p>
                    </w:txbxContent>
                  </v:textbox>
                </v:shape>
                <v:shape id="テキスト ボックス 4" o:spid="_x0000_s1121" type="#_x0000_t202" style="position:absolute;left:36920;top:20295;width:4941;height:1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" filled="f" stroked="f" strokeweight=".5pt">
                  <v:textbox>
                    <w:txbxContent>
                      <w:p w14:paraId="61C5FCCD" w14:textId="77777777" w:rsidR="008679A3" w:rsidRDefault="008679A3" w:rsidP="00165FFD">
                        <w:pPr>
                          <w:pStyle w:val="Web"/>
                          <w:spacing w:line="160" w:lineRule="exact"/>
                        </w:pPr>
                        <w:r>
                          <w:rPr>
                            <w:rFonts w:cstheme="minorBidi"/>
                            <w:color w:val="000000" w:themeColor="dark1"/>
                            <w:kern w:val="24"/>
                            <w:sz w:val="12"/>
                            <w:szCs w:val="12"/>
                          </w:rPr>
                          <w:t>WPF0</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中かっこ 469" o:spid="_x0000_s1122" type="#_x0000_t88" style="position:absolute;left:46866;top:1572;width:1613;height:130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" adj="223" strokecolor="#4579b8 [3044]"/>
                <v:shape id="直線矢印コネクタ 470" o:spid="_x0000_s1123" type="#_x0000_t32" style="position:absolute;left:7152;top:30107;width:47;height:26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" strokecolor="black [3213]">
                  <v:stroke endarrow="block"/>
                </v:shape>
                <v:shape id="直線矢印コネクタ 471" o:spid="_x0000_s1124" type="#_x0000_t32" style="position:absolute;left:18991;top:30436;width:36;height:21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" strokecolor="black [3213]">
                  <v:stroke endarrow="block"/>
                </v:shape>
                <v:shape id="直線矢印コネクタ 472" o:spid="_x0000_s1125" type="#_x0000_t32" style="position:absolute;left:31029;top:30139;width:61;height:26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" strokecolor="black [3213]">
                  <v:stroke endarrow="block"/>
                </v:shape>
                <v:shape id="直線矢印コネクタ 473" o:spid="_x0000_s1126" type="#_x0000_t32" style="position:absolute;left:42901;top:30436;width:101;height:22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" strokecolor="black [3213]">
                  <v:stroke endarrow="block"/>
                </v:shape>
                <v:shape id="テキスト ボックス 474" o:spid="_x0000_s1127" type="#_x0000_t202" style="position:absolute;left:8825;top:30911;width:8677;height:2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" fillcolor="white [3201]" stroked="f" strokeweight=".5pt">
                  <v:textbox>
                    <w:txbxContent>
                      <w:p w14:paraId="65D28C54" w14:textId="77777777" w:rsidR="008679A3" w:rsidRDefault="008679A3" w:rsidP="00165FFD">
                        <w:pPr>
                          <w:rPr>
                            <w:lang w:eastAsia="ja-JP"/>
                          </w:rPr>
                        </w:pPr>
                        <w:r>
                          <w:rPr>
                            <w:rFonts w:hint="eastAsia"/>
                            <w:lang w:eastAsia="ja-JP"/>
                          </w:rPr>
                          <w:t>DU0</w:t>
                        </w:r>
                        <w:r>
                          <w:rPr>
                            <w:lang w:eastAsia="ja-JP"/>
                          </w:rPr>
                          <w:t xml:space="preserve"> </w:t>
                        </w:r>
                        <w:r>
                          <w:rPr>
                            <w:rFonts w:hint="eastAsia"/>
                            <w:lang w:eastAsia="ja-JP"/>
                          </w:rPr>
                          <w:t>/</w:t>
                        </w:r>
                        <w:r>
                          <w:rPr>
                            <w:lang w:eastAsia="ja-JP"/>
                          </w:rPr>
                          <w:t xml:space="preserve"> </w:t>
                        </w:r>
                        <w:r>
                          <w:rPr>
                            <w:rFonts w:hint="eastAsia"/>
                            <w:lang w:eastAsia="ja-JP"/>
                          </w:rPr>
                          <w:t>DU1</w:t>
                        </w:r>
                      </w:p>
                    </w:txbxContent>
                  </v:textbox>
                </v:shape>
                <v:shape id="テキスト ボックス 9186" o:spid="_x0000_s1128" type="#_x0000_t202" style="position:absolute;left:32282;top:30648;width:8564;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" fillcolor="white [3201]" stroked="f" strokeweight=".5pt">
                  <v:textbox>
                    <w:txbxContent>
                      <w:p w14:paraId="11ACB058" w14:textId="77777777" w:rsidR="008679A3" w:rsidRPr="005D2ACE" w:rsidRDefault="008679A3" w:rsidP="00165FFD">
                        <w:pPr>
                          <w:pStyle w:val="Web"/>
                          <w:spacing w:after="200"/>
                        </w:pPr>
                        <w:r w:rsidRPr="00B94654">
                          <w:rPr>
                            <w:sz w:val="20"/>
                            <w:szCs w:val="20"/>
                          </w:rPr>
                          <w:t>DU</w:t>
                        </w:r>
                        <w:r>
                          <w:rPr>
                            <w:sz w:val="20"/>
                            <w:szCs w:val="20"/>
                          </w:rPr>
                          <w:t xml:space="preserve">2 </w:t>
                        </w:r>
                        <w:r w:rsidRPr="00B94654">
                          <w:rPr>
                            <w:sz w:val="20"/>
                            <w:szCs w:val="20"/>
                          </w:rPr>
                          <w:t>/</w:t>
                        </w:r>
                        <w:r>
                          <w:rPr>
                            <w:sz w:val="20"/>
                            <w:szCs w:val="20"/>
                          </w:rPr>
                          <w:t xml:space="preserve"> </w:t>
                        </w:r>
                        <w:r w:rsidRPr="00B94654">
                          <w:rPr>
                            <w:sz w:val="20"/>
                            <w:szCs w:val="20"/>
                          </w:rPr>
                          <w:t>DU</w:t>
                        </w:r>
                        <w:r>
                          <w:rPr>
                            <w:sz w:val="20"/>
                            <w:szCs w:val="20"/>
                          </w:rPr>
                          <w:t>3</w:t>
                        </w:r>
                      </w:p>
                    </w:txbxContent>
                  </v:textbox>
                </v:shape>
                <v:rect id="Rectangle 23" o:spid="_x0000_s1129" style="position:absolute;left:16360;top:32576;width:5334;height:30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" fillcolor="#dafda7" stroked="f">
                  <v:fill color2="#f5ffe6" rotate="t" angle="180" colors="0 #dafda7;22938f #e4fdc2;1 #f5ffe6" focus="100%" type="gradient"/>
                  <v:shadow on="t" color="black" opacity="24903f" origin=",.5" offset="0,.55556mm"/>
                  <v:textbox inset="0,0,0,0">
                    <w:txbxContent>
                      <w:p w14:paraId="7D91C1FB" w14:textId="77777777" w:rsidR="008679A3" w:rsidRDefault="008679A3" w:rsidP="00165FFD">
                        <w:pPr>
                          <w:pStyle w:val="Web"/>
                          <w:jc w:val="center"/>
                        </w:pPr>
                        <w:r>
                          <w:rPr>
                            <w:rFonts w:ascii="Calibri" w:hAnsi="Calibri" w:cstheme="minorBidi"/>
                            <w:color w:val="000000"/>
                            <w:kern w:val="24"/>
                          </w:rPr>
                          <w:t>DU1</w:t>
                        </w:r>
                      </w:p>
                    </w:txbxContent>
                  </v:textbox>
                </v:rect>
                <v:rect id="Rectangle 23" o:spid="_x0000_s1130" style="position:absolute;left:4532;top:32735;width:5334;height:30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" fillcolor="#dafda7" stroked="f">
                  <v:fill color2="#f5ffe6" rotate="t" angle="180" colors="0 #dafda7;22938f #e4fdc2;1 #f5ffe6" focus="100%" type="gradient"/>
                  <v:shadow on="t" color="black" opacity="24903f" origin=",.5" offset="0,.55556mm"/>
                  <v:textbox inset="0,0,0,0">
                    <w:txbxContent>
                      <w:p w14:paraId="33C8421F" w14:textId="77777777" w:rsidR="008679A3" w:rsidRDefault="008679A3" w:rsidP="00165FFD">
                        <w:pPr>
                          <w:pStyle w:val="Web"/>
                          <w:jc w:val="center"/>
                        </w:pPr>
                        <w:r>
                          <w:rPr>
                            <w:rFonts w:ascii="Calibri" w:hAnsi="Calibri" w:cstheme="minorBidi"/>
                            <w:color w:val="000000"/>
                            <w:kern w:val="24"/>
                          </w:rPr>
                          <w:t>DU0</w:t>
                        </w:r>
                      </w:p>
                    </w:txbxContent>
                  </v:textbox>
                </v:rect>
                <v:rect id="Rectangle 23" o:spid="_x0000_s1131" style="position:absolute;left:28423;top:32817;width:5334;height:30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" fillcolor="#dafda7" stroked="f">
                  <v:fill color2="#f5ffe6" rotate="t" angle="180" colors="0 #dafda7;22938f #e4fdc2;1 #f5ffe6" focus="100%" type="gradient"/>
                  <v:shadow on="t" color="black" opacity="24903f" origin=",.5" offset="0,.55556mm"/>
                  <v:textbox inset="0,0,0,0">
                    <w:txbxContent>
                      <w:p w14:paraId="4678606C" w14:textId="77777777" w:rsidR="008679A3" w:rsidRDefault="008679A3" w:rsidP="00165FFD">
                        <w:pPr>
                          <w:pStyle w:val="Web"/>
                          <w:jc w:val="center"/>
                        </w:pPr>
                        <w:r>
                          <w:rPr>
                            <w:rFonts w:ascii="Calibri" w:hAnsi="Calibri" w:cstheme="minorBidi"/>
                            <w:color w:val="000000"/>
                            <w:kern w:val="24"/>
                          </w:rPr>
                          <w:t>DU2</w:t>
                        </w:r>
                      </w:p>
                    </w:txbxContent>
                  </v:textbox>
                </v:rect>
                <v:rect id="Rectangle 23" o:spid="_x0000_s1132" style="position:absolute;left:40335;top:32701;width:5334;height:3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" fillcolor="#dafda7" stroked="f">
                  <v:fill color2="#f5ffe6" rotate="t" angle="180" colors="0 #dafda7;22938f #e4fdc2;1 #f5ffe6" focus="100%" type="gradient"/>
                  <v:shadow on="t" color="black" opacity="24903f" origin=",.5" offset="0,.55556mm"/>
                  <v:textbox inset="0,0,0,0">
                    <w:txbxContent>
                      <w:p w14:paraId="167DB947" w14:textId="77777777" w:rsidR="008679A3" w:rsidRDefault="008679A3" w:rsidP="00165FFD">
                        <w:pPr>
                          <w:pStyle w:val="Web"/>
                          <w:jc w:val="center"/>
                        </w:pPr>
                        <w:r>
                          <w:rPr>
                            <w:rFonts w:ascii="Calibri" w:hAnsi="Calibri" w:cstheme="minorBidi"/>
                            <w:color w:val="000000"/>
                            <w:kern w:val="24"/>
                          </w:rPr>
                          <w:t>DU3</w:t>
                        </w:r>
                      </w:p>
                    </w:txbxContent>
                  </v:textbox>
                </v:rect>
                <v:shape id="直線矢印コネクタ 895" o:spid="_x0000_s1133" type="#_x0000_t32" style="position:absolute;left:43271;top:25908;width:0;height:24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" strokecolor="black [3213]">
                  <v:stroke endarrow="block"/>
                </v:shape>
                <v:line id="直線コネクタ 8933" o:spid="_x0000_s1134" style="position:absolute;flip:x;visibility:visible;mso-wrap-style:square" from="32480,25812" to="43233,25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" strokecolor="#4579b8 [3044]"/>
                <v:shape id="円弧 899" o:spid="_x0000_s1135" style="position:absolute;left:17502;top:24574;width:2572;height:2067;visibility:visible;mso-wrap-style:square;v-text-anchor:middle" coordsize="257175,20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" path="m768,114613nsc-5128,71463,23164,29952,71584,10708v36062,-14332,78393,-14275,114394,154c234373,30258,262494,71915,256340,115092l128588,103335,768,114613xem768,114613nfc-5128,71463,23164,29952,71584,10708v36062,-14332,78393,-14275,114394,154c234373,30258,262494,71915,256340,115092e" filled="f" strokecolor="#4579b8 [3044]">
                  <v:path arrowok="t" o:connecttype="custom" o:connectlocs="768,114613;71584,10708;185978,10862;256340,115092" o:connectangles="0,0,0,0"/>
                </v:shape>
                <v:line id="直線コネクタ 900" o:spid="_x0000_s1136" style="position:absolute;flip:x y;visibility:visible;mso-wrap-style:square" from="20093,25707" to="29912,25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" strokecolor="#4579b8 [3044]"/>
                <v:line id="直線コネクタ 903" o:spid="_x0000_s1137" style="position:absolute;flip:x;visibility:visible;mso-wrap-style:square" from="15144,25602" to="17502,25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" strokecolor="#4579b8 [3044]"/>
                <v:shape id="AutoShape 24" o:spid="_x0000_s1138" type="#_x0000_t7" style="position:absolute;left:10480;top:19922;width:9144;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" adj="9450" fillcolor="yellow" strokecolor="#f79646" strokeweight="1pt">
                  <v:shadow on="t" color="#974706" offset="1pt"/>
                  <v:textbox inset="5.85pt,.7pt,5.85pt,.7pt"/>
                </v:shape>
                <v:shape id="AutoShape 24" o:spid="_x0000_s1139" type="#_x0000_t7" style="position:absolute;left:10949;top:15735;width:9144;height:2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" adj="9409" fillcolor="yellow" strokecolor="#f79646" strokeweight="1pt">
                  <v:shadow on="t" color="#974706" offset="1pt"/>
                  <v:textbox inset="5.85pt,.7pt,5.85pt,.7pt"/>
                </v:shape>
                <v:shape id="直線矢印コネクタ 915" o:spid="_x0000_s1140" type="#_x0000_t32" style="position:absolute;left:7241;top:18453;width:0;height:17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" strokecolor="black [3213]">
                  <v:stroke endarrow="block"/>
                </v:shape>
                <v:shape id="テキスト ボックス 4" o:spid="_x0000_s1141" type="#_x0000_t202" style="position:absolute;left:13661;top:16217;width:4941;height:1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" filled="f" stroked="f" strokeweight=".5pt">
                  <v:textbox>
                    <w:txbxContent>
                      <w:p w14:paraId="6B0921C3" w14:textId="77777777" w:rsidR="008679A3" w:rsidRDefault="008679A3" w:rsidP="00165FFD">
                        <w:pPr>
                          <w:pStyle w:val="Web"/>
                          <w:spacing w:line="160" w:lineRule="exact"/>
                        </w:pPr>
                        <w:r>
                          <w:rPr>
                            <w:color w:val="000000"/>
                            <w:kern w:val="24"/>
                            <w:sz w:val="12"/>
                            <w:szCs w:val="12"/>
                          </w:rPr>
                          <w:t>BRS*</w:t>
                        </w:r>
                      </w:p>
                    </w:txbxContent>
                  </v:textbox>
                </v:shape>
                <v:shape id="テキスト ボックス 4" o:spid="_x0000_s1142" type="#_x0000_t202" style="position:absolute;left:13064;top:20329;width:4941;height:18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" filled="f" stroked="f" strokeweight=".5pt">
                  <v:textbox>
                    <w:txbxContent>
                      <w:p w14:paraId="219FF58F" w14:textId="77777777" w:rsidR="008679A3" w:rsidRDefault="008679A3" w:rsidP="00165FFD">
                        <w:pPr>
                          <w:pStyle w:val="Web"/>
                          <w:spacing w:line="160" w:lineRule="exact"/>
                        </w:pPr>
                        <w:r>
                          <w:rPr>
                            <w:color w:val="000000"/>
                            <w:kern w:val="24"/>
                            <w:sz w:val="12"/>
                            <w:szCs w:val="12"/>
                          </w:rPr>
                          <w:t>WPF1</w:t>
                        </w:r>
                      </w:p>
                    </w:txbxContent>
                  </v:textbox>
                </v:shape>
                <v:shape id="カギ線コネクタ 918" o:spid="_x0000_s1143" type="#_x0000_t35" style="position:absolute;left:15049;top:7667;width:505;height:8152;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" adj="20389,17804" strokecolor="black [3213]">
                  <v:stroke endarrow="block"/>
                </v:shape>
                <v:shape id="直線矢印コネクタ 922" o:spid="_x0000_s1144" type="#_x0000_t32" style="position:absolute;left:15375;top:18348;width:0;height:17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" strokecolor="black [3213]">
                  <v:stroke endarrow="block"/>
                </v:shape>
                <v:line id="直線コネクタ 923" o:spid="_x0000_s1145" style="position:absolute;flip:y;visibility:visible;mso-wrap-style:square" from="15144,22431" to="15147,25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" strokecolor="#4579b8 [3044]"/>
                <v:shape id="円弧 924" o:spid="_x0000_s1146" style="position:absolute;left:29890;top:24574;width:2571;height:2064;visibility:visible;mso-wrap-style:square;v-text-anchor:middle" coordsize="257175,2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" path="m770,114465nsc-5138,71350,23185,29873,71649,10666v36026,-14277,78298,-14220,114264,154c234352,30179,262504,71802,256338,114944l128588,103188,770,114465xem770,114465nfc-5138,71350,23185,29873,71649,10666v36026,-14277,78298,-14220,114264,154c234352,30179,262504,71802,256338,114944e" filled="f" strokecolor="#4579b8 [3044]">
                  <v:path arrowok="t" o:connecttype="custom" o:connectlocs="770,114465;71649,10666;185913,10820;256338,114944" o:connectangles="0,0,0,0"/>
                </v:shape>
                <v:line id="直線コネクタ 925" o:spid="_x0000_s1147" style="position:absolute;visibility:visible;mso-wrap-style:square" from="18951,24060" to="26765,24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" strokecolor="#4579b8 [3044]"/>
                <v:line id="直線コネクタ 926" o:spid="_x0000_s1148" style="position:absolute;visibility:visible;mso-wrap-style:square" from="31286,24098" to="39097,24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" strokecolor="#4579b8 [3044]"/>
                <v:line id="直線コネクタ 927" o:spid="_x0000_s1149" style="position:absolute;visibility:visible;mso-wrap-style:square" from="39097,22374" to="39097,24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" strokecolor="#4579b8 [3044]"/>
                <v:line id="直線コネクタ 928" o:spid="_x0000_s1150" style="position:absolute;visibility:visible;mso-wrap-style:square" from="26759,22361" to="26759,240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" strokecolor="#4579b8 [3044]"/>
                <v:shape id="右中かっこ 459" o:spid="_x0000_s1151" type="#_x0000_t88" style="position:absolute;left:13340;top:2381;width:1709;height:10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" adj="291" strokecolor="#4579b8 [3044]"/>
                <v:shape id="右中かっこ 1013" o:spid="_x0000_s1152" type="#_x0000_t88" style="position:absolute;left:3110;top:2478;width:1038;height:1057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" adj="177" strokecolor="#4579b8 [3044]">
                  <v:textbox>
                    <w:txbxContent>
                      <w:p w14:paraId="544E39D3" w14:textId="77777777" w:rsidR="008679A3" w:rsidRDefault="008679A3" w:rsidP="00C37AD3">
                        <w:pPr>
                          <w:jc w:val="center"/>
                        </w:pPr>
                      </w:p>
                    </w:txbxContent>
                  </v:textbox>
                </v:shape>
                <v:shapetype id="_x0000_t33" coordsize="21600,21600" o:spt="33" o:oned="t" path="m,l21600,r,21600e" filled="f">
                  <v:stroke joinstyle="miter"/>
                  <v:path arrowok="t" fillok="f" o:connecttype="none"/>
                  <o:lock v:ext="edit" shapetype="t"/>
                </v:shapetype>
                <v:shape id="コネクタ: カギ線 468" o:spid="_x0000_s1153" type="#_x0000_t33" style="position:absolute;left:1619;top:14287;width:5586;height:144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" strokecolor="black [3040]">
                  <v:stroke endarrow="block"/>
                </v:shape>
                <v:shape id="コネクタ: カギ線 530" o:spid="_x0000_s1154" type="#_x0000_t35" style="position:absolute;left:1666;top:7669;width:1444;height:6618;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" adj="21365,19427" strokecolor="black [3040]"/>
                <w10:anchorlock/>
              </v:group>
            </w:pict>
          </mc:Fallback>
        </mc:AlternateContent>
      </w:r>
    </w:p>
    <w:p w14:paraId="75D3CFE3" w14:textId="47F996DF" w:rsidR="00165FFD" w:rsidRDefault="00165FFD" w:rsidP="00165FFD">
      <w:pPr>
        <w:pStyle w:val="figuretitle"/>
        <w:rPr>
          <w:lang w:eastAsia="ja-JP"/>
        </w:rPr>
      </w:pPr>
      <w:r>
        <w:t xml:space="preserve">Figure </w:t>
      </w:r>
      <w:r w:rsidR="00910085">
        <w:rPr>
          <w:noProof/>
        </w:rPr>
        <w:fldChar w:fldCharType="begin"/>
      </w:r>
      <w:r w:rsidR="00910085">
        <w:rPr>
          <w:noProof/>
        </w:rPr>
        <w:instrText xml:space="preserve"> STYLEREF 1 \s </w:instrText>
      </w:r>
      <w:r w:rsidR="00910085">
        <w:rPr>
          <w:noProof/>
        </w:rPr>
        <w:fldChar w:fldCharType="separate"/>
      </w:r>
      <w:r w:rsidR="00253C6E">
        <w:rPr>
          <w:noProof/>
        </w:rPr>
        <w:t>1</w:t>
      </w:r>
      <w:r w:rsidR="00910085">
        <w:rPr>
          <w:noProof/>
        </w:rPr>
        <w:fldChar w:fldCharType="end"/>
      </w:r>
      <w:r w:rsidR="00BC41F1">
        <w:noBreakHyphen/>
      </w:r>
      <w:r w:rsidR="00910085">
        <w:rPr>
          <w:noProof/>
        </w:rPr>
        <w:fldChar w:fldCharType="begin"/>
      </w:r>
      <w:r w:rsidR="00910085">
        <w:rPr>
          <w:noProof/>
        </w:rPr>
        <w:instrText xml:space="preserve"> SEQ Figure \* ARABIC \s 1 </w:instrText>
      </w:r>
      <w:r w:rsidR="00910085">
        <w:rPr>
          <w:noProof/>
        </w:rPr>
        <w:fldChar w:fldCharType="separate"/>
      </w:r>
      <w:r w:rsidR="00253C6E">
        <w:rPr>
          <w:noProof/>
        </w:rPr>
        <w:t>1</w:t>
      </w:r>
      <w:r w:rsidR="00910085">
        <w:rPr>
          <w:noProof/>
        </w:rPr>
        <w:fldChar w:fldCharType="end"/>
      </w:r>
      <w:r>
        <w:rPr>
          <w:lang w:eastAsia="ja-JP"/>
        </w:rPr>
        <w:t xml:space="preserve"> accesses</w:t>
      </w:r>
      <w:r>
        <w:rPr>
          <w:rFonts w:hint="eastAsia"/>
          <w:lang w:eastAsia="ja-JP"/>
        </w:rPr>
        <w:t xml:space="preserve"> of </w:t>
      </w:r>
      <w:r w:rsidR="00154034">
        <w:rPr>
          <w:lang w:eastAsia="ja-JP"/>
        </w:rPr>
        <w:t>layers (</w:t>
      </w:r>
      <w:r>
        <w:rPr>
          <w:rFonts w:hint="eastAsia"/>
          <w:lang w:eastAsia="ja-JP"/>
        </w:rPr>
        <w:t xml:space="preserve">R-Car </w:t>
      </w:r>
      <w:r>
        <w:rPr>
          <w:lang w:eastAsia="ja-JP"/>
        </w:rPr>
        <w:t>H3</w:t>
      </w:r>
      <w:r>
        <w:rPr>
          <w:rFonts w:hint="eastAsia"/>
          <w:lang w:eastAsia="ja-JP"/>
        </w:rPr>
        <w:t>)</w:t>
      </w:r>
    </w:p>
    <w:p w14:paraId="59DB308C" w14:textId="7EA8C768" w:rsidR="00C37AD3" w:rsidRDefault="00C37AD3" w:rsidP="00C37AD3">
      <w:pPr>
        <w:overflowPunct/>
        <w:autoSpaceDE/>
        <w:autoSpaceDN/>
        <w:adjustRightInd/>
        <w:spacing w:after="0" w:line="240" w:lineRule="auto"/>
        <w:ind w:left="200" w:hangingChars="100" w:hanging="200"/>
        <w:textAlignment w:val="auto"/>
      </w:pPr>
      <w:r>
        <w:rPr>
          <w:lang w:eastAsia="ja-JP"/>
        </w:rPr>
        <w:t xml:space="preserve">* The number of RPFs used in BRS can be selected with dtsi file. </w:t>
      </w:r>
      <w:r>
        <w:rPr>
          <w:rFonts w:hint="eastAsia"/>
          <w:lang w:eastAsia="ja-JP"/>
        </w:rPr>
        <w:t>Please refer to</w:t>
      </w:r>
      <w:r>
        <w:rPr>
          <w:lang w:eastAsia="ja-JP"/>
        </w:rPr>
        <w:t xml:space="preserve"> </w:t>
      </w:r>
      <w:r>
        <w:rPr>
          <w:lang w:eastAsia="ja-JP"/>
        </w:rPr>
        <w:fldChar w:fldCharType="begin"/>
      </w:r>
      <w:r>
        <w:rPr>
          <w:lang w:eastAsia="ja-JP"/>
        </w:rPr>
        <w:instrText xml:space="preserve"> REF _Ref473222797 \r \h </w:instrText>
      </w:r>
      <w:r>
        <w:rPr>
          <w:lang w:eastAsia="ja-JP"/>
        </w:rPr>
      </w:r>
      <w:r>
        <w:rPr>
          <w:lang w:eastAsia="ja-JP"/>
        </w:rPr>
        <w:fldChar w:fldCharType="separate"/>
      </w:r>
      <w:r w:rsidR="00253C6E">
        <w:rPr>
          <w:lang w:eastAsia="ja-JP"/>
        </w:rPr>
        <w:t>4.5</w:t>
      </w:r>
      <w:r>
        <w:rPr>
          <w:lang w:eastAsia="ja-JP"/>
        </w:rPr>
        <w:fldChar w:fldCharType="end"/>
      </w:r>
      <w:r>
        <w:rPr>
          <w:lang w:eastAsia="ja-JP"/>
        </w:rPr>
        <w:t xml:space="preserve"> </w:t>
      </w:r>
      <w:r>
        <w:rPr>
          <w:lang w:eastAsia="ja-JP"/>
        </w:rPr>
        <w:fldChar w:fldCharType="begin"/>
      </w:r>
      <w:r>
        <w:rPr>
          <w:lang w:eastAsia="ja-JP"/>
        </w:rPr>
        <w:instrText xml:space="preserve"> REF _Ref473222797 \h </w:instrText>
      </w:r>
      <w:r>
        <w:rPr>
          <w:lang w:eastAsia="ja-JP"/>
        </w:rPr>
      </w:r>
      <w:r>
        <w:rPr>
          <w:lang w:eastAsia="ja-JP"/>
        </w:rPr>
        <w:fldChar w:fldCharType="separate"/>
      </w:r>
      <w:r w:rsidR="00253C6E">
        <w:rPr>
          <w:lang w:eastAsia="ja-JP"/>
        </w:rPr>
        <w:t>BRS number setting</w:t>
      </w:r>
      <w:r>
        <w:rPr>
          <w:lang w:eastAsia="ja-JP"/>
        </w:rPr>
        <w:fldChar w:fldCharType="end"/>
      </w:r>
      <w:r>
        <w:rPr>
          <w:lang w:eastAsia="ja-JP"/>
        </w:rPr>
        <w:t>for details.</w:t>
      </w:r>
      <w:r w:rsidRPr="00FF43A5">
        <w:t xml:space="preserve"> </w:t>
      </w:r>
    </w:p>
    <w:p w14:paraId="48E25914" w14:textId="77777777" w:rsidR="00C37AD3" w:rsidRPr="006A3E55" w:rsidRDefault="00C37AD3" w:rsidP="00775E7B">
      <w:pPr>
        <w:rPr>
          <w:lang w:eastAsia="ja-JP"/>
        </w:rPr>
      </w:pPr>
    </w:p>
    <w:p w14:paraId="2E803586" w14:textId="77777777" w:rsidR="00780726" w:rsidRPr="002F4162" w:rsidRDefault="00780726" w:rsidP="00780726">
      <w:pPr>
        <w:keepNext/>
        <w:widowControl w:val="0"/>
        <w:pBdr>
          <w:top w:val="single" w:sz="4" w:space="8" w:color="auto"/>
          <w:left w:val="single" w:sz="4" w:space="8" w:color="auto"/>
          <w:bottom w:val="single" w:sz="4" w:space="31" w:color="auto"/>
          <w:right w:val="single" w:sz="4" w:space="8" w:color="auto"/>
        </w:pBdr>
        <w:kinsoku w:val="0"/>
        <w:autoSpaceDE/>
        <w:autoSpaceDN/>
        <w:spacing w:before="240" w:after="60" w:line="240" w:lineRule="atLeast"/>
        <w:ind w:left="142" w:right="142"/>
        <w:jc w:val="center"/>
        <w:rPr>
          <w:rFonts w:ascii="Arial" w:eastAsia="MS Gothic" w:hAnsi="Arial"/>
          <w:sz w:val="18"/>
          <w:lang w:eastAsia="ja-JP"/>
        </w:rPr>
      </w:pPr>
      <w:r w:rsidRPr="00AF40D3">
        <w:rPr>
          <w:rFonts w:ascii="MS PGothic" w:eastAsia="MS PGothic" w:hAnsi="MS PGothic"/>
          <w:noProof/>
          <w:kern w:val="2"/>
          <w:sz w:val="21"/>
          <w:szCs w:val="21"/>
        </w:rPr>
        <w:lastRenderedPageBreak/>
        <mc:AlternateContent>
          <mc:Choice Requires="wpc">
            <w:drawing>
              <wp:inline distT="0" distB="0" distL="0" distR="0" wp14:anchorId="418D60EB" wp14:editId="67CC001E">
                <wp:extent cx="6144895" cy="3876675"/>
                <wp:effectExtent l="0" t="0" r="0" b="0"/>
                <wp:docPr id="455" name="キャンバス 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 name="Rectangle 20"/>
                        <wps:cNvSpPr>
                          <a:spLocks noChangeArrowheads="1"/>
                        </wps:cNvSpPr>
                        <wps:spPr bwMode="auto">
                          <a:xfrm>
                            <a:off x="2259035" y="71063"/>
                            <a:ext cx="1125220" cy="2267300"/>
                          </a:xfrm>
                          <a:prstGeom prst="rect">
                            <a:avLst/>
                          </a:prstGeom>
                          <a:solidFill>
                            <a:srgbClr val="FFFFFF"/>
                          </a:solidFill>
                          <a:ln w="31750">
                            <a:solidFill>
                              <a:srgbClr val="4F81BD"/>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DE19D94" w14:textId="77777777" w:rsidR="008679A3" w:rsidRDefault="008679A3" w:rsidP="00780726">
                              <w:pPr>
                                <w:pStyle w:val="NormalWeb"/>
                                <w:spacing w:after="200"/>
                                <w:jc w:val="center"/>
                              </w:pPr>
                              <w:r>
                                <w:rPr>
                                  <w:rFonts w:cstheme="minorBidi"/>
                                  <w:color w:val="000000" w:themeColor="text1"/>
                                  <w:kern w:val="24"/>
                                  <w:sz w:val="20"/>
                                  <w:szCs w:val="20"/>
                                </w:rPr>
                                <w:t>VSPD1</w:t>
                              </w:r>
                            </w:p>
                          </w:txbxContent>
                        </wps:txbx>
                        <wps:bodyPr rot="0" vert="horz" wrap="square" lIns="74295" tIns="8890" rIns="74295" bIns="8890" anchor="t" anchorCtr="0" upright="1">
                          <a:noAutofit/>
                        </wps:bodyPr>
                      </wps:wsp>
                      <wps:wsp>
                        <wps:cNvPr id="6" name="Text Box 34"/>
                        <wps:cNvSpPr txBox="1">
                          <a:spLocks noChangeArrowheads="1"/>
                        </wps:cNvSpPr>
                        <wps:spPr bwMode="auto">
                          <a:xfrm>
                            <a:off x="4861856" y="377402"/>
                            <a:ext cx="1003838" cy="1059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1B9661" w14:textId="77777777" w:rsidR="008679A3" w:rsidRDefault="008679A3" w:rsidP="00780726">
                              <w:pPr>
                                <w:pStyle w:val="BodyText"/>
                                <w:spacing w:line="240" w:lineRule="auto"/>
                                <w:ind w:firstLine="0"/>
                                <w:rPr>
                                  <w:sz w:val="16"/>
                                </w:rPr>
                              </w:pPr>
                              <w:r>
                                <w:rPr>
                                  <w:sz w:val="16"/>
                                </w:rPr>
                                <w:t>M</w:t>
                              </w:r>
                              <w:r>
                                <w:rPr>
                                  <w:rFonts w:hint="eastAsia"/>
                                  <w:sz w:val="16"/>
                                </w:rPr>
                                <w:t xml:space="preserve">ulti </w:t>
                              </w:r>
                              <w:r>
                                <w:rPr>
                                  <w:sz w:val="16"/>
                                </w:rPr>
                                <w:t>plane:</w:t>
                              </w:r>
                            </w:p>
                            <w:p w14:paraId="0964E401" w14:textId="77777777" w:rsidR="008679A3" w:rsidRDefault="008679A3" w:rsidP="00780726">
                              <w:pPr>
                                <w:pStyle w:val="BodyText"/>
                                <w:spacing w:line="240" w:lineRule="auto"/>
                                <w:ind w:firstLine="0"/>
                                <w:rPr>
                                  <w:sz w:val="16"/>
                                </w:rPr>
                              </w:pPr>
                            </w:p>
                            <w:p w14:paraId="7E8BA8E4" w14:textId="77777777" w:rsidR="008679A3" w:rsidRPr="00052E79" w:rsidRDefault="008679A3" w:rsidP="00780726">
                              <w:pPr>
                                <w:pStyle w:val="BodyText"/>
                                <w:spacing w:line="240" w:lineRule="auto"/>
                                <w:ind w:firstLine="0"/>
                                <w:rPr>
                                  <w:sz w:val="16"/>
                                </w:rPr>
                              </w:pPr>
                              <w:r w:rsidRPr="00052E79">
                                <w:rPr>
                                  <w:sz w:val="16"/>
                                </w:rPr>
                                <w:t>One plane</w:t>
                              </w:r>
                              <w:r>
                                <w:rPr>
                                  <w:sz w:val="16"/>
                                </w:rPr>
                                <w:t xml:space="preserve"> </w:t>
                              </w:r>
                              <w:r w:rsidRPr="00052E79">
                                <w:rPr>
                                  <w:sz w:val="16"/>
                                </w:rPr>
                                <w:t>(RPF0) is assigned to desktop plane.</w:t>
                              </w:r>
                            </w:p>
                            <w:p w14:paraId="4EDB2B50" w14:textId="77777777" w:rsidR="008679A3" w:rsidRPr="00E63154" w:rsidRDefault="008679A3" w:rsidP="00780726">
                              <w:pPr>
                                <w:pStyle w:val="BodyText"/>
                                <w:spacing w:line="240" w:lineRule="auto"/>
                                <w:ind w:firstLine="0"/>
                                <w:rPr>
                                  <w:sz w:val="16"/>
                                </w:rPr>
                              </w:pPr>
                              <w:r w:rsidRPr="00052E79">
                                <w:rPr>
                                  <w:sz w:val="16"/>
                                </w:rPr>
                                <w:t xml:space="preserve">Remaining </w:t>
                              </w:r>
                              <w:r>
                                <w:rPr>
                                  <w:sz w:val="16"/>
                                </w:rPr>
                                <w:t>four</w:t>
                              </w:r>
                              <w:r w:rsidRPr="00052E79">
                                <w:rPr>
                                  <w:sz w:val="16"/>
                                </w:rPr>
                                <w:t xml:space="preserve"> planes</w:t>
                              </w:r>
                              <w:r>
                                <w:rPr>
                                  <w:sz w:val="16"/>
                                </w:rPr>
                                <w:t xml:space="preserve"> </w:t>
                              </w:r>
                              <w:r w:rsidRPr="00052E79">
                                <w:rPr>
                                  <w:sz w:val="16"/>
                                </w:rPr>
                                <w:t>(RPF1-</w:t>
                              </w:r>
                              <w:r>
                                <w:rPr>
                                  <w:sz w:val="16"/>
                                </w:rPr>
                                <w:t>4</w:t>
                              </w:r>
                              <w:r w:rsidRPr="00052E79">
                                <w:rPr>
                                  <w:sz w:val="16"/>
                                </w:rPr>
                                <w:t>) are assigned as overlays.</w:t>
                              </w:r>
                            </w:p>
                          </w:txbxContent>
                        </wps:txbx>
                        <wps:bodyPr rot="0" vert="horz" wrap="square" lIns="0" tIns="0" rIns="0" bIns="0" anchor="t" anchorCtr="0" upright="1">
                          <a:noAutofit/>
                        </wps:bodyPr>
                      </wps:wsp>
                      <wps:wsp>
                        <wps:cNvPr id="8" name="Rectangle 20"/>
                        <wps:cNvSpPr>
                          <a:spLocks noChangeArrowheads="1"/>
                        </wps:cNvSpPr>
                        <wps:spPr bwMode="auto">
                          <a:xfrm>
                            <a:off x="1055075" y="72008"/>
                            <a:ext cx="1125220" cy="2258404"/>
                          </a:xfrm>
                          <a:prstGeom prst="rect">
                            <a:avLst/>
                          </a:prstGeom>
                          <a:solidFill>
                            <a:srgbClr val="FFFFFF"/>
                          </a:solidFill>
                          <a:ln w="31750">
                            <a:solidFill>
                              <a:srgbClr val="4F81BD"/>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13FEB6A" w14:textId="77777777" w:rsidR="008679A3" w:rsidRDefault="008679A3" w:rsidP="00780726">
                              <w:pPr>
                                <w:pStyle w:val="NormalWeb"/>
                                <w:spacing w:after="200"/>
                                <w:jc w:val="center"/>
                              </w:pPr>
                              <w:r>
                                <w:rPr>
                                  <w:rFonts w:cstheme="minorBidi"/>
                                  <w:color w:val="000000" w:themeColor="text1"/>
                                  <w:kern w:val="24"/>
                                  <w:sz w:val="20"/>
                                  <w:szCs w:val="20"/>
                                </w:rPr>
                                <w:t>VSPD0</w:t>
                              </w:r>
                            </w:p>
                          </w:txbxContent>
                        </wps:txbx>
                        <wps:bodyPr rot="0" vert="horz" wrap="square" lIns="74295" tIns="8890" rIns="74295" bIns="8890" anchor="t" anchorCtr="0" upright="1">
                          <a:noAutofit/>
                        </wps:bodyPr>
                      </wps:wsp>
                      <wps:wsp>
                        <wps:cNvPr id="9" name="AutoShape 14"/>
                        <wps:cNvCnPr>
                          <a:cxnSpLocks noChangeShapeType="1"/>
                        </wps:cNvCnPr>
                        <wps:spPr bwMode="auto">
                          <a:xfrm>
                            <a:off x="2791193" y="3254242"/>
                            <a:ext cx="1905" cy="844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Rectangle 16"/>
                        <wps:cNvSpPr>
                          <a:spLocks noChangeArrowheads="1"/>
                        </wps:cNvSpPr>
                        <wps:spPr bwMode="auto">
                          <a:xfrm>
                            <a:off x="3455817" y="2395315"/>
                            <a:ext cx="1156902" cy="746130"/>
                          </a:xfrm>
                          <a:prstGeom prst="rect">
                            <a:avLst/>
                          </a:prstGeom>
                          <a:solidFill>
                            <a:srgbClr val="FFFFFF"/>
                          </a:solidFill>
                          <a:ln w="31750">
                            <a:solidFill>
                              <a:srgbClr val="C0504D"/>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74295" tIns="8890" rIns="74295" bIns="8890" anchor="t" anchorCtr="0" upright="1">
                          <a:noAutofit/>
                        </wps:bodyPr>
                      </wps:wsp>
                      <wps:wsp>
                        <wps:cNvPr id="11" name="Rectangle 17"/>
                        <wps:cNvSpPr>
                          <a:spLocks noChangeArrowheads="1"/>
                        </wps:cNvSpPr>
                        <wps:spPr bwMode="auto">
                          <a:xfrm>
                            <a:off x="1055075" y="2390190"/>
                            <a:ext cx="2329180" cy="743304"/>
                          </a:xfrm>
                          <a:prstGeom prst="rect">
                            <a:avLst/>
                          </a:prstGeom>
                          <a:solidFill>
                            <a:srgbClr val="FFFFFF"/>
                          </a:solidFill>
                          <a:ln w="31750">
                            <a:solidFill>
                              <a:srgbClr val="C0504D"/>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74295" tIns="8890" rIns="74295" bIns="8890" anchor="t" anchorCtr="0" upright="1">
                          <a:noAutofit/>
                        </wps:bodyPr>
                      </wps:wsp>
                      <wps:wsp>
                        <wps:cNvPr id="12" name="AutoShape 24"/>
                        <wps:cNvSpPr>
                          <a:spLocks noChangeArrowheads="1"/>
                        </wps:cNvSpPr>
                        <wps:spPr bwMode="auto">
                          <a:xfrm>
                            <a:off x="1146512" y="2550731"/>
                            <a:ext cx="914400" cy="151765"/>
                          </a:xfrm>
                          <a:prstGeom prst="parallelogram">
                            <a:avLst>
                              <a:gd name="adj" fmla="val 165789"/>
                            </a:avLst>
                          </a:prstGeom>
                          <a:gradFill rotWithShape="0">
                            <a:gsLst>
                              <a:gs pos="0">
                                <a:srgbClr val="FABF8F"/>
                              </a:gs>
                              <a:gs pos="50000">
                                <a:srgbClr val="F79646"/>
                              </a:gs>
                              <a:gs pos="100000">
                                <a:srgbClr val="FABF8F"/>
                              </a:gs>
                            </a:gsLst>
                            <a:lin ang="5400000" scaled="1"/>
                          </a:gradFill>
                          <a:ln w="12700">
                            <a:solidFill>
                              <a:srgbClr val="F79646"/>
                            </a:solidFill>
                            <a:miter lim="800000"/>
                            <a:headEnd/>
                            <a:tailEnd/>
                          </a:ln>
                          <a:effectLst>
                            <a:outerShdw dist="28398" dir="3806097" algn="ctr" rotWithShape="0">
                              <a:srgbClr val="974706"/>
                            </a:outerShdw>
                          </a:effectLst>
                        </wps:spPr>
                        <wps:bodyPr rot="0" vert="horz" wrap="square" lIns="74295" tIns="8890" rIns="74295" bIns="8890" anchor="t" anchorCtr="0" upright="1">
                          <a:noAutofit/>
                        </wps:bodyPr>
                      </wps:wsp>
                      <wps:wsp>
                        <wps:cNvPr id="13" name="AutoShape 32"/>
                        <wps:cNvSpPr>
                          <a:spLocks noChangeArrowheads="1"/>
                        </wps:cNvSpPr>
                        <wps:spPr bwMode="auto">
                          <a:xfrm>
                            <a:off x="2294278" y="2551682"/>
                            <a:ext cx="914400" cy="151765"/>
                          </a:xfrm>
                          <a:prstGeom prst="parallelogram">
                            <a:avLst>
                              <a:gd name="adj" fmla="val 165789"/>
                            </a:avLst>
                          </a:prstGeom>
                          <a:gradFill rotWithShape="0">
                            <a:gsLst>
                              <a:gs pos="0">
                                <a:srgbClr val="FABF8F"/>
                              </a:gs>
                              <a:gs pos="50000">
                                <a:srgbClr val="F79646"/>
                              </a:gs>
                              <a:gs pos="100000">
                                <a:srgbClr val="FABF8F"/>
                              </a:gs>
                            </a:gsLst>
                            <a:lin ang="5400000" scaled="1"/>
                          </a:gradFill>
                          <a:ln w="12700">
                            <a:solidFill>
                              <a:srgbClr val="F79646"/>
                            </a:solidFill>
                            <a:miter lim="800000"/>
                            <a:headEnd/>
                            <a:tailEnd/>
                          </a:ln>
                          <a:effectLst>
                            <a:outerShdw dist="28398" dir="3806097" algn="ctr" rotWithShape="0">
                              <a:srgbClr val="974706"/>
                            </a:outerShdw>
                          </a:effectLst>
                        </wps:spPr>
                        <wps:bodyPr rot="0" vert="horz" wrap="square" lIns="74295" tIns="8890" rIns="74295" bIns="8890" anchor="t" anchorCtr="0" upright="1">
                          <a:noAutofit/>
                        </wps:bodyPr>
                      </wps:wsp>
                      <wps:wsp>
                        <wps:cNvPr id="14" name="AutoShape 33"/>
                        <wps:cNvSpPr>
                          <a:spLocks noChangeArrowheads="1"/>
                        </wps:cNvSpPr>
                        <wps:spPr bwMode="auto">
                          <a:xfrm>
                            <a:off x="3534196" y="2554223"/>
                            <a:ext cx="914400" cy="151765"/>
                          </a:xfrm>
                          <a:prstGeom prst="parallelogram">
                            <a:avLst>
                              <a:gd name="adj" fmla="val 165789"/>
                            </a:avLst>
                          </a:prstGeom>
                          <a:gradFill rotWithShape="0">
                            <a:gsLst>
                              <a:gs pos="0">
                                <a:srgbClr val="FABF8F"/>
                              </a:gs>
                              <a:gs pos="50000">
                                <a:srgbClr val="F79646"/>
                              </a:gs>
                              <a:gs pos="100000">
                                <a:srgbClr val="FABF8F"/>
                              </a:gs>
                            </a:gsLst>
                            <a:lin ang="5400000" scaled="1"/>
                          </a:gradFill>
                          <a:ln w="12700">
                            <a:solidFill>
                              <a:srgbClr val="F79646"/>
                            </a:solidFill>
                            <a:miter lim="800000"/>
                            <a:headEnd/>
                            <a:tailEnd/>
                          </a:ln>
                          <a:effectLst>
                            <a:outerShdw dist="28398" dir="3806097" algn="ctr" rotWithShape="0">
                              <a:srgbClr val="974706"/>
                            </a:outerShdw>
                          </a:effectLst>
                        </wps:spPr>
                        <wps:bodyPr rot="0" vert="horz" wrap="square" lIns="74295" tIns="8890" rIns="74295" bIns="8890" anchor="t" anchorCtr="0" upright="1">
                          <a:noAutofit/>
                        </wps:bodyPr>
                      </wps:wsp>
                      <wps:wsp>
                        <wps:cNvPr id="15" name="テキスト ボックス 888"/>
                        <wps:cNvSpPr txBox="1"/>
                        <wps:spPr>
                          <a:xfrm>
                            <a:off x="1394998" y="2524379"/>
                            <a:ext cx="455930" cy="2101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1A894D" w14:textId="77777777" w:rsidR="008679A3" w:rsidRDefault="008679A3" w:rsidP="00780726">
                              <w:pPr>
                                <w:pStyle w:val="NormalWeb"/>
                                <w:spacing w:after="200" w:line="160" w:lineRule="exact"/>
                              </w:pPr>
                              <w:r>
                                <w:rPr>
                                  <w:rFonts w:cstheme="minorBidi"/>
                                  <w:color w:val="000000" w:themeColor="dark1"/>
                                  <w:kern w:val="24"/>
                                  <w:sz w:val="14"/>
                                  <w:szCs w:val="14"/>
                                </w:rPr>
                                <w:t>Plane1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 name="テキスト ボックス 4"/>
                        <wps:cNvSpPr txBox="1"/>
                        <wps:spPr>
                          <a:xfrm>
                            <a:off x="2559351" y="2529075"/>
                            <a:ext cx="456565" cy="206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C69E02" w14:textId="77777777" w:rsidR="008679A3" w:rsidRDefault="008679A3" w:rsidP="00780726">
                              <w:pPr>
                                <w:pStyle w:val="NormalWeb"/>
                                <w:spacing w:line="160" w:lineRule="exact"/>
                              </w:pPr>
                              <w:r>
                                <w:rPr>
                                  <w:rFonts w:cstheme="minorBidi"/>
                                  <w:color w:val="000000" w:themeColor="dark1"/>
                                  <w:kern w:val="24"/>
                                  <w:sz w:val="14"/>
                                  <w:szCs w:val="14"/>
                                </w:rPr>
                                <w:t>Plane3</w:t>
                              </w:r>
                            </w:p>
                            <w:p w14:paraId="12A89243" w14:textId="77777777" w:rsidR="008679A3" w:rsidRDefault="008679A3" w:rsidP="00780726">
                              <w:pPr>
                                <w:pStyle w:val="NormalWeb"/>
                              </w:pPr>
                              <w:r>
                                <w:rPr>
                                  <w:rFonts w:cstheme="minorBidi"/>
                                  <w:color w:val="000000" w:themeColor="dark1"/>
                                  <w:kern w:val="24"/>
                                  <w:sz w:val="12"/>
                                  <w:szCs w:val="1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17" name="グループ化 17"/>
                        <wpg:cNvGrpSpPr/>
                        <wpg:grpSpPr>
                          <a:xfrm>
                            <a:off x="1178231" y="479881"/>
                            <a:ext cx="914400" cy="196850"/>
                            <a:chOff x="123156" y="412065"/>
                            <a:chExt cx="914400" cy="197262"/>
                          </a:xfrm>
                        </wpg:grpSpPr>
                        <wps:wsp>
                          <wps:cNvPr id="18" name="AutoShape 29"/>
                          <wps:cNvSpPr>
                            <a:spLocks noChangeArrowheads="1"/>
                          </wps:cNvSpPr>
                          <wps:spPr bwMode="auto">
                            <a:xfrm>
                              <a:off x="123156" y="455595"/>
                              <a:ext cx="914400" cy="114301"/>
                            </a:xfrm>
                            <a:prstGeom prst="parallelogram">
                              <a:avLst>
                                <a:gd name="adj" fmla="val 165670"/>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bodyPr rot="0" vert="horz" wrap="square" lIns="74295" tIns="8890" rIns="74295" bIns="8890" anchor="t" anchorCtr="0" upright="1">
                            <a:noAutofit/>
                          </wps:bodyPr>
                        </wps:wsp>
                        <wps:wsp>
                          <wps:cNvPr id="19" name="テキスト ボックス 4"/>
                          <wps:cNvSpPr txBox="1"/>
                          <wps:spPr>
                            <a:xfrm>
                              <a:off x="324044" y="412065"/>
                              <a:ext cx="471859" cy="1972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086769" w14:textId="77777777" w:rsidR="008679A3" w:rsidRDefault="008679A3" w:rsidP="00780726">
                                <w:pPr>
                                  <w:pStyle w:val="NormalWeb"/>
                                  <w:spacing w:line="160" w:lineRule="exact"/>
                                </w:pPr>
                                <w:r>
                                  <w:rPr>
                                    <w:rFonts w:cstheme="minorBidi"/>
                                    <w:color w:val="000000"/>
                                    <w:kern w:val="24"/>
                                    <w:sz w:val="12"/>
                                    <w:szCs w:val="12"/>
                                  </w:rPr>
                                  <w:t>RPF3</w:t>
                                </w:r>
                              </w:p>
                              <w:p w14:paraId="037411D9" w14:textId="77777777" w:rsidR="008679A3" w:rsidRDefault="008679A3" w:rsidP="00780726">
                                <w:pPr>
                                  <w:pStyle w:val="NormalWeb"/>
                                </w:pPr>
                                <w:r>
                                  <w:rPr>
                                    <w:rFonts w:cstheme="minorBidi"/>
                                    <w:color w:val="008080"/>
                                    <w:kern w:val="24"/>
                                    <w:sz w:val="12"/>
                                    <w:szCs w:val="12"/>
                                  </w:rPr>
                                  <w:t> </w:t>
                                </w:r>
                              </w:p>
                              <w:p w14:paraId="16DD5820" w14:textId="77777777" w:rsidR="008679A3" w:rsidRDefault="008679A3" w:rsidP="00780726">
                                <w:pPr>
                                  <w:pStyle w:val="NormalWeb"/>
                                </w:pPr>
                                <w:r>
                                  <w:rPr>
                                    <w:rFonts w:cstheme="minorBidi"/>
                                    <w:color w:val="000000" w:themeColor="dark1"/>
                                    <w:kern w:val="24"/>
                                    <w:sz w:val="12"/>
                                    <w:szCs w:val="1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20" name="グループ化 20"/>
                        <wpg:cNvGrpSpPr/>
                        <wpg:grpSpPr>
                          <a:xfrm>
                            <a:off x="1162356" y="702763"/>
                            <a:ext cx="914400" cy="188594"/>
                            <a:chOff x="107281" y="634947"/>
                            <a:chExt cx="914400" cy="189230"/>
                          </a:xfrm>
                        </wpg:grpSpPr>
                        <wps:wsp>
                          <wps:cNvPr id="21" name="AutoShape 28"/>
                          <wps:cNvSpPr>
                            <a:spLocks noChangeArrowheads="1"/>
                          </wps:cNvSpPr>
                          <wps:spPr bwMode="auto">
                            <a:xfrm>
                              <a:off x="107281" y="673398"/>
                              <a:ext cx="914400" cy="114301"/>
                            </a:xfrm>
                            <a:prstGeom prst="parallelogram">
                              <a:avLst>
                                <a:gd name="adj" fmla="val 165670"/>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bodyPr rot="0" vert="horz" wrap="square" lIns="74295" tIns="8890" rIns="74295" bIns="8890" anchor="t" anchorCtr="0" upright="1">
                            <a:noAutofit/>
                          </wps:bodyPr>
                        </wps:wsp>
                        <wps:wsp>
                          <wps:cNvPr id="22" name="テキスト ボックス 4"/>
                          <wps:cNvSpPr txBox="1"/>
                          <wps:spPr>
                            <a:xfrm>
                              <a:off x="339923" y="634947"/>
                              <a:ext cx="428301" cy="189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FC9E26" w14:textId="77777777" w:rsidR="008679A3" w:rsidRDefault="008679A3" w:rsidP="00780726">
                                <w:pPr>
                                  <w:pStyle w:val="NormalWeb"/>
                                  <w:spacing w:line="160" w:lineRule="exact"/>
                                </w:pPr>
                                <w:r>
                                  <w:rPr>
                                    <w:rFonts w:cstheme="minorBidi"/>
                                    <w:color w:val="000000"/>
                                    <w:kern w:val="24"/>
                                    <w:sz w:val="12"/>
                                    <w:szCs w:val="12"/>
                                  </w:rPr>
                                  <w:t>RPF2</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23" name="グループ化 23"/>
                        <wpg:cNvGrpSpPr/>
                        <wpg:grpSpPr>
                          <a:xfrm>
                            <a:off x="1185851" y="877394"/>
                            <a:ext cx="914400" cy="226061"/>
                            <a:chOff x="130776" y="809578"/>
                            <a:chExt cx="914400" cy="226332"/>
                          </a:xfrm>
                        </wpg:grpSpPr>
                        <wps:wsp>
                          <wps:cNvPr id="24" name="AutoShape 27"/>
                          <wps:cNvSpPr>
                            <a:spLocks noChangeArrowheads="1"/>
                          </wps:cNvSpPr>
                          <wps:spPr bwMode="auto">
                            <a:xfrm>
                              <a:off x="130776" y="856701"/>
                              <a:ext cx="914400" cy="114300"/>
                            </a:xfrm>
                            <a:prstGeom prst="parallelogram">
                              <a:avLst>
                                <a:gd name="adj" fmla="val 164100"/>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bodyPr rot="0" vert="horz" wrap="square" lIns="74295" tIns="8890" rIns="74295" bIns="8890" anchor="t" anchorCtr="0" upright="1">
                            <a:noAutofit/>
                          </wps:bodyPr>
                        </wps:wsp>
                        <wps:wsp>
                          <wps:cNvPr id="25" name="テキスト ボックス 4"/>
                          <wps:cNvSpPr txBox="1"/>
                          <wps:spPr>
                            <a:xfrm>
                              <a:off x="345318" y="809578"/>
                              <a:ext cx="462306" cy="2263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A2BC41" w14:textId="77777777" w:rsidR="008679A3" w:rsidRDefault="008679A3" w:rsidP="00780726">
                                <w:pPr>
                                  <w:pStyle w:val="NormalWeb"/>
                                  <w:spacing w:line="160" w:lineRule="exact"/>
                                </w:pPr>
                                <w:r>
                                  <w:rPr>
                                    <w:rFonts w:cstheme="minorBidi"/>
                                    <w:color w:val="000000"/>
                                    <w:kern w:val="24"/>
                                    <w:sz w:val="12"/>
                                    <w:szCs w:val="12"/>
                                  </w:rPr>
                                  <w:t>RPF1</w:t>
                                </w:r>
                              </w:p>
                              <w:p w14:paraId="431CC39C" w14:textId="77777777" w:rsidR="008679A3" w:rsidRDefault="008679A3" w:rsidP="00780726">
                                <w:pPr>
                                  <w:pStyle w:val="NormalWeb"/>
                                </w:pPr>
                                <w:r>
                                  <w:rPr>
                                    <w:rFonts w:cstheme="minorBidi"/>
                                    <w:color w:val="008080"/>
                                    <w:kern w:val="24"/>
                                    <w:sz w:val="12"/>
                                    <w:szCs w:val="12"/>
                                  </w:rPr>
                                  <w:t> </w:t>
                                </w:r>
                              </w:p>
                              <w:p w14:paraId="418901C7" w14:textId="77777777" w:rsidR="008679A3" w:rsidRDefault="008679A3" w:rsidP="00780726">
                                <w:pPr>
                                  <w:pStyle w:val="NormalWeb"/>
                                </w:pPr>
                                <w:r>
                                  <w:rPr>
                                    <w:rFonts w:cstheme="minorBidi"/>
                                    <w:color w:val="000000" w:themeColor="dark1"/>
                                    <w:kern w:val="24"/>
                                    <w:sz w:val="12"/>
                                    <w:szCs w:val="1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26" name="グループ化 26"/>
                        <wpg:cNvGrpSpPr/>
                        <wpg:grpSpPr>
                          <a:xfrm>
                            <a:off x="1169976" y="1074871"/>
                            <a:ext cx="914400" cy="188594"/>
                            <a:chOff x="114901" y="1007055"/>
                            <a:chExt cx="914400" cy="189230"/>
                          </a:xfrm>
                        </wpg:grpSpPr>
                        <wps:wsp>
                          <wps:cNvPr id="27" name="AutoShape 26"/>
                          <wps:cNvSpPr>
                            <a:spLocks noChangeArrowheads="1"/>
                          </wps:cNvSpPr>
                          <wps:spPr bwMode="auto">
                            <a:xfrm>
                              <a:off x="114901" y="1059453"/>
                              <a:ext cx="914400" cy="114300"/>
                            </a:xfrm>
                            <a:prstGeom prst="parallelogram">
                              <a:avLst>
                                <a:gd name="adj" fmla="val 164100"/>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bodyPr rot="0" vert="horz" wrap="square" lIns="74295" tIns="8890" rIns="74295" bIns="8890" anchor="t" anchorCtr="0" upright="1">
                            <a:noAutofit/>
                          </wps:bodyPr>
                        </wps:wsp>
                        <wps:wsp>
                          <wps:cNvPr id="28" name="テキスト ボックス 4"/>
                          <wps:cNvSpPr txBox="1"/>
                          <wps:spPr>
                            <a:xfrm>
                              <a:off x="345345" y="1007055"/>
                              <a:ext cx="494112" cy="189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5B26B1" w14:textId="77777777" w:rsidR="008679A3" w:rsidRDefault="008679A3" w:rsidP="00780726">
                                <w:pPr>
                                  <w:pStyle w:val="NormalWeb"/>
                                  <w:spacing w:line="160" w:lineRule="exact"/>
                                </w:pPr>
                                <w:r>
                                  <w:rPr>
                                    <w:rFonts w:cstheme="minorBidi"/>
                                    <w:color w:val="000000"/>
                                    <w:kern w:val="24"/>
                                    <w:sz w:val="12"/>
                                    <w:szCs w:val="12"/>
                                  </w:rPr>
                                  <w:t>RPF0</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9" name="テキスト ボックス 4"/>
                        <wps:cNvSpPr txBox="1"/>
                        <wps:spPr>
                          <a:xfrm>
                            <a:off x="3783116" y="2530093"/>
                            <a:ext cx="467995" cy="2044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36A429" w14:textId="77777777" w:rsidR="008679A3" w:rsidRDefault="008679A3" w:rsidP="00780726">
                              <w:pPr>
                                <w:pStyle w:val="NormalWeb"/>
                                <w:spacing w:line="160" w:lineRule="exact"/>
                              </w:pPr>
                              <w:r>
                                <w:rPr>
                                  <w:rFonts w:cstheme="minorBidi"/>
                                  <w:color w:val="000000"/>
                                  <w:kern w:val="24"/>
                                  <w:sz w:val="14"/>
                                  <w:szCs w:val="14"/>
                                </w:rPr>
                                <w:t>Plane1</w:t>
                              </w:r>
                            </w:p>
                            <w:p w14:paraId="78447CED" w14:textId="77777777" w:rsidR="008679A3" w:rsidRDefault="008679A3" w:rsidP="00780726">
                              <w:pPr>
                                <w:pStyle w:val="NormalWeb"/>
                              </w:pPr>
                              <w:r>
                                <w:rPr>
                                  <w:rFonts w:cstheme="minorBidi"/>
                                  <w:color w:val="000000" w:themeColor="dark1"/>
                                  <w:kern w:val="24"/>
                                  <w:sz w:val="12"/>
                                  <w:szCs w:val="1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AutoShape 14"/>
                        <wps:cNvCnPr>
                          <a:cxnSpLocks noChangeShapeType="1"/>
                        </wps:cNvCnPr>
                        <wps:spPr bwMode="auto">
                          <a:xfrm>
                            <a:off x="1608438" y="3270117"/>
                            <a:ext cx="3175" cy="755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AutoShape 14"/>
                        <wps:cNvCnPr>
                          <a:cxnSpLocks noChangeShapeType="1"/>
                        </wps:cNvCnPr>
                        <wps:spPr bwMode="auto">
                          <a:xfrm flipH="1">
                            <a:off x="3994930" y="3278372"/>
                            <a:ext cx="2540" cy="812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94" name="正方形/長方形 1794"/>
                        <wps:cNvSpPr/>
                        <wps:spPr>
                          <a:xfrm>
                            <a:off x="1262363" y="3346317"/>
                            <a:ext cx="699135" cy="34036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3A3060" w14:textId="77777777" w:rsidR="008679A3" w:rsidRDefault="008679A3" w:rsidP="00780726">
                              <w:pPr>
                                <w:pStyle w:val="NormalWeb"/>
                                <w:spacing w:after="200"/>
                                <w:jc w:val="center"/>
                              </w:pPr>
                              <w:r>
                                <w:rPr>
                                  <w:rFonts w:cstheme="minorBidi"/>
                                  <w:color w:val="000000"/>
                                  <w:kern w:val="24"/>
                                  <w:sz w:val="20"/>
                                  <w:szCs w:val="20"/>
                                </w:rPr>
                                <w:t>LVDS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09" name="正方形/長方形 1809"/>
                        <wps:cNvSpPr/>
                        <wps:spPr>
                          <a:xfrm>
                            <a:off x="2443848" y="3339332"/>
                            <a:ext cx="699135" cy="35560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4E3791" w14:textId="77777777" w:rsidR="008679A3" w:rsidRDefault="008679A3" w:rsidP="00780726">
                              <w:pPr>
                                <w:pStyle w:val="NormalWeb"/>
                                <w:jc w:val="center"/>
                              </w:pPr>
                              <w:r>
                                <w:rPr>
                                  <w:rFonts w:cstheme="minorBidi"/>
                                  <w:color w:val="000000"/>
                                  <w:kern w:val="24"/>
                                  <w:sz w:val="20"/>
                                  <w:szCs w:val="20"/>
                                </w:rPr>
                                <w:t>HDMI 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18" name="AutoShape 24"/>
                        <wps:cNvSpPr>
                          <a:spLocks noChangeArrowheads="1"/>
                        </wps:cNvSpPr>
                        <wps:spPr bwMode="auto">
                          <a:xfrm>
                            <a:off x="1142295" y="2027173"/>
                            <a:ext cx="914400" cy="241300"/>
                          </a:xfrm>
                          <a:prstGeom prst="parallelogram">
                            <a:avLst>
                              <a:gd name="adj" fmla="val 165789"/>
                            </a:avLst>
                          </a:prstGeom>
                          <a:solidFill>
                            <a:srgbClr val="FFFF00"/>
                          </a:solidFill>
                          <a:ln w="12700">
                            <a:solidFill>
                              <a:srgbClr val="F79646"/>
                            </a:solidFill>
                            <a:miter lim="800000"/>
                            <a:headEnd/>
                            <a:tailEnd/>
                          </a:ln>
                          <a:effectLst>
                            <a:outerShdw dist="28398" dir="3806097" algn="ctr" rotWithShape="0">
                              <a:srgbClr val="974706"/>
                            </a:outerShdw>
                          </a:effectLst>
                        </wps:spPr>
                        <wps:bodyPr rot="0" vert="horz" wrap="square" lIns="74295" tIns="8890" rIns="74295" bIns="8890" anchor="t" anchorCtr="0" upright="1">
                          <a:noAutofit/>
                        </wps:bodyPr>
                      </wps:wsp>
                      <wps:wsp>
                        <wps:cNvPr id="1819" name="AutoShape 24"/>
                        <wps:cNvSpPr>
                          <a:spLocks noChangeArrowheads="1"/>
                        </wps:cNvSpPr>
                        <wps:spPr bwMode="auto">
                          <a:xfrm>
                            <a:off x="1142295" y="1600957"/>
                            <a:ext cx="914400" cy="250825"/>
                          </a:xfrm>
                          <a:prstGeom prst="parallelogram">
                            <a:avLst>
                              <a:gd name="adj" fmla="val 165789"/>
                            </a:avLst>
                          </a:prstGeom>
                          <a:solidFill>
                            <a:srgbClr val="FFFF00"/>
                          </a:solidFill>
                          <a:ln w="12700">
                            <a:solidFill>
                              <a:srgbClr val="F79646"/>
                            </a:solidFill>
                            <a:miter lim="800000"/>
                            <a:headEnd/>
                            <a:tailEnd/>
                          </a:ln>
                          <a:effectLst>
                            <a:outerShdw dist="28398" dir="3806097" algn="ctr" rotWithShape="0">
                              <a:srgbClr val="974706"/>
                            </a:outerShdw>
                          </a:effectLst>
                        </wps:spPr>
                        <wps:bodyPr rot="0" vert="horz" wrap="square" lIns="74295" tIns="8890" rIns="74295" bIns="8890" anchor="t" anchorCtr="0" upright="1">
                          <a:noAutofit/>
                        </wps:bodyPr>
                      </wps:wsp>
                      <wps:wsp>
                        <wps:cNvPr id="1820" name="直線矢印コネクタ 1820"/>
                        <wps:cNvCnPr>
                          <a:stCxn id="1819" idx="4"/>
                          <a:endCxn id="1818" idx="0"/>
                        </wps:cNvCnPr>
                        <wps:spPr>
                          <a:xfrm>
                            <a:off x="1599495" y="1851782"/>
                            <a:ext cx="0" cy="17539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21" name="カギ線コネクタ 1821"/>
                        <wps:cNvCnPr>
                          <a:stCxn id="1823" idx="5"/>
                          <a:endCxn id="1819" idx="0"/>
                        </wps:cNvCnPr>
                        <wps:spPr>
                          <a:xfrm rot="10800000" flipH="1" flipV="1">
                            <a:off x="1272713" y="381595"/>
                            <a:ext cx="326781" cy="1219361"/>
                          </a:xfrm>
                          <a:prstGeom prst="bentConnector4">
                            <a:avLst>
                              <a:gd name="adj1" fmla="val -46637"/>
                              <a:gd name="adj2" fmla="val 8905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g:cNvPr id="1822" name="グループ化 1822"/>
                        <wpg:cNvGrpSpPr/>
                        <wpg:grpSpPr>
                          <a:xfrm>
                            <a:off x="1178231" y="281126"/>
                            <a:ext cx="914400" cy="196850"/>
                            <a:chOff x="123156" y="213310"/>
                            <a:chExt cx="914400" cy="197262"/>
                          </a:xfrm>
                        </wpg:grpSpPr>
                        <wps:wsp>
                          <wps:cNvPr id="1823" name="AutoShape 29"/>
                          <wps:cNvSpPr>
                            <a:spLocks noChangeArrowheads="1"/>
                          </wps:cNvSpPr>
                          <wps:spPr bwMode="auto">
                            <a:xfrm>
                              <a:off x="123156" y="256840"/>
                              <a:ext cx="914400" cy="114301"/>
                            </a:xfrm>
                            <a:prstGeom prst="parallelogram">
                              <a:avLst>
                                <a:gd name="adj" fmla="val 165670"/>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bodyPr rot="0" vert="horz" wrap="square" lIns="74295" tIns="8890" rIns="74295" bIns="8890" anchor="t" anchorCtr="0" upright="1">
                            <a:noAutofit/>
                          </wps:bodyPr>
                        </wps:wsp>
                        <wps:wsp>
                          <wps:cNvPr id="1824" name="テキスト ボックス 4"/>
                          <wps:cNvSpPr txBox="1"/>
                          <wps:spPr>
                            <a:xfrm>
                              <a:off x="324044" y="213310"/>
                              <a:ext cx="471859" cy="1972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C0D73B" w14:textId="77777777" w:rsidR="008679A3" w:rsidRDefault="008679A3" w:rsidP="00780726">
                                <w:pPr>
                                  <w:pStyle w:val="NormalWeb"/>
                                  <w:spacing w:line="160" w:lineRule="exact"/>
                                </w:pPr>
                                <w:r>
                                  <w:rPr>
                                    <w:rFonts w:cstheme="minorBidi"/>
                                    <w:color w:val="000000"/>
                                    <w:kern w:val="24"/>
                                    <w:sz w:val="12"/>
                                    <w:szCs w:val="12"/>
                                  </w:rPr>
                                  <w:t>RPF4</w:t>
                                </w:r>
                              </w:p>
                              <w:p w14:paraId="570DC47B" w14:textId="77777777" w:rsidR="008679A3" w:rsidRDefault="008679A3" w:rsidP="00780726">
                                <w:pPr>
                                  <w:pStyle w:val="NormalWeb"/>
                                </w:pPr>
                                <w:r>
                                  <w:rPr>
                                    <w:rFonts w:cstheme="minorBidi"/>
                                    <w:color w:val="008080"/>
                                    <w:kern w:val="24"/>
                                    <w:sz w:val="12"/>
                                    <w:szCs w:val="12"/>
                                  </w:rPr>
                                  <w:t> </w:t>
                                </w:r>
                              </w:p>
                              <w:p w14:paraId="4637788D" w14:textId="77777777" w:rsidR="008679A3" w:rsidRDefault="008679A3" w:rsidP="00780726">
                                <w:pPr>
                                  <w:pStyle w:val="NormalWeb"/>
                                </w:pPr>
                                <w:r>
                                  <w:rPr>
                                    <w:rFonts w:cstheme="minorBidi"/>
                                    <w:color w:val="000000" w:themeColor="dark1"/>
                                    <w:kern w:val="24"/>
                                    <w:sz w:val="12"/>
                                    <w:szCs w:val="1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1830" name="直線コネクタ 1830"/>
                        <wps:cNvCnPr>
                          <a:stCxn id="21" idx="5"/>
                        </wps:cNvCnPr>
                        <wps:spPr>
                          <a:xfrm flipH="1" flipV="1">
                            <a:off x="1122956" y="797060"/>
                            <a:ext cx="133763" cy="984"/>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1831" name="直線矢印コネクタ 1831"/>
                        <wps:cNvCnPr>
                          <a:stCxn id="1818" idx="4"/>
                          <a:endCxn id="12" idx="0"/>
                        </wps:cNvCnPr>
                        <wps:spPr>
                          <a:xfrm>
                            <a:off x="1599495" y="2268473"/>
                            <a:ext cx="4217" cy="28225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34" name="AutoShape 24"/>
                        <wps:cNvSpPr>
                          <a:spLocks noChangeArrowheads="1"/>
                        </wps:cNvSpPr>
                        <wps:spPr bwMode="auto">
                          <a:xfrm>
                            <a:off x="2308189" y="2022980"/>
                            <a:ext cx="914400" cy="241300"/>
                          </a:xfrm>
                          <a:prstGeom prst="parallelogram">
                            <a:avLst>
                              <a:gd name="adj" fmla="val 165789"/>
                            </a:avLst>
                          </a:prstGeom>
                          <a:solidFill>
                            <a:srgbClr val="FFFF00"/>
                          </a:solidFill>
                          <a:ln w="12700">
                            <a:solidFill>
                              <a:srgbClr val="F79646"/>
                            </a:solidFill>
                            <a:miter lim="800000"/>
                            <a:headEnd/>
                            <a:tailEnd/>
                          </a:ln>
                          <a:effectLst>
                            <a:outerShdw dist="28398" dir="3806097" algn="ctr" rotWithShape="0">
                              <a:srgbClr val="974706"/>
                            </a:outerShdw>
                          </a:effectLst>
                        </wps:spPr>
                        <wps:bodyPr rot="0" vert="horz" wrap="square" lIns="74295" tIns="8890" rIns="74295" bIns="8890" anchor="t" anchorCtr="0" upright="1">
                          <a:noAutofit/>
                        </wps:bodyPr>
                      </wps:wsp>
                      <wps:wsp>
                        <wps:cNvPr id="1835" name="AutoShape 24"/>
                        <wps:cNvSpPr>
                          <a:spLocks noChangeArrowheads="1"/>
                        </wps:cNvSpPr>
                        <wps:spPr bwMode="auto">
                          <a:xfrm>
                            <a:off x="2308189" y="1596764"/>
                            <a:ext cx="914400" cy="250825"/>
                          </a:xfrm>
                          <a:prstGeom prst="parallelogram">
                            <a:avLst>
                              <a:gd name="adj" fmla="val 165789"/>
                            </a:avLst>
                          </a:prstGeom>
                          <a:solidFill>
                            <a:srgbClr val="FFFF00"/>
                          </a:solidFill>
                          <a:ln w="12700">
                            <a:solidFill>
                              <a:srgbClr val="F79646"/>
                            </a:solidFill>
                            <a:miter lim="800000"/>
                            <a:headEnd/>
                            <a:tailEnd/>
                          </a:ln>
                          <a:effectLst>
                            <a:outerShdw dist="28398" dir="3806097" algn="ctr" rotWithShape="0">
                              <a:srgbClr val="974706"/>
                            </a:outerShdw>
                          </a:effectLst>
                        </wps:spPr>
                        <wps:bodyPr rot="0" vert="horz" wrap="square" lIns="74295" tIns="8890" rIns="74295" bIns="8890" anchor="t" anchorCtr="0" upright="1">
                          <a:noAutofit/>
                        </wps:bodyPr>
                      </wps:wsp>
                      <wps:wsp>
                        <wps:cNvPr id="1839" name="直線矢印コネクタ 1839"/>
                        <wps:cNvCnPr>
                          <a:stCxn id="1835" idx="4"/>
                          <a:endCxn id="1834" idx="0"/>
                        </wps:cNvCnPr>
                        <wps:spPr>
                          <a:xfrm>
                            <a:off x="2765389" y="1847589"/>
                            <a:ext cx="0" cy="17539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40" name="直線矢印コネクタ 1840"/>
                        <wps:cNvCnPr>
                          <a:stCxn id="1834" idx="4"/>
                        </wps:cNvCnPr>
                        <wps:spPr>
                          <a:xfrm>
                            <a:off x="2765389" y="2264280"/>
                            <a:ext cx="4217" cy="28225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56" name="正方形/長方形 1856"/>
                        <wps:cNvSpPr/>
                        <wps:spPr>
                          <a:xfrm>
                            <a:off x="3588231" y="3356768"/>
                            <a:ext cx="901065" cy="33464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BA53E2" w14:textId="77777777" w:rsidR="008679A3" w:rsidRDefault="008679A3" w:rsidP="00780726">
                              <w:pPr>
                                <w:pStyle w:val="NormalWeb"/>
                                <w:jc w:val="center"/>
                              </w:pPr>
                              <w:r>
                                <w:rPr>
                                  <w:rFonts w:cstheme="minorBidi"/>
                                  <w:color w:val="000000"/>
                                  <w:kern w:val="24"/>
                                  <w:sz w:val="20"/>
                                  <w:szCs w:val="20"/>
                                </w:rPr>
                                <w:t>Analog RGB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59" name="直線コネクタ 1859"/>
                        <wps:cNvCnPr/>
                        <wps:spPr>
                          <a:xfrm flipH="1" flipV="1">
                            <a:off x="1122950" y="582747"/>
                            <a:ext cx="133763" cy="984"/>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1887" name="直線コネクタ 1887"/>
                        <wps:cNvCnPr/>
                        <wps:spPr>
                          <a:xfrm flipH="1" flipV="1">
                            <a:off x="1122952" y="992325"/>
                            <a:ext cx="133763" cy="984"/>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1888" name="直線コネクタ 1888"/>
                        <wps:cNvCnPr/>
                        <wps:spPr>
                          <a:xfrm flipH="1" flipV="1">
                            <a:off x="1122944" y="1182829"/>
                            <a:ext cx="133763" cy="984"/>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g:wgp>
                        <wpg:cNvPr id="1889" name="グループ化 1889"/>
                        <wpg:cNvGrpSpPr/>
                        <wpg:grpSpPr>
                          <a:xfrm>
                            <a:off x="2382191" y="478936"/>
                            <a:ext cx="914400" cy="196850"/>
                            <a:chOff x="1327116" y="411120"/>
                            <a:chExt cx="914400" cy="197262"/>
                          </a:xfrm>
                        </wpg:grpSpPr>
                        <wps:wsp>
                          <wps:cNvPr id="1890" name="AutoShape 29"/>
                          <wps:cNvSpPr>
                            <a:spLocks noChangeArrowheads="1"/>
                          </wps:cNvSpPr>
                          <wps:spPr bwMode="auto">
                            <a:xfrm>
                              <a:off x="1327116" y="454650"/>
                              <a:ext cx="914400" cy="114301"/>
                            </a:xfrm>
                            <a:prstGeom prst="parallelogram">
                              <a:avLst>
                                <a:gd name="adj" fmla="val 165670"/>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bodyPr rot="0" vert="horz" wrap="square" lIns="74295" tIns="8890" rIns="74295" bIns="8890" anchor="t" anchorCtr="0" upright="1">
                            <a:noAutofit/>
                          </wps:bodyPr>
                        </wps:wsp>
                        <wps:wsp>
                          <wps:cNvPr id="1891" name="テキスト ボックス 4"/>
                          <wps:cNvSpPr txBox="1"/>
                          <wps:spPr>
                            <a:xfrm>
                              <a:off x="1528004" y="411120"/>
                              <a:ext cx="471859" cy="1972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2E4B8A" w14:textId="77777777" w:rsidR="008679A3" w:rsidRDefault="008679A3" w:rsidP="00780726">
                                <w:pPr>
                                  <w:pStyle w:val="NormalWeb"/>
                                  <w:spacing w:line="160" w:lineRule="exact"/>
                                </w:pPr>
                                <w:r>
                                  <w:rPr>
                                    <w:rFonts w:cstheme="minorBidi"/>
                                    <w:color w:val="000000"/>
                                    <w:kern w:val="24"/>
                                    <w:sz w:val="12"/>
                                    <w:szCs w:val="12"/>
                                  </w:rPr>
                                  <w:t>RPF3</w:t>
                                </w:r>
                              </w:p>
                              <w:p w14:paraId="4A14CB05" w14:textId="77777777" w:rsidR="008679A3" w:rsidRDefault="008679A3" w:rsidP="00780726">
                                <w:pPr>
                                  <w:pStyle w:val="NormalWeb"/>
                                </w:pPr>
                                <w:r>
                                  <w:rPr>
                                    <w:rFonts w:cstheme="minorBidi"/>
                                    <w:color w:val="008080"/>
                                    <w:kern w:val="24"/>
                                    <w:sz w:val="12"/>
                                    <w:szCs w:val="12"/>
                                  </w:rPr>
                                  <w:t> </w:t>
                                </w:r>
                              </w:p>
                              <w:p w14:paraId="1ABD4926" w14:textId="77777777" w:rsidR="008679A3" w:rsidRDefault="008679A3" w:rsidP="00780726">
                                <w:pPr>
                                  <w:pStyle w:val="NormalWeb"/>
                                </w:pPr>
                                <w:r>
                                  <w:rPr>
                                    <w:rFonts w:cstheme="minorBidi"/>
                                    <w:color w:val="000000" w:themeColor="dark1"/>
                                    <w:kern w:val="24"/>
                                    <w:sz w:val="12"/>
                                    <w:szCs w:val="1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1892" name="グループ化 1892"/>
                        <wpg:cNvGrpSpPr/>
                        <wpg:grpSpPr>
                          <a:xfrm>
                            <a:off x="2366316" y="701818"/>
                            <a:ext cx="914400" cy="188594"/>
                            <a:chOff x="1311241" y="634002"/>
                            <a:chExt cx="914400" cy="189230"/>
                          </a:xfrm>
                        </wpg:grpSpPr>
                        <wps:wsp>
                          <wps:cNvPr id="1893" name="AutoShape 28"/>
                          <wps:cNvSpPr>
                            <a:spLocks noChangeArrowheads="1"/>
                          </wps:cNvSpPr>
                          <wps:spPr bwMode="auto">
                            <a:xfrm>
                              <a:off x="1311241" y="672453"/>
                              <a:ext cx="914400" cy="114301"/>
                            </a:xfrm>
                            <a:prstGeom prst="parallelogram">
                              <a:avLst>
                                <a:gd name="adj" fmla="val 165670"/>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bodyPr rot="0" vert="horz" wrap="square" lIns="74295" tIns="8890" rIns="74295" bIns="8890" anchor="t" anchorCtr="0" upright="1">
                            <a:noAutofit/>
                          </wps:bodyPr>
                        </wps:wsp>
                        <wps:wsp>
                          <wps:cNvPr id="1894" name="テキスト ボックス 4"/>
                          <wps:cNvSpPr txBox="1"/>
                          <wps:spPr>
                            <a:xfrm>
                              <a:off x="1543883" y="634002"/>
                              <a:ext cx="428301" cy="189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5B9169" w14:textId="77777777" w:rsidR="008679A3" w:rsidRDefault="008679A3" w:rsidP="00780726">
                                <w:pPr>
                                  <w:pStyle w:val="NormalWeb"/>
                                  <w:spacing w:line="160" w:lineRule="exact"/>
                                </w:pPr>
                                <w:r>
                                  <w:rPr>
                                    <w:rFonts w:cstheme="minorBidi"/>
                                    <w:color w:val="000000"/>
                                    <w:kern w:val="24"/>
                                    <w:sz w:val="12"/>
                                    <w:szCs w:val="12"/>
                                  </w:rPr>
                                  <w:t>RPF2</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1895" name="グループ化 1895"/>
                        <wpg:cNvGrpSpPr/>
                        <wpg:grpSpPr>
                          <a:xfrm>
                            <a:off x="2389811" y="876449"/>
                            <a:ext cx="914400" cy="226061"/>
                            <a:chOff x="1334736" y="808633"/>
                            <a:chExt cx="914400" cy="226332"/>
                          </a:xfrm>
                        </wpg:grpSpPr>
                        <wps:wsp>
                          <wps:cNvPr id="1898" name="AutoShape 27"/>
                          <wps:cNvSpPr>
                            <a:spLocks noChangeArrowheads="1"/>
                          </wps:cNvSpPr>
                          <wps:spPr bwMode="auto">
                            <a:xfrm>
                              <a:off x="1334736" y="855756"/>
                              <a:ext cx="914400" cy="114300"/>
                            </a:xfrm>
                            <a:prstGeom prst="parallelogram">
                              <a:avLst>
                                <a:gd name="adj" fmla="val 164100"/>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bodyPr rot="0" vert="horz" wrap="square" lIns="74295" tIns="8890" rIns="74295" bIns="8890" anchor="t" anchorCtr="0" upright="1">
                            <a:noAutofit/>
                          </wps:bodyPr>
                        </wps:wsp>
                        <wps:wsp>
                          <wps:cNvPr id="1899" name="テキスト ボックス 4"/>
                          <wps:cNvSpPr txBox="1"/>
                          <wps:spPr>
                            <a:xfrm>
                              <a:off x="1549278" y="808633"/>
                              <a:ext cx="462306" cy="2263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872278" w14:textId="77777777" w:rsidR="008679A3" w:rsidRDefault="008679A3" w:rsidP="00780726">
                                <w:pPr>
                                  <w:pStyle w:val="NormalWeb"/>
                                  <w:spacing w:line="160" w:lineRule="exact"/>
                                </w:pPr>
                                <w:r>
                                  <w:rPr>
                                    <w:rFonts w:cstheme="minorBidi"/>
                                    <w:color w:val="000000"/>
                                    <w:kern w:val="24"/>
                                    <w:sz w:val="12"/>
                                    <w:szCs w:val="12"/>
                                  </w:rPr>
                                  <w:t>RPF1</w:t>
                                </w:r>
                              </w:p>
                              <w:p w14:paraId="0B424EE8" w14:textId="77777777" w:rsidR="008679A3" w:rsidRDefault="008679A3" w:rsidP="00780726">
                                <w:pPr>
                                  <w:pStyle w:val="NormalWeb"/>
                                </w:pPr>
                                <w:r>
                                  <w:rPr>
                                    <w:rFonts w:cstheme="minorBidi"/>
                                    <w:color w:val="008080"/>
                                    <w:kern w:val="24"/>
                                    <w:sz w:val="12"/>
                                    <w:szCs w:val="12"/>
                                  </w:rPr>
                                  <w:t> </w:t>
                                </w:r>
                              </w:p>
                              <w:p w14:paraId="09D9D0C2" w14:textId="77777777" w:rsidR="008679A3" w:rsidRDefault="008679A3" w:rsidP="00780726">
                                <w:pPr>
                                  <w:pStyle w:val="NormalWeb"/>
                                </w:pPr>
                                <w:r>
                                  <w:rPr>
                                    <w:rFonts w:cstheme="minorBidi"/>
                                    <w:color w:val="000000" w:themeColor="dark1"/>
                                    <w:kern w:val="24"/>
                                    <w:sz w:val="12"/>
                                    <w:szCs w:val="1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1900" name="グループ化 1900"/>
                        <wpg:cNvGrpSpPr/>
                        <wpg:grpSpPr>
                          <a:xfrm>
                            <a:off x="2373936" y="1073926"/>
                            <a:ext cx="914400" cy="188594"/>
                            <a:chOff x="1318861" y="1006110"/>
                            <a:chExt cx="914400" cy="189230"/>
                          </a:xfrm>
                        </wpg:grpSpPr>
                        <wps:wsp>
                          <wps:cNvPr id="1901" name="AutoShape 26"/>
                          <wps:cNvSpPr>
                            <a:spLocks noChangeArrowheads="1"/>
                          </wps:cNvSpPr>
                          <wps:spPr bwMode="auto">
                            <a:xfrm>
                              <a:off x="1318861" y="1058508"/>
                              <a:ext cx="914400" cy="114300"/>
                            </a:xfrm>
                            <a:prstGeom prst="parallelogram">
                              <a:avLst>
                                <a:gd name="adj" fmla="val 164100"/>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bodyPr rot="0" vert="horz" wrap="square" lIns="74295" tIns="8890" rIns="74295" bIns="8890" anchor="t" anchorCtr="0" upright="1">
                            <a:noAutofit/>
                          </wps:bodyPr>
                        </wps:wsp>
                        <wps:wsp>
                          <wps:cNvPr id="1902" name="テキスト ボックス 4"/>
                          <wps:cNvSpPr txBox="1"/>
                          <wps:spPr>
                            <a:xfrm>
                              <a:off x="1549305" y="1006110"/>
                              <a:ext cx="494112" cy="189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7DDFD2" w14:textId="77777777" w:rsidR="008679A3" w:rsidRDefault="008679A3" w:rsidP="00780726">
                                <w:pPr>
                                  <w:pStyle w:val="NormalWeb"/>
                                  <w:spacing w:line="160" w:lineRule="exact"/>
                                </w:pPr>
                                <w:r>
                                  <w:rPr>
                                    <w:rFonts w:cstheme="minorBidi"/>
                                    <w:color w:val="000000"/>
                                    <w:kern w:val="24"/>
                                    <w:sz w:val="12"/>
                                    <w:szCs w:val="12"/>
                                  </w:rPr>
                                  <w:t>RPF0</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1903" name="カギ線コネクタ 1903"/>
                        <wps:cNvCnPr>
                          <a:stCxn id="1905" idx="5"/>
                        </wps:cNvCnPr>
                        <wps:spPr>
                          <a:xfrm rot="10800000" flipH="1" flipV="1">
                            <a:off x="2476673" y="380650"/>
                            <a:ext cx="326781" cy="1219361"/>
                          </a:xfrm>
                          <a:prstGeom prst="bentConnector4">
                            <a:avLst>
                              <a:gd name="adj1" fmla="val -46637"/>
                              <a:gd name="adj2" fmla="val 8905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g:cNvPr id="1904" name="グループ化 1904"/>
                        <wpg:cNvGrpSpPr/>
                        <wpg:grpSpPr>
                          <a:xfrm>
                            <a:off x="2382191" y="280181"/>
                            <a:ext cx="914400" cy="196850"/>
                            <a:chOff x="1327116" y="212365"/>
                            <a:chExt cx="914400" cy="197262"/>
                          </a:xfrm>
                        </wpg:grpSpPr>
                        <wps:wsp>
                          <wps:cNvPr id="1905" name="AutoShape 29"/>
                          <wps:cNvSpPr>
                            <a:spLocks noChangeArrowheads="1"/>
                          </wps:cNvSpPr>
                          <wps:spPr bwMode="auto">
                            <a:xfrm>
                              <a:off x="1327116" y="255895"/>
                              <a:ext cx="914400" cy="114301"/>
                            </a:xfrm>
                            <a:prstGeom prst="parallelogram">
                              <a:avLst>
                                <a:gd name="adj" fmla="val 165670"/>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bodyPr rot="0" vert="horz" wrap="square" lIns="74295" tIns="8890" rIns="74295" bIns="8890" anchor="t" anchorCtr="0" upright="1">
                            <a:noAutofit/>
                          </wps:bodyPr>
                        </wps:wsp>
                        <wps:wsp>
                          <wps:cNvPr id="1906" name="テキスト ボックス 4"/>
                          <wps:cNvSpPr txBox="1"/>
                          <wps:spPr>
                            <a:xfrm>
                              <a:off x="1528004" y="212365"/>
                              <a:ext cx="471859" cy="1972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4FFED8" w14:textId="77777777" w:rsidR="008679A3" w:rsidRDefault="008679A3" w:rsidP="00780726">
                                <w:pPr>
                                  <w:pStyle w:val="NormalWeb"/>
                                  <w:spacing w:line="160" w:lineRule="exact"/>
                                </w:pPr>
                                <w:r>
                                  <w:rPr>
                                    <w:rFonts w:cstheme="minorBidi"/>
                                    <w:color w:val="000000"/>
                                    <w:kern w:val="24"/>
                                    <w:sz w:val="12"/>
                                    <w:szCs w:val="12"/>
                                  </w:rPr>
                                  <w:t>RPF4</w:t>
                                </w:r>
                              </w:p>
                              <w:p w14:paraId="5AF05DDD" w14:textId="77777777" w:rsidR="008679A3" w:rsidRDefault="008679A3" w:rsidP="00780726">
                                <w:pPr>
                                  <w:pStyle w:val="NormalWeb"/>
                                </w:pPr>
                                <w:r>
                                  <w:rPr>
                                    <w:rFonts w:cstheme="minorBidi"/>
                                    <w:color w:val="008080"/>
                                    <w:kern w:val="24"/>
                                    <w:sz w:val="12"/>
                                    <w:szCs w:val="12"/>
                                  </w:rPr>
                                  <w:t> </w:t>
                                </w:r>
                              </w:p>
                              <w:p w14:paraId="524DC65E" w14:textId="77777777" w:rsidR="008679A3" w:rsidRDefault="008679A3" w:rsidP="00780726">
                                <w:pPr>
                                  <w:pStyle w:val="NormalWeb"/>
                                </w:pPr>
                                <w:r>
                                  <w:rPr>
                                    <w:rFonts w:cstheme="minorBidi"/>
                                    <w:color w:val="000000" w:themeColor="dark1"/>
                                    <w:kern w:val="24"/>
                                    <w:sz w:val="12"/>
                                    <w:szCs w:val="1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1907" name="直線コネクタ 1907"/>
                        <wps:cNvCnPr>
                          <a:stCxn id="1893" idx="5"/>
                        </wps:cNvCnPr>
                        <wps:spPr>
                          <a:xfrm flipH="1" flipV="1">
                            <a:off x="2326916" y="796115"/>
                            <a:ext cx="133763" cy="984"/>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1908" name="直線コネクタ 1908"/>
                        <wps:cNvCnPr/>
                        <wps:spPr>
                          <a:xfrm flipH="1" flipV="1">
                            <a:off x="2326910" y="581802"/>
                            <a:ext cx="133763" cy="984"/>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1915" name="直線コネクタ 1915"/>
                        <wps:cNvCnPr/>
                        <wps:spPr>
                          <a:xfrm flipH="1" flipV="1">
                            <a:off x="2326912" y="991380"/>
                            <a:ext cx="133763" cy="984"/>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1916" name="直線コネクタ 1916"/>
                        <wps:cNvCnPr/>
                        <wps:spPr>
                          <a:xfrm flipH="1" flipV="1">
                            <a:off x="2326904" y="1181884"/>
                            <a:ext cx="133763" cy="984"/>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1917" name="Rectangle 20"/>
                        <wps:cNvSpPr>
                          <a:spLocks noChangeArrowheads="1"/>
                        </wps:cNvSpPr>
                        <wps:spPr bwMode="auto">
                          <a:xfrm>
                            <a:off x="3465075" y="67816"/>
                            <a:ext cx="1125220" cy="2262596"/>
                          </a:xfrm>
                          <a:prstGeom prst="rect">
                            <a:avLst/>
                          </a:prstGeom>
                          <a:solidFill>
                            <a:srgbClr val="FFFFFF"/>
                          </a:solidFill>
                          <a:ln w="31750">
                            <a:solidFill>
                              <a:srgbClr val="4F81BD"/>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A96C359" w14:textId="77777777" w:rsidR="008679A3" w:rsidRDefault="008679A3" w:rsidP="00780726">
                              <w:pPr>
                                <w:pStyle w:val="NormalWeb"/>
                                <w:spacing w:after="200"/>
                                <w:jc w:val="center"/>
                              </w:pPr>
                              <w:r>
                                <w:rPr>
                                  <w:rFonts w:cstheme="minorBidi"/>
                                  <w:color w:val="000000" w:themeColor="text1"/>
                                  <w:kern w:val="24"/>
                                  <w:sz w:val="20"/>
                                  <w:szCs w:val="20"/>
                                </w:rPr>
                                <w:t>VSPD2</w:t>
                              </w:r>
                            </w:p>
                          </w:txbxContent>
                        </wps:txbx>
                        <wps:bodyPr rot="0" vert="horz" wrap="square" lIns="74295" tIns="8890" rIns="74295" bIns="8890" anchor="t" anchorCtr="0" upright="1">
                          <a:noAutofit/>
                        </wps:bodyPr>
                      </wps:wsp>
                      <wpg:wgp>
                        <wpg:cNvPr id="1920" name="グループ化 1920"/>
                        <wpg:cNvGrpSpPr/>
                        <wpg:grpSpPr>
                          <a:xfrm>
                            <a:off x="3588231" y="475689"/>
                            <a:ext cx="914400" cy="196850"/>
                            <a:chOff x="2533156" y="407873"/>
                            <a:chExt cx="914400" cy="197262"/>
                          </a:xfrm>
                        </wpg:grpSpPr>
                        <wps:wsp>
                          <wps:cNvPr id="1921" name="AutoShape 29"/>
                          <wps:cNvSpPr>
                            <a:spLocks noChangeArrowheads="1"/>
                          </wps:cNvSpPr>
                          <wps:spPr bwMode="auto">
                            <a:xfrm>
                              <a:off x="2533156" y="451403"/>
                              <a:ext cx="914400" cy="114301"/>
                            </a:xfrm>
                            <a:prstGeom prst="parallelogram">
                              <a:avLst>
                                <a:gd name="adj" fmla="val 165670"/>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bodyPr rot="0" vert="horz" wrap="square" lIns="74295" tIns="8890" rIns="74295" bIns="8890" anchor="t" anchorCtr="0" upright="1">
                            <a:noAutofit/>
                          </wps:bodyPr>
                        </wps:wsp>
                        <wps:wsp>
                          <wps:cNvPr id="1922" name="テキスト ボックス 4"/>
                          <wps:cNvSpPr txBox="1"/>
                          <wps:spPr>
                            <a:xfrm>
                              <a:off x="2734044" y="407873"/>
                              <a:ext cx="471859" cy="1972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7DBDA8" w14:textId="77777777" w:rsidR="008679A3" w:rsidRDefault="008679A3" w:rsidP="00780726">
                                <w:pPr>
                                  <w:pStyle w:val="NormalWeb"/>
                                  <w:spacing w:line="160" w:lineRule="exact"/>
                                </w:pPr>
                                <w:r>
                                  <w:rPr>
                                    <w:rFonts w:cstheme="minorBidi"/>
                                    <w:color w:val="000000"/>
                                    <w:kern w:val="24"/>
                                    <w:sz w:val="12"/>
                                    <w:szCs w:val="12"/>
                                  </w:rPr>
                                  <w:t>RPF3</w:t>
                                </w:r>
                              </w:p>
                              <w:p w14:paraId="58E18B14" w14:textId="77777777" w:rsidR="008679A3" w:rsidRDefault="008679A3" w:rsidP="00780726">
                                <w:pPr>
                                  <w:pStyle w:val="NormalWeb"/>
                                </w:pPr>
                                <w:r>
                                  <w:rPr>
                                    <w:rFonts w:cstheme="minorBidi"/>
                                    <w:color w:val="008080"/>
                                    <w:kern w:val="24"/>
                                    <w:sz w:val="12"/>
                                    <w:szCs w:val="12"/>
                                  </w:rPr>
                                  <w:t> </w:t>
                                </w:r>
                              </w:p>
                              <w:p w14:paraId="5FA16F2E" w14:textId="77777777" w:rsidR="008679A3" w:rsidRDefault="008679A3" w:rsidP="00780726">
                                <w:pPr>
                                  <w:pStyle w:val="NormalWeb"/>
                                </w:pPr>
                                <w:r>
                                  <w:rPr>
                                    <w:rFonts w:cstheme="minorBidi"/>
                                    <w:color w:val="000000" w:themeColor="dark1"/>
                                    <w:kern w:val="24"/>
                                    <w:sz w:val="12"/>
                                    <w:szCs w:val="1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1923" name="グループ化 1923"/>
                        <wpg:cNvGrpSpPr/>
                        <wpg:grpSpPr>
                          <a:xfrm>
                            <a:off x="3572356" y="698571"/>
                            <a:ext cx="914400" cy="188594"/>
                            <a:chOff x="2517281" y="630755"/>
                            <a:chExt cx="914400" cy="189230"/>
                          </a:xfrm>
                        </wpg:grpSpPr>
                        <wps:wsp>
                          <wps:cNvPr id="1924" name="AutoShape 28"/>
                          <wps:cNvSpPr>
                            <a:spLocks noChangeArrowheads="1"/>
                          </wps:cNvSpPr>
                          <wps:spPr bwMode="auto">
                            <a:xfrm>
                              <a:off x="2517281" y="669206"/>
                              <a:ext cx="914400" cy="114301"/>
                            </a:xfrm>
                            <a:prstGeom prst="parallelogram">
                              <a:avLst>
                                <a:gd name="adj" fmla="val 165670"/>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bodyPr rot="0" vert="horz" wrap="square" lIns="74295" tIns="8890" rIns="74295" bIns="8890" anchor="t" anchorCtr="0" upright="1">
                            <a:noAutofit/>
                          </wps:bodyPr>
                        </wps:wsp>
                        <wps:wsp>
                          <wps:cNvPr id="1925" name="テキスト ボックス 4"/>
                          <wps:cNvSpPr txBox="1"/>
                          <wps:spPr>
                            <a:xfrm>
                              <a:off x="2749923" y="630755"/>
                              <a:ext cx="428301" cy="189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6B0F65" w14:textId="77777777" w:rsidR="008679A3" w:rsidRDefault="008679A3" w:rsidP="00780726">
                                <w:pPr>
                                  <w:pStyle w:val="NormalWeb"/>
                                  <w:spacing w:line="160" w:lineRule="exact"/>
                                </w:pPr>
                                <w:r>
                                  <w:rPr>
                                    <w:rFonts w:cstheme="minorBidi"/>
                                    <w:color w:val="000000"/>
                                    <w:kern w:val="24"/>
                                    <w:sz w:val="12"/>
                                    <w:szCs w:val="12"/>
                                  </w:rPr>
                                  <w:t>RPF2</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1926" name="グループ化 1926"/>
                        <wpg:cNvGrpSpPr/>
                        <wpg:grpSpPr>
                          <a:xfrm>
                            <a:off x="3595851" y="873202"/>
                            <a:ext cx="914400" cy="226061"/>
                            <a:chOff x="2540776" y="805386"/>
                            <a:chExt cx="914400" cy="226332"/>
                          </a:xfrm>
                        </wpg:grpSpPr>
                        <wps:wsp>
                          <wps:cNvPr id="1927" name="AutoShape 27"/>
                          <wps:cNvSpPr>
                            <a:spLocks noChangeArrowheads="1"/>
                          </wps:cNvSpPr>
                          <wps:spPr bwMode="auto">
                            <a:xfrm>
                              <a:off x="2540776" y="852509"/>
                              <a:ext cx="914400" cy="114300"/>
                            </a:xfrm>
                            <a:prstGeom prst="parallelogram">
                              <a:avLst>
                                <a:gd name="adj" fmla="val 164100"/>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bodyPr rot="0" vert="horz" wrap="square" lIns="74295" tIns="8890" rIns="74295" bIns="8890" anchor="t" anchorCtr="0" upright="1">
                            <a:noAutofit/>
                          </wps:bodyPr>
                        </wps:wsp>
                        <wps:wsp>
                          <wps:cNvPr id="1928" name="テキスト ボックス 4"/>
                          <wps:cNvSpPr txBox="1"/>
                          <wps:spPr>
                            <a:xfrm>
                              <a:off x="2755318" y="805386"/>
                              <a:ext cx="462306" cy="2263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E33765" w14:textId="77777777" w:rsidR="008679A3" w:rsidRDefault="008679A3" w:rsidP="00780726">
                                <w:pPr>
                                  <w:pStyle w:val="NormalWeb"/>
                                  <w:spacing w:line="160" w:lineRule="exact"/>
                                </w:pPr>
                                <w:r>
                                  <w:rPr>
                                    <w:rFonts w:cstheme="minorBidi"/>
                                    <w:color w:val="000000"/>
                                    <w:kern w:val="24"/>
                                    <w:sz w:val="12"/>
                                    <w:szCs w:val="12"/>
                                  </w:rPr>
                                  <w:t>RPF1</w:t>
                                </w:r>
                              </w:p>
                              <w:p w14:paraId="3AD0D92F" w14:textId="77777777" w:rsidR="008679A3" w:rsidRDefault="008679A3" w:rsidP="00780726">
                                <w:pPr>
                                  <w:pStyle w:val="NormalWeb"/>
                                </w:pPr>
                                <w:r>
                                  <w:rPr>
                                    <w:rFonts w:cstheme="minorBidi"/>
                                    <w:color w:val="008080"/>
                                    <w:kern w:val="24"/>
                                    <w:sz w:val="12"/>
                                    <w:szCs w:val="12"/>
                                  </w:rPr>
                                  <w:t> </w:t>
                                </w:r>
                              </w:p>
                              <w:p w14:paraId="7928C274" w14:textId="77777777" w:rsidR="008679A3" w:rsidRDefault="008679A3" w:rsidP="00780726">
                                <w:pPr>
                                  <w:pStyle w:val="NormalWeb"/>
                                </w:pPr>
                                <w:r>
                                  <w:rPr>
                                    <w:rFonts w:cstheme="minorBidi"/>
                                    <w:color w:val="000000" w:themeColor="dark1"/>
                                    <w:kern w:val="24"/>
                                    <w:sz w:val="12"/>
                                    <w:szCs w:val="1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1929" name="グループ化 1929"/>
                        <wpg:cNvGrpSpPr/>
                        <wpg:grpSpPr>
                          <a:xfrm>
                            <a:off x="3579976" y="1070679"/>
                            <a:ext cx="914400" cy="188594"/>
                            <a:chOff x="2524901" y="1002863"/>
                            <a:chExt cx="914400" cy="189230"/>
                          </a:xfrm>
                        </wpg:grpSpPr>
                        <wps:wsp>
                          <wps:cNvPr id="1930" name="AutoShape 26"/>
                          <wps:cNvSpPr>
                            <a:spLocks noChangeArrowheads="1"/>
                          </wps:cNvSpPr>
                          <wps:spPr bwMode="auto">
                            <a:xfrm>
                              <a:off x="2524901" y="1055261"/>
                              <a:ext cx="914400" cy="114300"/>
                            </a:xfrm>
                            <a:prstGeom prst="parallelogram">
                              <a:avLst>
                                <a:gd name="adj" fmla="val 164100"/>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bodyPr rot="0" vert="horz" wrap="square" lIns="74295" tIns="8890" rIns="74295" bIns="8890" anchor="t" anchorCtr="0" upright="1">
                            <a:noAutofit/>
                          </wps:bodyPr>
                        </wps:wsp>
                        <wps:wsp>
                          <wps:cNvPr id="1931" name="テキスト ボックス 4"/>
                          <wps:cNvSpPr txBox="1"/>
                          <wps:spPr>
                            <a:xfrm>
                              <a:off x="2755345" y="1002863"/>
                              <a:ext cx="494112" cy="189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016F22" w14:textId="77777777" w:rsidR="008679A3" w:rsidRDefault="008679A3" w:rsidP="00780726">
                                <w:pPr>
                                  <w:pStyle w:val="NormalWeb"/>
                                  <w:spacing w:line="160" w:lineRule="exact"/>
                                </w:pPr>
                                <w:r>
                                  <w:rPr>
                                    <w:rFonts w:cstheme="minorBidi"/>
                                    <w:color w:val="000000"/>
                                    <w:kern w:val="24"/>
                                    <w:sz w:val="12"/>
                                    <w:szCs w:val="12"/>
                                  </w:rPr>
                                  <w:t>RPF0</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1932" name="カギ線コネクタ 1932"/>
                        <wps:cNvCnPr>
                          <a:stCxn id="1934" idx="5"/>
                        </wps:cNvCnPr>
                        <wps:spPr>
                          <a:xfrm rot="10800000" flipH="1" flipV="1">
                            <a:off x="3682713" y="377403"/>
                            <a:ext cx="326781" cy="1219361"/>
                          </a:xfrm>
                          <a:prstGeom prst="bentConnector4">
                            <a:avLst>
                              <a:gd name="adj1" fmla="val -46637"/>
                              <a:gd name="adj2" fmla="val 8905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g:cNvPr id="1933" name="グループ化 1933"/>
                        <wpg:cNvGrpSpPr/>
                        <wpg:grpSpPr>
                          <a:xfrm>
                            <a:off x="3588231" y="276934"/>
                            <a:ext cx="914400" cy="196850"/>
                            <a:chOff x="2533156" y="209118"/>
                            <a:chExt cx="914400" cy="197262"/>
                          </a:xfrm>
                        </wpg:grpSpPr>
                        <wps:wsp>
                          <wps:cNvPr id="1934" name="AutoShape 29"/>
                          <wps:cNvSpPr>
                            <a:spLocks noChangeArrowheads="1"/>
                          </wps:cNvSpPr>
                          <wps:spPr bwMode="auto">
                            <a:xfrm>
                              <a:off x="2533156" y="252648"/>
                              <a:ext cx="914400" cy="114301"/>
                            </a:xfrm>
                            <a:prstGeom prst="parallelogram">
                              <a:avLst>
                                <a:gd name="adj" fmla="val 165670"/>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bodyPr rot="0" vert="horz" wrap="square" lIns="74295" tIns="8890" rIns="74295" bIns="8890" anchor="t" anchorCtr="0" upright="1">
                            <a:noAutofit/>
                          </wps:bodyPr>
                        </wps:wsp>
                        <wps:wsp>
                          <wps:cNvPr id="1935" name="テキスト ボックス 4"/>
                          <wps:cNvSpPr txBox="1"/>
                          <wps:spPr>
                            <a:xfrm>
                              <a:off x="2734044" y="209118"/>
                              <a:ext cx="471859" cy="1972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4124F5" w14:textId="77777777" w:rsidR="008679A3" w:rsidRDefault="008679A3" w:rsidP="00780726">
                                <w:pPr>
                                  <w:pStyle w:val="NormalWeb"/>
                                  <w:spacing w:line="160" w:lineRule="exact"/>
                                </w:pPr>
                                <w:r>
                                  <w:rPr>
                                    <w:rFonts w:cstheme="minorBidi"/>
                                    <w:color w:val="000000"/>
                                    <w:kern w:val="24"/>
                                    <w:sz w:val="12"/>
                                    <w:szCs w:val="12"/>
                                  </w:rPr>
                                  <w:t>RPF4</w:t>
                                </w:r>
                              </w:p>
                              <w:p w14:paraId="753375B6" w14:textId="77777777" w:rsidR="008679A3" w:rsidRDefault="008679A3" w:rsidP="00780726">
                                <w:pPr>
                                  <w:pStyle w:val="NormalWeb"/>
                                </w:pPr>
                                <w:r>
                                  <w:rPr>
                                    <w:rFonts w:cstheme="minorBidi"/>
                                    <w:color w:val="008080"/>
                                    <w:kern w:val="24"/>
                                    <w:sz w:val="12"/>
                                    <w:szCs w:val="12"/>
                                  </w:rPr>
                                  <w:t> </w:t>
                                </w:r>
                              </w:p>
                              <w:p w14:paraId="5237B57D" w14:textId="77777777" w:rsidR="008679A3" w:rsidRDefault="008679A3" w:rsidP="00780726">
                                <w:pPr>
                                  <w:pStyle w:val="NormalWeb"/>
                                </w:pPr>
                                <w:r>
                                  <w:rPr>
                                    <w:rFonts w:cstheme="minorBidi"/>
                                    <w:color w:val="000000" w:themeColor="dark1"/>
                                    <w:kern w:val="24"/>
                                    <w:sz w:val="12"/>
                                    <w:szCs w:val="1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1936" name="直線コネクタ 1936"/>
                        <wps:cNvCnPr>
                          <a:stCxn id="1924" idx="5"/>
                        </wps:cNvCnPr>
                        <wps:spPr>
                          <a:xfrm flipH="1" flipV="1">
                            <a:off x="3532956" y="792868"/>
                            <a:ext cx="133763" cy="984"/>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1937" name="直線コネクタ 1937"/>
                        <wps:cNvCnPr/>
                        <wps:spPr>
                          <a:xfrm flipH="1" flipV="1">
                            <a:off x="3532950" y="578555"/>
                            <a:ext cx="133763" cy="984"/>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1938" name="直線コネクタ 1938"/>
                        <wps:cNvCnPr/>
                        <wps:spPr>
                          <a:xfrm flipH="1" flipV="1">
                            <a:off x="3532952" y="988133"/>
                            <a:ext cx="133763" cy="984"/>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1939" name="直線コネクタ 1939"/>
                        <wps:cNvCnPr/>
                        <wps:spPr>
                          <a:xfrm flipH="1" flipV="1">
                            <a:off x="3532944" y="1178637"/>
                            <a:ext cx="133763" cy="984"/>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8873" name="AutoShape 24"/>
                        <wps:cNvSpPr>
                          <a:spLocks noChangeArrowheads="1"/>
                        </wps:cNvSpPr>
                        <wps:spPr bwMode="auto">
                          <a:xfrm>
                            <a:off x="3537007" y="2018322"/>
                            <a:ext cx="914400" cy="241300"/>
                          </a:xfrm>
                          <a:prstGeom prst="parallelogram">
                            <a:avLst>
                              <a:gd name="adj" fmla="val 165789"/>
                            </a:avLst>
                          </a:prstGeom>
                          <a:solidFill>
                            <a:srgbClr val="FFFF00"/>
                          </a:solidFill>
                          <a:ln w="12700">
                            <a:solidFill>
                              <a:srgbClr val="F79646"/>
                            </a:solidFill>
                            <a:miter lim="800000"/>
                            <a:headEnd/>
                            <a:tailEnd/>
                          </a:ln>
                          <a:effectLst>
                            <a:outerShdw dist="28398" dir="3806097" algn="ctr" rotWithShape="0">
                              <a:srgbClr val="974706"/>
                            </a:outerShdw>
                          </a:effectLst>
                        </wps:spPr>
                        <wps:bodyPr rot="0" vert="horz" wrap="square" lIns="74295" tIns="8890" rIns="74295" bIns="8890" anchor="t" anchorCtr="0" upright="1">
                          <a:noAutofit/>
                        </wps:bodyPr>
                      </wps:wsp>
                      <wps:wsp>
                        <wps:cNvPr id="8874" name="AutoShape 24"/>
                        <wps:cNvSpPr>
                          <a:spLocks noChangeArrowheads="1"/>
                        </wps:cNvSpPr>
                        <wps:spPr bwMode="auto">
                          <a:xfrm>
                            <a:off x="3537007" y="1592106"/>
                            <a:ext cx="914400" cy="250825"/>
                          </a:xfrm>
                          <a:prstGeom prst="parallelogram">
                            <a:avLst>
                              <a:gd name="adj" fmla="val 165789"/>
                            </a:avLst>
                          </a:prstGeom>
                          <a:solidFill>
                            <a:srgbClr val="FFFF00"/>
                          </a:solidFill>
                          <a:ln w="12700">
                            <a:solidFill>
                              <a:srgbClr val="F79646"/>
                            </a:solidFill>
                            <a:miter lim="800000"/>
                            <a:headEnd/>
                            <a:tailEnd/>
                          </a:ln>
                          <a:effectLst>
                            <a:outerShdw dist="28398" dir="3806097" algn="ctr" rotWithShape="0">
                              <a:srgbClr val="974706"/>
                            </a:outerShdw>
                          </a:effectLst>
                        </wps:spPr>
                        <wps:bodyPr rot="0" vert="horz" wrap="square" lIns="74295" tIns="8890" rIns="74295" bIns="8890" anchor="t" anchorCtr="0" upright="1">
                          <a:noAutofit/>
                        </wps:bodyPr>
                      </wps:wsp>
                      <wps:wsp>
                        <wps:cNvPr id="8875" name="直線矢印コネクタ 8875"/>
                        <wps:cNvCnPr>
                          <a:stCxn id="8874" idx="4"/>
                          <a:endCxn id="8873" idx="0"/>
                        </wps:cNvCnPr>
                        <wps:spPr>
                          <a:xfrm>
                            <a:off x="3994207" y="1842931"/>
                            <a:ext cx="0" cy="17539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76" name="直線矢印コネクタ 8876"/>
                        <wps:cNvCnPr>
                          <a:stCxn id="8873" idx="4"/>
                        </wps:cNvCnPr>
                        <wps:spPr>
                          <a:xfrm>
                            <a:off x="3994207" y="2259622"/>
                            <a:ext cx="4217" cy="28225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81" name="テキスト ボックス 4"/>
                        <wps:cNvSpPr txBox="1"/>
                        <wps:spPr>
                          <a:xfrm>
                            <a:off x="1431855" y="1637657"/>
                            <a:ext cx="494112" cy="1885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F19C93" w14:textId="77777777" w:rsidR="008679A3" w:rsidRDefault="008679A3" w:rsidP="00780726">
                              <w:pPr>
                                <w:pStyle w:val="NormalWeb"/>
                                <w:spacing w:line="160" w:lineRule="exact"/>
                              </w:pPr>
                              <w:r>
                                <w:rPr>
                                  <w:rFonts w:cstheme="minorBidi"/>
                                  <w:color w:val="000000"/>
                                  <w:kern w:val="24"/>
                                  <w:sz w:val="12"/>
                                  <w:szCs w:val="12"/>
                                </w:rPr>
                                <w:t>BRU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882" name="テキスト ボックス 4"/>
                        <wps:cNvSpPr txBox="1"/>
                        <wps:spPr>
                          <a:xfrm>
                            <a:off x="2584514" y="1636258"/>
                            <a:ext cx="494112" cy="1885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4BFB12" w14:textId="77777777" w:rsidR="008679A3" w:rsidRDefault="008679A3" w:rsidP="00780726">
                              <w:pPr>
                                <w:pStyle w:val="NormalWeb"/>
                                <w:spacing w:line="160" w:lineRule="exact"/>
                              </w:pPr>
                              <w:r>
                                <w:rPr>
                                  <w:rFonts w:cstheme="minorBidi"/>
                                  <w:color w:val="000000"/>
                                  <w:kern w:val="24"/>
                                  <w:sz w:val="12"/>
                                  <w:szCs w:val="12"/>
                                </w:rPr>
                                <w:t>BRU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883" name="テキスト ボックス 4"/>
                        <wps:cNvSpPr txBox="1"/>
                        <wps:spPr>
                          <a:xfrm>
                            <a:off x="3812179" y="1628181"/>
                            <a:ext cx="494112" cy="1885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29B6C5" w14:textId="77777777" w:rsidR="008679A3" w:rsidRDefault="008679A3" w:rsidP="00780726">
                              <w:pPr>
                                <w:pStyle w:val="NormalWeb"/>
                                <w:spacing w:line="160" w:lineRule="exact"/>
                              </w:pPr>
                              <w:r>
                                <w:rPr>
                                  <w:rFonts w:cstheme="minorBidi"/>
                                  <w:color w:val="000000"/>
                                  <w:kern w:val="24"/>
                                  <w:sz w:val="12"/>
                                  <w:szCs w:val="12"/>
                                </w:rPr>
                                <w:t>BRU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885" name="テキスト ボックス 4"/>
                        <wps:cNvSpPr txBox="1"/>
                        <wps:spPr>
                          <a:xfrm>
                            <a:off x="1400420" y="2068090"/>
                            <a:ext cx="494112" cy="1885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3D0A81" w14:textId="77777777" w:rsidR="008679A3" w:rsidRDefault="008679A3" w:rsidP="00780726">
                              <w:pPr>
                                <w:pStyle w:val="NormalWeb"/>
                                <w:spacing w:line="160" w:lineRule="exact"/>
                              </w:pPr>
                              <w:r>
                                <w:rPr>
                                  <w:rFonts w:cstheme="minorBidi"/>
                                  <w:color w:val="000000" w:themeColor="dark1"/>
                                  <w:kern w:val="24"/>
                                  <w:sz w:val="12"/>
                                  <w:szCs w:val="12"/>
                                </w:rPr>
                                <w:t>WPF0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886" name="テキスト ボックス 4"/>
                        <wps:cNvSpPr txBox="1"/>
                        <wps:spPr>
                          <a:xfrm>
                            <a:off x="2574589" y="2062985"/>
                            <a:ext cx="494112" cy="1885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4057F6" w14:textId="77777777" w:rsidR="008679A3" w:rsidRDefault="008679A3" w:rsidP="00780726">
                              <w:pPr>
                                <w:pStyle w:val="NormalWeb"/>
                                <w:spacing w:line="160" w:lineRule="exact"/>
                              </w:pPr>
                              <w:r>
                                <w:rPr>
                                  <w:rFonts w:cstheme="minorBidi"/>
                                  <w:color w:val="000000" w:themeColor="dark1"/>
                                  <w:kern w:val="24"/>
                                  <w:sz w:val="12"/>
                                  <w:szCs w:val="12"/>
                                </w:rPr>
                                <w:t>WPF0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887" name="テキスト ボックス 4"/>
                        <wps:cNvSpPr txBox="1"/>
                        <wps:spPr>
                          <a:xfrm>
                            <a:off x="3794446" y="2058685"/>
                            <a:ext cx="494112" cy="1885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A973FC" w14:textId="77777777" w:rsidR="008679A3" w:rsidRDefault="008679A3" w:rsidP="00780726">
                              <w:pPr>
                                <w:pStyle w:val="NormalWeb"/>
                                <w:spacing w:line="160" w:lineRule="exact"/>
                              </w:pPr>
                              <w:r>
                                <w:rPr>
                                  <w:rFonts w:cstheme="minorBidi"/>
                                  <w:color w:val="000000" w:themeColor="dark1"/>
                                  <w:kern w:val="24"/>
                                  <w:sz w:val="12"/>
                                  <w:szCs w:val="12"/>
                                </w:rPr>
                                <w:t>WPF0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890" name="右中かっこ 8890"/>
                        <wps:cNvSpPr/>
                        <wps:spPr>
                          <a:xfrm>
                            <a:off x="4689966" y="205144"/>
                            <a:ext cx="161320" cy="130365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91" name="直線矢印コネクタ 8891"/>
                        <wps:cNvCnPr>
                          <a:stCxn id="12" idx="4"/>
                          <a:endCxn id="452" idx="0"/>
                        </wps:cNvCnPr>
                        <wps:spPr>
                          <a:xfrm>
                            <a:off x="1603712" y="2702496"/>
                            <a:ext cx="4726" cy="26282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94" name="直線矢印コネクタ 8894"/>
                        <wps:cNvCnPr>
                          <a:stCxn id="16" idx="2"/>
                          <a:endCxn id="451" idx="0"/>
                        </wps:cNvCnPr>
                        <wps:spPr>
                          <a:xfrm>
                            <a:off x="2787634" y="2735450"/>
                            <a:ext cx="3559" cy="21399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95" name="直線矢印コネクタ 8895"/>
                        <wps:cNvCnPr>
                          <a:stCxn id="14" idx="4"/>
                          <a:endCxn id="453" idx="0"/>
                        </wps:cNvCnPr>
                        <wps:spPr>
                          <a:xfrm>
                            <a:off x="3991396" y="2705760"/>
                            <a:ext cx="6074" cy="2675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9" name="テキスト ボックス 449"/>
                        <wps:cNvSpPr txBox="1"/>
                        <wps:spPr>
                          <a:xfrm>
                            <a:off x="1771038" y="2782927"/>
                            <a:ext cx="867700" cy="2864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277A166" w14:textId="77777777" w:rsidR="008679A3" w:rsidRDefault="008679A3" w:rsidP="00780726">
                              <w:pPr>
                                <w:rPr>
                                  <w:lang w:eastAsia="ja-JP"/>
                                </w:rPr>
                              </w:pPr>
                              <w:r>
                                <w:rPr>
                                  <w:rFonts w:hint="eastAsia"/>
                                  <w:lang w:eastAsia="ja-JP"/>
                                </w:rPr>
                                <w:t>DU0</w:t>
                              </w:r>
                              <w:r>
                                <w:rPr>
                                  <w:lang w:eastAsia="ja-JP"/>
                                </w:rPr>
                                <w:t xml:space="preserve"> </w:t>
                              </w:r>
                              <w:r>
                                <w:rPr>
                                  <w:rFonts w:hint="eastAsia"/>
                                  <w:lang w:eastAsia="ja-JP"/>
                                </w:rPr>
                                <w:t>/</w:t>
                              </w:r>
                              <w:r>
                                <w:rPr>
                                  <w:lang w:eastAsia="ja-JP"/>
                                </w:rPr>
                                <w:t xml:space="preserve"> </w:t>
                              </w:r>
                              <w:r>
                                <w:rPr>
                                  <w:rFonts w:hint="eastAsia"/>
                                  <w:lang w:eastAsia="ja-JP"/>
                                </w:rPr>
                                <w:t>DU1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0" name="テキスト ボックス 9186"/>
                        <wps:cNvSpPr txBox="1"/>
                        <wps:spPr>
                          <a:xfrm>
                            <a:off x="4038069" y="2752149"/>
                            <a:ext cx="527025" cy="2863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4490E53" w14:textId="77777777" w:rsidR="008679A3" w:rsidRPr="005D2ACE" w:rsidRDefault="008679A3" w:rsidP="00780726">
                              <w:pPr>
                                <w:pStyle w:val="NormalWeb"/>
                                <w:spacing w:after="200"/>
                              </w:pPr>
                              <w:r w:rsidRPr="00B94654">
                                <w:rPr>
                                  <w:sz w:val="20"/>
                                  <w:szCs w:val="20"/>
                                </w:rPr>
                                <w:t>DU</w:t>
                              </w:r>
                              <w:r>
                                <w:rPr>
                                  <w:sz w:val="20"/>
                                  <w:szCs w:val="20"/>
                                </w:rPr>
                                <w:t xml:space="preserve">2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51" name="Rectangle 23"/>
                        <wps:cNvSpPr>
                          <a:spLocks noChangeArrowheads="1"/>
                        </wps:cNvSpPr>
                        <wps:spPr bwMode="auto">
                          <a:xfrm>
                            <a:off x="2524493" y="2949442"/>
                            <a:ext cx="533400" cy="304165"/>
                          </a:xfrm>
                          <a:prstGeom prst="rect">
                            <a:avLst/>
                          </a:prstGeom>
                          <a:gradFill rotWithShape="1">
                            <a:gsLst>
                              <a:gs pos="0">
                                <a:srgbClr val="DAFDA7"/>
                              </a:gs>
                              <a:gs pos="35001">
                                <a:srgbClr val="E4FDC2"/>
                              </a:gs>
                              <a:gs pos="100000">
                                <a:srgbClr val="F5FFE6"/>
                              </a:gs>
                            </a:gsLst>
                            <a:lin ang="16200000" scaled="1"/>
                          </a:gradFill>
                          <a:ln>
                            <a:noFill/>
                          </a:ln>
                          <a:effectLst>
                            <a:outerShdw dist="20000" dir="5400000" rotWithShape="0">
                              <a:srgbClr val="000000">
                                <a:alpha val="37999"/>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14:paraId="556E47FA" w14:textId="77777777" w:rsidR="008679A3" w:rsidRDefault="008679A3" w:rsidP="00780726">
                              <w:pPr>
                                <w:pStyle w:val="NormalWeb"/>
                                <w:jc w:val="center"/>
                              </w:pPr>
                              <w:r>
                                <w:rPr>
                                  <w:rFonts w:ascii="Calibri" w:hAnsi="Calibri" w:cstheme="minorBidi"/>
                                  <w:color w:val="000000"/>
                                  <w:kern w:val="24"/>
                                </w:rPr>
                                <w:t>DU1</w:t>
                              </w:r>
                            </w:p>
                          </w:txbxContent>
                        </wps:txbx>
                        <wps:bodyPr rot="0" vert="horz" wrap="square" lIns="0" tIns="0" rIns="0" bIns="0" anchor="ctr" anchorCtr="0" upright="1">
                          <a:noAutofit/>
                        </wps:bodyPr>
                      </wps:wsp>
                      <wps:wsp>
                        <wps:cNvPr id="452" name="Rectangle 23"/>
                        <wps:cNvSpPr>
                          <a:spLocks noChangeArrowheads="1"/>
                        </wps:cNvSpPr>
                        <wps:spPr bwMode="auto">
                          <a:xfrm>
                            <a:off x="1341738" y="2965317"/>
                            <a:ext cx="533400" cy="304165"/>
                          </a:xfrm>
                          <a:prstGeom prst="rect">
                            <a:avLst/>
                          </a:prstGeom>
                          <a:gradFill rotWithShape="1">
                            <a:gsLst>
                              <a:gs pos="0">
                                <a:srgbClr val="DAFDA7"/>
                              </a:gs>
                              <a:gs pos="35001">
                                <a:srgbClr val="E4FDC2"/>
                              </a:gs>
                              <a:gs pos="100000">
                                <a:srgbClr val="F5FFE6"/>
                              </a:gs>
                            </a:gsLst>
                            <a:lin ang="16200000" scaled="1"/>
                          </a:gradFill>
                          <a:ln>
                            <a:noFill/>
                          </a:ln>
                          <a:effectLst>
                            <a:outerShdw dist="20000" dir="5400000" rotWithShape="0">
                              <a:srgbClr val="000000">
                                <a:alpha val="37999"/>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14:paraId="6AE0B8FA" w14:textId="77777777" w:rsidR="008679A3" w:rsidRDefault="008679A3" w:rsidP="00780726">
                              <w:pPr>
                                <w:pStyle w:val="NormalWeb"/>
                                <w:jc w:val="center"/>
                              </w:pPr>
                              <w:r>
                                <w:rPr>
                                  <w:rFonts w:ascii="Calibri" w:hAnsi="Calibri" w:cstheme="minorBidi"/>
                                  <w:color w:val="000000"/>
                                  <w:kern w:val="24"/>
                                </w:rPr>
                                <w:t>DU0</w:t>
                              </w:r>
                            </w:p>
                          </w:txbxContent>
                        </wps:txbx>
                        <wps:bodyPr rot="0" vert="horz" wrap="square" lIns="0" tIns="0" rIns="0" bIns="0" anchor="ctr" anchorCtr="0" upright="1">
                          <a:noAutofit/>
                        </wps:bodyPr>
                      </wps:wsp>
                      <wps:wsp>
                        <wps:cNvPr id="453" name="Rectangle 23"/>
                        <wps:cNvSpPr>
                          <a:spLocks noChangeArrowheads="1"/>
                        </wps:cNvSpPr>
                        <wps:spPr bwMode="auto">
                          <a:xfrm>
                            <a:off x="3730770" y="2973572"/>
                            <a:ext cx="533400" cy="304165"/>
                          </a:xfrm>
                          <a:prstGeom prst="rect">
                            <a:avLst/>
                          </a:prstGeom>
                          <a:gradFill rotWithShape="1">
                            <a:gsLst>
                              <a:gs pos="0">
                                <a:srgbClr val="DAFDA7"/>
                              </a:gs>
                              <a:gs pos="35001">
                                <a:srgbClr val="E4FDC2"/>
                              </a:gs>
                              <a:gs pos="100000">
                                <a:srgbClr val="F5FFE6"/>
                              </a:gs>
                            </a:gsLst>
                            <a:lin ang="16200000" scaled="1"/>
                          </a:gradFill>
                          <a:ln>
                            <a:noFill/>
                          </a:ln>
                          <a:effectLst>
                            <a:outerShdw dist="20000" dir="5400000" rotWithShape="0">
                              <a:srgbClr val="000000">
                                <a:alpha val="37999"/>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14:paraId="14BCFD34" w14:textId="77777777" w:rsidR="008679A3" w:rsidRDefault="008679A3" w:rsidP="00780726">
                              <w:pPr>
                                <w:pStyle w:val="NormalWeb"/>
                                <w:jc w:val="center"/>
                              </w:pPr>
                              <w:r>
                                <w:rPr>
                                  <w:rFonts w:ascii="Calibri" w:hAnsi="Calibri" w:cstheme="minorBidi"/>
                                  <w:color w:val="000000"/>
                                  <w:kern w:val="24"/>
                                </w:rPr>
                                <w:t>DU2</w:t>
                              </w:r>
                            </w:p>
                          </w:txbxContent>
                        </wps:txbx>
                        <wps:bodyPr rot="0" vert="horz" wrap="square" lIns="0" tIns="0" rIns="0" bIns="0" anchor="ctr" anchorCtr="0" upright="1">
                          <a:noAutofit/>
                        </wps:bodyPr>
                      </wps:wsp>
                    </wpc:wpc>
                  </a:graphicData>
                </a:graphic>
              </wp:inline>
            </w:drawing>
          </mc:Choice>
          <mc:Fallback>
            <w:pict>
              <v:group w14:anchorId="418D60EB" id="_x0000_s1155" editas="canvas" style="width:483.85pt;height:305.25pt;mso-position-horizontal-relative:char;mso-position-vertical-relative:line" coordsize="61448,38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">
                <v:shape id="_x0000_s1156" type="#_x0000_t75" style="position:absolute;width:61448;height:38766;visibility:visible;mso-wrap-style:square">
                  <v:fill o:detectmouseclick="t"/>
                  <v:path o:connecttype="none"/>
                </v:shape>
                <v:rect id="Rectangle 20" o:spid="_x0000_s1157" style="position:absolute;left:22590;top:710;width:11252;height:2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" strokecolor="#4f81bd" strokeweight="2.5pt">
                  <v:shadow color="#868686"/>
                  <v:textbox inset="5.85pt,.7pt,5.85pt,.7pt">
                    <w:txbxContent>
                      <w:p w14:paraId="0DE19D94" w14:textId="77777777" w:rsidR="008679A3" w:rsidRDefault="008679A3" w:rsidP="00780726">
                        <w:pPr>
                          <w:pStyle w:val="Web"/>
                          <w:spacing w:after="200"/>
                          <w:jc w:val="center"/>
                        </w:pPr>
                        <w:r>
                          <w:rPr>
                            <w:rFonts w:cstheme="minorBidi"/>
                            <w:color w:val="000000" w:themeColor="text1"/>
                            <w:kern w:val="24"/>
                            <w:sz w:val="20"/>
                            <w:szCs w:val="20"/>
                          </w:rPr>
                          <w:t>VSPD1</w:t>
                        </w:r>
                      </w:p>
                    </w:txbxContent>
                  </v:textbox>
                </v:rect>
                <v:shape id="Text Box 34" o:spid="_x0000_s1158" type="#_x0000_t202" style="position:absolute;left:48618;top:3774;width:10038;height:10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14:paraId="3C1B9661" w14:textId="77777777" w:rsidR="008679A3" w:rsidRDefault="008679A3" w:rsidP="00780726">
                        <w:pPr>
                          <w:pStyle w:val="af2"/>
                          <w:spacing w:line="240" w:lineRule="auto"/>
                          <w:ind w:firstLine="0"/>
                          <w:rPr>
                            <w:sz w:val="16"/>
                          </w:rPr>
                        </w:pPr>
                        <w:r>
                          <w:rPr>
                            <w:sz w:val="16"/>
                          </w:rPr>
                          <w:t>M</w:t>
                        </w:r>
                        <w:r>
                          <w:rPr>
                            <w:rFonts w:hint="eastAsia"/>
                            <w:sz w:val="16"/>
                          </w:rPr>
                          <w:t xml:space="preserve">ulti </w:t>
                        </w:r>
                        <w:r>
                          <w:rPr>
                            <w:sz w:val="16"/>
                          </w:rPr>
                          <w:t>plane:</w:t>
                        </w:r>
                      </w:p>
                      <w:p w14:paraId="0964E401" w14:textId="77777777" w:rsidR="008679A3" w:rsidRDefault="008679A3" w:rsidP="00780726">
                        <w:pPr>
                          <w:pStyle w:val="af2"/>
                          <w:spacing w:line="240" w:lineRule="auto"/>
                          <w:ind w:firstLine="0"/>
                          <w:rPr>
                            <w:sz w:val="16"/>
                          </w:rPr>
                        </w:pPr>
                      </w:p>
                      <w:p w14:paraId="7E8BA8E4" w14:textId="77777777" w:rsidR="008679A3" w:rsidRPr="00052E79" w:rsidRDefault="008679A3" w:rsidP="00780726">
                        <w:pPr>
                          <w:pStyle w:val="af2"/>
                          <w:spacing w:line="240" w:lineRule="auto"/>
                          <w:ind w:firstLine="0"/>
                          <w:rPr>
                            <w:sz w:val="16"/>
                          </w:rPr>
                        </w:pPr>
                        <w:r w:rsidRPr="00052E79">
                          <w:rPr>
                            <w:sz w:val="16"/>
                          </w:rPr>
                          <w:t>One plane</w:t>
                        </w:r>
                        <w:r>
                          <w:rPr>
                            <w:sz w:val="16"/>
                          </w:rPr>
                          <w:t xml:space="preserve"> </w:t>
                        </w:r>
                        <w:r w:rsidRPr="00052E79">
                          <w:rPr>
                            <w:sz w:val="16"/>
                          </w:rPr>
                          <w:t>(RPF0) is assigned to desktop plane.</w:t>
                        </w:r>
                      </w:p>
                      <w:p w14:paraId="4EDB2B50" w14:textId="77777777" w:rsidR="008679A3" w:rsidRPr="00E63154" w:rsidRDefault="008679A3" w:rsidP="00780726">
                        <w:pPr>
                          <w:pStyle w:val="af2"/>
                          <w:spacing w:line="240" w:lineRule="auto"/>
                          <w:ind w:firstLine="0"/>
                          <w:rPr>
                            <w:sz w:val="16"/>
                          </w:rPr>
                        </w:pPr>
                        <w:r w:rsidRPr="00052E79">
                          <w:rPr>
                            <w:sz w:val="16"/>
                          </w:rPr>
                          <w:t xml:space="preserve">Remaining </w:t>
                        </w:r>
                        <w:r>
                          <w:rPr>
                            <w:sz w:val="16"/>
                          </w:rPr>
                          <w:t>four</w:t>
                        </w:r>
                        <w:r w:rsidRPr="00052E79">
                          <w:rPr>
                            <w:sz w:val="16"/>
                          </w:rPr>
                          <w:t xml:space="preserve"> planes</w:t>
                        </w:r>
                        <w:r>
                          <w:rPr>
                            <w:sz w:val="16"/>
                          </w:rPr>
                          <w:t xml:space="preserve"> </w:t>
                        </w:r>
                        <w:r w:rsidRPr="00052E79">
                          <w:rPr>
                            <w:sz w:val="16"/>
                          </w:rPr>
                          <w:t>(RPF1-</w:t>
                        </w:r>
                        <w:r>
                          <w:rPr>
                            <w:sz w:val="16"/>
                          </w:rPr>
                          <w:t>4</w:t>
                        </w:r>
                        <w:r w:rsidRPr="00052E79">
                          <w:rPr>
                            <w:sz w:val="16"/>
                          </w:rPr>
                          <w:t>) are assigned as overlays.</w:t>
                        </w:r>
                      </w:p>
                    </w:txbxContent>
                  </v:textbox>
                </v:shape>
                <v:rect id="Rectangle 20" o:spid="_x0000_s1159" style="position:absolute;left:10550;top:720;width:11252;height:2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" strokecolor="#4f81bd" strokeweight="2.5pt">
                  <v:shadow color="#868686"/>
                  <v:textbox inset="5.85pt,.7pt,5.85pt,.7pt">
                    <w:txbxContent>
                      <w:p w14:paraId="713FEB6A" w14:textId="77777777" w:rsidR="008679A3" w:rsidRDefault="008679A3" w:rsidP="00780726">
                        <w:pPr>
                          <w:pStyle w:val="Web"/>
                          <w:spacing w:after="200"/>
                          <w:jc w:val="center"/>
                        </w:pPr>
                        <w:r>
                          <w:rPr>
                            <w:rFonts w:cstheme="minorBidi"/>
                            <w:color w:val="000000" w:themeColor="text1"/>
                            <w:kern w:val="24"/>
                            <w:sz w:val="20"/>
                            <w:szCs w:val="20"/>
                          </w:rPr>
                          <w:t>VSPD0</w:t>
                        </w:r>
                      </w:p>
                    </w:txbxContent>
                  </v:textbox>
                </v:rect>
                <v:shape id="AutoShape 14" o:spid="_x0000_s1160" type="#_x0000_t32" style="position:absolute;left:27911;top:32542;width:19;height:8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"/>
                <v:rect id="Rectangle 16" o:spid="_x0000_s1161" style="position:absolute;left:34558;top:23953;width:11569;height:7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" strokecolor="#c0504d" strokeweight="2.5pt">
                  <v:shadow color="#868686"/>
                  <v:textbox inset="5.85pt,.7pt,5.85pt,.7pt"/>
                </v:rect>
                <v:rect id="Rectangle 17" o:spid="_x0000_s1162" style="position:absolute;left:10550;top:23901;width:23292;height:7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" strokecolor="#c0504d" strokeweight="2.5pt">
                  <v:shadow color="#868686"/>
                  <v:textbox inset="5.85pt,.7pt,5.85pt,.7pt"/>
                </v:rect>
                <v:shape id="AutoShape 24" o:spid="_x0000_s1163" type="#_x0000_t7" style="position:absolute;left:11465;top:25507;width:9144;height:15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" adj="5944" fillcolor="#fabf8f" strokecolor="#f79646" strokeweight="1pt">
                  <v:fill color2="#f79646" focus="50%" type="gradient"/>
                  <v:shadow on="t" color="#974706" offset="1pt"/>
                  <v:textbox inset="5.85pt,.7pt,5.85pt,.7pt"/>
                </v:shape>
                <v:shape id="AutoShape 32" o:spid="_x0000_s1164" type="#_x0000_t7" style="position:absolute;left:22942;top:25516;width:9144;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" adj="5944" fillcolor="#fabf8f" strokecolor="#f79646" strokeweight="1pt">
                  <v:fill color2="#f79646" focus="50%" type="gradient"/>
                  <v:shadow on="t" color="#974706" offset="1pt"/>
                  <v:textbox inset="5.85pt,.7pt,5.85pt,.7pt"/>
                </v:shape>
                <v:shape id="AutoShape 33" o:spid="_x0000_s1165" type="#_x0000_t7" style="position:absolute;left:35341;top:25542;width:9144;height:15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" adj="5944" fillcolor="#fabf8f" strokecolor="#f79646" strokeweight="1pt">
                  <v:fill color2="#f79646" focus="50%" type="gradient"/>
                  <v:shadow on="t" color="#974706" offset="1pt"/>
                  <v:textbox inset="5.85pt,.7pt,5.85pt,.7pt"/>
                </v:shape>
                <v:shape id="テキスト ボックス 888" o:spid="_x0000_s1166" type="#_x0000_t202" style="position:absolute;left:13949;top:25243;width:4560;height:2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filled="f" stroked="f" strokeweight=".5pt">
                  <v:textbox>
                    <w:txbxContent>
                      <w:p w14:paraId="2D1A894D" w14:textId="77777777" w:rsidR="008679A3" w:rsidRDefault="008679A3" w:rsidP="00780726">
                        <w:pPr>
                          <w:pStyle w:val="Web"/>
                          <w:spacing w:after="200" w:line="160" w:lineRule="exact"/>
                        </w:pPr>
                        <w:r>
                          <w:rPr>
                            <w:rFonts w:cstheme="minorBidi"/>
                            <w:color w:val="000000" w:themeColor="dark1"/>
                            <w:kern w:val="24"/>
                            <w:sz w:val="14"/>
                            <w:szCs w:val="14"/>
                          </w:rPr>
                          <w:t>Plane1</w:t>
                        </w:r>
                      </w:p>
                    </w:txbxContent>
                  </v:textbox>
                </v:shape>
                <v:shape id="テキスト ボックス 4" o:spid="_x0000_s1167" type="#_x0000_t202" style="position:absolute;left:25593;top:25290;width:45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14:paraId="44C69E02" w14:textId="77777777" w:rsidR="008679A3" w:rsidRDefault="008679A3" w:rsidP="00780726">
                        <w:pPr>
                          <w:pStyle w:val="Web"/>
                          <w:spacing w:line="160" w:lineRule="exact"/>
                        </w:pPr>
                        <w:r>
                          <w:rPr>
                            <w:rFonts w:cstheme="minorBidi"/>
                            <w:color w:val="000000" w:themeColor="dark1"/>
                            <w:kern w:val="24"/>
                            <w:sz w:val="14"/>
                            <w:szCs w:val="14"/>
                          </w:rPr>
                          <w:t>Plane3</w:t>
                        </w:r>
                      </w:p>
                      <w:p w14:paraId="12A89243" w14:textId="77777777" w:rsidR="008679A3" w:rsidRDefault="008679A3" w:rsidP="00780726">
                        <w:pPr>
                          <w:pStyle w:val="Web"/>
                        </w:pPr>
                        <w:r>
                          <w:rPr>
                            <w:rFonts w:cstheme="minorBidi"/>
                            <w:color w:val="000000" w:themeColor="dark1"/>
                            <w:kern w:val="24"/>
                            <w:sz w:val="12"/>
                            <w:szCs w:val="12"/>
                          </w:rPr>
                          <w:t> </w:t>
                        </w:r>
                      </w:p>
                    </w:txbxContent>
                  </v:textbox>
                </v:shape>
                <v:group id="グループ化 17" o:spid="_x0000_s1168" style="position:absolute;left:11782;top:4798;width:9144;height:1969" coordorigin="1231,4120" coordsize="9144,1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AutoShape 29" o:spid="_x0000_s1169" type="#_x0000_t7" style="position:absolute;left:1231;top:4555;width:9144;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" adj="4473" fillcolor="#95b3d7" strokecolor="#95b3d7" strokeweight="1pt">
                    <v:fill color2="#dbe5f1" angle="135" focus="50%" type="gradient"/>
                    <v:shadow on="t" color="#243f60" opacity=".5" offset="1pt"/>
                    <v:textbox inset="5.85pt,.7pt,5.85pt,.7pt"/>
                  </v:shape>
                  <v:shape id="テキスト ボックス 4" o:spid="_x0000_s1170" type="#_x0000_t202" style="position:absolute;left:3240;top:4120;width:4719;height:1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filled="f" stroked="f" strokeweight=".5pt">
                    <v:textbox>
                      <w:txbxContent>
                        <w:p w14:paraId="5E086769" w14:textId="77777777" w:rsidR="008679A3" w:rsidRDefault="008679A3" w:rsidP="00780726">
                          <w:pPr>
                            <w:pStyle w:val="Web"/>
                            <w:spacing w:line="160" w:lineRule="exact"/>
                          </w:pPr>
                          <w:r>
                            <w:rPr>
                              <w:rFonts w:cstheme="minorBidi"/>
                              <w:color w:val="000000"/>
                              <w:kern w:val="24"/>
                              <w:sz w:val="12"/>
                              <w:szCs w:val="12"/>
                            </w:rPr>
                            <w:t>RPF3</w:t>
                          </w:r>
                        </w:p>
                        <w:p w14:paraId="037411D9" w14:textId="77777777" w:rsidR="008679A3" w:rsidRDefault="008679A3" w:rsidP="00780726">
                          <w:pPr>
                            <w:pStyle w:val="Web"/>
                          </w:pPr>
                          <w:r>
                            <w:rPr>
                              <w:rFonts w:cstheme="minorBidi"/>
                              <w:color w:val="008080"/>
                              <w:kern w:val="24"/>
                              <w:sz w:val="12"/>
                              <w:szCs w:val="12"/>
                            </w:rPr>
                            <w:t> </w:t>
                          </w:r>
                        </w:p>
                        <w:p w14:paraId="16DD5820" w14:textId="77777777" w:rsidR="008679A3" w:rsidRDefault="008679A3" w:rsidP="00780726">
                          <w:pPr>
                            <w:pStyle w:val="Web"/>
                          </w:pPr>
                          <w:r>
                            <w:rPr>
                              <w:rFonts w:cstheme="minorBidi"/>
                              <w:color w:val="000000" w:themeColor="dark1"/>
                              <w:kern w:val="24"/>
                              <w:sz w:val="12"/>
                              <w:szCs w:val="12"/>
                            </w:rPr>
                            <w:t> </w:t>
                          </w:r>
                        </w:p>
                      </w:txbxContent>
                    </v:textbox>
                  </v:shape>
                </v:group>
                <v:group id="グループ化 20" o:spid="_x0000_s1171" style="position:absolute;left:11623;top:7027;width:9144;height:1886" coordorigin="1072,6349" coordsize="9144,1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AutoShape 28" o:spid="_x0000_s1172" type="#_x0000_t7" style="position:absolute;left:1072;top:6733;width:9144;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" adj="4473" fillcolor="#95b3d7" strokecolor="#95b3d7" strokeweight="1pt">
                    <v:fill color2="#dbe5f1" angle="135" focus="50%" type="gradient"/>
                    <v:shadow on="t" color="#243f60" opacity=".5" offset="1pt"/>
                    <v:textbox inset="5.85pt,.7pt,5.85pt,.7pt"/>
                  </v:shape>
                  <v:shape id="テキスト ボックス 4" o:spid="_x0000_s1173" type="#_x0000_t202" style="position:absolute;left:3399;top:6349;width:4283;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14:paraId="0DFC9E26" w14:textId="77777777" w:rsidR="008679A3" w:rsidRDefault="008679A3" w:rsidP="00780726">
                          <w:pPr>
                            <w:pStyle w:val="Web"/>
                            <w:spacing w:line="160" w:lineRule="exact"/>
                          </w:pPr>
                          <w:r>
                            <w:rPr>
                              <w:rFonts w:cstheme="minorBidi"/>
                              <w:color w:val="000000"/>
                              <w:kern w:val="24"/>
                              <w:sz w:val="12"/>
                              <w:szCs w:val="12"/>
                            </w:rPr>
                            <w:t>RPF2</w:t>
                          </w:r>
                        </w:p>
                      </w:txbxContent>
                    </v:textbox>
                  </v:shape>
                </v:group>
                <v:group id="グループ化 23" o:spid="_x0000_s1174" style="position:absolute;left:11858;top:8773;width:9144;height:2261" coordorigin="1307,8095" coordsize="9144,2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AutoShape 27" o:spid="_x0000_s1175" type="#_x0000_t7" style="position:absolute;left:1307;top:8567;width:9144;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" adj="4431" fillcolor="#95b3d7" strokecolor="#95b3d7" strokeweight="1pt">
                    <v:fill color2="#dbe5f1" angle="135" focus="50%" type="gradient"/>
                    <v:shadow on="t" color="#243f60" opacity=".5" offset="1pt"/>
                    <v:textbox inset="5.85pt,.7pt,5.85pt,.7pt"/>
                  </v:shape>
                  <v:shape id="テキスト ボックス 4" o:spid="_x0000_s1176" type="#_x0000_t202" style="position:absolute;left:3453;top:8095;width:4623;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14:paraId="09A2BC41" w14:textId="77777777" w:rsidR="008679A3" w:rsidRDefault="008679A3" w:rsidP="00780726">
                          <w:pPr>
                            <w:pStyle w:val="Web"/>
                            <w:spacing w:line="160" w:lineRule="exact"/>
                          </w:pPr>
                          <w:r>
                            <w:rPr>
                              <w:rFonts w:cstheme="minorBidi"/>
                              <w:color w:val="000000"/>
                              <w:kern w:val="24"/>
                              <w:sz w:val="12"/>
                              <w:szCs w:val="12"/>
                            </w:rPr>
                            <w:t>RPF1</w:t>
                          </w:r>
                        </w:p>
                        <w:p w14:paraId="431CC39C" w14:textId="77777777" w:rsidR="008679A3" w:rsidRDefault="008679A3" w:rsidP="00780726">
                          <w:pPr>
                            <w:pStyle w:val="Web"/>
                          </w:pPr>
                          <w:r>
                            <w:rPr>
                              <w:rFonts w:cstheme="minorBidi"/>
                              <w:color w:val="008080"/>
                              <w:kern w:val="24"/>
                              <w:sz w:val="12"/>
                              <w:szCs w:val="12"/>
                            </w:rPr>
                            <w:t> </w:t>
                          </w:r>
                        </w:p>
                        <w:p w14:paraId="418901C7" w14:textId="77777777" w:rsidR="008679A3" w:rsidRDefault="008679A3" w:rsidP="00780726">
                          <w:pPr>
                            <w:pStyle w:val="Web"/>
                          </w:pPr>
                          <w:r>
                            <w:rPr>
                              <w:rFonts w:cstheme="minorBidi"/>
                              <w:color w:val="000000" w:themeColor="dark1"/>
                              <w:kern w:val="24"/>
                              <w:sz w:val="12"/>
                              <w:szCs w:val="12"/>
                            </w:rPr>
                            <w:t> </w:t>
                          </w:r>
                        </w:p>
                      </w:txbxContent>
                    </v:textbox>
                  </v:shape>
                </v:group>
                <v:group id="グループ化 26" o:spid="_x0000_s1177" style="position:absolute;left:11699;top:10748;width:9144;height:1886" coordorigin="1149,10070" coordsize="9144,1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 id="AutoShape 26" o:spid="_x0000_s1178" type="#_x0000_t7" style="position:absolute;left:1149;top:10594;width:9144;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" adj="4431" fillcolor="#95b3d7" strokecolor="#95b3d7" strokeweight="1pt">
                    <v:fill color2="#dbe5f1" angle="135" focus="50%" type="gradient"/>
                    <v:shadow on="t" color="#243f60" opacity=".5" offset="1pt"/>
                    <v:textbox inset="5.85pt,.7pt,5.85pt,.7pt"/>
                  </v:shape>
                  <v:shape id="テキスト ボックス 4" o:spid="_x0000_s1179" type="#_x0000_t202" style="position:absolute;left:3453;top:10070;width:4941;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14:paraId="265B26B1" w14:textId="77777777" w:rsidR="008679A3" w:rsidRDefault="008679A3" w:rsidP="00780726">
                          <w:pPr>
                            <w:pStyle w:val="Web"/>
                            <w:spacing w:line="160" w:lineRule="exact"/>
                          </w:pPr>
                          <w:r>
                            <w:rPr>
                              <w:rFonts w:cstheme="minorBidi"/>
                              <w:color w:val="000000"/>
                              <w:kern w:val="24"/>
                              <w:sz w:val="12"/>
                              <w:szCs w:val="12"/>
                            </w:rPr>
                            <w:t>RPF0</w:t>
                          </w:r>
                        </w:p>
                      </w:txbxContent>
                    </v:textbox>
                  </v:shape>
                </v:group>
                <v:shape id="テキスト ボックス 4" o:spid="_x0000_s1180" type="#_x0000_t202" style="position:absolute;left:37831;top:25300;width:4680;height:2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w:txbxContent>
                      <w:p w14:paraId="1136A429" w14:textId="77777777" w:rsidR="008679A3" w:rsidRDefault="008679A3" w:rsidP="00780726">
                        <w:pPr>
                          <w:pStyle w:val="Web"/>
                          <w:spacing w:line="160" w:lineRule="exact"/>
                        </w:pPr>
                        <w:r>
                          <w:rPr>
                            <w:rFonts w:cstheme="minorBidi"/>
                            <w:color w:val="000000"/>
                            <w:kern w:val="24"/>
                            <w:sz w:val="14"/>
                            <w:szCs w:val="14"/>
                          </w:rPr>
                          <w:t>Plane1</w:t>
                        </w:r>
                      </w:p>
                      <w:p w14:paraId="78447CED" w14:textId="77777777" w:rsidR="008679A3" w:rsidRDefault="008679A3" w:rsidP="00780726">
                        <w:pPr>
                          <w:pStyle w:val="Web"/>
                        </w:pPr>
                        <w:r>
                          <w:rPr>
                            <w:rFonts w:cstheme="minorBidi"/>
                            <w:color w:val="000000" w:themeColor="dark1"/>
                            <w:kern w:val="24"/>
                            <w:sz w:val="12"/>
                            <w:szCs w:val="12"/>
                          </w:rPr>
                          <w:t> </w:t>
                        </w:r>
                      </w:p>
                    </w:txbxContent>
                  </v:textbox>
                </v:shape>
                <v:shape id="AutoShape 14" o:spid="_x0000_s1181" type="#_x0000_t32" style="position:absolute;left:16084;top:32701;width:32;height:7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"/>
                <v:shape id="AutoShape 14" o:spid="_x0000_s1182" type="#_x0000_t32" style="position:absolute;left:39949;top:32783;width:25;height:8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"/>
                <v:rect id="正方形/長方形 1794" o:spid="_x0000_s1183" style="position:absolute;left:12623;top:33463;width:6991;height:34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" filled="f" strokecolor="black [3213]">
                  <v:textbox>
                    <w:txbxContent>
                      <w:p w14:paraId="303A3060" w14:textId="77777777" w:rsidR="008679A3" w:rsidRDefault="008679A3" w:rsidP="00780726">
                        <w:pPr>
                          <w:pStyle w:val="Web"/>
                          <w:spacing w:after="200"/>
                          <w:jc w:val="center"/>
                        </w:pPr>
                        <w:r>
                          <w:rPr>
                            <w:rFonts w:cstheme="minorBidi"/>
                            <w:color w:val="000000"/>
                            <w:kern w:val="24"/>
                            <w:sz w:val="20"/>
                            <w:szCs w:val="20"/>
                          </w:rPr>
                          <w:t>LVDS</w:t>
                        </w:r>
                      </w:p>
                    </w:txbxContent>
                  </v:textbox>
                </v:rect>
                <v:rect id="正方形/長方形 1809" o:spid="_x0000_s1184" style="position:absolute;left:24438;top:33393;width:6991;height:3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" filled="f" strokecolor="black [3213]">
                  <v:textbox>
                    <w:txbxContent>
                      <w:p w14:paraId="224E3791" w14:textId="77777777" w:rsidR="008679A3" w:rsidRDefault="008679A3" w:rsidP="00780726">
                        <w:pPr>
                          <w:pStyle w:val="Web"/>
                          <w:jc w:val="center"/>
                        </w:pPr>
                        <w:r>
                          <w:rPr>
                            <w:rFonts w:cstheme="minorBidi"/>
                            <w:color w:val="000000"/>
                            <w:kern w:val="24"/>
                            <w:sz w:val="20"/>
                            <w:szCs w:val="20"/>
                          </w:rPr>
                          <w:t>HDMI 0</w:t>
                        </w:r>
                      </w:p>
                    </w:txbxContent>
                  </v:textbox>
                </v:rect>
                <v:shape id="AutoShape 24" o:spid="_x0000_s1185" type="#_x0000_t7" style="position:absolute;left:11422;top:20271;width:9144;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" adj="9450" fillcolor="yellow" strokecolor="#f79646" strokeweight="1pt">
                  <v:shadow on="t" color="#974706" offset="1pt"/>
                  <v:textbox inset="5.85pt,.7pt,5.85pt,.7pt"/>
                </v:shape>
                <v:shape id="AutoShape 24" o:spid="_x0000_s1186" type="#_x0000_t7" style="position:absolute;left:11422;top:16009;width:9144;height:2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" adj="9823" fillcolor="yellow" strokecolor="#f79646" strokeweight="1pt">
                  <v:shadow on="t" color="#974706" offset="1pt"/>
                  <v:textbox inset="5.85pt,.7pt,5.85pt,.7pt"/>
                </v:shape>
                <v:shape id="直線矢印コネクタ 1820" o:spid="_x0000_s1187" type="#_x0000_t32" style="position:absolute;left:15994;top:18517;width:0;height:17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" strokecolor="black [3213]">
                  <v:stroke endarrow="block"/>
                </v:shape>
                <v:shape id="カギ線コネクタ 1821" o:spid="_x0000_s1188" type="#_x0000_t35" style="position:absolute;left:12727;top:3815;width:3267;height:12194;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" adj="-10074,19235" strokecolor="black [3213]">
                  <v:stroke endarrow="block"/>
                </v:shape>
                <v:group id="グループ化 1822" o:spid="_x0000_s1189" style="position:absolute;left:11782;top:2811;width:9144;height:1968" coordorigin="1231,2133" coordsize="9144,1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">
                  <v:shape id="AutoShape 29" o:spid="_x0000_s1190" type="#_x0000_t7" style="position:absolute;left:1231;top:2568;width:9144;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" adj="4473" fillcolor="#95b3d7" strokecolor="#95b3d7" strokeweight="1pt">
                    <v:fill color2="#dbe5f1" angle="135" focus="50%" type="gradient"/>
                    <v:shadow on="t" color="#243f60" opacity=".5" offset="1pt"/>
                    <v:textbox inset="5.85pt,.7pt,5.85pt,.7pt"/>
                  </v:shape>
                  <v:shape id="テキスト ボックス 4" o:spid="_x0000_s1191" type="#_x0000_t202" style="position:absolute;left:3240;top:2133;width:4719;height:1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" filled="f" stroked="f" strokeweight=".5pt">
                    <v:textbox>
                      <w:txbxContent>
                        <w:p w14:paraId="4EC0D73B" w14:textId="77777777" w:rsidR="008679A3" w:rsidRDefault="008679A3" w:rsidP="00780726">
                          <w:pPr>
                            <w:pStyle w:val="Web"/>
                            <w:spacing w:line="160" w:lineRule="exact"/>
                          </w:pPr>
                          <w:r>
                            <w:rPr>
                              <w:rFonts w:cstheme="minorBidi"/>
                              <w:color w:val="000000"/>
                              <w:kern w:val="24"/>
                              <w:sz w:val="12"/>
                              <w:szCs w:val="12"/>
                            </w:rPr>
                            <w:t>RPF4</w:t>
                          </w:r>
                        </w:p>
                        <w:p w14:paraId="570DC47B" w14:textId="77777777" w:rsidR="008679A3" w:rsidRDefault="008679A3" w:rsidP="00780726">
                          <w:pPr>
                            <w:pStyle w:val="Web"/>
                          </w:pPr>
                          <w:r>
                            <w:rPr>
                              <w:rFonts w:cstheme="minorBidi"/>
                              <w:color w:val="008080"/>
                              <w:kern w:val="24"/>
                              <w:sz w:val="12"/>
                              <w:szCs w:val="12"/>
                            </w:rPr>
                            <w:t> </w:t>
                          </w:r>
                        </w:p>
                        <w:p w14:paraId="4637788D" w14:textId="77777777" w:rsidR="008679A3" w:rsidRDefault="008679A3" w:rsidP="00780726">
                          <w:pPr>
                            <w:pStyle w:val="Web"/>
                          </w:pPr>
                          <w:r>
                            <w:rPr>
                              <w:rFonts w:cstheme="minorBidi"/>
                              <w:color w:val="000000" w:themeColor="dark1"/>
                              <w:kern w:val="24"/>
                              <w:sz w:val="12"/>
                              <w:szCs w:val="12"/>
                            </w:rPr>
                            <w:t> </w:t>
                          </w:r>
                        </w:p>
                      </w:txbxContent>
                    </v:textbox>
                  </v:shape>
                </v:group>
                <v:line id="直線コネクタ 1830" o:spid="_x0000_s1192" style="position:absolute;flip:x y;visibility:visible;mso-wrap-style:square" from="11229,7970" to="12567,7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" strokecolor="#0d0d0d [3069]"/>
                <v:shape id="直線矢印コネクタ 1831" o:spid="_x0000_s1193" type="#_x0000_t32" style="position:absolute;left:15994;top:22684;width:43;height:28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" strokecolor="black [3213]">
                  <v:stroke endarrow="block"/>
                </v:shape>
                <v:shape id="AutoShape 24" o:spid="_x0000_s1194" type="#_x0000_t7" style="position:absolute;left:23081;top:20229;width:9144;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" adj="9450" fillcolor="yellow" strokecolor="#f79646" strokeweight="1pt">
                  <v:shadow on="t" color="#974706" offset="1pt"/>
                  <v:textbox inset="5.85pt,.7pt,5.85pt,.7pt"/>
                </v:shape>
                <v:shape id="AutoShape 24" o:spid="_x0000_s1195" type="#_x0000_t7" style="position:absolute;left:23081;top:15967;width:9144;height:2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" adj="9823" fillcolor="yellow" strokecolor="#f79646" strokeweight="1pt">
                  <v:shadow on="t" color="#974706" offset="1pt"/>
                  <v:textbox inset="5.85pt,.7pt,5.85pt,.7pt"/>
                </v:shape>
                <v:shape id="直線矢印コネクタ 1839" o:spid="_x0000_s1196" type="#_x0000_t32" style="position:absolute;left:27653;top:18475;width:0;height:17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" strokecolor="black [3213]">
                  <v:stroke endarrow="block"/>
                </v:shape>
                <v:shape id="直線矢印コネクタ 1840" o:spid="_x0000_s1197" type="#_x0000_t32" style="position:absolute;left:27653;top:22642;width:43;height:28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" strokecolor="black [3213]">
                  <v:stroke endarrow="block"/>
                </v:shape>
                <v:rect id="正方形/長方形 1856" o:spid="_x0000_s1198" style="position:absolute;left:35882;top:33567;width:9010;height:33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" filled="f" strokecolor="black [3213]">
                  <v:textbox>
                    <w:txbxContent>
                      <w:p w14:paraId="1FBA53E2" w14:textId="77777777" w:rsidR="008679A3" w:rsidRDefault="008679A3" w:rsidP="00780726">
                        <w:pPr>
                          <w:pStyle w:val="Web"/>
                          <w:jc w:val="center"/>
                        </w:pPr>
                        <w:r>
                          <w:rPr>
                            <w:rFonts w:cstheme="minorBidi"/>
                            <w:color w:val="000000"/>
                            <w:kern w:val="24"/>
                            <w:sz w:val="20"/>
                            <w:szCs w:val="20"/>
                          </w:rPr>
                          <w:t>Analog RGB</w:t>
                        </w:r>
                      </w:p>
                    </w:txbxContent>
                  </v:textbox>
                </v:rect>
                <v:line id="直線コネクタ 1859" o:spid="_x0000_s1199" style="position:absolute;flip:x y;visibility:visible;mso-wrap-style:square" from="11229,5827" to="12567,5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" strokecolor="#0d0d0d [3069]"/>
                <v:line id="直線コネクタ 1887" o:spid="_x0000_s1200" style="position:absolute;flip:x y;visibility:visible;mso-wrap-style:square" from="11229,9923" to="12567,9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" strokecolor="#0d0d0d [3069]"/>
                <v:line id="直線コネクタ 1888" o:spid="_x0000_s1201" style="position:absolute;flip:x y;visibility:visible;mso-wrap-style:square" from="11229,11828" to="12567,11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" strokecolor="#0d0d0d [3069]"/>
                <v:group id="グループ化 1889" o:spid="_x0000_s1202" style="position:absolute;left:23821;top:4789;width:9144;height:1968" coordorigin="13271,4111" coordsize="9144,1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">
                  <v:shape id="AutoShape 29" o:spid="_x0000_s1203" type="#_x0000_t7" style="position:absolute;left:13271;top:4546;width:9144;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" adj="4473" fillcolor="#95b3d7" strokecolor="#95b3d7" strokeweight="1pt">
                    <v:fill color2="#dbe5f1" angle="135" focus="50%" type="gradient"/>
                    <v:shadow on="t" color="#243f60" opacity=".5" offset="1pt"/>
                    <v:textbox inset="5.85pt,.7pt,5.85pt,.7pt"/>
                  </v:shape>
                  <v:shape id="テキスト ボックス 4" o:spid="_x0000_s1204" type="#_x0000_t202" style="position:absolute;left:15280;top:4111;width:4718;height:1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" filled="f" stroked="f" strokeweight=".5pt">
                    <v:textbox>
                      <w:txbxContent>
                        <w:p w14:paraId="4B2E4B8A" w14:textId="77777777" w:rsidR="008679A3" w:rsidRDefault="008679A3" w:rsidP="00780726">
                          <w:pPr>
                            <w:pStyle w:val="Web"/>
                            <w:spacing w:line="160" w:lineRule="exact"/>
                          </w:pPr>
                          <w:r>
                            <w:rPr>
                              <w:rFonts w:cstheme="minorBidi"/>
                              <w:color w:val="000000"/>
                              <w:kern w:val="24"/>
                              <w:sz w:val="12"/>
                              <w:szCs w:val="12"/>
                            </w:rPr>
                            <w:t>RPF3</w:t>
                          </w:r>
                        </w:p>
                        <w:p w14:paraId="4A14CB05" w14:textId="77777777" w:rsidR="008679A3" w:rsidRDefault="008679A3" w:rsidP="00780726">
                          <w:pPr>
                            <w:pStyle w:val="Web"/>
                          </w:pPr>
                          <w:r>
                            <w:rPr>
                              <w:rFonts w:cstheme="minorBidi"/>
                              <w:color w:val="008080"/>
                              <w:kern w:val="24"/>
                              <w:sz w:val="12"/>
                              <w:szCs w:val="12"/>
                            </w:rPr>
                            <w:t> </w:t>
                          </w:r>
                        </w:p>
                        <w:p w14:paraId="1ABD4926" w14:textId="77777777" w:rsidR="008679A3" w:rsidRDefault="008679A3" w:rsidP="00780726">
                          <w:pPr>
                            <w:pStyle w:val="Web"/>
                          </w:pPr>
                          <w:r>
                            <w:rPr>
                              <w:rFonts w:cstheme="minorBidi"/>
                              <w:color w:val="000000" w:themeColor="dark1"/>
                              <w:kern w:val="24"/>
                              <w:sz w:val="12"/>
                              <w:szCs w:val="12"/>
                            </w:rPr>
                            <w:t> </w:t>
                          </w:r>
                        </w:p>
                      </w:txbxContent>
                    </v:textbox>
                  </v:shape>
                </v:group>
                <v:group id="グループ化 1892" o:spid="_x0000_s1205" style="position:absolute;left:23663;top:7018;width:9144;height:1886" coordorigin="13112,6340" coordsize="9144,1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">
                  <v:shape id="AutoShape 28" o:spid="_x0000_s1206" type="#_x0000_t7" style="position:absolute;left:13112;top:6724;width:9144;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" adj="4473" fillcolor="#95b3d7" strokecolor="#95b3d7" strokeweight="1pt">
                    <v:fill color2="#dbe5f1" angle="135" focus="50%" type="gradient"/>
                    <v:shadow on="t" color="#243f60" opacity=".5" offset="1pt"/>
                    <v:textbox inset="5.85pt,.7pt,5.85pt,.7pt"/>
                  </v:shape>
                  <v:shape id="テキスト ボックス 4" o:spid="_x0000_s1207" type="#_x0000_t202" style="position:absolute;left:15438;top:6340;width:4283;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" filled="f" stroked="f" strokeweight=".5pt">
                    <v:textbox>
                      <w:txbxContent>
                        <w:p w14:paraId="615B9169" w14:textId="77777777" w:rsidR="008679A3" w:rsidRDefault="008679A3" w:rsidP="00780726">
                          <w:pPr>
                            <w:pStyle w:val="Web"/>
                            <w:spacing w:line="160" w:lineRule="exact"/>
                          </w:pPr>
                          <w:r>
                            <w:rPr>
                              <w:rFonts w:cstheme="minorBidi"/>
                              <w:color w:val="000000"/>
                              <w:kern w:val="24"/>
                              <w:sz w:val="12"/>
                              <w:szCs w:val="12"/>
                            </w:rPr>
                            <w:t>RPF2</w:t>
                          </w:r>
                        </w:p>
                      </w:txbxContent>
                    </v:textbox>
                  </v:shape>
                </v:group>
                <v:group id="グループ化 1895" o:spid="_x0000_s1208" style="position:absolute;left:23898;top:8764;width:9144;height:2261" coordorigin="13347,8086" coordsize="9144,2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">
                  <v:shape id="AutoShape 27" o:spid="_x0000_s1209" type="#_x0000_t7" style="position:absolute;left:13347;top:8557;width:9144;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" adj="4431" fillcolor="#95b3d7" strokecolor="#95b3d7" strokeweight="1pt">
                    <v:fill color2="#dbe5f1" angle="135" focus="50%" type="gradient"/>
                    <v:shadow on="t" color="#243f60" opacity=".5" offset="1pt"/>
                    <v:textbox inset="5.85pt,.7pt,5.85pt,.7pt"/>
                  </v:shape>
                  <v:shape id="テキスト ボックス 4" o:spid="_x0000_s1210" type="#_x0000_t202" style="position:absolute;left:15492;top:8086;width:4623;height:2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" filled="f" stroked="f" strokeweight=".5pt">
                    <v:textbox>
                      <w:txbxContent>
                        <w:p w14:paraId="70872278" w14:textId="77777777" w:rsidR="008679A3" w:rsidRDefault="008679A3" w:rsidP="00780726">
                          <w:pPr>
                            <w:pStyle w:val="Web"/>
                            <w:spacing w:line="160" w:lineRule="exact"/>
                          </w:pPr>
                          <w:r>
                            <w:rPr>
                              <w:rFonts w:cstheme="minorBidi"/>
                              <w:color w:val="000000"/>
                              <w:kern w:val="24"/>
                              <w:sz w:val="12"/>
                              <w:szCs w:val="12"/>
                            </w:rPr>
                            <w:t>RPF1</w:t>
                          </w:r>
                        </w:p>
                        <w:p w14:paraId="0B424EE8" w14:textId="77777777" w:rsidR="008679A3" w:rsidRDefault="008679A3" w:rsidP="00780726">
                          <w:pPr>
                            <w:pStyle w:val="Web"/>
                          </w:pPr>
                          <w:r>
                            <w:rPr>
                              <w:rFonts w:cstheme="minorBidi"/>
                              <w:color w:val="008080"/>
                              <w:kern w:val="24"/>
                              <w:sz w:val="12"/>
                              <w:szCs w:val="12"/>
                            </w:rPr>
                            <w:t> </w:t>
                          </w:r>
                        </w:p>
                        <w:p w14:paraId="09D9D0C2" w14:textId="77777777" w:rsidR="008679A3" w:rsidRDefault="008679A3" w:rsidP="00780726">
                          <w:pPr>
                            <w:pStyle w:val="Web"/>
                          </w:pPr>
                          <w:r>
                            <w:rPr>
                              <w:rFonts w:cstheme="minorBidi"/>
                              <w:color w:val="000000" w:themeColor="dark1"/>
                              <w:kern w:val="24"/>
                              <w:sz w:val="12"/>
                              <w:szCs w:val="12"/>
                            </w:rPr>
                            <w:t> </w:t>
                          </w:r>
                        </w:p>
                      </w:txbxContent>
                    </v:textbox>
                  </v:shape>
                </v:group>
                <v:group id="グループ化 1900" o:spid="_x0000_s1211" style="position:absolute;left:23739;top:10739;width:9144;height:1886" coordorigin="13188,10061" coordsize="9144,1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">
                  <v:shape id="AutoShape 26" o:spid="_x0000_s1212" type="#_x0000_t7" style="position:absolute;left:13188;top:10585;width:9144;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" adj="4431" fillcolor="#95b3d7" strokecolor="#95b3d7" strokeweight="1pt">
                    <v:fill color2="#dbe5f1" angle="135" focus="50%" type="gradient"/>
                    <v:shadow on="t" color="#243f60" opacity=".5" offset="1pt"/>
                    <v:textbox inset="5.85pt,.7pt,5.85pt,.7pt"/>
                  </v:shape>
                  <v:shape id="テキスト ボックス 4" o:spid="_x0000_s1213" type="#_x0000_t202" style="position:absolute;left:15493;top:10061;width:4941;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" filled="f" stroked="f" strokeweight=".5pt">
                    <v:textbox>
                      <w:txbxContent>
                        <w:p w14:paraId="677DDFD2" w14:textId="77777777" w:rsidR="008679A3" w:rsidRDefault="008679A3" w:rsidP="00780726">
                          <w:pPr>
                            <w:pStyle w:val="Web"/>
                            <w:spacing w:line="160" w:lineRule="exact"/>
                          </w:pPr>
                          <w:r>
                            <w:rPr>
                              <w:rFonts w:cstheme="minorBidi"/>
                              <w:color w:val="000000"/>
                              <w:kern w:val="24"/>
                              <w:sz w:val="12"/>
                              <w:szCs w:val="12"/>
                            </w:rPr>
                            <w:t>RPF0</w:t>
                          </w:r>
                        </w:p>
                      </w:txbxContent>
                    </v:textbox>
                  </v:shape>
                </v:group>
                <v:shape id="カギ線コネクタ 1903" o:spid="_x0000_s1214" type="#_x0000_t35" style="position:absolute;left:24766;top:3806;width:3268;height:12194;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" adj="-10074,19235" strokecolor="black [3213]">
                  <v:stroke endarrow="block"/>
                </v:shape>
                <v:group id="グループ化 1904" o:spid="_x0000_s1215" style="position:absolute;left:23821;top:2801;width:9144;height:1969" coordorigin="13271,2123" coordsize="9144,1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">
                  <v:shape id="AutoShape 29" o:spid="_x0000_s1216" type="#_x0000_t7" style="position:absolute;left:13271;top:2558;width:9144;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" adj="4473" fillcolor="#95b3d7" strokecolor="#95b3d7" strokeweight="1pt">
                    <v:fill color2="#dbe5f1" angle="135" focus="50%" type="gradient"/>
                    <v:shadow on="t" color="#243f60" opacity=".5" offset="1pt"/>
                    <v:textbox inset="5.85pt,.7pt,5.85pt,.7pt"/>
                  </v:shape>
                  <v:shape id="テキスト ボックス 4" o:spid="_x0000_s1217" type="#_x0000_t202" style="position:absolute;left:15280;top:2123;width:4718;height:1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" filled="f" stroked="f" strokeweight=".5pt">
                    <v:textbox>
                      <w:txbxContent>
                        <w:p w14:paraId="1F4FFED8" w14:textId="77777777" w:rsidR="008679A3" w:rsidRDefault="008679A3" w:rsidP="00780726">
                          <w:pPr>
                            <w:pStyle w:val="Web"/>
                            <w:spacing w:line="160" w:lineRule="exact"/>
                          </w:pPr>
                          <w:r>
                            <w:rPr>
                              <w:rFonts w:cstheme="minorBidi"/>
                              <w:color w:val="000000"/>
                              <w:kern w:val="24"/>
                              <w:sz w:val="12"/>
                              <w:szCs w:val="12"/>
                            </w:rPr>
                            <w:t>RPF4</w:t>
                          </w:r>
                        </w:p>
                        <w:p w14:paraId="5AF05DDD" w14:textId="77777777" w:rsidR="008679A3" w:rsidRDefault="008679A3" w:rsidP="00780726">
                          <w:pPr>
                            <w:pStyle w:val="Web"/>
                          </w:pPr>
                          <w:r>
                            <w:rPr>
                              <w:rFonts w:cstheme="minorBidi"/>
                              <w:color w:val="008080"/>
                              <w:kern w:val="24"/>
                              <w:sz w:val="12"/>
                              <w:szCs w:val="12"/>
                            </w:rPr>
                            <w:t> </w:t>
                          </w:r>
                        </w:p>
                        <w:p w14:paraId="524DC65E" w14:textId="77777777" w:rsidR="008679A3" w:rsidRDefault="008679A3" w:rsidP="00780726">
                          <w:pPr>
                            <w:pStyle w:val="Web"/>
                          </w:pPr>
                          <w:r>
                            <w:rPr>
                              <w:rFonts w:cstheme="minorBidi"/>
                              <w:color w:val="000000" w:themeColor="dark1"/>
                              <w:kern w:val="24"/>
                              <w:sz w:val="12"/>
                              <w:szCs w:val="12"/>
                            </w:rPr>
                            <w:t> </w:t>
                          </w:r>
                        </w:p>
                      </w:txbxContent>
                    </v:textbox>
                  </v:shape>
                </v:group>
                <v:line id="直線コネクタ 1907" o:spid="_x0000_s1218" style="position:absolute;flip:x y;visibility:visible;mso-wrap-style:square" from="23269,7961" to="24606,79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" strokecolor="#0d0d0d [3069]"/>
                <v:line id="直線コネクタ 1908" o:spid="_x0000_s1219" style="position:absolute;flip:x y;visibility:visible;mso-wrap-style:square" from="23269,5818" to="24606,58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" strokecolor="#0d0d0d [3069]"/>
                <v:line id="直線コネクタ 1915" o:spid="_x0000_s1220" style="position:absolute;flip:x y;visibility:visible;mso-wrap-style:square" from="23269,9913" to="24606,9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" strokecolor="#0d0d0d [3069]"/>
                <v:line id="直線コネクタ 1916" o:spid="_x0000_s1221" style="position:absolute;flip:x y;visibility:visible;mso-wrap-style:square" from="23269,11818" to="24606,11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" strokecolor="#0d0d0d [3069]"/>
                <v:rect id="Rectangle 20" o:spid="_x0000_s1222" style="position:absolute;left:34650;top:678;width:11252;height:2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" strokecolor="#4f81bd" strokeweight="2.5pt">
                  <v:shadow color="#868686"/>
                  <v:textbox inset="5.85pt,.7pt,5.85pt,.7pt">
                    <w:txbxContent>
                      <w:p w14:paraId="3A96C359" w14:textId="77777777" w:rsidR="008679A3" w:rsidRDefault="008679A3" w:rsidP="00780726">
                        <w:pPr>
                          <w:pStyle w:val="Web"/>
                          <w:spacing w:after="200"/>
                          <w:jc w:val="center"/>
                        </w:pPr>
                        <w:r>
                          <w:rPr>
                            <w:rFonts w:cstheme="minorBidi"/>
                            <w:color w:val="000000" w:themeColor="text1"/>
                            <w:kern w:val="24"/>
                            <w:sz w:val="20"/>
                            <w:szCs w:val="20"/>
                          </w:rPr>
                          <w:t>VSPD2</w:t>
                        </w:r>
                      </w:p>
                    </w:txbxContent>
                  </v:textbox>
                </v:rect>
                <v:group id="グループ化 1920" o:spid="_x0000_s1223" style="position:absolute;left:35882;top:4756;width:9144;height:1969" coordorigin="25331,4078" coordsize="9144,1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">
                  <v:shape id="AutoShape 29" o:spid="_x0000_s1224" type="#_x0000_t7" style="position:absolute;left:25331;top:4514;width:9144;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" adj="4473" fillcolor="#95b3d7" strokecolor="#95b3d7" strokeweight="1pt">
                    <v:fill color2="#dbe5f1" angle="135" focus="50%" type="gradient"/>
                    <v:shadow on="t" color="#243f60" opacity=".5" offset="1pt"/>
                    <v:textbox inset="5.85pt,.7pt,5.85pt,.7pt"/>
                  </v:shape>
                  <v:shape id="テキスト ボックス 4" o:spid="_x0000_s1225" type="#_x0000_t202" style="position:absolute;left:27340;top:4078;width:4719;height:1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" filled="f" stroked="f" strokeweight=".5pt">
                    <v:textbox>
                      <w:txbxContent>
                        <w:p w14:paraId="1E7DBDA8" w14:textId="77777777" w:rsidR="008679A3" w:rsidRDefault="008679A3" w:rsidP="00780726">
                          <w:pPr>
                            <w:pStyle w:val="Web"/>
                            <w:spacing w:line="160" w:lineRule="exact"/>
                          </w:pPr>
                          <w:r>
                            <w:rPr>
                              <w:rFonts w:cstheme="minorBidi"/>
                              <w:color w:val="000000"/>
                              <w:kern w:val="24"/>
                              <w:sz w:val="12"/>
                              <w:szCs w:val="12"/>
                            </w:rPr>
                            <w:t>RPF3</w:t>
                          </w:r>
                        </w:p>
                        <w:p w14:paraId="58E18B14" w14:textId="77777777" w:rsidR="008679A3" w:rsidRDefault="008679A3" w:rsidP="00780726">
                          <w:pPr>
                            <w:pStyle w:val="Web"/>
                          </w:pPr>
                          <w:r>
                            <w:rPr>
                              <w:rFonts w:cstheme="minorBidi"/>
                              <w:color w:val="008080"/>
                              <w:kern w:val="24"/>
                              <w:sz w:val="12"/>
                              <w:szCs w:val="12"/>
                            </w:rPr>
                            <w:t> </w:t>
                          </w:r>
                        </w:p>
                        <w:p w14:paraId="5FA16F2E" w14:textId="77777777" w:rsidR="008679A3" w:rsidRDefault="008679A3" w:rsidP="00780726">
                          <w:pPr>
                            <w:pStyle w:val="Web"/>
                          </w:pPr>
                          <w:r>
                            <w:rPr>
                              <w:rFonts w:cstheme="minorBidi"/>
                              <w:color w:val="000000" w:themeColor="dark1"/>
                              <w:kern w:val="24"/>
                              <w:sz w:val="12"/>
                              <w:szCs w:val="12"/>
                            </w:rPr>
                            <w:t> </w:t>
                          </w:r>
                        </w:p>
                      </w:txbxContent>
                    </v:textbox>
                  </v:shape>
                </v:group>
                <v:group id="グループ化 1923" o:spid="_x0000_s1226" style="position:absolute;left:35723;top:6985;width:9144;height:1886" coordorigin="25172,6307" coordsize="9144,1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">
                  <v:shape id="AutoShape 28" o:spid="_x0000_s1227" type="#_x0000_t7" style="position:absolute;left:25172;top:6692;width:9144;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" adj="4473" fillcolor="#95b3d7" strokecolor="#95b3d7" strokeweight="1pt">
                    <v:fill color2="#dbe5f1" angle="135" focus="50%" type="gradient"/>
                    <v:shadow on="t" color="#243f60" opacity=".5" offset="1pt"/>
                    <v:textbox inset="5.85pt,.7pt,5.85pt,.7pt"/>
                  </v:shape>
                  <v:shape id="テキスト ボックス 4" o:spid="_x0000_s1228" type="#_x0000_t202" style="position:absolute;left:27499;top:6307;width:4283;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" filled="f" stroked="f" strokeweight=".5pt">
                    <v:textbox>
                      <w:txbxContent>
                        <w:p w14:paraId="796B0F65" w14:textId="77777777" w:rsidR="008679A3" w:rsidRDefault="008679A3" w:rsidP="00780726">
                          <w:pPr>
                            <w:pStyle w:val="Web"/>
                            <w:spacing w:line="160" w:lineRule="exact"/>
                          </w:pPr>
                          <w:r>
                            <w:rPr>
                              <w:rFonts w:cstheme="minorBidi"/>
                              <w:color w:val="000000"/>
                              <w:kern w:val="24"/>
                              <w:sz w:val="12"/>
                              <w:szCs w:val="12"/>
                            </w:rPr>
                            <w:t>RPF2</w:t>
                          </w:r>
                        </w:p>
                      </w:txbxContent>
                    </v:textbox>
                  </v:shape>
                </v:group>
                <v:group id="グループ化 1926" o:spid="_x0000_s1229" style="position:absolute;left:35958;top:8732;width:9144;height:2260" coordorigin="25407,8053" coordsize="9144,2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">
                  <v:shape id="AutoShape 27" o:spid="_x0000_s1230" type="#_x0000_t7" style="position:absolute;left:25407;top:8525;width:9144;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" adj="4431" fillcolor="#95b3d7" strokecolor="#95b3d7" strokeweight="1pt">
                    <v:fill color2="#dbe5f1" angle="135" focus="50%" type="gradient"/>
                    <v:shadow on="t" color="#243f60" opacity=".5" offset="1pt"/>
                    <v:textbox inset="5.85pt,.7pt,5.85pt,.7pt"/>
                  </v:shape>
                  <v:shape id="テキスト ボックス 4" o:spid="_x0000_s1231" type="#_x0000_t202" style="position:absolute;left:27553;top:8053;width:4623;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" filled="f" stroked="f" strokeweight=".5pt">
                    <v:textbox>
                      <w:txbxContent>
                        <w:p w14:paraId="2FE33765" w14:textId="77777777" w:rsidR="008679A3" w:rsidRDefault="008679A3" w:rsidP="00780726">
                          <w:pPr>
                            <w:pStyle w:val="Web"/>
                            <w:spacing w:line="160" w:lineRule="exact"/>
                          </w:pPr>
                          <w:r>
                            <w:rPr>
                              <w:rFonts w:cstheme="minorBidi"/>
                              <w:color w:val="000000"/>
                              <w:kern w:val="24"/>
                              <w:sz w:val="12"/>
                              <w:szCs w:val="12"/>
                            </w:rPr>
                            <w:t>RPF1</w:t>
                          </w:r>
                        </w:p>
                        <w:p w14:paraId="3AD0D92F" w14:textId="77777777" w:rsidR="008679A3" w:rsidRDefault="008679A3" w:rsidP="00780726">
                          <w:pPr>
                            <w:pStyle w:val="Web"/>
                          </w:pPr>
                          <w:r>
                            <w:rPr>
                              <w:rFonts w:cstheme="minorBidi"/>
                              <w:color w:val="008080"/>
                              <w:kern w:val="24"/>
                              <w:sz w:val="12"/>
                              <w:szCs w:val="12"/>
                            </w:rPr>
                            <w:t> </w:t>
                          </w:r>
                        </w:p>
                        <w:p w14:paraId="7928C274" w14:textId="77777777" w:rsidR="008679A3" w:rsidRDefault="008679A3" w:rsidP="00780726">
                          <w:pPr>
                            <w:pStyle w:val="Web"/>
                          </w:pPr>
                          <w:r>
                            <w:rPr>
                              <w:rFonts w:cstheme="minorBidi"/>
                              <w:color w:val="000000" w:themeColor="dark1"/>
                              <w:kern w:val="24"/>
                              <w:sz w:val="12"/>
                              <w:szCs w:val="12"/>
                            </w:rPr>
                            <w:t> </w:t>
                          </w:r>
                        </w:p>
                      </w:txbxContent>
                    </v:textbox>
                  </v:shape>
                </v:group>
                <v:group id="グループ化 1929" o:spid="_x0000_s1232" style="position:absolute;left:35799;top:10706;width:9144;height:1886" coordorigin="25249,10028" coordsize="9144,1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">
                  <v:shape id="AutoShape 26" o:spid="_x0000_s1233" type="#_x0000_t7" style="position:absolute;left:25249;top:10552;width:9144;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" adj="4431" fillcolor="#95b3d7" strokecolor="#95b3d7" strokeweight="1pt">
                    <v:fill color2="#dbe5f1" angle="135" focus="50%" type="gradient"/>
                    <v:shadow on="t" color="#243f60" opacity=".5" offset="1pt"/>
                    <v:textbox inset="5.85pt,.7pt,5.85pt,.7pt"/>
                  </v:shape>
                  <v:shape id="テキスト ボックス 4" o:spid="_x0000_s1234" type="#_x0000_t202" style="position:absolute;left:27553;top:10028;width:4941;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" filled="f" stroked="f" strokeweight=".5pt">
                    <v:textbox>
                      <w:txbxContent>
                        <w:p w14:paraId="6B016F22" w14:textId="77777777" w:rsidR="008679A3" w:rsidRDefault="008679A3" w:rsidP="00780726">
                          <w:pPr>
                            <w:pStyle w:val="Web"/>
                            <w:spacing w:line="160" w:lineRule="exact"/>
                          </w:pPr>
                          <w:r>
                            <w:rPr>
                              <w:rFonts w:cstheme="minorBidi"/>
                              <w:color w:val="000000"/>
                              <w:kern w:val="24"/>
                              <w:sz w:val="12"/>
                              <w:szCs w:val="12"/>
                            </w:rPr>
                            <w:t>RPF0</w:t>
                          </w:r>
                        </w:p>
                      </w:txbxContent>
                    </v:textbox>
                  </v:shape>
                </v:group>
                <v:shape id="カギ線コネクタ 1932" o:spid="_x0000_s1235" type="#_x0000_t35" style="position:absolute;left:36827;top:3774;width:3267;height:12193;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" adj="-10074,19235" strokecolor="black [3213]">
                  <v:stroke endarrow="block"/>
                </v:shape>
                <v:group id="グループ化 1933" o:spid="_x0000_s1236" style="position:absolute;left:35882;top:2769;width:9144;height:1968" coordorigin="25331,2091" coordsize="9144,1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">
                  <v:shape id="AutoShape 29" o:spid="_x0000_s1237" type="#_x0000_t7" style="position:absolute;left:25331;top:2526;width:9144;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" adj="4473" fillcolor="#95b3d7" strokecolor="#95b3d7" strokeweight="1pt">
                    <v:fill color2="#dbe5f1" angle="135" focus="50%" type="gradient"/>
                    <v:shadow on="t" color="#243f60" opacity=".5" offset="1pt"/>
                    <v:textbox inset="5.85pt,.7pt,5.85pt,.7pt"/>
                  </v:shape>
                  <v:shape id="テキスト ボックス 4" o:spid="_x0000_s1238" type="#_x0000_t202" style="position:absolute;left:27340;top:2091;width:4719;height:1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" filled="f" stroked="f" strokeweight=".5pt">
                    <v:textbox>
                      <w:txbxContent>
                        <w:p w14:paraId="034124F5" w14:textId="77777777" w:rsidR="008679A3" w:rsidRDefault="008679A3" w:rsidP="00780726">
                          <w:pPr>
                            <w:pStyle w:val="Web"/>
                            <w:spacing w:line="160" w:lineRule="exact"/>
                          </w:pPr>
                          <w:r>
                            <w:rPr>
                              <w:rFonts w:cstheme="minorBidi"/>
                              <w:color w:val="000000"/>
                              <w:kern w:val="24"/>
                              <w:sz w:val="12"/>
                              <w:szCs w:val="12"/>
                            </w:rPr>
                            <w:t>RPF4</w:t>
                          </w:r>
                        </w:p>
                        <w:p w14:paraId="753375B6" w14:textId="77777777" w:rsidR="008679A3" w:rsidRDefault="008679A3" w:rsidP="00780726">
                          <w:pPr>
                            <w:pStyle w:val="Web"/>
                          </w:pPr>
                          <w:r>
                            <w:rPr>
                              <w:rFonts w:cstheme="minorBidi"/>
                              <w:color w:val="008080"/>
                              <w:kern w:val="24"/>
                              <w:sz w:val="12"/>
                              <w:szCs w:val="12"/>
                            </w:rPr>
                            <w:t> </w:t>
                          </w:r>
                        </w:p>
                        <w:p w14:paraId="5237B57D" w14:textId="77777777" w:rsidR="008679A3" w:rsidRDefault="008679A3" w:rsidP="00780726">
                          <w:pPr>
                            <w:pStyle w:val="Web"/>
                          </w:pPr>
                          <w:r>
                            <w:rPr>
                              <w:rFonts w:cstheme="minorBidi"/>
                              <w:color w:val="000000" w:themeColor="dark1"/>
                              <w:kern w:val="24"/>
                              <w:sz w:val="12"/>
                              <w:szCs w:val="12"/>
                            </w:rPr>
                            <w:t> </w:t>
                          </w:r>
                        </w:p>
                      </w:txbxContent>
                    </v:textbox>
                  </v:shape>
                </v:group>
                <v:line id="直線コネクタ 1936" o:spid="_x0000_s1239" style="position:absolute;flip:x y;visibility:visible;mso-wrap-style:square" from="35329,7928" to="36667,7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" strokecolor="#0d0d0d [3069]"/>
                <v:line id="直線コネクタ 1937" o:spid="_x0000_s1240" style="position:absolute;flip:x y;visibility:visible;mso-wrap-style:square" from="35329,5785" to="36667,5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" strokecolor="#0d0d0d [3069]"/>
                <v:line id="直線コネクタ 1938" o:spid="_x0000_s1241" style="position:absolute;flip:x y;visibility:visible;mso-wrap-style:square" from="35329,9881" to="36667,9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" strokecolor="#0d0d0d [3069]"/>
                <v:line id="直線コネクタ 1939" o:spid="_x0000_s1242" style="position:absolute;flip:x y;visibility:visible;mso-wrap-style:square" from="35329,11786" to="36667,117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" strokecolor="#0d0d0d [3069]"/>
                <v:shape id="AutoShape 24" o:spid="_x0000_s1243" type="#_x0000_t7" style="position:absolute;left:35370;top:20183;width:9144;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" adj="9450" fillcolor="yellow" strokecolor="#f79646" strokeweight="1pt">
                  <v:shadow on="t" color="#974706" offset="1pt"/>
                  <v:textbox inset="5.85pt,.7pt,5.85pt,.7pt"/>
                </v:shape>
                <v:shape id="AutoShape 24" o:spid="_x0000_s1244" type="#_x0000_t7" style="position:absolute;left:35370;top:15921;width:9144;height:2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" adj="9823" fillcolor="yellow" strokecolor="#f79646" strokeweight="1pt">
                  <v:shadow on="t" color="#974706" offset="1pt"/>
                  <v:textbox inset="5.85pt,.7pt,5.85pt,.7pt"/>
                </v:shape>
                <v:shape id="直線矢印コネクタ 8875" o:spid="_x0000_s1245" type="#_x0000_t32" style="position:absolute;left:39942;top:18429;width:0;height:17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" strokecolor="black [3213]">
                  <v:stroke endarrow="block"/>
                </v:shape>
                <v:shape id="直線矢印コネクタ 8876" o:spid="_x0000_s1246" type="#_x0000_t32" style="position:absolute;left:39942;top:22596;width:42;height:28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" strokecolor="black [3213]">
                  <v:stroke endarrow="block"/>
                </v:shape>
                <v:shape id="テキスト ボックス 4" o:spid="_x0000_s1247" type="#_x0000_t202" style="position:absolute;left:14318;top:16376;width:4941;height:1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" filled="f" stroked="f" strokeweight=".5pt">
                  <v:textbox>
                    <w:txbxContent>
                      <w:p w14:paraId="5FF19C93" w14:textId="77777777" w:rsidR="008679A3" w:rsidRDefault="008679A3" w:rsidP="00780726">
                        <w:pPr>
                          <w:pStyle w:val="Web"/>
                          <w:spacing w:line="160" w:lineRule="exact"/>
                        </w:pPr>
                        <w:r>
                          <w:rPr>
                            <w:rFonts w:cstheme="minorBidi"/>
                            <w:color w:val="000000"/>
                            <w:kern w:val="24"/>
                            <w:sz w:val="12"/>
                            <w:szCs w:val="12"/>
                          </w:rPr>
                          <w:t>BRU</w:t>
                        </w:r>
                      </w:p>
                    </w:txbxContent>
                  </v:textbox>
                </v:shape>
                <v:shape id="テキスト ボックス 4" o:spid="_x0000_s1248" type="#_x0000_t202" style="position:absolute;left:25845;top:16362;width:4941;height:1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" filled="f" stroked="f" strokeweight=".5pt">
                  <v:textbox>
                    <w:txbxContent>
                      <w:p w14:paraId="3F4BFB12" w14:textId="77777777" w:rsidR="008679A3" w:rsidRDefault="008679A3" w:rsidP="00780726">
                        <w:pPr>
                          <w:pStyle w:val="Web"/>
                          <w:spacing w:line="160" w:lineRule="exact"/>
                        </w:pPr>
                        <w:r>
                          <w:rPr>
                            <w:rFonts w:cstheme="minorBidi"/>
                            <w:color w:val="000000"/>
                            <w:kern w:val="24"/>
                            <w:sz w:val="12"/>
                            <w:szCs w:val="12"/>
                          </w:rPr>
                          <w:t>BRU</w:t>
                        </w:r>
                      </w:p>
                    </w:txbxContent>
                  </v:textbox>
                </v:shape>
                <v:shape id="テキスト ボックス 4" o:spid="_x0000_s1249" type="#_x0000_t202" style="position:absolute;left:38121;top:16281;width:4941;height:1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" filled="f" stroked="f" strokeweight=".5pt">
                  <v:textbox>
                    <w:txbxContent>
                      <w:p w14:paraId="5029B6C5" w14:textId="77777777" w:rsidR="008679A3" w:rsidRDefault="008679A3" w:rsidP="00780726">
                        <w:pPr>
                          <w:pStyle w:val="Web"/>
                          <w:spacing w:line="160" w:lineRule="exact"/>
                        </w:pPr>
                        <w:r>
                          <w:rPr>
                            <w:rFonts w:cstheme="minorBidi"/>
                            <w:color w:val="000000"/>
                            <w:kern w:val="24"/>
                            <w:sz w:val="12"/>
                            <w:szCs w:val="12"/>
                          </w:rPr>
                          <w:t>BRU</w:t>
                        </w:r>
                      </w:p>
                    </w:txbxContent>
                  </v:textbox>
                </v:shape>
                <v:shape id="テキスト ボックス 4" o:spid="_x0000_s1250" type="#_x0000_t202" style="position:absolute;left:14004;top:20680;width:4941;height:1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" filled="f" stroked="f" strokeweight=".5pt">
                  <v:textbox>
                    <w:txbxContent>
                      <w:p w14:paraId="4A3D0A81" w14:textId="77777777" w:rsidR="008679A3" w:rsidRDefault="008679A3" w:rsidP="00780726">
                        <w:pPr>
                          <w:pStyle w:val="Web"/>
                          <w:spacing w:line="160" w:lineRule="exact"/>
                        </w:pPr>
                        <w:r>
                          <w:rPr>
                            <w:rFonts w:cstheme="minorBidi"/>
                            <w:color w:val="000000" w:themeColor="dark1"/>
                            <w:kern w:val="24"/>
                            <w:sz w:val="12"/>
                            <w:szCs w:val="12"/>
                          </w:rPr>
                          <w:t>WPF0</w:t>
                        </w:r>
                      </w:p>
                    </w:txbxContent>
                  </v:textbox>
                </v:shape>
                <v:shape id="テキスト ボックス 4" o:spid="_x0000_s1251" type="#_x0000_t202" style="position:absolute;left:25745;top:20629;width:4942;height:1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" filled="f" stroked="f" strokeweight=".5pt">
                  <v:textbox>
                    <w:txbxContent>
                      <w:p w14:paraId="0D4057F6" w14:textId="77777777" w:rsidR="008679A3" w:rsidRDefault="008679A3" w:rsidP="00780726">
                        <w:pPr>
                          <w:pStyle w:val="Web"/>
                          <w:spacing w:line="160" w:lineRule="exact"/>
                        </w:pPr>
                        <w:r>
                          <w:rPr>
                            <w:rFonts w:cstheme="minorBidi"/>
                            <w:color w:val="000000" w:themeColor="dark1"/>
                            <w:kern w:val="24"/>
                            <w:sz w:val="12"/>
                            <w:szCs w:val="12"/>
                          </w:rPr>
                          <w:t>WPF0</w:t>
                        </w:r>
                      </w:p>
                    </w:txbxContent>
                  </v:textbox>
                </v:shape>
                <v:shape id="テキスト ボックス 4" o:spid="_x0000_s1252" type="#_x0000_t202" style="position:absolute;left:37944;top:20586;width:4941;height:1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" filled="f" stroked="f" strokeweight=".5pt">
                  <v:textbox>
                    <w:txbxContent>
                      <w:p w14:paraId="2AA973FC" w14:textId="77777777" w:rsidR="008679A3" w:rsidRDefault="008679A3" w:rsidP="00780726">
                        <w:pPr>
                          <w:pStyle w:val="Web"/>
                          <w:spacing w:line="160" w:lineRule="exact"/>
                        </w:pPr>
                        <w:r>
                          <w:rPr>
                            <w:rFonts w:cstheme="minorBidi"/>
                            <w:color w:val="000000" w:themeColor="dark1"/>
                            <w:kern w:val="24"/>
                            <w:sz w:val="12"/>
                            <w:szCs w:val="12"/>
                          </w:rPr>
                          <w:t>WPF0</w:t>
                        </w:r>
                      </w:p>
                    </w:txbxContent>
                  </v:textbox>
                </v:shape>
                <v:shape id="右中かっこ 8890" o:spid="_x0000_s1253" type="#_x0000_t88" style="position:absolute;left:46899;top:2051;width:1613;height:130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" adj="223" strokecolor="#4579b8 [3044]"/>
                <v:shape id="直線矢印コネクタ 8891" o:spid="_x0000_s1254" type="#_x0000_t32" style="position:absolute;left:16037;top:27024;width:47;height:26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" strokecolor="black [3213]">
                  <v:stroke endarrow="block"/>
                </v:shape>
                <v:shape id="直線矢印コネクタ 8894" o:spid="_x0000_s1255" type="#_x0000_t32" style="position:absolute;left:27876;top:27354;width:35;height:21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" strokecolor="black [3213]">
                  <v:stroke endarrow="block"/>
                </v:shape>
                <v:shape id="直線矢印コネクタ 8895" o:spid="_x0000_s1256" type="#_x0000_t32" style="position:absolute;left:39913;top:27057;width:61;height:26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" strokecolor="black [3213]">
                  <v:stroke endarrow="block"/>
                </v:shape>
                <v:shape id="テキスト ボックス 449" o:spid="_x0000_s1257" type="#_x0000_t202" style="position:absolute;left:17710;top:27829;width:8677;height:2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" fillcolor="white [3201]" stroked="f" strokeweight=".5pt">
                  <v:textbox>
                    <w:txbxContent>
                      <w:p w14:paraId="6277A166" w14:textId="77777777" w:rsidR="008679A3" w:rsidRDefault="008679A3" w:rsidP="00780726">
                        <w:pPr>
                          <w:rPr>
                            <w:lang w:eastAsia="ja-JP"/>
                          </w:rPr>
                        </w:pPr>
                        <w:r>
                          <w:rPr>
                            <w:rFonts w:hint="eastAsia"/>
                            <w:lang w:eastAsia="ja-JP"/>
                          </w:rPr>
                          <w:t>DU0</w:t>
                        </w:r>
                        <w:r>
                          <w:rPr>
                            <w:lang w:eastAsia="ja-JP"/>
                          </w:rPr>
                          <w:t xml:space="preserve"> </w:t>
                        </w:r>
                        <w:r>
                          <w:rPr>
                            <w:rFonts w:hint="eastAsia"/>
                            <w:lang w:eastAsia="ja-JP"/>
                          </w:rPr>
                          <w:t>/</w:t>
                        </w:r>
                        <w:r>
                          <w:rPr>
                            <w:lang w:eastAsia="ja-JP"/>
                          </w:rPr>
                          <w:t xml:space="preserve"> </w:t>
                        </w:r>
                        <w:r>
                          <w:rPr>
                            <w:rFonts w:hint="eastAsia"/>
                            <w:lang w:eastAsia="ja-JP"/>
                          </w:rPr>
                          <w:t>DU1</w:t>
                        </w:r>
                      </w:p>
                    </w:txbxContent>
                  </v:textbox>
                </v:shape>
                <v:shape id="テキスト ボックス 9186" o:spid="_x0000_s1258" type="#_x0000_t202" style="position:absolute;left:40380;top:27521;width:5270;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" fillcolor="white [3201]" stroked="f" strokeweight=".5pt">
                  <v:textbox>
                    <w:txbxContent>
                      <w:p w14:paraId="64490E53" w14:textId="77777777" w:rsidR="008679A3" w:rsidRPr="005D2ACE" w:rsidRDefault="008679A3" w:rsidP="00780726">
                        <w:pPr>
                          <w:pStyle w:val="Web"/>
                          <w:spacing w:after="200"/>
                        </w:pPr>
                        <w:r w:rsidRPr="00B94654">
                          <w:rPr>
                            <w:sz w:val="20"/>
                            <w:szCs w:val="20"/>
                          </w:rPr>
                          <w:t>DU</w:t>
                        </w:r>
                        <w:r>
                          <w:rPr>
                            <w:sz w:val="20"/>
                            <w:szCs w:val="20"/>
                          </w:rPr>
                          <w:t xml:space="preserve">2 </w:t>
                        </w:r>
                      </w:p>
                    </w:txbxContent>
                  </v:textbox>
                </v:shape>
                <v:rect id="Rectangle 23" o:spid="_x0000_s1259" style="position:absolute;left:25244;top:29494;width:5334;height:30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" fillcolor="#dafda7" stroked="f">
                  <v:fill color2="#f5ffe6" rotate="t" angle="180" colors="0 #dafda7;22938f #e4fdc2;1 #f5ffe6" focus="100%" type="gradient"/>
                  <v:shadow on="t" color="black" opacity="24903f" origin=",.5" offset="0,.55556mm"/>
                  <v:textbox inset="0,0,0,0">
                    <w:txbxContent>
                      <w:p w14:paraId="556E47FA" w14:textId="77777777" w:rsidR="008679A3" w:rsidRDefault="008679A3" w:rsidP="00780726">
                        <w:pPr>
                          <w:pStyle w:val="Web"/>
                          <w:jc w:val="center"/>
                        </w:pPr>
                        <w:r>
                          <w:rPr>
                            <w:rFonts w:ascii="Calibri" w:hAnsi="Calibri" w:cstheme="minorBidi"/>
                            <w:color w:val="000000"/>
                            <w:kern w:val="24"/>
                          </w:rPr>
                          <w:t>DU1</w:t>
                        </w:r>
                      </w:p>
                    </w:txbxContent>
                  </v:textbox>
                </v:rect>
                <v:rect id="Rectangle 23" o:spid="_x0000_s1260" style="position:absolute;left:13417;top:29653;width:5334;height:3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" fillcolor="#dafda7" stroked="f">
                  <v:fill color2="#f5ffe6" rotate="t" angle="180" colors="0 #dafda7;22938f #e4fdc2;1 #f5ffe6" focus="100%" type="gradient"/>
                  <v:shadow on="t" color="black" opacity="24903f" origin=",.5" offset="0,.55556mm"/>
                  <v:textbox inset="0,0,0,0">
                    <w:txbxContent>
                      <w:p w14:paraId="6AE0B8FA" w14:textId="77777777" w:rsidR="008679A3" w:rsidRDefault="008679A3" w:rsidP="00780726">
                        <w:pPr>
                          <w:pStyle w:val="Web"/>
                          <w:jc w:val="center"/>
                        </w:pPr>
                        <w:r>
                          <w:rPr>
                            <w:rFonts w:ascii="Calibri" w:hAnsi="Calibri" w:cstheme="minorBidi"/>
                            <w:color w:val="000000"/>
                            <w:kern w:val="24"/>
                          </w:rPr>
                          <w:t>DU0</w:t>
                        </w:r>
                      </w:p>
                    </w:txbxContent>
                  </v:textbox>
                </v:rect>
                <v:rect id="Rectangle 23" o:spid="_x0000_s1261" style="position:absolute;left:37307;top:29735;width:5334;height:30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" fillcolor="#dafda7" stroked="f">
                  <v:fill color2="#f5ffe6" rotate="t" angle="180" colors="0 #dafda7;22938f #e4fdc2;1 #f5ffe6" focus="100%" type="gradient"/>
                  <v:shadow on="t" color="black" opacity="24903f" origin=",.5" offset="0,.55556mm"/>
                  <v:textbox inset="0,0,0,0">
                    <w:txbxContent>
                      <w:p w14:paraId="14BCFD34" w14:textId="77777777" w:rsidR="008679A3" w:rsidRDefault="008679A3" w:rsidP="00780726">
                        <w:pPr>
                          <w:pStyle w:val="Web"/>
                          <w:jc w:val="center"/>
                        </w:pPr>
                        <w:r>
                          <w:rPr>
                            <w:rFonts w:ascii="Calibri" w:hAnsi="Calibri" w:cstheme="minorBidi"/>
                            <w:color w:val="000000"/>
                            <w:kern w:val="24"/>
                          </w:rPr>
                          <w:t>DU2</w:t>
                        </w:r>
                      </w:p>
                    </w:txbxContent>
                  </v:textbox>
                </v:rect>
                <w10:anchorlock/>
              </v:group>
            </w:pict>
          </mc:Fallback>
        </mc:AlternateContent>
      </w:r>
    </w:p>
    <w:p w14:paraId="079226AE" w14:textId="1DAABD0B" w:rsidR="00780726" w:rsidRDefault="00780726" w:rsidP="00780726">
      <w:pPr>
        <w:pStyle w:val="figuretitle"/>
        <w:rPr>
          <w:lang w:eastAsia="ja-JP"/>
        </w:rPr>
      </w:pPr>
      <w:r>
        <w:t xml:space="preserve">Figure </w:t>
      </w:r>
      <w:r w:rsidR="00910085">
        <w:rPr>
          <w:noProof/>
        </w:rPr>
        <w:fldChar w:fldCharType="begin"/>
      </w:r>
      <w:r w:rsidR="00910085">
        <w:rPr>
          <w:noProof/>
        </w:rPr>
        <w:instrText xml:space="preserve"> STYLEREF 1 \s </w:instrText>
      </w:r>
      <w:r w:rsidR="00910085">
        <w:rPr>
          <w:noProof/>
        </w:rPr>
        <w:fldChar w:fldCharType="separate"/>
      </w:r>
      <w:r w:rsidR="00253C6E">
        <w:rPr>
          <w:noProof/>
        </w:rPr>
        <w:t>1</w:t>
      </w:r>
      <w:r w:rsidR="00910085">
        <w:rPr>
          <w:noProof/>
        </w:rPr>
        <w:fldChar w:fldCharType="end"/>
      </w:r>
      <w:r w:rsidR="00BC41F1">
        <w:noBreakHyphen/>
      </w:r>
      <w:r w:rsidR="00910085">
        <w:rPr>
          <w:noProof/>
        </w:rPr>
        <w:fldChar w:fldCharType="begin"/>
      </w:r>
      <w:r w:rsidR="00910085">
        <w:rPr>
          <w:noProof/>
        </w:rPr>
        <w:instrText xml:space="preserve"> SEQ Figure \* ARABIC \s 1 </w:instrText>
      </w:r>
      <w:r w:rsidR="00910085">
        <w:rPr>
          <w:noProof/>
        </w:rPr>
        <w:fldChar w:fldCharType="separate"/>
      </w:r>
      <w:r w:rsidR="00253C6E">
        <w:rPr>
          <w:noProof/>
        </w:rPr>
        <w:t>2</w:t>
      </w:r>
      <w:r w:rsidR="00910085">
        <w:rPr>
          <w:noProof/>
        </w:rPr>
        <w:fldChar w:fldCharType="end"/>
      </w:r>
      <w:r>
        <w:rPr>
          <w:lang w:eastAsia="ja-JP"/>
        </w:rPr>
        <w:t xml:space="preserve"> accesses</w:t>
      </w:r>
      <w:r>
        <w:rPr>
          <w:rFonts w:hint="eastAsia"/>
          <w:lang w:eastAsia="ja-JP"/>
        </w:rPr>
        <w:t xml:space="preserve"> of </w:t>
      </w:r>
      <w:r w:rsidR="00154034">
        <w:rPr>
          <w:lang w:eastAsia="ja-JP"/>
        </w:rPr>
        <w:t>layers (</w:t>
      </w:r>
      <w:r>
        <w:rPr>
          <w:rFonts w:hint="eastAsia"/>
          <w:lang w:eastAsia="ja-JP"/>
        </w:rPr>
        <w:t xml:space="preserve">R-Car </w:t>
      </w:r>
      <w:r w:rsidR="007B501C">
        <w:rPr>
          <w:lang w:eastAsia="ja-JP"/>
        </w:rPr>
        <w:t>M</w:t>
      </w:r>
      <w:r>
        <w:rPr>
          <w:lang w:eastAsia="ja-JP"/>
        </w:rPr>
        <w:t>3</w:t>
      </w:r>
      <w:r>
        <w:rPr>
          <w:rFonts w:hint="eastAsia"/>
          <w:lang w:eastAsia="ja-JP"/>
        </w:rPr>
        <w:t>)</w:t>
      </w:r>
    </w:p>
    <w:p w14:paraId="0CE2A241" w14:textId="77777777" w:rsidR="004A0DF3" w:rsidRPr="002F4162" w:rsidRDefault="004A0DF3" w:rsidP="004A0DF3">
      <w:pPr>
        <w:keepNext/>
        <w:widowControl w:val="0"/>
        <w:pBdr>
          <w:top w:val="single" w:sz="4" w:space="8" w:color="auto"/>
          <w:left w:val="single" w:sz="4" w:space="8" w:color="auto"/>
          <w:bottom w:val="single" w:sz="4" w:space="13" w:color="auto"/>
          <w:right w:val="single" w:sz="4" w:space="8" w:color="auto"/>
        </w:pBdr>
        <w:kinsoku w:val="0"/>
        <w:autoSpaceDE/>
        <w:autoSpaceDN/>
        <w:spacing w:before="240" w:after="60" w:line="240" w:lineRule="atLeast"/>
        <w:ind w:left="142" w:right="142"/>
        <w:jc w:val="center"/>
        <w:rPr>
          <w:rFonts w:ascii="Arial" w:eastAsia="MS Gothic" w:hAnsi="Arial"/>
          <w:sz w:val="18"/>
          <w:lang w:eastAsia="ja-JP"/>
        </w:rPr>
      </w:pPr>
      <w:r w:rsidRPr="00AF40D3">
        <w:rPr>
          <w:rFonts w:ascii="MS PGothic" w:eastAsia="MS PGothic" w:hAnsi="MS PGothic"/>
          <w:noProof/>
          <w:kern w:val="2"/>
          <w:sz w:val="21"/>
          <w:szCs w:val="21"/>
        </w:rPr>
        <w:lastRenderedPageBreak/>
        <mc:AlternateContent>
          <mc:Choice Requires="wpc">
            <w:drawing>
              <wp:inline distT="0" distB="0" distL="0" distR="0" wp14:anchorId="182D7C8E" wp14:editId="24101E84">
                <wp:extent cx="5305425" cy="4457700"/>
                <wp:effectExtent l="0" t="0" r="0" b="0"/>
                <wp:docPr id="9199" name="キャンバス 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32" name="Rectangle 20"/>
                        <wps:cNvSpPr>
                          <a:spLocks noChangeArrowheads="1"/>
                        </wps:cNvSpPr>
                        <wps:spPr bwMode="auto">
                          <a:xfrm>
                            <a:off x="37648" y="51495"/>
                            <a:ext cx="1971675" cy="2258404"/>
                          </a:xfrm>
                          <a:prstGeom prst="rect">
                            <a:avLst/>
                          </a:prstGeom>
                          <a:solidFill>
                            <a:srgbClr val="FFFFFF"/>
                          </a:solidFill>
                          <a:ln w="31750">
                            <a:solidFill>
                              <a:srgbClr val="4F81BD"/>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DC2BA74" w14:textId="77777777" w:rsidR="008679A3" w:rsidRDefault="008679A3" w:rsidP="004A0DF3">
                              <w:pPr>
                                <w:pStyle w:val="NormalWeb"/>
                                <w:spacing w:after="200"/>
                                <w:jc w:val="center"/>
                              </w:pPr>
                              <w:r>
                                <w:rPr>
                                  <w:rFonts w:cstheme="minorBidi"/>
                                  <w:color w:val="000000" w:themeColor="text1"/>
                                  <w:kern w:val="24"/>
                                  <w:sz w:val="20"/>
                                  <w:szCs w:val="20"/>
                                </w:rPr>
                                <w:t>VSPDL (VSPD0)</w:t>
                              </w:r>
                            </w:p>
                          </w:txbxContent>
                        </wps:txbx>
                        <wps:bodyPr rot="0" vert="horz" wrap="square" lIns="74295" tIns="8890" rIns="74295" bIns="8890" anchor="t" anchorCtr="0" upright="1">
                          <a:noAutofit/>
                        </wps:bodyPr>
                      </wps:wsp>
                      <wps:wsp>
                        <wps:cNvPr id="1825" name="Rectangle 20"/>
                        <wps:cNvSpPr>
                          <a:spLocks noChangeArrowheads="1"/>
                        </wps:cNvSpPr>
                        <wps:spPr bwMode="auto">
                          <a:xfrm>
                            <a:off x="2147102" y="61023"/>
                            <a:ext cx="1125220" cy="2267300"/>
                          </a:xfrm>
                          <a:prstGeom prst="rect">
                            <a:avLst/>
                          </a:prstGeom>
                          <a:solidFill>
                            <a:srgbClr val="FFFFFF"/>
                          </a:solidFill>
                          <a:ln w="31750">
                            <a:solidFill>
                              <a:srgbClr val="4F81BD"/>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5463479" w14:textId="77777777" w:rsidR="008679A3" w:rsidRDefault="008679A3" w:rsidP="004A0DF3">
                              <w:pPr>
                                <w:pStyle w:val="NormalWeb"/>
                                <w:spacing w:after="200"/>
                                <w:jc w:val="center"/>
                              </w:pPr>
                              <w:r>
                                <w:rPr>
                                  <w:rFonts w:cstheme="minorBidi"/>
                                  <w:color w:val="000000" w:themeColor="text1"/>
                                  <w:kern w:val="24"/>
                                  <w:sz w:val="20"/>
                                  <w:szCs w:val="20"/>
                                </w:rPr>
                                <w:t>VSPD1</w:t>
                              </w:r>
                            </w:p>
                          </w:txbxContent>
                        </wps:txbx>
                        <wps:bodyPr rot="0" vert="horz" wrap="square" lIns="74295" tIns="8890" rIns="74295" bIns="8890" anchor="t" anchorCtr="0" upright="1">
                          <a:noAutofit/>
                        </wps:bodyPr>
                      </wps:wsp>
                      <wps:wsp>
                        <wps:cNvPr id="1827" name="AutoShape 14"/>
                        <wps:cNvCnPr>
                          <a:cxnSpLocks noChangeShapeType="1"/>
                        </wps:cNvCnPr>
                        <wps:spPr bwMode="auto">
                          <a:xfrm>
                            <a:off x="1902749" y="3562461"/>
                            <a:ext cx="1905" cy="844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28" name="Rectangle 16"/>
                        <wps:cNvSpPr>
                          <a:spLocks noChangeArrowheads="1"/>
                        </wps:cNvSpPr>
                        <wps:spPr bwMode="auto">
                          <a:xfrm>
                            <a:off x="2567373" y="2703534"/>
                            <a:ext cx="1328352" cy="746130"/>
                          </a:xfrm>
                          <a:prstGeom prst="rect">
                            <a:avLst/>
                          </a:prstGeom>
                          <a:solidFill>
                            <a:srgbClr val="FFFFFF"/>
                          </a:solidFill>
                          <a:ln w="31750">
                            <a:solidFill>
                              <a:srgbClr val="C0504D"/>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74295" tIns="8890" rIns="74295" bIns="8890" anchor="t" anchorCtr="0" upright="1">
                          <a:noAutofit/>
                        </wps:bodyPr>
                      </wps:wsp>
                      <wps:wsp>
                        <wps:cNvPr id="1829" name="Rectangle 17"/>
                        <wps:cNvSpPr>
                          <a:spLocks noChangeArrowheads="1"/>
                        </wps:cNvSpPr>
                        <wps:spPr bwMode="auto">
                          <a:xfrm>
                            <a:off x="166631" y="2698409"/>
                            <a:ext cx="2329180" cy="743304"/>
                          </a:xfrm>
                          <a:prstGeom prst="rect">
                            <a:avLst/>
                          </a:prstGeom>
                          <a:solidFill>
                            <a:srgbClr val="FFFFFF"/>
                          </a:solidFill>
                          <a:ln w="31750">
                            <a:solidFill>
                              <a:srgbClr val="C0504D"/>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74295" tIns="8890" rIns="74295" bIns="8890" anchor="t" anchorCtr="0" upright="1">
                          <a:noAutofit/>
                        </wps:bodyPr>
                      </wps:wsp>
                      <wps:wsp>
                        <wps:cNvPr id="1873" name="AutoShape 24"/>
                        <wps:cNvSpPr>
                          <a:spLocks noChangeArrowheads="1"/>
                        </wps:cNvSpPr>
                        <wps:spPr bwMode="auto">
                          <a:xfrm>
                            <a:off x="258068" y="2858950"/>
                            <a:ext cx="914400" cy="151765"/>
                          </a:xfrm>
                          <a:prstGeom prst="parallelogram">
                            <a:avLst>
                              <a:gd name="adj" fmla="val 165789"/>
                            </a:avLst>
                          </a:prstGeom>
                          <a:gradFill rotWithShape="0">
                            <a:gsLst>
                              <a:gs pos="0">
                                <a:srgbClr val="FABF8F"/>
                              </a:gs>
                              <a:gs pos="50000">
                                <a:srgbClr val="F79646"/>
                              </a:gs>
                              <a:gs pos="100000">
                                <a:srgbClr val="FABF8F"/>
                              </a:gs>
                            </a:gsLst>
                            <a:lin ang="5400000" scaled="1"/>
                          </a:gradFill>
                          <a:ln w="12700">
                            <a:solidFill>
                              <a:srgbClr val="F79646"/>
                            </a:solidFill>
                            <a:miter lim="800000"/>
                            <a:headEnd/>
                            <a:tailEnd/>
                          </a:ln>
                          <a:effectLst>
                            <a:outerShdw dist="28398" dir="3806097" algn="ctr" rotWithShape="0">
                              <a:srgbClr val="974706"/>
                            </a:outerShdw>
                          </a:effectLst>
                        </wps:spPr>
                        <wps:bodyPr rot="0" vert="horz" wrap="square" lIns="74295" tIns="8890" rIns="74295" bIns="8890" anchor="t" anchorCtr="0" upright="1">
                          <a:noAutofit/>
                        </wps:bodyPr>
                      </wps:wsp>
                      <wps:wsp>
                        <wps:cNvPr id="1874" name="AutoShape 32"/>
                        <wps:cNvSpPr>
                          <a:spLocks noChangeArrowheads="1"/>
                        </wps:cNvSpPr>
                        <wps:spPr bwMode="auto">
                          <a:xfrm>
                            <a:off x="1405834" y="2859901"/>
                            <a:ext cx="914400" cy="151765"/>
                          </a:xfrm>
                          <a:prstGeom prst="parallelogram">
                            <a:avLst>
                              <a:gd name="adj" fmla="val 165789"/>
                            </a:avLst>
                          </a:prstGeom>
                          <a:gradFill rotWithShape="0">
                            <a:gsLst>
                              <a:gs pos="0">
                                <a:srgbClr val="FABF8F"/>
                              </a:gs>
                              <a:gs pos="50000">
                                <a:srgbClr val="F79646"/>
                              </a:gs>
                              <a:gs pos="100000">
                                <a:srgbClr val="FABF8F"/>
                              </a:gs>
                            </a:gsLst>
                            <a:lin ang="5400000" scaled="1"/>
                          </a:gradFill>
                          <a:ln w="12700">
                            <a:solidFill>
                              <a:srgbClr val="F79646"/>
                            </a:solidFill>
                            <a:miter lim="800000"/>
                            <a:headEnd/>
                            <a:tailEnd/>
                          </a:ln>
                          <a:effectLst>
                            <a:outerShdw dist="28398" dir="3806097" algn="ctr" rotWithShape="0">
                              <a:srgbClr val="974706"/>
                            </a:outerShdw>
                          </a:effectLst>
                        </wps:spPr>
                        <wps:bodyPr rot="0" vert="horz" wrap="square" lIns="74295" tIns="8890" rIns="74295" bIns="8890" anchor="t" anchorCtr="0" upright="1">
                          <a:noAutofit/>
                        </wps:bodyPr>
                      </wps:wsp>
                      <wps:wsp>
                        <wps:cNvPr id="1950" name="テキスト ボックス 888"/>
                        <wps:cNvSpPr txBox="1"/>
                        <wps:spPr>
                          <a:xfrm>
                            <a:off x="506554" y="2832598"/>
                            <a:ext cx="455930" cy="2101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795A8E" w14:textId="77777777" w:rsidR="008679A3" w:rsidRDefault="008679A3" w:rsidP="004A0DF3">
                              <w:pPr>
                                <w:pStyle w:val="NormalWeb"/>
                                <w:spacing w:after="200" w:line="160" w:lineRule="exact"/>
                              </w:pPr>
                              <w:r>
                                <w:rPr>
                                  <w:rFonts w:cstheme="minorBidi"/>
                                  <w:color w:val="000000" w:themeColor="dark1"/>
                                  <w:kern w:val="24"/>
                                  <w:sz w:val="14"/>
                                  <w:szCs w:val="14"/>
                                </w:rPr>
                                <w:t>Plane1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51" name="テキスト ボックス 4"/>
                        <wps:cNvSpPr txBox="1"/>
                        <wps:spPr>
                          <a:xfrm>
                            <a:off x="1670907" y="2837294"/>
                            <a:ext cx="456565" cy="206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C4CC17" w14:textId="77777777" w:rsidR="008679A3" w:rsidRDefault="008679A3" w:rsidP="004A0DF3">
                              <w:pPr>
                                <w:pStyle w:val="NormalWeb"/>
                                <w:spacing w:line="160" w:lineRule="exact"/>
                              </w:pPr>
                              <w:r>
                                <w:rPr>
                                  <w:rFonts w:cstheme="minorBidi"/>
                                  <w:color w:val="000000" w:themeColor="dark1"/>
                                  <w:kern w:val="24"/>
                                  <w:sz w:val="14"/>
                                  <w:szCs w:val="14"/>
                                </w:rPr>
                                <w:t>Plane3</w:t>
                              </w:r>
                            </w:p>
                            <w:p w14:paraId="5DD64EB8" w14:textId="77777777" w:rsidR="008679A3" w:rsidRDefault="008679A3" w:rsidP="004A0DF3">
                              <w:pPr>
                                <w:pStyle w:val="NormalWeb"/>
                              </w:pPr>
                              <w:r>
                                <w:rPr>
                                  <w:rFonts w:cstheme="minorBidi"/>
                                  <w:color w:val="000000" w:themeColor="dark1"/>
                                  <w:kern w:val="24"/>
                                  <w:sz w:val="12"/>
                                  <w:szCs w:val="1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377" name="グループ化 377"/>
                        <wpg:cNvGrpSpPr/>
                        <wpg:grpSpPr>
                          <a:xfrm>
                            <a:off x="419686" y="451361"/>
                            <a:ext cx="914400" cy="196850"/>
                            <a:chOff x="123156" y="420604"/>
                            <a:chExt cx="914400" cy="197262"/>
                          </a:xfrm>
                        </wpg:grpSpPr>
                        <wps:wsp>
                          <wps:cNvPr id="378" name="AutoShape 29"/>
                          <wps:cNvSpPr>
                            <a:spLocks noChangeArrowheads="1"/>
                          </wps:cNvSpPr>
                          <wps:spPr bwMode="auto">
                            <a:xfrm>
                              <a:off x="123156" y="455595"/>
                              <a:ext cx="914400" cy="114301"/>
                            </a:xfrm>
                            <a:prstGeom prst="parallelogram">
                              <a:avLst>
                                <a:gd name="adj" fmla="val 165670"/>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bodyPr rot="0" vert="horz" wrap="square" lIns="74295" tIns="8890" rIns="74295" bIns="8890" anchor="t" anchorCtr="0" upright="1">
                            <a:noAutofit/>
                          </wps:bodyPr>
                        </wps:wsp>
                        <wps:wsp>
                          <wps:cNvPr id="379" name="テキスト ボックス 4"/>
                          <wps:cNvSpPr txBox="1"/>
                          <wps:spPr>
                            <a:xfrm>
                              <a:off x="350994" y="420604"/>
                              <a:ext cx="471859" cy="1972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E2A34F" w14:textId="77777777" w:rsidR="008679A3" w:rsidRDefault="008679A3" w:rsidP="004A0DF3">
                                <w:pPr>
                                  <w:pStyle w:val="NormalWeb"/>
                                  <w:spacing w:line="160" w:lineRule="exact"/>
                                </w:pPr>
                                <w:r>
                                  <w:rPr>
                                    <w:rFonts w:cstheme="minorBidi"/>
                                    <w:color w:val="000000"/>
                                    <w:kern w:val="24"/>
                                    <w:sz w:val="12"/>
                                    <w:szCs w:val="12"/>
                                  </w:rPr>
                                  <w:t>RPF3</w:t>
                                </w:r>
                              </w:p>
                              <w:p w14:paraId="049FCFA4" w14:textId="77777777" w:rsidR="008679A3" w:rsidRDefault="008679A3" w:rsidP="004A0DF3">
                                <w:pPr>
                                  <w:pStyle w:val="NormalWeb"/>
                                </w:pPr>
                                <w:r>
                                  <w:rPr>
                                    <w:rFonts w:cstheme="minorBidi"/>
                                    <w:color w:val="008080"/>
                                    <w:kern w:val="24"/>
                                    <w:sz w:val="12"/>
                                    <w:szCs w:val="12"/>
                                  </w:rPr>
                                  <w:t> </w:t>
                                </w:r>
                              </w:p>
                              <w:p w14:paraId="01ED7F91" w14:textId="77777777" w:rsidR="008679A3" w:rsidRDefault="008679A3" w:rsidP="004A0DF3">
                                <w:pPr>
                                  <w:pStyle w:val="NormalWeb"/>
                                </w:pPr>
                                <w:r>
                                  <w:rPr>
                                    <w:rFonts w:cstheme="minorBidi"/>
                                    <w:color w:val="000000" w:themeColor="dark1"/>
                                    <w:kern w:val="24"/>
                                    <w:sz w:val="12"/>
                                    <w:szCs w:val="1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8864" name="グループ化 8864"/>
                        <wpg:cNvGrpSpPr/>
                        <wpg:grpSpPr>
                          <a:xfrm>
                            <a:off x="414882" y="665722"/>
                            <a:ext cx="914400" cy="188594"/>
                            <a:chOff x="107281" y="634947"/>
                            <a:chExt cx="914400" cy="189230"/>
                          </a:xfrm>
                        </wpg:grpSpPr>
                        <wps:wsp>
                          <wps:cNvPr id="8865" name="AutoShape 28"/>
                          <wps:cNvSpPr>
                            <a:spLocks noChangeArrowheads="1"/>
                          </wps:cNvSpPr>
                          <wps:spPr bwMode="auto">
                            <a:xfrm>
                              <a:off x="107281" y="673398"/>
                              <a:ext cx="914400" cy="114301"/>
                            </a:xfrm>
                            <a:prstGeom prst="parallelogram">
                              <a:avLst>
                                <a:gd name="adj" fmla="val 165670"/>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bodyPr rot="0" vert="horz" wrap="square" lIns="74295" tIns="8890" rIns="74295" bIns="8890" anchor="t" anchorCtr="0" upright="1">
                            <a:noAutofit/>
                          </wps:bodyPr>
                        </wps:wsp>
                        <wps:wsp>
                          <wps:cNvPr id="8877" name="テキスト ボックス 4"/>
                          <wps:cNvSpPr txBox="1"/>
                          <wps:spPr>
                            <a:xfrm>
                              <a:off x="339923" y="634947"/>
                              <a:ext cx="428301" cy="189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0F1ED5" w14:textId="77777777" w:rsidR="008679A3" w:rsidRDefault="008679A3" w:rsidP="004A0DF3">
                                <w:pPr>
                                  <w:pStyle w:val="NormalWeb"/>
                                  <w:spacing w:line="160" w:lineRule="exact"/>
                                </w:pPr>
                                <w:r>
                                  <w:rPr>
                                    <w:rFonts w:cstheme="minorBidi"/>
                                    <w:color w:val="000000"/>
                                    <w:kern w:val="24"/>
                                    <w:sz w:val="12"/>
                                    <w:szCs w:val="12"/>
                                  </w:rPr>
                                  <w:t>RPF2</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8878" name="グループ化 8878"/>
                        <wpg:cNvGrpSpPr/>
                        <wpg:grpSpPr>
                          <a:xfrm>
                            <a:off x="437011" y="860325"/>
                            <a:ext cx="914400" cy="226061"/>
                            <a:chOff x="130776" y="809578"/>
                            <a:chExt cx="914400" cy="226332"/>
                          </a:xfrm>
                        </wpg:grpSpPr>
                        <wps:wsp>
                          <wps:cNvPr id="8879" name="AutoShape 27"/>
                          <wps:cNvSpPr>
                            <a:spLocks noChangeArrowheads="1"/>
                          </wps:cNvSpPr>
                          <wps:spPr bwMode="auto">
                            <a:xfrm>
                              <a:off x="130776" y="856701"/>
                              <a:ext cx="914400" cy="114300"/>
                            </a:xfrm>
                            <a:prstGeom prst="parallelogram">
                              <a:avLst>
                                <a:gd name="adj" fmla="val 164100"/>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bodyPr rot="0" vert="horz" wrap="square" lIns="74295" tIns="8890" rIns="74295" bIns="8890" anchor="t" anchorCtr="0" upright="1">
                            <a:noAutofit/>
                          </wps:bodyPr>
                        </wps:wsp>
                        <wps:wsp>
                          <wps:cNvPr id="8880" name="テキスト ボックス 4"/>
                          <wps:cNvSpPr txBox="1"/>
                          <wps:spPr>
                            <a:xfrm>
                              <a:off x="345318" y="809578"/>
                              <a:ext cx="462306" cy="2263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B0E40C" w14:textId="77777777" w:rsidR="008679A3" w:rsidRDefault="008679A3" w:rsidP="004A0DF3">
                                <w:pPr>
                                  <w:pStyle w:val="NormalWeb"/>
                                  <w:spacing w:line="160" w:lineRule="exact"/>
                                </w:pPr>
                                <w:r>
                                  <w:rPr>
                                    <w:rFonts w:cstheme="minorBidi"/>
                                    <w:color w:val="000000"/>
                                    <w:kern w:val="24"/>
                                    <w:sz w:val="12"/>
                                    <w:szCs w:val="12"/>
                                  </w:rPr>
                                  <w:t>RPF1</w:t>
                                </w:r>
                              </w:p>
                              <w:p w14:paraId="17296DFD" w14:textId="77777777" w:rsidR="008679A3" w:rsidRDefault="008679A3" w:rsidP="004A0DF3">
                                <w:pPr>
                                  <w:pStyle w:val="NormalWeb"/>
                                </w:pPr>
                                <w:r>
                                  <w:rPr>
                                    <w:rFonts w:cstheme="minorBidi"/>
                                    <w:color w:val="008080"/>
                                    <w:kern w:val="24"/>
                                    <w:sz w:val="12"/>
                                    <w:szCs w:val="12"/>
                                  </w:rPr>
                                  <w:t> </w:t>
                                </w:r>
                              </w:p>
                              <w:p w14:paraId="2B6D3D48" w14:textId="77777777" w:rsidR="008679A3" w:rsidRDefault="008679A3" w:rsidP="004A0DF3">
                                <w:pPr>
                                  <w:pStyle w:val="NormalWeb"/>
                                </w:pPr>
                                <w:r>
                                  <w:rPr>
                                    <w:rFonts w:cstheme="minorBidi"/>
                                    <w:color w:val="000000" w:themeColor="dark1"/>
                                    <w:kern w:val="24"/>
                                    <w:sz w:val="12"/>
                                    <w:szCs w:val="1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8884" name="グループ化 8884"/>
                        <wpg:cNvGrpSpPr/>
                        <wpg:grpSpPr>
                          <a:xfrm>
                            <a:off x="414882" y="1066414"/>
                            <a:ext cx="914400" cy="188594"/>
                            <a:chOff x="114901" y="1007055"/>
                            <a:chExt cx="914400" cy="189230"/>
                          </a:xfrm>
                        </wpg:grpSpPr>
                        <wps:wsp>
                          <wps:cNvPr id="8892" name="AutoShape 26"/>
                          <wps:cNvSpPr>
                            <a:spLocks noChangeArrowheads="1"/>
                          </wps:cNvSpPr>
                          <wps:spPr bwMode="auto">
                            <a:xfrm>
                              <a:off x="114901" y="1059453"/>
                              <a:ext cx="914400" cy="114300"/>
                            </a:xfrm>
                            <a:prstGeom prst="parallelogram">
                              <a:avLst>
                                <a:gd name="adj" fmla="val 164100"/>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bodyPr rot="0" vert="horz" wrap="square" lIns="74295" tIns="8890" rIns="74295" bIns="8890" anchor="t" anchorCtr="0" upright="1">
                            <a:noAutofit/>
                          </wps:bodyPr>
                        </wps:wsp>
                        <wps:wsp>
                          <wps:cNvPr id="8893" name="テキスト ボックス 4"/>
                          <wps:cNvSpPr txBox="1"/>
                          <wps:spPr>
                            <a:xfrm>
                              <a:off x="345345" y="1007055"/>
                              <a:ext cx="494112" cy="189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E6658C" w14:textId="77777777" w:rsidR="008679A3" w:rsidRDefault="008679A3" w:rsidP="004A0DF3">
                                <w:pPr>
                                  <w:pStyle w:val="NormalWeb"/>
                                  <w:spacing w:line="160" w:lineRule="exact"/>
                                </w:pPr>
                                <w:r>
                                  <w:rPr>
                                    <w:rFonts w:cstheme="minorBidi"/>
                                    <w:color w:val="000000"/>
                                    <w:kern w:val="24"/>
                                    <w:sz w:val="12"/>
                                    <w:szCs w:val="12"/>
                                  </w:rPr>
                                  <w:t>RPF0</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458" name="AutoShape 14"/>
                        <wps:cNvCnPr>
                          <a:cxnSpLocks noChangeShapeType="1"/>
                        </wps:cNvCnPr>
                        <wps:spPr bwMode="auto">
                          <a:xfrm>
                            <a:off x="719994" y="3578336"/>
                            <a:ext cx="3175" cy="755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0" name="正方形/長方形 460"/>
                        <wps:cNvSpPr/>
                        <wps:spPr>
                          <a:xfrm>
                            <a:off x="373919" y="3654536"/>
                            <a:ext cx="699135" cy="34036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0CF079" w14:textId="77777777" w:rsidR="008679A3" w:rsidRDefault="008679A3" w:rsidP="004A0DF3">
                              <w:pPr>
                                <w:pStyle w:val="NormalWeb"/>
                                <w:spacing w:after="200"/>
                                <w:jc w:val="center"/>
                              </w:pPr>
                              <w:r>
                                <w:rPr>
                                  <w:rFonts w:cstheme="minorBidi"/>
                                  <w:color w:val="000000"/>
                                  <w:kern w:val="24"/>
                                  <w:sz w:val="20"/>
                                  <w:szCs w:val="20"/>
                                </w:rPr>
                                <w:t>LVDS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4" name="正方形/長方形 464"/>
                        <wps:cNvSpPr/>
                        <wps:spPr>
                          <a:xfrm>
                            <a:off x="1555404" y="3647551"/>
                            <a:ext cx="699135" cy="35560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91D621" w14:textId="77777777" w:rsidR="008679A3" w:rsidRDefault="008679A3" w:rsidP="004A0DF3">
                              <w:pPr>
                                <w:pStyle w:val="NormalWeb"/>
                                <w:jc w:val="center"/>
                              </w:pPr>
                              <w:r>
                                <w:rPr>
                                  <w:rFonts w:cstheme="minorBidi"/>
                                  <w:color w:val="000000"/>
                                  <w:kern w:val="24"/>
                                  <w:sz w:val="20"/>
                                  <w:szCs w:val="20"/>
                                </w:rPr>
                                <w:t>HDMI 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934" name="AutoShape 24"/>
                        <wps:cNvSpPr>
                          <a:spLocks noChangeArrowheads="1"/>
                        </wps:cNvSpPr>
                        <wps:spPr bwMode="auto">
                          <a:xfrm>
                            <a:off x="253851" y="1990132"/>
                            <a:ext cx="914400" cy="241300"/>
                          </a:xfrm>
                          <a:prstGeom prst="parallelogram">
                            <a:avLst>
                              <a:gd name="adj" fmla="val 165789"/>
                            </a:avLst>
                          </a:prstGeom>
                          <a:solidFill>
                            <a:srgbClr val="FFFF00"/>
                          </a:solidFill>
                          <a:ln w="12700">
                            <a:solidFill>
                              <a:srgbClr val="F79646"/>
                            </a:solidFill>
                            <a:miter lim="800000"/>
                            <a:headEnd/>
                            <a:tailEnd/>
                          </a:ln>
                          <a:effectLst>
                            <a:outerShdw dist="28398" dir="3806097" algn="ctr" rotWithShape="0">
                              <a:srgbClr val="974706"/>
                            </a:outerShdw>
                          </a:effectLst>
                        </wps:spPr>
                        <wps:bodyPr rot="0" vert="horz" wrap="square" lIns="74295" tIns="8890" rIns="74295" bIns="8890" anchor="t" anchorCtr="0" upright="1">
                          <a:noAutofit/>
                        </wps:bodyPr>
                      </wps:wsp>
                      <wps:wsp>
                        <wps:cNvPr id="8935" name="AutoShape 24"/>
                        <wps:cNvSpPr>
                          <a:spLocks noChangeArrowheads="1"/>
                        </wps:cNvSpPr>
                        <wps:spPr bwMode="auto">
                          <a:xfrm>
                            <a:off x="253851" y="1563916"/>
                            <a:ext cx="914400" cy="250825"/>
                          </a:xfrm>
                          <a:prstGeom prst="parallelogram">
                            <a:avLst>
                              <a:gd name="adj" fmla="val 165789"/>
                            </a:avLst>
                          </a:prstGeom>
                          <a:solidFill>
                            <a:srgbClr val="FFFF00"/>
                          </a:solidFill>
                          <a:ln w="12700">
                            <a:solidFill>
                              <a:srgbClr val="F79646"/>
                            </a:solidFill>
                            <a:miter lim="800000"/>
                            <a:headEnd/>
                            <a:tailEnd/>
                          </a:ln>
                          <a:effectLst>
                            <a:outerShdw dist="28398" dir="3806097" algn="ctr" rotWithShape="0">
                              <a:srgbClr val="974706"/>
                            </a:outerShdw>
                          </a:effectLst>
                        </wps:spPr>
                        <wps:bodyPr rot="0" vert="horz" wrap="square" lIns="74295" tIns="8890" rIns="74295" bIns="8890" anchor="t" anchorCtr="0" upright="1">
                          <a:noAutofit/>
                        </wps:bodyPr>
                      </wps:wsp>
                      <wps:wsp>
                        <wps:cNvPr id="8936" name="カギ線コネクタ 133"/>
                        <wps:cNvCnPr/>
                        <wps:spPr>
                          <a:xfrm>
                            <a:off x="228600" y="1343025"/>
                            <a:ext cx="482450" cy="220890"/>
                          </a:xfrm>
                          <a:prstGeom prst="bentConnector3">
                            <a:avLst>
                              <a:gd name="adj1" fmla="val 103306"/>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g:cNvPr id="8937" name="グループ化 8937"/>
                        <wpg:cNvGrpSpPr/>
                        <wpg:grpSpPr>
                          <a:xfrm>
                            <a:off x="462117" y="252996"/>
                            <a:ext cx="914400" cy="196850"/>
                            <a:chOff x="123156" y="213310"/>
                            <a:chExt cx="914400" cy="197262"/>
                          </a:xfrm>
                        </wpg:grpSpPr>
                        <wps:wsp>
                          <wps:cNvPr id="8938" name="AutoShape 29"/>
                          <wps:cNvSpPr>
                            <a:spLocks noChangeArrowheads="1"/>
                          </wps:cNvSpPr>
                          <wps:spPr bwMode="auto">
                            <a:xfrm>
                              <a:off x="123156" y="256840"/>
                              <a:ext cx="914400" cy="114301"/>
                            </a:xfrm>
                            <a:prstGeom prst="parallelogram">
                              <a:avLst>
                                <a:gd name="adj" fmla="val 165670"/>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bodyPr rot="0" vert="horz" wrap="square" lIns="74295" tIns="8890" rIns="74295" bIns="8890" anchor="t" anchorCtr="0" upright="1">
                            <a:noAutofit/>
                          </wps:bodyPr>
                        </wps:wsp>
                        <wps:wsp>
                          <wps:cNvPr id="8939" name="テキスト ボックス 4"/>
                          <wps:cNvSpPr txBox="1"/>
                          <wps:spPr>
                            <a:xfrm>
                              <a:off x="312592" y="213310"/>
                              <a:ext cx="471859" cy="1972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6B1617" w14:textId="77777777" w:rsidR="008679A3" w:rsidRDefault="008679A3" w:rsidP="004A0DF3">
                                <w:pPr>
                                  <w:pStyle w:val="NormalWeb"/>
                                  <w:spacing w:line="160" w:lineRule="exact"/>
                                </w:pPr>
                                <w:r>
                                  <w:rPr>
                                    <w:rFonts w:cstheme="minorBidi"/>
                                    <w:color w:val="000000"/>
                                    <w:kern w:val="24"/>
                                    <w:sz w:val="12"/>
                                    <w:szCs w:val="12"/>
                                  </w:rPr>
                                  <w:t>RPF4</w:t>
                                </w:r>
                              </w:p>
                              <w:p w14:paraId="493B26C1" w14:textId="77777777" w:rsidR="008679A3" w:rsidRDefault="008679A3" w:rsidP="004A0DF3">
                                <w:pPr>
                                  <w:pStyle w:val="NormalWeb"/>
                                </w:pPr>
                                <w:r>
                                  <w:rPr>
                                    <w:rFonts w:cstheme="minorBidi"/>
                                    <w:color w:val="008080"/>
                                    <w:kern w:val="24"/>
                                    <w:sz w:val="12"/>
                                    <w:szCs w:val="12"/>
                                  </w:rPr>
                                  <w:t> </w:t>
                                </w:r>
                              </w:p>
                              <w:p w14:paraId="7D4A8F01" w14:textId="77777777" w:rsidR="008679A3" w:rsidRDefault="008679A3" w:rsidP="004A0DF3">
                                <w:pPr>
                                  <w:pStyle w:val="NormalWeb"/>
                                </w:pPr>
                                <w:r>
                                  <w:rPr>
                                    <w:rFonts w:cstheme="minorBidi"/>
                                    <w:color w:val="000000" w:themeColor="dark1"/>
                                    <w:kern w:val="24"/>
                                    <w:sz w:val="12"/>
                                    <w:szCs w:val="1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8941" name="直線矢印コネクタ 8941"/>
                        <wps:cNvCnPr/>
                        <wps:spPr>
                          <a:xfrm>
                            <a:off x="711051" y="2231432"/>
                            <a:ext cx="4217" cy="62751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942" name="AutoShape 24"/>
                        <wps:cNvSpPr>
                          <a:spLocks noChangeArrowheads="1"/>
                        </wps:cNvSpPr>
                        <wps:spPr bwMode="auto">
                          <a:xfrm>
                            <a:off x="2205781" y="1993890"/>
                            <a:ext cx="914400" cy="241300"/>
                          </a:xfrm>
                          <a:prstGeom prst="parallelogram">
                            <a:avLst>
                              <a:gd name="adj" fmla="val 165789"/>
                            </a:avLst>
                          </a:prstGeom>
                          <a:solidFill>
                            <a:srgbClr val="FFFF00"/>
                          </a:solidFill>
                          <a:ln w="12700">
                            <a:solidFill>
                              <a:srgbClr val="F79646"/>
                            </a:solidFill>
                            <a:miter lim="800000"/>
                            <a:headEnd/>
                            <a:tailEnd/>
                          </a:ln>
                          <a:effectLst>
                            <a:outerShdw dist="28398" dir="3806097" algn="ctr" rotWithShape="0">
                              <a:srgbClr val="974706"/>
                            </a:outerShdw>
                          </a:effectLst>
                        </wps:spPr>
                        <wps:bodyPr rot="0" vert="horz" wrap="square" lIns="74295" tIns="8890" rIns="74295" bIns="8890" anchor="t" anchorCtr="0" upright="1">
                          <a:noAutofit/>
                        </wps:bodyPr>
                      </wps:wsp>
                      <wps:wsp>
                        <wps:cNvPr id="8943" name="AutoShape 24"/>
                        <wps:cNvSpPr>
                          <a:spLocks noChangeArrowheads="1"/>
                        </wps:cNvSpPr>
                        <wps:spPr bwMode="auto">
                          <a:xfrm>
                            <a:off x="2205781" y="1567674"/>
                            <a:ext cx="914400" cy="250825"/>
                          </a:xfrm>
                          <a:prstGeom prst="parallelogram">
                            <a:avLst>
                              <a:gd name="adj" fmla="val 165789"/>
                            </a:avLst>
                          </a:prstGeom>
                          <a:solidFill>
                            <a:srgbClr val="FFFF00"/>
                          </a:solidFill>
                          <a:ln w="12700">
                            <a:solidFill>
                              <a:srgbClr val="F79646"/>
                            </a:solidFill>
                            <a:miter lim="800000"/>
                            <a:headEnd/>
                            <a:tailEnd/>
                          </a:ln>
                          <a:effectLst>
                            <a:outerShdw dist="28398" dir="3806097" algn="ctr" rotWithShape="0">
                              <a:srgbClr val="974706"/>
                            </a:outerShdw>
                          </a:effectLst>
                        </wps:spPr>
                        <wps:bodyPr rot="0" vert="horz" wrap="square" lIns="74295" tIns="8890" rIns="74295" bIns="8890" anchor="t" anchorCtr="0" upright="1">
                          <a:noAutofit/>
                        </wps:bodyPr>
                      </wps:wsp>
                      <wps:wsp>
                        <wps:cNvPr id="8944" name="直線矢印コネクタ 8944"/>
                        <wps:cNvCnPr/>
                        <wps:spPr>
                          <a:xfrm>
                            <a:off x="2662981" y="1818499"/>
                            <a:ext cx="0" cy="17539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945" name="直線矢印コネクタ 8945"/>
                        <wps:cNvCnPr/>
                        <wps:spPr>
                          <a:xfrm>
                            <a:off x="1899190" y="2409825"/>
                            <a:ext cx="0" cy="42746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946" name="AutoShape 32"/>
                        <wps:cNvSpPr>
                          <a:spLocks noChangeArrowheads="1"/>
                        </wps:cNvSpPr>
                        <wps:spPr bwMode="auto">
                          <a:xfrm>
                            <a:off x="2727514" y="2857998"/>
                            <a:ext cx="914400" cy="151765"/>
                          </a:xfrm>
                          <a:prstGeom prst="parallelogram">
                            <a:avLst>
                              <a:gd name="adj" fmla="val 165789"/>
                            </a:avLst>
                          </a:prstGeom>
                          <a:gradFill rotWithShape="0">
                            <a:gsLst>
                              <a:gs pos="0">
                                <a:srgbClr val="FABF8F"/>
                              </a:gs>
                              <a:gs pos="50000">
                                <a:srgbClr val="F79646"/>
                              </a:gs>
                              <a:gs pos="100000">
                                <a:srgbClr val="FABF8F"/>
                              </a:gs>
                            </a:gsLst>
                            <a:lin ang="5400000" scaled="1"/>
                          </a:gradFill>
                          <a:ln w="12700">
                            <a:solidFill>
                              <a:srgbClr val="F79646"/>
                            </a:solidFill>
                            <a:miter lim="800000"/>
                            <a:headEnd/>
                            <a:tailEnd/>
                          </a:ln>
                          <a:effectLst>
                            <a:outerShdw dist="28398" dir="3806097" algn="ctr" rotWithShape="0">
                              <a:srgbClr val="974706"/>
                            </a:outerShdw>
                          </a:effectLst>
                        </wps:spPr>
                        <wps:bodyPr rot="0" vert="horz" wrap="square" lIns="74295" tIns="8890" rIns="74295" bIns="8890" anchor="t" anchorCtr="0" upright="1">
                          <a:noAutofit/>
                        </wps:bodyPr>
                      </wps:wsp>
                      <wps:wsp>
                        <wps:cNvPr id="8947" name="テキスト ボックス 4"/>
                        <wps:cNvSpPr txBox="1"/>
                        <wps:spPr>
                          <a:xfrm>
                            <a:off x="2952530" y="2837293"/>
                            <a:ext cx="456565" cy="206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828EAA" w14:textId="77777777" w:rsidR="008679A3" w:rsidRDefault="008679A3" w:rsidP="004A0DF3">
                              <w:pPr>
                                <w:pStyle w:val="NormalWeb"/>
                                <w:spacing w:line="160" w:lineRule="exact"/>
                              </w:pPr>
                              <w:r>
                                <w:rPr>
                                  <w:rFonts w:cstheme="minorBidi"/>
                                  <w:color w:val="000000" w:themeColor="dark1"/>
                                  <w:kern w:val="24"/>
                                  <w:sz w:val="14"/>
                                  <w:szCs w:val="14"/>
                                </w:rPr>
                                <w:t>Plane3</w:t>
                              </w:r>
                            </w:p>
                            <w:p w14:paraId="14A811FC" w14:textId="77777777" w:rsidR="008679A3" w:rsidRDefault="008679A3" w:rsidP="004A0DF3">
                              <w:pPr>
                                <w:pStyle w:val="NormalWeb"/>
                              </w:pPr>
                              <w:r>
                                <w:rPr>
                                  <w:rFonts w:cstheme="minorBidi"/>
                                  <w:color w:val="000000" w:themeColor="dark1"/>
                                  <w:kern w:val="24"/>
                                  <w:sz w:val="12"/>
                                  <w:szCs w:val="1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948" name="正方形/長方形 8948"/>
                        <wps:cNvSpPr/>
                        <wps:spPr>
                          <a:xfrm>
                            <a:off x="2740850" y="3685801"/>
                            <a:ext cx="901065" cy="33464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8E9DCF" w14:textId="77777777" w:rsidR="008679A3" w:rsidRDefault="008679A3" w:rsidP="004A0DF3">
                              <w:pPr>
                                <w:pStyle w:val="NormalWeb"/>
                                <w:jc w:val="center"/>
                              </w:pPr>
                              <w:r>
                                <w:rPr>
                                  <w:rFonts w:cstheme="minorBidi"/>
                                  <w:color w:val="000000"/>
                                  <w:kern w:val="24"/>
                                  <w:sz w:val="20"/>
                                  <w:szCs w:val="20"/>
                                </w:rPr>
                                <w:t>Analog RGB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949" name="AutoShape 14"/>
                        <wps:cNvCnPr>
                          <a:cxnSpLocks noChangeShapeType="1"/>
                        </wps:cNvCnPr>
                        <wps:spPr bwMode="auto">
                          <a:xfrm>
                            <a:off x="3190868" y="3574292"/>
                            <a:ext cx="515" cy="11150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8955" name="グループ化 8955"/>
                        <wpg:cNvGrpSpPr/>
                        <wpg:grpSpPr>
                          <a:xfrm>
                            <a:off x="2279783" y="449846"/>
                            <a:ext cx="914400" cy="196850"/>
                            <a:chOff x="1327116" y="411120"/>
                            <a:chExt cx="914400" cy="197262"/>
                          </a:xfrm>
                        </wpg:grpSpPr>
                        <wps:wsp>
                          <wps:cNvPr id="8956" name="AutoShape 29"/>
                          <wps:cNvSpPr>
                            <a:spLocks noChangeArrowheads="1"/>
                          </wps:cNvSpPr>
                          <wps:spPr bwMode="auto">
                            <a:xfrm>
                              <a:off x="1327116" y="454650"/>
                              <a:ext cx="914400" cy="114301"/>
                            </a:xfrm>
                            <a:prstGeom prst="parallelogram">
                              <a:avLst>
                                <a:gd name="adj" fmla="val 165670"/>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bodyPr rot="0" vert="horz" wrap="square" lIns="74295" tIns="8890" rIns="74295" bIns="8890" anchor="t" anchorCtr="0" upright="1">
                            <a:noAutofit/>
                          </wps:bodyPr>
                        </wps:wsp>
                        <wps:wsp>
                          <wps:cNvPr id="8957" name="テキスト ボックス 4"/>
                          <wps:cNvSpPr txBox="1"/>
                          <wps:spPr>
                            <a:xfrm>
                              <a:off x="1528004" y="411120"/>
                              <a:ext cx="471859" cy="1972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44A7FA" w14:textId="77777777" w:rsidR="008679A3" w:rsidRDefault="008679A3" w:rsidP="004A0DF3">
                                <w:pPr>
                                  <w:pStyle w:val="NormalWeb"/>
                                  <w:spacing w:line="160" w:lineRule="exact"/>
                                </w:pPr>
                                <w:r>
                                  <w:rPr>
                                    <w:rFonts w:cstheme="minorBidi"/>
                                    <w:color w:val="000000"/>
                                    <w:kern w:val="24"/>
                                    <w:sz w:val="12"/>
                                    <w:szCs w:val="12"/>
                                  </w:rPr>
                                  <w:t>RPF3</w:t>
                                </w:r>
                              </w:p>
                              <w:p w14:paraId="67ED00E7" w14:textId="77777777" w:rsidR="008679A3" w:rsidRDefault="008679A3" w:rsidP="004A0DF3">
                                <w:pPr>
                                  <w:pStyle w:val="NormalWeb"/>
                                </w:pPr>
                                <w:r>
                                  <w:rPr>
                                    <w:rFonts w:cstheme="minorBidi"/>
                                    <w:color w:val="008080"/>
                                    <w:kern w:val="24"/>
                                    <w:sz w:val="12"/>
                                    <w:szCs w:val="12"/>
                                  </w:rPr>
                                  <w:t> </w:t>
                                </w:r>
                              </w:p>
                              <w:p w14:paraId="0A488B04" w14:textId="77777777" w:rsidR="008679A3" w:rsidRDefault="008679A3" w:rsidP="004A0DF3">
                                <w:pPr>
                                  <w:pStyle w:val="NormalWeb"/>
                                </w:pPr>
                                <w:r>
                                  <w:rPr>
                                    <w:rFonts w:cstheme="minorBidi"/>
                                    <w:color w:val="000000" w:themeColor="dark1"/>
                                    <w:kern w:val="24"/>
                                    <w:sz w:val="12"/>
                                    <w:szCs w:val="1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8958" name="グループ化 8958"/>
                        <wpg:cNvGrpSpPr/>
                        <wpg:grpSpPr>
                          <a:xfrm>
                            <a:off x="2263908" y="672728"/>
                            <a:ext cx="914400" cy="188594"/>
                            <a:chOff x="1311241" y="634002"/>
                            <a:chExt cx="914400" cy="189230"/>
                          </a:xfrm>
                        </wpg:grpSpPr>
                        <wps:wsp>
                          <wps:cNvPr id="8959" name="AutoShape 28"/>
                          <wps:cNvSpPr>
                            <a:spLocks noChangeArrowheads="1"/>
                          </wps:cNvSpPr>
                          <wps:spPr bwMode="auto">
                            <a:xfrm>
                              <a:off x="1311241" y="672453"/>
                              <a:ext cx="914400" cy="114301"/>
                            </a:xfrm>
                            <a:prstGeom prst="parallelogram">
                              <a:avLst>
                                <a:gd name="adj" fmla="val 165670"/>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bodyPr rot="0" vert="horz" wrap="square" lIns="74295" tIns="8890" rIns="74295" bIns="8890" anchor="t" anchorCtr="0" upright="1">
                            <a:noAutofit/>
                          </wps:bodyPr>
                        </wps:wsp>
                        <wps:wsp>
                          <wps:cNvPr id="512" name="テキスト ボックス 4"/>
                          <wps:cNvSpPr txBox="1"/>
                          <wps:spPr>
                            <a:xfrm>
                              <a:off x="1543883" y="634002"/>
                              <a:ext cx="428301" cy="189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931C18" w14:textId="77777777" w:rsidR="008679A3" w:rsidRDefault="008679A3" w:rsidP="004A0DF3">
                                <w:pPr>
                                  <w:pStyle w:val="NormalWeb"/>
                                  <w:spacing w:line="160" w:lineRule="exact"/>
                                </w:pPr>
                                <w:r>
                                  <w:rPr>
                                    <w:rFonts w:cstheme="minorBidi"/>
                                    <w:color w:val="000000"/>
                                    <w:kern w:val="24"/>
                                    <w:sz w:val="12"/>
                                    <w:szCs w:val="12"/>
                                  </w:rPr>
                                  <w:t>RPF2</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513" name="グループ化 513"/>
                        <wpg:cNvGrpSpPr/>
                        <wpg:grpSpPr>
                          <a:xfrm>
                            <a:off x="2287403" y="847359"/>
                            <a:ext cx="914400" cy="226061"/>
                            <a:chOff x="1334736" y="808633"/>
                            <a:chExt cx="914400" cy="226332"/>
                          </a:xfrm>
                        </wpg:grpSpPr>
                        <wps:wsp>
                          <wps:cNvPr id="514" name="AutoShape 27"/>
                          <wps:cNvSpPr>
                            <a:spLocks noChangeArrowheads="1"/>
                          </wps:cNvSpPr>
                          <wps:spPr bwMode="auto">
                            <a:xfrm>
                              <a:off x="1334736" y="855756"/>
                              <a:ext cx="914400" cy="114300"/>
                            </a:xfrm>
                            <a:prstGeom prst="parallelogram">
                              <a:avLst>
                                <a:gd name="adj" fmla="val 164100"/>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bodyPr rot="0" vert="horz" wrap="square" lIns="74295" tIns="8890" rIns="74295" bIns="8890" anchor="t" anchorCtr="0" upright="1">
                            <a:noAutofit/>
                          </wps:bodyPr>
                        </wps:wsp>
                        <wps:wsp>
                          <wps:cNvPr id="515" name="テキスト ボックス 4"/>
                          <wps:cNvSpPr txBox="1"/>
                          <wps:spPr>
                            <a:xfrm>
                              <a:off x="1549278" y="808633"/>
                              <a:ext cx="462306" cy="2263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6557E9" w14:textId="77777777" w:rsidR="008679A3" w:rsidRDefault="008679A3" w:rsidP="004A0DF3">
                                <w:pPr>
                                  <w:pStyle w:val="NormalWeb"/>
                                  <w:spacing w:line="160" w:lineRule="exact"/>
                                </w:pPr>
                                <w:r>
                                  <w:rPr>
                                    <w:rFonts w:cstheme="minorBidi"/>
                                    <w:color w:val="000000"/>
                                    <w:kern w:val="24"/>
                                    <w:sz w:val="12"/>
                                    <w:szCs w:val="12"/>
                                  </w:rPr>
                                  <w:t>RPF1</w:t>
                                </w:r>
                              </w:p>
                              <w:p w14:paraId="70EA768F" w14:textId="77777777" w:rsidR="008679A3" w:rsidRDefault="008679A3" w:rsidP="004A0DF3">
                                <w:pPr>
                                  <w:pStyle w:val="NormalWeb"/>
                                </w:pPr>
                                <w:r>
                                  <w:rPr>
                                    <w:rFonts w:cstheme="minorBidi"/>
                                    <w:color w:val="008080"/>
                                    <w:kern w:val="24"/>
                                    <w:sz w:val="12"/>
                                    <w:szCs w:val="12"/>
                                  </w:rPr>
                                  <w:t> </w:t>
                                </w:r>
                              </w:p>
                              <w:p w14:paraId="6DD341E2" w14:textId="77777777" w:rsidR="008679A3" w:rsidRDefault="008679A3" w:rsidP="004A0DF3">
                                <w:pPr>
                                  <w:pStyle w:val="NormalWeb"/>
                                </w:pPr>
                                <w:r>
                                  <w:rPr>
                                    <w:rFonts w:cstheme="minorBidi"/>
                                    <w:color w:val="000000" w:themeColor="dark1"/>
                                    <w:kern w:val="24"/>
                                    <w:sz w:val="12"/>
                                    <w:szCs w:val="1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516" name="グループ化 516"/>
                        <wpg:cNvGrpSpPr/>
                        <wpg:grpSpPr>
                          <a:xfrm>
                            <a:off x="2271528" y="1044836"/>
                            <a:ext cx="914400" cy="188594"/>
                            <a:chOff x="1318861" y="1006110"/>
                            <a:chExt cx="914400" cy="189230"/>
                          </a:xfrm>
                        </wpg:grpSpPr>
                        <wps:wsp>
                          <wps:cNvPr id="517" name="AutoShape 26"/>
                          <wps:cNvSpPr>
                            <a:spLocks noChangeArrowheads="1"/>
                          </wps:cNvSpPr>
                          <wps:spPr bwMode="auto">
                            <a:xfrm>
                              <a:off x="1318861" y="1058508"/>
                              <a:ext cx="914400" cy="114300"/>
                            </a:xfrm>
                            <a:prstGeom prst="parallelogram">
                              <a:avLst>
                                <a:gd name="adj" fmla="val 164100"/>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bodyPr rot="0" vert="horz" wrap="square" lIns="74295" tIns="8890" rIns="74295" bIns="8890" anchor="t" anchorCtr="0" upright="1">
                            <a:noAutofit/>
                          </wps:bodyPr>
                        </wps:wsp>
                        <wps:wsp>
                          <wps:cNvPr id="518" name="テキスト ボックス 4"/>
                          <wps:cNvSpPr txBox="1"/>
                          <wps:spPr>
                            <a:xfrm>
                              <a:off x="1549305" y="1006110"/>
                              <a:ext cx="494112" cy="189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64374B" w14:textId="77777777" w:rsidR="008679A3" w:rsidRDefault="008679A3" w:rsidP="004A0DF3">
                                <w:pPr>
                                  <w:pStyle w:val="NormalWeb"/>
                                  <w:spacing w:line="160" w:lineRule="exact"/>
                                </w:pPr>
                                <w:r>
                                  <w:rPr>
                                    <w:rFonts w:cstheme="minorBidi"/>
                                    <w:color w:val="000000"/>
                                    <w:kern w:val="24"/>
                                    <w:sz w:val="12"/>
                                    <w:szCs w:val="12"/>
                                  </w:rPr>
                                  <w:t>RPF0</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519" name="カギ線コネクタ 8858"/>
                        <wps:cNvCnPr/>
                        <wps:spPr>
                          <a:xfrm rot="10800000" flipH="1" flipV="1">
                            <a:off x="2374265" y="351560"/>
                            <a:ext cx="326781" cy="1219361"/>
                          </a:xfrm>
                          <a:prstGeom prst="bentConnector4">
                            <a:avLst>
                              <a:gd name="adj1" fmla="val -46637"/>
                              <a:gd name="adj2" fmla="val 8905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g:cNvPr id="523" name="グループ化 523"/>
                        <wpg:cNvGrpSpPr/>
                        <wpg:grpSpPr>
                          <a:xfrm>
                            <a:off x="2279783" y="251091"/>
                            <a:ext cx="914400" cy="196850"/>
                            <a:chOff x="1327116" y="212365"/>
                            <a:chExt cx="914400" cy="197262"/>
                          </a:xfrm>
                        </wpg:grpSpPr>
                        <wps:wsp>
                          <wps:cNvPr id="524" name="AutoShape 29"/>
                          <wps:cNvSpPr>
                            <a:spLocks noChangeArrowheads="1"/>
                          </wps:cNvSpPr>
                          <wps:spPr bwMode="auto">
                            <a:xfrm>
                              <a:off x="1327116" y="255895"/>
                              <a:ext cx="914400" cy="114301"/>
                            </a:xfrm>
                            <a:prstGeom prst="parallelogram">
                              <a:avLst>
                                <a:gd name="adj" fmla="val 165670"/>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bodyPr rot="0" vert="horz" wrap="square" lIns="74295" tIns="8890" rIns="74295" bIns="8890" anchor="t" anchorCtr="0" upright="1">
                            <a:noAutofit/>
                          </wps:bodyPr>
                        </wps:wsp>
                        <wps:wsp>
                          <wps:cNvPr id="525" name="テキスト ボックス 4"/>
                          <wps:cNvSpPr txBox="1"/>
                          <wps:spPr>
                            <a:xfrm>
                              <a:off x="1528004" y="212365"/>
                              <a:ext cx="471859" cy="1972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A4F447" w14:textId="77777777" w:rsidR="008679A3" w:rsidRDefault="008679A3" w:rsidP="004A0DF3">
                                <w:pPr>
                                  <w:pStyle w:val="NormalWeb"/>
                                  <w:spacing w:line="160" w:lineRule="exact"/>
                                </w:pPr>
                                <w:r>
                                  <w:rPr>
                                    <w:rFonts w:cstheme="minorBidi"/>
                                    <w:color w:val="000000"/>
                                    <w:kern w:val="24"/>
                                    <w:sz w:val="12"/>
                                    <w:szCs w:val="12"/>
                                  </w:rPr>
                                  <w:t>RPF4</w:t>
                                </w:r>
                              </w:p>
                              <w:p w14:paraId="313C49DF" w14:textId="77777777" w:rsidR="008679A3" w:rsidRDefault="008679A3" w:rsidP="004A0DF3">
                                <w:pPr>
                                  <w:pStyle w:val="NormalWeb"/>
                                </w:pPr>
                                <w:r>
                                  <w:rPr>
                                    <w:rFonts w:cstheme="minorBidi"/>
                                    <w:color w:val="008080"/>
                                    <w:kern w:val="24"/>
                                    <w:sz w:val="12"/>
                                    <w:szCs w:val="12"/>
                                  </w:rPr>
                                  <w:t> </w:t>
                                </w:r>
                              </w:p>
                              <w:p w14:paraId="70EAB013" w14:textId="77777777" w:rsidR="008679A3" w:rsidRDefault="008679A3" w:rsidP="004A0DF3">
                                <w:pPr>
                                  <w:pStyle w:val="NormalWeb"/>
                                </w:pPr>
                                <w:r>
                                  <w:rPr>
                                    <w:rFonts w:cstheme="minorBidi"/>
                                    <w:color w:val="000000" w:themeColor="dark1"/>
                                    <w:kern w:val="24"/>
                                    <w:sz w:val="12"/>
                                    <w:szCs w:val="1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526" name="直線コネクタ 526"/>
                        <wps:cNvCnPr/>
                        <wps:spPr>
                          <a:xfrm flipH="1" flipV="1">
                            <a:off x="2224508" y="767025"/>
                            <a:ext cx="133763" cy="984"/>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527" name="直線コネクタ 527"/>
                        <wps:cNvCnPr/>
                        <wps:spPr>
                          <a:xfrm flipH="1" flipV="1">
                            <a:off x="2224502" y="552712"/>
                            <a:ext cx="133763" cy="984"/>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528" name="直線コネクタ 528"/>
                        <wps:cNvCnPr/>
                        <wps:spPr>
                          <a:xfrm flipH="1" flipV="1">
                            <a:off x="2224504" y="962290"/>
                            <a:ext cx="133763" cy="984"/>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529" name="直線コネクタ 529"/>
                        <wps:cNvCnPr/>
                        <wps:spPr>
                          <a:xfrm flipH="1" flipV="1">
                            <a:off x="2224496" y="1152794"/>
                            <a:ext cx="133763" cy="984"/>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568" name="テキスト ボックス 4"/>
                        <wps:cNvSpPr txBox="1"/>
                        <wps:spPr>
                          <a:xfrm>
                            <a:off x="543411" y="1600616"/>
                            <a:ext cx="494112" cy="1885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3AB0CE" w14:textId="77777777" w:rsidR="008679A3" w:rsidRDefault="008679A3" w:rsidP="004A0DF3">
                              <w:pPr>
                                <w:pStyle w:val="NormalWeb"/>
                                <w:spacing w:line="160" w:lineRule="exact"/>
                              </w:pPr>
                              <w:r>
                                <w:rPr>
                                  <w:rFonts w:cstheme="minorBidi"/>
                                  <w:color w:val="000000"/>
                                  <w:kern w:val="24"/>
                                  <w:sz w:val="12"/>
                                  <w:szCs w:val="12"/>
                                </w:rPr>
                                <w:t>BRU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69" name="テキスト ボックス 4"/>
                        <wps:cNvSpPr txBox="1"/>
                        <wps:spPr>
                          <a:xfrm>
                            <a:off x="2482106" y="1607168"/>
                            <a:ext cx="494112" cy="1885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E81C65" w14:textId="77777777" w:rsidR="008679A3" w:rsidRDefault="008679A3" w:rsidP="004A0DF3">
                              <w:pPr>
                                <w:pStyle w:val="NormalWeb"/>
                                <w:spacing w:line="160" w:lineRule="exact"/>
                              </w:pPr>
                              <w:r>
                                <w:rPr>
                                  <w:rFonts w:cstheme="minorBidi"/>
                                  <w:color w:val="000000"/>
                                  <w:kern w:val="24"/>
                                  <w:sz w:val="12"/>
                                  <w:szCs w:val="12"/>
                                </w:rPr>
                                <w:t>BRU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71" name="テキスト ボックス 4"/>
                        <wps:cNvSpPr txBox="1"/>
                        <wps:spPr>
                          <a:xfrm>
                            <a:off x="511976" y="2031049"/>
                            <a:ext cx="494112" cy="1885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2220A4" w14:textId="77777777" w:rsidR="008679A3" w:rsidRDefault="008679A3" w:rsidP="004A0DF3">
                              <w:pPr>
                                <w:pStyle w:val="NormalWeb"/>
                                <w:spacing w:line="160" w:lineRule="exact"/>
                              </w:pPr>
                              <w:r>
                                <w:rPr>
                                  <w:rFonts w:cstheme="minorBidi"/>
                                  <w:color w:val="000000" w:themeColor="dark1"/>
                                  <w:kern w:val="24"/>
                                  <w:sz w:val="12"/>
                                  <w:szCs w:val="12"/>
                                </w:rPr>
                                <w:t>WPF0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72" name="テキスト ボックス 4"/>
                        <wps:cNvSpPr txBox="1"/>
                        <wps:spPr>
                          <a:xfrm>
                            <a:off x="2472181" y="2033895"/>
                            <a:ext cx="494112" cy="1885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0CCD8A" w14:textId="77777777" w:rsidR="008679A3" w:rsidRDefault="008679A3" w:rsidP="004A0DF3">
                              <w:pPr>
                                <w:pStyle w:val="NormalWeb"/>
                                <w:spacing w:line="160" w:lineRule="exact"/>
                              </w:pPr>
                              <w:r>
                                <w:rPr>
                                  <w:rFonts w:cstheme="minorBidi"/>
                                  <w:color w:val="000000" w:themeColor="dark1"/>
                                  <w:kern w:val="24"/>
                                  <w:sz w:val="12"/>
                                  <w:szCs w:val="12"/>
                                </w:rPr>
                                <w:t>WPF0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74" name="右中かっこ 574"/>
                        <wps:cNvSpPr/>
                        <wps:spPr>
                          <a:xfrm>
                            <a:off x="3581732" y="119535"/>
                            <a:ext cx="161320" cy="130365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5" name="直線矢印コネクタ 575"/>
                        <wps:cNvCnPr/>
                        <wps:spPr>
                          <a:xfrm>
                            <a:off x="715268" y="3010715"/>
                            <a:ext cx="4726" cy="26282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152" name="直線矢印コネクタ 9152"/>
                        <wps:cNvCnPr/>
                        <wps:spPr>
                          <a:xfrm>
                            <a:off x="1899190" y="3043669"/>
                            <a:ext cx="3559" cy="21399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155" name="直線矢印コネクタ 9155"/>
                        <wps:cNvCnPr/>
                        <wps:spPr>
                          <a:xfrm>
                            <a:off x="3180813" y="3043668"/>
                            <a:ext cx="10055" cy="22645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156" name="テキスト ボックス 9156"/>
                        <wps:cNvSpPr txBox="1"/>
                        <wps:spPr>
                          <a:xfrm>
                            <a:off x="882594" y="3091146"/>
                            <a:ext cx="867700" cy="2864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B661DEF" w14:textId="77777777" w:rsidR="008679A3" w:rsidRDefault="008679A3" w:rsidP="004A0DF3">
                              <w:pPr>
                                <w:rPr>
                                  <w:lang w:eastAsia="ja-JP"/>
                                </w:rPr>
                              </w:pPr>
                              <w:r>
                                <w:rPr>
                                  <w:rFonts w:hint="eastAsia"/>
                                  <w:lang w:eastAsia="ja-JP"/>
                                </w:rPr>
                                <w:t>DU0</w:t>
                              </w:r>
                              <w:r>
                                <w:rPr>
                                  <w:lang w:eastAsia="ja-JP"/>
                                </w:rPr>
                                <w:t xml:space="preserve"> </w:t>
                              </w:r>
                              <w:r>
                                <w:rPr>
                                  <w:rFonts w:hint="eastAsia"/>
                                  <w:lang w:eastAsia="ja-JP"/>
                                </w:rPr>
                                <w:t>/</w:t>
                              </w:r>
                              <w:r>
                                <w:rPr>
                                  <w:lang w:eastAsia="ja-JP"/>
                                </w:rPr>
                                <w:t xml:space="preserve"> </w:t>
                              </w:r>
                              <w:r>
                                <w:rPr>
                                  <w:rFonts w:hint="eastAsia"/>
                                  <w:lang w:eastAsia="ja-JP"/>
                                </w:rPr>
                                <w:t>DU1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57" name="テキスト ボックス 9186"/>
                        <wps:cNvSpPr txBox="1"/>
                        <wps:spPr>
                          <a:xfrm>
                            <a:off x="3335140" y="3051033"/>
                            <a:ext cx="515096" cy="2863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F216CDD" w14:textId="77777777" w:rsidR="008679A3" w:rsidRPr="005D2ACE" w:rsidRDefault="008679A3" w:rsidP="004A0DF3">
                              <w:pPr>
                                <w:pStyle w:val="NormalWeb"/>
                                <w:spacing w:after="200"/>
                              </w:pPr>
                              <w:r w:rsidRPr="00B94654">
                                <w:rPr>
                                  <w:sz w:val="20"/>
                                  <w:szCs w:val="20"/>
                                </w:rPr>
                                <w:t>DU</w:t>
                              </w:r>
                              <w:r>
                                <w:rPr>
                                  <w:sz w:val="20"/>
                                  <w:szCs w:val="2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158" name="Rectangle 23"/>
                        <wps:cNvSpPr>
                          <a:spLocks noChangeArrowheads="1"/>
                        </wps:cNvSpPr>
                        <wps:spPr bwMode="auto">
                          <a:xfrm>
                            <a:off x="1636049" y="3257661"/>
                            <a:ext cx="533400" cy="304165"/>
                          </a:xfrm>
                          <a:prstGeom prst="rect">
                            <a:avLst/>
                          </a:prstGeom>
                          <a:gradFill rotWithShape="1">
                            <a:gsLst>
                              <a:gs pos="0">
                                <a:srgbClr val="DAFDA7"/>
                              </a:gs>
                              <a:gs pos="35001">
                                <a:srgbClr val="E4FDC2"/>
                              </a:gs>
                              <a:gs pos="100000">
                                <a:srgbClr val="F5FFE6"/>
                              </a:gs>
                            </a:gsLst>
                            <a:lin ang="16200000" scaled="1"/>
                          </a:gradFill>
                          <a:ln>
                            <a:noFill/>
                          </a:ln>
                          <a:effectLst>
                            <a:outerShdw dist="20000" dir="5400000" rotWithShape="0">
                              <a:srgbClr val="000000">
                                <a:alpha val="37999"/>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14:paraId="67706695" w14:textId="77777777" w:rsidR="008679A3" w:rsidRDefault="008679A3" w:rsidP="004A0DF3">
                              <w:pPr>
                                <w:pStyle w:val="NormalWeb"/>
                                <w:jc w:val="center"/>
                              </w:pPr>
                              <w:r>
                                <w:rPr>
                                  <w:rFonts w:ascii="Calibri" w:hAnsi="Calibri" w:cstheme="minorBidi"/>
                                  <w:color w:val="000000"/>
                                  <w:kern w:val="24"/>
                                </w:rPr>
                                <w:t>DU1</w:t>
                              </w:r>
                            </w:p>
                          </w:txbxContent>
                        </wps:txbx>
                        <wps:bodyPr rot="0" vert="horz" wrap="square" lIns="0" tIns="0" rIns="0" bIns="0" anchor="ctr" anchorCtr="0" upright="1">
                          <a:noAutofit/>
                        </wps:bodyPr>
                      </wps:wsp>
                      <wps:wsp>
                        <wps:cNvPr id="9159" name="Rectangle 23"/>
                        <wps:cNvSpPr>
                          <a:spLocks noChangeArrowheads="1"/>
                        </wps:cNvSpPr>
                        <wps:spPr bwMode="auto">
                          <a:xfrm>
                            <a:off x="453294" y="3273536"/>
                            <a:ext cx="533400" cy="304165"/>
                          </a:xfrm>
                          <a:prstGeom prst="rect">
                            <a:avLst/>
                          </a:prstGeom>
                          <a:gradFill rotWithShape="1">
                            <a:gsLst>
                              <a:gs pos="0">
                                <a:srgbClr val="DAFDA7"/>
                              </a:gs>
                              <a:gs pos="35001">
                                <a:srgbClr val="E4FDC2"/>
                              </a:gs>
                              <a:gs pos="100000">
                                <a:srgbClr val="F5FFE6"/>
                              </a:gs>
                            </a:gsLst>
                            <a:lin ang="16200000" scaled="1"/>
                          </a:gradFill>
                          <a:ln>
                            <a:noFill/>
                          </a:ln>
                          <a:effectLst>
                            <a:outerShdw dist="20000" dir="5400000" rotWithShape="0">
                              <a:srgbClr val="000000">
                                <a:alpha val="37999"/>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14:paraId="00939876" w14:textId="77777777" w:rsidR="008679A3" w:rsidRDefault="008679A3" w:rsidP="004A0DF3">
                              <w:pPr>
                                <w:pStyle w:val="NormalWeb"/>
                                <w:jc w:val="center"/>
                              </w:pPr>
                              <w:r>
                                <w:rPr>
                                  <w:rFonts w:ascii="Calibri" w:hAnsi="Calibri" w:cstheme="minorBidi"/>
                                  <w:color w:val="000000"/>
                                  <w:kern w:val="24"/>
                                </w:rPr>
                                <w:t>DU0</w:t>
                              </w:r>
                            </w:p>
                          </w:txbxContent>
                        </wps:txbx>
                        <wps:bodyPr rot="0" vert="horz" wrap="square" lIns="0" tIns="0" rIns="0" bIns="0" anchor="ctr" anchorCtr="0" upright="1">
                          <a:noAutofit/>
                        </wps:bodyPr>
                      </wps:wsp>
                      <wps:wsp>
                        <wps:cNvPr id="9173" name="Rectangle 23"/>
                        <wps:cNvSpPr>
                          <a:spLocks noChangeArrowheads="1"/>
                        </wps:cNvSpPr>
                        <wps:spPr bwMode="auto">
                          <a:xfrm>
                            <a:off x="2924168" y="3270127"/>
                            <a:ext cx="533400" cy="304165"/>
                          </a:xfrm>
                          <a:prstGeom prst="rect">
                            <a:avLst/>
                          </a:prstGeom>
                          <a:gradFill rotWithShape="1">
                            <a:gsLst>
                              <a:gs pos="0">
                                <a:srgbClr val="DAFDA7"/>
                              </a:gs>
                              <a:gs pos="35001">
                                <a:srgbClr val="E4FDC2"/>
                              </a:gs>
                              <a:gs pos="100000">
                                <a:srgbClr val="F5FFE6"/>
                              </a:gs>
                            </a:gsLst>
                            <a:lin ang="16200000" scaled="1"/>
                          </a:gradFill>
                          <a:ln>
                            <a:noFill/>
                          </a:ln>
                          <a:effectLst>
                            <a:outerShdw dist="20000" dir="5400000" rotWithShape="0">
                              <a:srgbClr val="000000">
                                <a:alpha val="37999"/>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14:paraId="4BF20652" w14:textId="77777777" w:rsidR="008679A3" w:rsidRDefault="008679A3" w:rsidP="004A0DF3">
                              <w:pPr>
                                <w:pStyle w:val="NormalWeb"/>
                                <w:jc w:val="center"/>
                              </w:pPr>
                              <w:r>
                                <w:rPr>
                                  <w:rFonts w:ascii="Calibri" w:hAnsi="Calibri" w:cstheme="minorBidi"/>
                                  <w:color w:val="000000"/>
                                  <w:kern w:val="24"/>
                                </w:rPr>
                                <w:t>DU3</w:t>
                              </w:r>
                            </w:p>
                          </w:txbxContent>
                        </wps:txbx>
                        <wps:bodyPr rot="0" vert="horz" wrap="square" lIns="0" tIns="0" rIns="0" bIns="0" anchor="ctr" anchorCtr="0" upright="1">
                          <a:noAutofit/>
                        </wps:bodyPr>
                      </wps:wsp>
                      <wps:wsp>
                        <wps:cNvPr id="9174" name="直線矢印コネクタ 9174"/>
                        <wps:cNvCnPr/>
                        <wps:spPr>
                          <a:xfrm>
                            <a:off x="3217799" y="2590800"/>
                            <a:ext cx="0" cy="2408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176" name="円弧 9176"/>
                        <wps:cNvSpPr/>
                        <wps:spPr>
                          <a:xfrm>
                            <a:off x="1750294" y="2457450"/>
                            <a:ext cx="257175" cy="206670"/>
                          </a:xfrm>
                          <a:prstGeom prst="arc">
                            <a:avLst>
                              <a:gd name="adj1" fmla="val 10497453"/>
                              <a:gd name="adj2" fmla="val 315513"/>
                            </a:avLst>
                          </a:prstGeom>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177" name="直線コネクタ 9177"/>
                        <wps:cNvCnPr/>
                        <wps:spPr>
                          <a:xfrm flipH="1" flipV="1">
                            <a:off x="2009323" y="2570776"/>
                            <a:ext cx="1208476" cy="1049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178" name="直線コネクタ 9178"/>
                        <wps:cNvCnPr/>
                        <wps:spPr>
                          <a:xfrm flipH="1">
                            <a:off x="1514475" y="2560275"/>
                            <a:ext cx="23582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179" name="AutoShape 24"/>
                        <wps:cNvSpPr>
                          <a:spLocks noChangeArrowheads="1"/>
                        </wps:cNvSpPr>
                        <wps:spPr bwMode="auto">
                          <a:xfrm>
                            <a:off x="1048045" y="1992290"/>
                            <a:ext cx="914400" cy="241300"/>
                          </a:xfrm>
                          <a:prstGeom prst="parallelogram">
                            <a:avLst>
                              <a:gd name="adj" fmla="val 165789"/>
                            </a:avLst>
                          </a:prstGeom>
                          <a:solidFill>
                            <a:srgbClr val="FFFF00"/>
                          </a:solidFill>
                          <a:ln w="12700">
                            <a:solidFill>
                              <a:srgbClr val="F79646"/>
                            </a:solidFill>
                            <a:miter lim="800000"/>
                            <a:headEnd/>
                            <a:tailEnd/>
                          </a:ln>
                          <a:effectLst>
                            <a:outerShdw dist="28398" dir="3806097" algn="ctr" rotWithShape="0">
                              <a:srgbClr val="974706"/>
                            </a:outerShdw>
                          </a:effectLst>
                        </wps:spPr>
                        <wps:bodyPr rot="0" vert="horz" wrap="square" lIns="74295" tIns="8890" rIns="74295" bIns="8890" anchor="t" anchorCtr="0" upright="1">
                          <a:noAutofit/>
                        </wps:bodyPr>
                      </wps:wsp>
                      <wps:wsp>
                        <wps:cNvPr id="9180" name="AutoShape 24"/>
                        <wps:cNvSpPr>
                          <a:spLocks noChangeArrowheads="1"/>
                        </wps:cNvSpPr>
                        <wps:spPr bwMode="auto">
                          <a:xfrm>
                            <a:off x="1094921" y="1573592"/>
                            <a:ext cx="914400" cy="240249"/>
                          </a:xfrm>
                          <a:prstGeom prst="parallelogram">
                            <a:avLst>
                              <a:gd name="adj" fmla="val 165789"/>
                            </a:avLst>
                          </a:prstGeom>
                          <a:solidFill>
                            <a:srgbClr val="FFFF00"/>
                          </a:solidFill>
                          <a:ln w="12700">
                            <a:solidFill>
                              <a:srgbClr val="F79646"/>
                            </a:solidFill>
                            <a:miter lim="800000"/>
                            <a:headEnd/>
                            <a:tailEnd/>
                          </a:ln>
                          <a:effectLst>
                            <a:outerShdw dist="28398" dir="3806097" algn="ctr" rotWithShape="0">
                              <a:srgbClr val="974706"/>
                            </a:outerShdw>
                          </a:effectLst>
                        </wps:spPr>
                        <wps:bodyPr rot="0" vert="horz" wrap="square" lIns="74295" tIns="8890" rIns="74295" bIns="8890" anchor="t" anchorCtr="0" upright="1">
                          <a:noAutofit/>
                        </wps:bodyPr>
                      </wps:wsp>
                      <wps:wsp>
                        <wps:cNvPr id="9181" name="直線矢印コネクタ 9181"/>
                        <wps:cNvCnPr/>
                        <wps:spPr>
                          <a:xfrm>
                            <a:off x="724195" y="1845386"/>
                            <a:ext cx="0" cy="1752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187" name="テキスト ボックス 4"/>
                        <wps:cNvSpPr txBox="1"/>
                        <wps:spPr>
                          <a:xfrm>
                            <a:off x="1366180" y="1621763"/>
                            <a:ext cx="494030" cy="1879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35106A" w14:textId="77777777" w:rsidR="008679A3" w:rsidRDefault="008679A3" w:rsidP="004A0DF3">
                              <w:pPr>
                                <w:pStyle w:val="NormalWeb"/>
                                <w:spacing w:line="160" w:lineRule="exact"/>
                              </w:pPr>
                              <w:r>
                                <w:rPr>
                                  <w:color w:val="000000"/>
                                  <w:kern w:val="24"/>
                                  <w:sz w:val="12"/>
                                  <w:szCs w:val="12"/>
                                </w:rPr>
                                <w:t>BRS*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188" name="テキスト ボックス 4"/>
                        <wps:cNvSpPr txBox="1"/>
                        <wps:spPr>
                          <a:xfrm>
                            <a:off x="1306490" y="2032930"/>
                            <a:ext cx="494030" cy="1879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3052F0" w14:textId="77777777" w:rsidR="008679A3" w:rsidRDefault="008679A3" w:rsidP="004A0DF3">
                              <w:pPr>
                                <w:pStyle w:val="NormalWeb"/>
                                <w:spacing w:line="160" w:lineRule="exact"/>
                              </w:pPr>
                              <w:r>
                                <w:rPr>
                                  <w:color w:val="000000"/>
                                  <w:kern w:val="24"/>
                                  <w:sz w:val="12"/>
                                  <w:szCs w:val="12"/>
                                </w:rPr>
                                <w:t>WPF1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189" name="カギ線コネクタ 918"/>
                        <wps:cNvCnPr>
                          <a:stCxn id="531" idx="1"/>
                        </wps:cNvCnPr>
                        <wps:spPr>
                          <a:xfrm rot="10800000" flipV="1">
                            <a:off x="1582355" y="775352"/>
                            <a:ext cx="12700" cy="839196"/>
                          </a:xfrm>
                          <a:prstGeom prst="bentConnector4">
                            <a:avLst>
                              <a:gd name="adj1" fmla="val -600000"/>
                              <a:gd name="adj2" fmla="val 7724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191" name="直線矢印コネクタ 9191"/>
                        <wps:cNvCnPr/>
                        <wps:spPr>
                          <a:xfrm>
                            <a:off x="1537557" y="1834810"/>
                            <a:ext cx="0" cy="1752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192" name="直線コネクタ 9192"/>
                        <wps:cNvCnPr/>
                        <wps:spPr>
                          <a:xfrm flipV="1">
                            <a:off x="1514475" y="2243115"/>
                            <a:ext cx="295" cy="3286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194" name="直線コネクタ 9194"/>
                        <wps:cNvCnPr/>
                        <wps:spPr>
                          <a:xfrm>
                            <a:off x="1895129" y="2406081"/>
                            <a:ext cx="78139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198" name="直線コネクタ 9198"/>
                        <wps:cNvCnPr/>
                        <wps:spPr>
                          <a:xfrm>
                            <a:off x="2675976" y="2236130"/>
                            <a:ext cx="0" cy="17208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17" name="Text Box 34"/>
                        <wps:cNvSpPr txBox="1">
                          <a:spLocks noChangeArrowheads="1"/>
                        </wps:cNvSpPr>
                        <wps:spPr bwMode="auto">
                          <a:xfrm>
                            <a:off x="3905250" y="75225"/>
                            <a:ext cx="1295399" cy="2039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8CF847" w14:textId="77777777" w:rsidR="008679A3" w:rsidRDefault="008679A3" w:rsidP="00C37AD3">
                              <w:pPr>
                                <w:pStyle w:val="NormalWeb"/>
                                <w:spacing w:line="240" w:lineRule="exact"/>
                              </w:pPr>
                              <w:r>
                                <w:rPr>
                                  <w:sz w:val="16"/>
                                  <w:szCs w:val="16"/>
                                </w:rPr>
                                <w:t>Multi plane:</w:t>
                              </w:r>
                            </w:p>
                            <w:p w14:paraId="4A1DB2C7" w14:textId="77777777" w:rsidR="008679A3" w:rsidRDefault="008679A3" w:rsidP="00C37AD3">
                              <w:pPr>
                                <w:pStyle w:val="NormalWeb"/>
                                <w:spacing w:line="240" w:lineRule="exact"/>
                                <w:ind w:firstLine="204"/>
                              </w:pPr>
                              <w:r>
                                <w:rPr>
                                  <w:sz w:val="16"/>
                                  <w:szCs w:val="16"/>
                                </w:rPr>
                                <w:t> </w:t>
                              </w:r>
                            </w:p>
                            <w:p w14:paraId="70606737" w14:textId="77777777" w:rsidR="008679A3" w:rsidRDefault="008679A3" w:rsidP="00C37AD3">
                              <w:pPr>
                                <w:pStyle w:val="NormalWeb"/>
                                <w:spacing w:line="240" w:lineRule="exact"/>
                              </w:pPr>
                              <w:r>
                                <w:rPr>
                                  <w:sz w:val="16"/>
                                  <w:szCs w:val="16"/>
                                </w:rPr>
                                <w:t>One planes is assigned to desktop plane.Remaining planes are assigned as overlays.</w:t>
                              </w:r>
                            </w:p>
                            <w:p w14:paraId="3D648A8A" w14:textId="77777777" w:rsidR="008679A3" w:rsidRDefault="008679A3" w:rsidP="00C37AD3">
                              <w:pPr>
                                <w:pStyle w:val="NormalWeb"/>
                                <w:spacing w:line="240" w:lineRule="exact"/>
                              </w:pPr>
                            </w:p>
                            <w:p w14:paraId="552396CA" w14:textId="77777777" w:rsidR="008679A3" w:rsidRDefault="008679A3" w:rsidP="00C37AD3">
                              <w:pPr>
                                <w:pStyle w:val="NormalWeb"/>
                                <w:spacing w:line="240" w:lineRule="exact"/>
                              </w:pPr>
                              <w:r>
                                <w:rPr>
                                  <w:sz w:val="16"/>
                                  <w:szCs w:val="16"/>
                                </w:rPr>
                                <w:t>RPF0-RPF4 of VSPD0 is shared in DU0 and DU3</w:t>
                              </w:r>
                            </w:p>
                            <w:p w14:paraId="515CA83C" w14:textId="77777777" w:rsidR="008679A3" w:rsidRDefault="008679A3" w:rsidP="00C37AD3">
                              <w:pPr>
                                <w:pStyle w:val="NormalWeb"/>
                                <w:spacing w:line="240" w:lineRule="exact"/>
                              </w:pPr>
                              <w:r>
                                <w:rPr>
                                  <w:color w:val="008080"/>
                                  <w:sz w:val="16"/>
                                  <w:szCs w:val="16"/>
                                  <w:u w:val="single"/>
                                </w:rPr>
                                <w:t> </w:t>
                              </w:r>
                            </w:p>
                            <w:p w14:paraId="6AAEF25E" w14:textId="77777777" w:rsidR="008679A3" w:rsidRPr="0002151E" w:rsidRDefault="008679A3" w:rsidP="00C37AD3">
                              <w:pPr>
                                <w:pStyle w:val="NormalWeb"/>
                                <w:spacing w:line="240" w:lineRule="exact"/>
                              </w:pPr>
                              <w:r w:rsidRPr="00C37AD3">
                                <w:rPr>
                                  <w:sz w:val="16"/>
                                  <w:szCs w:val="16"/>
                                </w:rPr>
                                <w:t>Two planes (One of them is desktop plane) of the RPF 0-4 are assigned to DU 3.</w:t>
                              </w:r>
                            </w:p>
                          </w:txbxContent>
                        </wps:txbx>
                        <wps:bodyPr rot="0" vert="horz" wrap="square" lIns="0" tIns="0" rIns="0" bIns="0" anchor="t" anchorCtr="0" upright="1">
                          <a:noAutofit/>
                        </wps:bodyPr>
                      </wps:wsp>
                      <wps:wsp>
                        <wps:cNvPr id="531" name="右中かっこ 531"/>
                        <wps:cNvSpPr/>
                        <wps:spPr>
                          <a:xfrm>
                            <a:off x="1393134" y="318152"/>
                            <a:ext cx="189221" cy="9144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9" name="右中かっこ 1019"/>
                        <wps:cNvSpPr/>
                        <wps:spPr>
                          <a:xfrm flipH="1">
                            <a:off x="238125" y="294530"/>
                            <a:ext cx="166257" cy="9144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2" name="コネクタ: カギ線 532"/>
                        <wps:cNvCnPr>
                          <a:stCxn id="1019" idx="1"/>
                        </wps:cNvCnPr>
                        <wps:spPr>
                          <a:xfrm flipH="1">
                            <a:off x="228600" y="751730"/>
                            <a:ext cx="9525" cy="581770"/>
                          </a:xfrm>
                          <a:prstGeom prst="bentConnector4">
                            <a:avLst>
                              <a:gd name="adj1" fmla="val 100000"/>
                              <a:gd name="adj2" fmla="val 89294"/>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82D7C8E" id="_x0000_s1262" editas="canvas" style="width:417.75pt;height:351pt;mso-position-horizontal-relative:char;mso-position-vertical-relative:line" coordsize="53054,44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">
                <v:shape id="_x0000_s1263" type="#_x0000_t75" style="position:absolute;width:53054;height:44577;visibility:visible;mso-wrap-style:square">
                  <v:fill o:detectmouseclick="t"/>
                  <v:path o:connecttype="none"/>
                </v:shape>
                <v:rect id="Rectangle 20" o:spid="_x0000_s1264" style="position:absolute;left:376;top:514;width:19717;height:2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" strokecolor="#4f81bd" strokeweight="2.5pt">
                  <v:shadow color="#868686"/>
                  <v:textbox inset="5.85pt,.7pt,5.85pt,.7pt">
                    <w:txbxContent>
                      <w:p w14:paraId="0DC2BA74" w14:textId="77777777" w:rsidR="008679A3" w:rsidRDefault="008679A3" w:rsidP="004A0DF3">
                        <w:pPr>
                          <w:pStyle w:val="Web"/>
                          <w:spacing w:after="200"/>
                          <w:jc w:val="center"/>
                        </w:pPr>
                        <w:r>
                          <w:rPr>
                            <w:rFonts w:cstheme="minorBidi"/>
                            <w:color w:val="000000" w:themeColor="text1"/>
                            <w:kern w:val="24"/>
                            <w:sz w:val="20"/>
                            <w:szCs w:val="20"/>
                          </w:rPr>
                          <w:t>VSPDL (VSPD0)</w:t>
                        </w:r>
                      </w:p>
                    </w:txbxContent>
                  </v:textbox>
                </v:rect>
                <v:rect id="Rectangle 20" o:spid="_x0000_s1265" style="position:absolute;left:21471;top:610;width:11252;height:2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" strokecolor="#4f81bd" strokeweight="2.5pt">
                  <v:shadow color="#868686"/>
                  <v:textbox inset="5.85pt,.7pt,5.85pt,.7pt">
                    <w:txbxContent>
                      <w:p w14:paraId="45463479" w14:textId="77777777" w:rsidR="008679A3" w:rsidRDefault="008679A3" w:rsidP="004A0DF3">
                        <w:pPr>
                          <w:pStyle w:val="Web"/>
                          <w:spacing w:after="200"/>
                          <w:jc w:val="center"/>
                        </w:pPr>
                        <w:r>
                          <w:rPr>
                            <w:rFonts w:cstheme="minorBidi"/>
                            <w:color w:val="000000" w:themeColor="text1"/>
                            <w:kern w:val="24"/>
                            <w:sz w:val="20"/>
                            <w:szCs w:val="20"/>
                          </w:rPr>
                          <w:t>VSPD1</w:t>
                        </w:r>
                      </w:p>
                    </w:txbxContent>
                  </v:textbox>
                </v:rect>
                <v:shape id="AutoShape 14" o:spid="_x0000_s1266" type="#_x0000_t32" style="position:absolute;left:19027;top:35624;width:19;height:8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"/>
                <v:rect id="Rectangle 16" o:spid="_x0000_s1267" style="position:absolute;left:25673;top:27035;width:13284;height:7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" strokecolor="#c0504d" strokeweight="2.5pt">
                  <v:shadow color="#868686"/>
                  <v:textbox inset="5.85pt,.7pt,5.85pt,.7pt"/>
                </v:rect>
                <v:rect id="Rectangle 17" o:spid="_x0000_s1268" style="position:absolute;left:1666;top:26984;width:23292;height:7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" strokecolor="#c0504d" strokeweight="2.5pt">
                  <v:shadow color="#868686"/>
                  <v:textbox inset="5.85pt,.7pt,5.85pt,.7pt"/>
                </v:rect>
                <v:shape id="AutoShape 24" o:spid="_x0000_s1269" type="#_x0000_t7" style="position:absolute;left:2580;top:28589;width:9144;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" adj="5944" fillcolor="#fabf8f" strokecolor="#f79646" strokeweight="1pt">
                  <v:fill color2="#f79646" focus="50%" type="gradient"/>
                  <v:shadow on="t" color="#974706" offset="1pt"/>
                  <v:textbox inset="5.85pt,.7pt,5.85pt,.7pt"/>
                </v:shape>
                <v:shape id="AutoShape 32" o:spid="_x0000_s1270" type="#_x0000_t7" style="position:absolute;left:14058;top:28599;width:9144;height:15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" adj="5944" fillcolor="#fabf8f" strokecolor="#f79646" strokeweight="1pt">
                  <v:fill color2="#f79646" focus="50%" type="gradient"/>
                  <v:shadow on="t" color="#974706" offset="1pt"/>
                  <v:textbox inset="5.85pt,.7pt,5.85pt,.7pt"/>
                </v:shape>
                <v:shape id="テキスト ボックス 888" o:spid="_x0000_s1271" type="#_x0000_t202" style="position:absolute;left:5065;top:28325;width:4559;height:2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" filled="f" stroked="f" strokeweight=".5pt">
                  <v:textbox>
                    <w:txbxContent>
                      <w:p w14:paraId="13795A8E" w14:textId="77777777" w:rsidR="008679A3" w:rsidRDefault="008679A3" w:rsidP="004A0DF3">
                        <w:pPr>
                          <w:pStyle w:val="Web"/>
                          <w:spacing w:after="200" w:line="160" w:lineRule="exact"/>
                        </w:pPr>
                        <w:r>
                          <w:rPr>
                            <w:rFonts w:cstheme="minorBidi"/>
                            <w:color w:val="000000" w:themeColor="dark1"/>
                            <w:kern w:val="24"/>
                            <w:sz w:val="14"/>
                            <w:szCs w:val="14"/>
                          </w:rPr>
                          <w:t>Plane1</w:t>
                        </w:r>
                      </w:p>
                    </w:txbxContent>
                  </v:textbox>
                </v:shape>
                <v:shape id="テキスト ボックス 4" o:spid="_x0000_s1272" type="#_x0000_t202" style="position:absolute;left:16709;top:28372;width:456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" filled="f" stroked="f" strokeweight=".5pt">
                  <v:textbox>
                    <w:txbxContent>
                      <w:p w14:paraId="09C4CC17" w14:textId="77777777" w:rsidR="008679A3" w:rsidRDefault="008679A3" w:rsidP="004A0DF3">
                        <w:pPr>
                          <w:pStyle w:val="Web"/>
                          <w:spacing w:line="160" w:lineRule="exact"/>
                        </w:pPr>
                        <w:r>
                          <w:rPr>
                            <w:rFonts w:cstheme="minorBidi"/>
                            <w:color w:val="000000" w:themeColor="dark1"/>
                            <w:kern w:val="24"/>
                            <w:sz w:val="14"/>
                            <w:szCs w:val="14"/>
                          </w:rPr>
                          <w:t>Plane3</w:t>
                        </w:r>
                      </w:p>
                      <w:p w14:paraId="5DD64EB8" w14:textId="77777777" w:rsidR="008679A3" w:rsidRDefault="008679A3" w:rsidP="004A0DF3">
                        <w:pPr>
                          <w:pStyle w:val="Web"/>
                        </w:pPr>
                        <w:r>
                          <w:rPr>
                            <w:rFonts w:cstheme="minorBidi"/>
                            <w:color w:val="000000" w:themeColor="dark1"/>
                            <w:kern w:val="24"/>
                            <w:sz w:val="12"/>
                            <w:szCs w:val="12"/>
                          </w:rPr>
                          <w:t> </w:t>
                        </w:r>
                      </w:p>
                    </w:txbxContent>
                  </v:textbox>
                </v:shape>
                <v:group id="グループ化 377" o:spid="_x0000_s1273" style="position:absolute;left:4196;top:4513;width:9144;height:1969" coordorigin="1231,4206" coordsize="9144,1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">
                  <v:shape id="AutoShape 29" o:spid="_x0000_s1274" type="#_x0000_t7" style="position:absolute;left:1231;top:4555;width:9144;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" adj="4473" fillcolor="#95b3d7" strokecolor="#95b3d7" strokeweight="1pt">
                    <v:fill color2="#dbe5f1" angle="135" focus="50%" type="gradient"/>
                    <v:shadow on="t" color="#243f60" opacity=".5" offset="1pt"/>
                    <v:textbox inset="5.85pt,.7pt,5.85pt,.7pt"/>
                  </v:shape>
                  <v:shape id="テキスト ボックス 4" o:spid="_x0000_s1275" type="#_x0000_t202" style="position:absolute;left:3509;top:4206;width:4719;height:1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" filled="f" stroked="f" strokeweight=".5pt">
                    <v:textbox>
                      <w:txbxContent>
                        <w:p w14:paraId="0FE2A34F" w14:textId="77777777" w:rsidR="008679A3" w:rsidRDefault="008679A3" w:rsidP="004A0DF3">
                          <w:pPr>
                            <w:pStyle w:val="Web"/>
                            <w:spacing w:line="160" w:lineRule="exact"/>
                          </w:pPr>
                          <w:r>
                            <w:rPr>
                              <w:rFonts w:cstheme="minorBidi"/>
                              <w:color w:val="000000"/>
                              <w:kern w:val="24"/>
                              <w:sz w:val="12"/>
                              <w:szCs w:val="12"/>
                            </w:rPr>
                            <w:t>RPF3</w:t>
                          </w:r>
                        </w:p>
                        <w:p w14:paraId="049FCFA4" w14:textId="77777777" w:rsidR="008679A3" w:rsidRDefault="008679A3" w:rsidP="004A0DF3">
                          <w:pPr>
                            <w:pStyle w:val="Web"/>
                          </w:pPr>
                          <w:r>
                            <w:rPr>
                              <w:rFonts w:cstheme="minorBidi"/>
                              <w:color w:val="008080"/>
                              <w:kern w:val="24"/>
                              <w:sz w:val="12"/>
                              <w:szCs w:val="12"/>
                            </w:rPr>
                            <w:t> </w:t>
                          </w:r>
                        </w:p>
                        <w:p w14:paraId="01ED7F91" w14:textId="77777777" w:rsidR="008679A3" w:rsidRDefault="008679A3" w:rsidP="004A0DF3">
                          <w:pPr>
                            <w:pStyle w:val="Web"/>
                          </w:pPr>
                          <w:r>
                            <w:rPr>
                              <w:rFonts w:cstheme="minorBidi"/>
                              <w:color w:val="000000" w:themeColor="dark1"/>
                              <w:kern w:val="24"/>
                              <w:sz w:val="12"/>
                              <w:szCs w:val="12"/>
                            </w:rPr>
                            <w:t> </w:t>
                          </w:r>
                        </w:p>
                      </w:txbxContent>
                    </v:textbox>
                  </v:shape>
                </v:group>
                <v:group id="グループ化 8864" o:spid="_x0000_s1276" style="position:absolute;left:4148;top:6657;width:9144;height:1886" coordorigin="1072,6349" coordsize="9144,1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">
                  <v:shape id="AutoShape 28" o:spid="_x0000_s1277" type="#_x0000_t7" style="position:absolute;left:1072;top:6733;width:9144;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" adj="4473" fillcolor="#95b3d7" strokecolor="#95b3d7" strokeweight="1pt">
                    <v:fill color2="#dbe5f1" angle="135" focus="50%" type="gradient"/>
                    <v:shadow on="t" color="#243f60" opacity=".5" offset="1pt"/>
                    <v:textbox inset="5.85pt,.7pt,5.85pt,.7pt"/>
                  </v:shape>
                  <v:shape id="テキスト ボックス 4" o:spid="_x0000_s1278" type="#_x0000_t202" style="position:absolute;left:3399;top:6349;width:4283;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" filled="f" stroked="f" strokeweight=".5pt">
                    <v:textbox>
                      <w:txbxContent>
                        <w:p w14:paraId="2C0F1ED5" w14:textId="77777777" w:rsidR="008679A3" w:rsidRDefault="008679A3" w:rsidP="004A0DF3">
                          <w:pPr>
                            <w:pStyle w:val="Web"/>
                            <w:spacing w:line="160" w:lineRule="exact"/>
                          </w:pPr>
                          <w:r>
                            <w:rPr>
                              <w:rFonts w:cstheme="minorBidi"/>
                              <w:color w:val="000000"/>
                              <w:kern w:val="24"/>
                              <w:sz w:val="12"/>
                              <w:szCs w:val="12"/>
                            </w:rPr>
                            <w:t>RPF2</w:t>
                          </w:r>
                        </w:p>
                      </w:txbxContent>
                    </v:textbox>
                  </v:shape>
                </v:group>
                <v:group id="グループ化 8878" o:spid="_x0000_s1279" style="position:absolute;left:4370;top:8603;width:9144;height:2260" coordorigin="1307,8095" coordsize="9144,2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">
                  <v:shape id="AutoShape 27" o:spid="_x0000_s1280" type="#_x0000_t7" style="position:absolute;left:1307;top:8567;width:9144;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" adj="4431" fillcolor="#95b3d7" strokecolor="#95b3d7" strokeweight="1pt">
                    <v:fill color2="#dbe5f1" angle="135" focus="50%" type="gradient"/>
                    <v:shadow on="t" color="#243f60" opacity=".5" offset="1pt"/>
                    <v:textbox inset="5.85pt,.7pt,5.85pt,.7pt"/>
                  </v:shape>
                  <v:shape id="テキスト ボックス 4" o:spid="_x0000_s1281" type="#_x0000_t202" style="position:absolute;left:3453;top:8095;width:4623;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" filled="f" stroked="f" strokeweight=".5pt">
                    <v:textbox>
                      <w:txbxContent>
                        <w:p w14:paraId="42B0E40C" w14:textId="77777777" w:rsidR="008679A3" w:rsidRDefault="008679A3" w:rsidP="004A0DF3">
                          <w:pPr>
                            <w:pStyle w:val="Web"/>
                            <w:spacing w:line="160" w:lineRule="exact"/>
                          </w:pPr>
                          <w:r>
                            <w:rPr>
                              <w:rFonts w:cstheme="minorBidi"/>
                              <w:color w:val="000000"/>
                              <w:kern w:val="24"/>
                              <w:sz w:val="12"/>
                              <w:szCs w:val="12"/>
                            </w:rPr>
                            <w:t>RPF1</w:t>
                          </w:r>
                        </w:p>
                        <w:p w14:paraId="17296DFD" w14:textId="77777777" w:rsidR="008679A3" w:rsidRDefault="008679A3" w:rsidP="004A0DF3">
                          <w:pPr>
                            <w:pStyle w:val="Web"/>
                          </w:pPr>
                          <w:r>
                            <w:rPr>
                              <w:rFonts w:cstheme="minorBidi"/>
                              <w:color w:val="008080"/>
                              <w:kern w:val="24"/>
                              <w:sz w:val="12"/>
                              <w:szCs w:val="12"/>
                            </w:rPr>
                            <w:t> </w:t>
                          </w:r>
                        </w:p>
                        <w:p w14:paraId="2B6D3D48" w14:textId="77777777" w:rsidR="008679A3" w:rsidRDefault="008679A3" w:rsidP="004A0DF3">
                          <w:pPr>
                            <w:pStyle w:val="Web"/>
                          </w:pPr>
                          <w:r>
                            <w:rPr>
                              <w:rFonts w:cstheme="minorBidi"/>
                              <w:color w:val="000000" w:themeColor="dark1"/>
                              <w:kern w:val="24"/>
                              <w:sz w:val="12"/>
                              <w:szCs w:val="12"/>
                            </w:rPr>
                            <w:t> </w:t>
                          </w:r>
                        </w:p>
                      </w:txbxContent>
                    </v:textbox>
                  </v:shape>
                </v:group>
                <v:group id="グループ化 8884" o:spid="_x0000_s1282" style="position:absolute;left:4148;top:10664;width:9144;height:1886" coordorigin="1149,10070" coordsize="9144,1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">
                  <v:shape id="AutoShape 26" o:spid="_x0000_s1283" type="#_x0000_t7" style="position:absolute;left:1149;top:10594;width:9144;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" adj="4431" fillcolor="#95b3d7" strokecolor="#95b3d7" strokeweight="1pt">
                    <v:fill color2="#dbe5f1" angle="135" focus="50%" type="gradient"/>
                    <v:shadow on="t" color="#243f60" opacity=".5" offset="1pt"/>
                    <v:textbox inset="5.85pt,.7pt,5.85pt,.7pt"/>
                  </v:shape>
                  <v:shape id="テキスト ボックス 4" o:spid="_x0000_s1284" type="#_x0000_t202" style="position:absolute;left:3453;top:10070;width:4941;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" filled="f" stroked="f" strokeweight=".5pt">
                    <v:textbox>
                      <w:txbxContent>
                        <w:p w14:paraId="33E6658C" w14:textId="77777777" w:rsidR="008679A3" w:rsidRDefault="008679A3" w:rsidP="004A0DF3">
                          <w:pPr>
                            <w:pStyle w:val="Web"/>
                            <w:spacing w:line="160" w:lineRule="exact"/>
                          </w:pPr>
                          <w:r>
                            <w:rPr>
                              <w:rFonts w:cstheme="minorBidi"/>
                              <w:color w:val="000000"/>
                              <w:kern w:val="24"/>
                              <w:sz w:val="12"/>
                              <w:szCs w:val="12"/>
                            </w:rPr>
                            <w:t>RPF0</w:t>
                          </w:r>
                        </w:p>
                      </w:txbxContent>
                    </v:textbox>
                  </v:shape>
                </v:group>
                <v:shape id="AutoShape 14" o:spid="_x0000_s1285" type="#_x0000_t32" style="position:absolute;left:7199;top:35783;width:32;height:7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"/>
                <v:rect id="正方形/長方形 460" o:spid="_x0000_s1286" style="position:absolute;left:3739;top:36545;width:6991;height:34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" filled="f" strokecolor="black [3213]">
                  <v:textbox>
                    <w:txbxContent>
                      <w:p w14:paraId="2D0CF079" w14:textId="77777777" w:rsidR="008679A3" w:rsidRDefault="008679A3" w:rsidP="004A0DF3">
                        <w:pPr>
                          <w:pStyle w:val="Web"/>
                          <w:spacing w:after="200"/>
                          <w:jc w:val="center"/>
                        </w:pPr>
                        <w:r>
                          <w:rPr>
                            <w:rFonts w:cstheme="minorBidi"/>
                            <w:color w:val="000000"/>
                            <w:kern w:val="24"/>
                            <w:sz w:val="20"/>
                            <w:szCs w:val="20"/>
                          </w:rPr>
                          <w:t>LVDS</w:t>
                        </w:r>
                      </w:p>
                    </w:txbxContent>
                  </v:textbox>
                </v:rect>
                <v:rect id="正方形/長方形 464" o:spid="_x0000_s1287" style="position:absolute;left:15554;top:36475;width:6991;height:3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" filled="f" strokecolor="black [3213]">
                  <v:textbox>
                    <w:txbxContent>
                      <w:p w14:paraId="0691D621" w14:textId="77777777" w:rsidR="008679A3" w:rsidRDefault="008679A3" w:rsidP="004A0DF3">
                        <w:pPr>
                          <w:pStyle w:val="Web"/>
                          <w:jc w:val="center"/>
                        </w:pPr>
                        <w:r>
                          <w:rPr>
                            <w:rFonts w:cstheme="minorBidi"/>
                            <w:color w:val="000000"/>
                            <w:kern w:val="24"/>
                            <w:sz w:val="20"/>
                            <w:szCs w:val="20"/>
                          </w:rPr>
                          <w:t>HDMI 0</w:t>
                        </w:r>
                      </w:p>
                    </w:txbxContent>
                  </v:textbox>
                </v:rect>
                <v:shape id="AutoShape 24" o:spid="_x0000_s1288" type="#_x0000_t7" style="position:absolute;left:2538;top:19901;width:9144;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" adj="9450" fillcolor="yellow" strokecolor="#f79646" strokeweight="1pt">
                  <v:shadow on="t" color="#974706" offset="1pt"/>
                  <v:textbox inset="5.85pt,.7pt,5.85pt,.7pt"/>
                </v:shape>
                <v:shape id="AutoShape 24" o:spid="_x0000_s1289" type="#_x0000_t7" style="position:absolute;left:2538;top:15639;width:9144;height:2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" adj="9823" fillcolor="yellow" strokecolor="#f79646" strokeweight="1pt">
                  <v:shadow on="t" color="#974706" offset="1pt"/>
                  <v:textbox inset="5.85pt,.7pt,5.85pt,.7pt"/>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カギ線コネクタ 133" o:spid="_x0000_s1290" type="#_x0000_t34" style="position:absolute;left:2286;top:13430;width:4824;height:220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" adj="22314" strokecolor="black [3213]">
                  <v:stroke endarrow="block"/>
                </v:shape>
                <v:group id="グループ化 8937" o:spid="_x0000_s1291" style="position:absolute;left:4621;top:2529;width:9144;height:1969" coordorigin="1231,2133" coordsize="9144,1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">
                  <v:shape id="AutoShape 29" o:spid="_x0000_s1292" type="#_x0000_t7" style="position:absolute;left:1231;top:2568;width:9144;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" adj="4473" fillcolor="#95b3d7" strokecolor="#95b3d7" strokeweight="1pt">
                    <v:fill color2="#dbe5f1" angle="135" focus="50%" type="gradient"/>
                    <v:shadow on="t" color="#243f60" opacity=".5" offset="1pt"/>
                    <v:textbox inset="5.85pt,.7pt,5.85pt,.7pt"/>
                  </v:shape>
                  <v:shape id="テキスト ボックス 4" o:spid="_x0000_s1293" type="#_x0000_t202" style="position:absolute;left:3125;top:2133;width:4719;height:1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" filled="f" stroked="f" strokeweight=".5pt">
                    <v:textbox>
                      <w:txbxContent>
                        <w:p w14:paraId="0A6B1617" w14:textId="77777777" w:rsidR="008679A3" w:rsidRDefault="008679A3" w:rsidP="004A0DF3">
                          <w:pPr>
                            <w:pStyle w:val="Web"/>
                            <w:spacing w:line="160" w:lineRule="exact"/>
                          </w:pPr>
                          <w:r>
                            <w:rPr>
                              <w:rFonts w:cstheme="minorBidi"/>
                              <w:color w:val="000000"/>
                              <w:kern w:val="24"/>
                              <w:sz w:val="12"/>
                              <w:szCs w:val="12"/>
                            </w:rPr>
                            <w:t>RPF4</w:t>
                          </w:r>
                        </w:p>
                        <w:p w14:paraId="493B26C1" w14:textId="77777777" w:rsidR="008679A3" w:rsidRDefault="008679A3" w:rsidP="004A0DF3">
                          <w:pPr>
                            <w:pStyle w:val="Web"/>
                          </w:pPr>
                          <w:r>
                            <w:rPr>
                              <w:rFonts w:cstheme="minorBidi"/>
                              <w:color w:val="008080"/>
                              <w:kern w:val="24"/>
                              <w:sz w:val="12"/>
                              <w:szCs w:val="12"/>
                            </w:rPr>
                            <w:t> </w:t>
                          </w:r>
                        </w:p>
                        <w:p w14:paraId="7D4A8F01" w14:textId="77777777" w:rsidR="008679A3" w:rsidRDefault="008679A3" w:rsidP="004A0DF3">
                          <w:pPr>
                            <w:pStyle w:val="Web"/>
                          </w:pPr>
                          <w:r>
                            <w:rPr>
                              <w:rFonts w:cstheme="minorBidi"/>
                              <w:color w:val="000000" w:themeColor="dark1"/>
                              <w:kern w:val="24"/>
                              <w:sz w:val="12"/>
                              <w:szCs w:val="12"/>
                            </w:rPr>
                            <w:t> </w:t>
                          </w:r>
                        </w:p>
                      </w:txbxContent>
                    </v:textbox>
                  </v:shape>
                </v:group>
                <v:shape id="直線矢印コネクタ 8941" o:spid="_x0000_s1294" type="#_x0000_t32" style="position:absolute;left:7110;top:22314;width:42;height:62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" strokecolor="black [3213]">
                  <v:stroke endarrow="block"/>
                </v:shape>
                <v:shape id="AutoShape 24" o:spid="_x0000_s1295" type="#_x0000_t7" style="position:absolute;left:22057;top:19938;width:9144;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" adj="9450" fillcolor="yellow" strokecolor="#f79646" strokeweight="1pt">
                  <v:shadow on="t" color="#974706" offset="1pt"/>
                  <v:textbox inset="5.85pt,.7pt,5.85pt,.7pt"/>
                </v:shape>
                <v:shape id="AutoShape 24" o:spid="_x0000_s1296" type="#_x0000_t7" style="position:absolute;left:22057;top:15676;width:9144;height:2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" adj="9823" fillcolor="yellow" strokecolor="#f79646" strokeweight="1pt">
                  <v:shadow on="t" color="#974706" offset="1pt"/>
                  <v:textbox inset="5.85pt,.7pt,5.85pt,.7pt"/>
                </v:shape>
                <v:shape id="直線矢印コネクタ 8944" o:spid="_x0000_s1297" type="#_x0000_t32" style="position:absolute;left:26629;top:18184;width:0;height:17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" strokecolor="black [3213]">
                  <v:stroke endarrow="block"/>
                </v:shape>
                <v:shape id="直線矢印コネクタ 8945" o:spid="_x0000_s1298" type="#_x0000_t32" style="position:absolute;left:18991;top:24098;width:0;height:42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" strokecolor="black [3213]">
                  <v:stroke endarrow="block"/>
                </v:shape>
                <v:shape id="AutoShape 32" o:spid="_x0000_s1299" type="#_x0000_t7" style="position:absolute;left:27275;top:28579;width:9144;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" adj="5944" fillcolor="#fabf8f" strokecolor="#f79646" strokeweight="1pt">
                  <v:fill color2="#f79646" focus="50%" type="gradient"/>
                  <v:shadow on="t" color="#974706" offset="1pt"/>
                  <v:textbox inset="5.85pt,.7pt,5.85pt,.7pt"/>
                </v:shape>
                <v:shape id="テキスト ボックス 4" o:spid="_x0000_s1300" type="#_x0000_t202" style="position:absolute;left:29525;top:28372;width:456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" filled="f" stroked="f" strokeweight=".5pt">
                  <v:textbox>
                    <w:txbxContent>
                      <w:p w14:paraId="7D828EAA" w14:textId="77777777" w:rsidR="008679A3" w:rsidRDefault="008679A3" w:rsidP="004A0DF3">
                        <w:pPr>
                          <w:pStyle w:val="Web"/>
                          <w:spacing w:line="160" w:lineRule="exact"/>
                        </w:pPr>
                        <w:r>
                          <w:rPr>
                            <w:rFonts w:cstheme="minorBidi"/>
                            <w:color w:val="000000" w:themeColor="dark1"/>
                            <w:kern w:val="24"/>
                            <w:sz w:val="14"/>
                            <w:szCs w:val="14"/>
                          </w:rPr>
                          <w:t>Plane3</w:t>
                        </w:r>
                      </w:p>
                      <w:p w14:paraId="14A811FC" w14:textId="77777777" w:rsidR="008679A3" w:rsidRDefault="008679A3" w:rsidP="004A0DF3">
                        <w:pPr>
                          <w:pStyle w:val="Web"/>
                        </w:pPr>
                        <w:r>
                          <w:rPr>
                            <w:rFonts w:cstheme="minorBidi"/>
                            <w:color w:val="000000" w:themeColor="dark1"/>
                            <w:kern w:val="24"/>
                            <w:sz w:val="12"/>
                            <w:szCs w:val="12"/>
                          </w:rPr>
                          <w:t> </w:t>
                        </w:r>
                      </w:p>
                    </w:txbxContent>
                  </v:textbox>
                </v:shape>
                <v:rect id="正方形/長方形 8948" o:spid="_x0000_s1301" style="position:absolute;left:27408;top:36858;width:9011;height:3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" filled="f" strokecolor="black [3213]">
                  <v:textbox>
                    <w:txbxContent>
                      <w:p w14:paraId="798E9DCF" w14:textId="77777777" w:rsidR="008679A3" w:rsidRDefault="008679A3" w:rsidP="004A0DF3">
                        <w:pPr>
                          <w:pStyle w:val="Web"/>
                          <w:jc w:val="center"/>
                        </w:pPr>
                        <w:r>
                          <w:rPr>
                            <w:rFonts w:cstheme="minorBidi"/>
                            <w:color w:val="000000"/>
                            <w:kern w:val="24"/>
                            <w:sz w:val="20"/>
                            <w:szCs w:val="20"/>
                          </w:rPr>
                          <w:t>Analog RGB</w:t>
                        </w:r>
                      </w:p>
                    </w:txbxContent>
                  </v:textbox>
                </v:rect>
                <v:shape id="AutoShape 14" o:spid="_x0000_s1302" type="#_x0000_t32" style="position:absolute;left:31908;top:35742;width:5;height:11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"/>
                <v:group id="グループ化 8955" o:spid="_x0000_s1303" style="position:absolute;left:22797;top:4498;width:9144;height:1968" coordorigin="13271,4111" coordsize="9144,1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">
                  <v:shape id="AutoShape 29" o:spid="_x0000_s1304" type="#_x0000_t7" style="position:absolute;left:13271;top:4546;width:9144;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" adj="4473" fillcolor="#95b3d7" strokecolor="#95b3d7" strokeweight="1pt">
                    <v:fill color2="#dbe5f1" angle="135" focus="50%" type="gradient"/>
                    <v:shadow on="t" color="#243f60" opacity=".5" offset="1pt"/>
                    <v:textbox inset="5.85pt,.7pt,5.85pt,.7pt"/>
                  </v:shape>
                  <v:shape id="テキスト ボックス 4" o:spid="_x0000_s1305" type="#_x0000_t202" style="position:absolute;left:15280;top:4111;width:4718;height:1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" filled="f" stroked="f" strokeweight=".5pt">
                    <v:textbox>
                      <w:txbxContent>
                        <w:p w14:paraId="5F44A7FA" w14:textId="77777777" w:rsidR="008679A3" w:rsidRDefault="008679A3" w:rsidP="004A0DF3">
                          <w:pPr>
                            <w:pStyle w:val="Web"/>
                            <w:spacing w:line="160" w:lineRule="exact"/>
                          </w:pPr>
                          <w:r>
                            <w:rPr>
                              <w:rFonts w:cstheme="minorBidi"/>
                              <w:color w:val="000000"/>
                              <w:kern w:val="24"/>
                              <w:sz w:val="12"/>
                              <w:szCs w:val="12"/>
                            </w:rPr>
                            <w:t>RPF3</w:t>
                          </w:r>
                        </w:p>
                        <w:p w14:paraId="67ED00E7" w14:textId="77777777" w:rsidR="008679A3" w:rsidRDefault="008679A3" w:rsidP="004A0DF3">
                          <w:pPr>
                            <w:pStyle w:val="Web"/>
                          </w:pPr>
                          <w:r>
                            <w:rPr>
                              <w:rFonts w:cstheme="minorBidi"/>
                              <w:color w:val="008080"/>
                              <w:kern w:val="24"/>
                              <w:sz w:val="12"/>
                              <w:szCs w:val="12"/>
                            </w:rPr>
                            <w:t> </w:t>
                          </w:r>
                        </w:p>
                        <w:p w14:paraId="0A488B04" w14:textId="77777777" w:rsidR="008679A3" w:rsidRDefault="008679A3" w:rsidP="004A0DF3">
                          <w:pPr>
                            <w:pStyle w:val="Web"/>
                          </w:pPr>
                          <w:r>
                            <w:rPr>
                              <w:rFonts w:cstheme="minorBidi"/>
                              <w:color w:val="000000" w:themeColor="dark1"/>
                              <w:kern w:val="24"/>
                              <w:sz w:val="12"/>
                              <w:szCs w:val="12"/>
                            </w:rPr>
                            <w:t> </w:t>
                          </w:r>
                        </w:p>
                      </w:txbxContent>
                    </v:textbox>
                  </v:shape>
                </v:group>
                <v:group id="グループ化 8958" o:spid="_x0000_s1306" style="position:absolute;left:22639;top:6727;width:9144;height:1886" coordorigin="13112,6340" coordsize="9144,1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">
                  <v:shape id="AutoShape 28" o:spid="_x0000_s1307" type="#_x0000_t7" style="position:absolute;left:13112;top:6724;width:9144;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" adj="4473" fillcolor="#95b3d7" strokecolor="#95b3d7" strokeweight="1pt">
                    <v:fill color2="#dbe5f1" angle="135" focus="50%" type="gradient"/>
                    <v:shadow on="t" color="#243f60" opacity=".5" offset="1pt"/>
                    <v:textbox inset="5.85pt,.7pt,5.85pt,.7pt"/>
                  </v:shape>
                  <v:shape id="テキスト ボックス 4" o:spid="_x0000_s1308" type="#_x0000_t202" style="position:absolute;left:15438;top:6340;width:4283;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" filled="f" stroked="f" strokeweight=".5pt">
                    <v:textbox>
                      <w:txbxContent>
                        <w:p w14:paraId="41931C18" w14:textId="77777777" w:rsidR="008679A3" w:rsidRDefault="008679A3" w:rsidP="004A0DF3">
                          <w:pPr>
                            <w:pStyle w:val="Web"/>
                            <w:spacing w:line="160" w:lineRule="exact"/>
                          </w:pPr>
                          <w:r>
                            <w:rPr>
                              <w:rFonts w:cstheme="minorBidi"/>
                              <w:color w:val="000000"/>
                              <w:kern w:val="24"/>
                              <w:sz w:val="12"/>
                              <w:szCs w:val="12"/>
                            </w:rPr>
                            <w:t>RPF2</w:t>
                          </w:r>
                        </w:p>
                      </w:txbxContent>
                    </v:textbox>
                  </v:shape>
                </v:group>
                <v:group id="グループ化 513" o:spid="_x0000_s1309" style="position:absolute;left:22874;top:8473;width:9144;height:2261" coordorigin="13347,8086" coordsize="9144,2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">
                  <v:shape id="AutoShape 27" o:spid="_x0000_s1310" type="#_x0000_t7" style="position:absolute;left:13347;top:8557;width:9144;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" adj="4431" fillcolor="#95b3d7" strokecolor="#95b3d7" strokeweight="1pt">
                    <v:fill color2="#dbe5f1" angle="135" focus="50%" type="gradient"/>
                    <v:shadow on="t" color="#243f60" opacity=".5" offset="1pt"/>
                    <v:textbox inset="5.85pt,.7pt,5.85pt,.7pt"/>
                  </v:shape>
                  <v:shape id="テキスト ボックス 4" o:spid="_x0000_s1311" type="#_x0000_t202" style="position:absolute;left:15492;top:8086;width:4623;height:2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" filled="f" stroked="f" strokeweight=".5pt">
                    <v:textbox>
                      <w:txbxContent>
                        <w:p w14:paraId="5E6557E9" w14:textId="77777777" w:rsidR="008679A3" w:rsidRDefault="008679A3" w:rsidP="004A0DF3">
                          <w:pPr>
                            <w:pStyle w:val="Web"/>
                            <w:spacing w:line="160" w:lineRule="exact"/>
                          </w:pPr>
                          <w:r>
                            <w:rPr>
                              <w:rFonts w:cstheme="minorBidi"/>
                              <w:color w:val="000000"/>
                              <w:kern w:val="24"/>
                              <w:sz w:val="12"/>
                              <w:szCs w:val="12"/>
                            </w:rPr>
                            <w:t>RPF1</w:t>
                          </w:r>
                        </w:p>
                        <w:p w14:paraId="70EA768F" w14:textId="77777777" w:rsidR="008679A3" w:rsidRDefault="008679A3" w:rsidP="004A0DF3">
                          <w:pPr>
                            <w:pStyle w:val="Web"/>
                          </w:pPr>
                          <w:r>
                            <w:rPr>
                              <w:rFonts w:cstheme="minorBidi"/>
                              <w:color w:val="008080"/>
                              <w:kern w:val="24"/>
                              <w:sz w:val="12"/>
                              <w:szCs w:val="12"/>
                            </w:rPr>
                            <w:t> </w:t>
                          </w:r>
                        </w:p>
                        <w:p w14:paraId="6DD341E2" w14:textId="77777777" w:rsidR="008679A3" w:rsidRDefault="008679A3" w:rsidP="004A0DF3">
                          <w:pPr>
                            <w:pStyle w:val="Web"/>
                          </w:pPr>
                          <w:r>
                            <w:rPr>
                              <w:rFonts w:cstheme="minorBidi"/>
                              <w:color w:val="000000" w:themeColor="dark1"/>
                              <w:kern w:val="24"/>
                              <w:sz w:val="12"/>
                              <w:szCs w:val="12"/>
                            </w:rPr>
                            <w:t> </w:t>
                          </w:r>
                        </w:p>
                      </w:txbxContent>
                    </v:textbox>
                  </v:shape>
                </v:group>
                <v:group id="グループ化 516" o:spid="_x0000_s1312" style="position:absolute;left:22715;top:10448;width:9144;height:1886" coordorigin="13188,10061" coordsize="9144,1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">
                  <v:shape id="AutoShape 26" o:spid="_x0000_s1313" type="#_x0000_t7" style="position:absolute;left:13188;top:10585;width:9144;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" adj="4431" fillcolor="#95b3d7" strokecolor="#95b3d7" strokeweight="1pt">
                    <v:fill color2="#dbe5f1" angle="135" focus="50%" type="gradient"/>
                    <v:shadow on="t" color="#243f60" opacity=".5" offset="1pt"/>
                    <v:textbox inset="5.85pt,.7pt,5.85pt,.7pt"/>
                  </v:shape>
                  <v:shape id="テキスト ボックス 4" o:spid="_x0000_s1314" type="#_x0000_t202" style="position:absolute;left:15493;top:10061;width:4941;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" filled="f" stroked="f" strokeweight=".5pt">
                    <v:textbox>
                      <w:txbxContent>
                        <w:p w14:paraId="2064374B" w14:textId="77777777" w:rsidR="008679A3" w:rsidRDefault="008679A3" w:rsidP="004A0DF3">
                          <w:pPr>
                            <w:pStyle w:val="Web"/>
                            <w:spacing w:line="160" w:lineRule="exact"/>
                          </w:pPr>
                          <w:r>
                            <w:rPr>
                              <w:rFonts w:cstheme="minorBidi"/>
                              <w:color w:val="000000"/>
                              <w:kern w:val="24"/>
                              <w:sz w:val="12"/>
                              <w:szCs w:val="12"/>
                            </w:rPr>
                            <w:t>RPF0</w:t>
                          </w:r>
                        </w:p>
                      </w:txbxContent>
                    </v:textbox>
                  </v:shape>
                </v:group>
                <v:shape id="カギ線コネクタ 8858" o:spid="_x0000_s1315" type="#_x0000_t35" style="position:absolute;left:23742;top:3515;width:3268;height:12194;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" adj="-10074,19235" strokecolor="black [3213]">
                  <v:stroke endarrow="block"/>
                </v:shape>
                <v:group id="グループ化 523" o:spid="_x0000_s1316" style="position:absolute;left:22797;top:2510;width:9144;height:1969" coordorigin="13271,2123" coordsize="9144,1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">
                  <v:shape id="AutoShape 29" o:spid="_x0000_s1317" type="#_x0000_t7" style="position:absolute;left:13271;top:2558;width:9144;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" adj="4473" fillcolor="#95b3d7" strokecolor="#95b3d7" strokeweight="1pt">
                    <v:fill color2="#dbe5f1" angle="135" focus="50%" type="gradient"/>
                    <v:shadow on="t" color="#243f60" opacity=".5" offset="1pt"/>
                    <v:textbox inset="5.85pt,.7pt,5.85pt,.7pt"/>
                  </v:shape>
                  <v:shape id="テキスト ボックス 4" o:spid="_x0000_s1318" type="#_x0000_t202" style="position:absolute;left:15280;top:2123;width:4718;height:1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" filled="f" stroked="f" strokeweight=".5pt">
                    <v:textbox>
                      <w:txbxContent>
                        <w:p w14:paraId="76A4F447" w14:textId="77777777" w:rsidR="008679A3" w:rsidRDefault="008679A3" w:rsidP="004A0DF3">
                          <w:pPr>
                            <w:pStyle w:val="Web"/>
                            <w:spacing w:line="160" w:lineRule="exact"/>
                          </w:pPr>
                          <w:r>
                            <w:rPr>
                              <w:rFonts w:cstheme="minorBidi"/>
                              <w:color w:val="000000"/>
                              <w:kern w:val="24"/>
                              <w:sz w:val="12"/>
                              <w:szCs w:val="12"/>
                            </w:rPr>
                            <w:t>RPF4</w:t>
                          </w:r>
                        </w:p>
                        <w:p w14:paraId="313C49DF" w14:textId="77777777" w:rsidR="008679A3" w:rsidRDefault="008679A3" w:rsidP="004A0DF3">
                          <w:pPr>
                            <w:pStyle w:val="Web"/>
                          </w:pPr>
                          <w:r>
                            <w:rPr>
                              <w:rFonts w:cstheme="minorBidi"/>
                              <w:color w:val="008080"/>
                              <w:kern w:val="24"/>
                              <w:sz w:val="12"/>
                              <w:szCs w:val="12"/>
                            </w:rPr>
                            <w:t> </w:t>
                          </w:r>
                        </w:p>
                        <w:p w14:paraId="70EAB013" w14:textId="77777777" w:rsidR="008679A3" w:rsidRDefault="008679A3" w:rsidP="004A0DF3">
                          <w:pPr>
                            <w:pStyle w:val="Web"/>
                          </w:pPr>
                          <w:r>
                            <w:rPr>
                              <w:rFonts w:cstheme="minorBidi"/>
                              <w:color w:val="000000" w:themeColor="dark1"/>
                              <w:kern w:val="24"/>
                              <w:sz w:val="12"/>
                              <w:szCs w:val="12"/>
                            </w:rPr>
                            <w:t> </w:t>
                          </w:r>
                        </w:p>
                      </w:txbxContent>
                    </v:textbox>
                  </v:shape>
                </v:group>
                <v:line id="直線コネクタ 526" o:spid="_x0000_s1319" style="position:absolute;flip:x y;visibility:visible;mso-wrap-style:square" from="22245,7670" to="23582,7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" strokecolor="#0d0d0d [3069]"/>
                <v:line id="直線コネクタ 527" o:spid="_x0000_s1320" style="position:absolute;flip:x y;visibility:visible;mso-wrap-style:square" from="22245,5527" to="23582,5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" strokecolor="#0d0d0d [3069]"/>
                <v:line id="直線コネクタ 528" o:spid="_x0000_s1321" style="position:absolute;flip:x y;visibility:visible;mso-wrap-style:square" from="22245,9622" to="23582,9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" strokecolor="#0d0d0d [3069]"/>
                <v:line id="直線コネクタ 529" o:spid="_x0000_s1322" style="position:absolute;flip:x y;visibility:visible;mso-wrap-style:square" from="22244,11527" to="23582,11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" strokecolor="#0d0d0d [3069]"/>
                <v:shape id="テキスト ボックス 4" o:spid="_x0000_s1323" type="#_x0000_t202" style="position:absolute;left:5434;top:16006;width:4941;height:1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" filled="f" stroked="f" strokeweight=".5pt">
                  <v:textbox>
                    <w:txbxContent>
                      <w:p w14:paraId="023AB0CE" w14:textId="77777777" w:rsidR="008679A3" w:rsidRDefault="008679A3" w:rsidP="004A0DF3">
                        <w:pPr>
                          <w:pStyle w:val="Web"/>
                          <w:spacing w:line="160" w:lineRule="exact"/>
                        </w:pPr>
                        <w:r>
                          <w:rPr>
                            <w:rFonts w:cstheme="minorBidi"/>
                            <w:color w:val="000000"/>
                            <w:kern w:val="24"/>
                            <w:sz w:val="12"/>
                            <w:szCs w:val="12"/>
                          </w:rPr>
                          <w:t>BRU</w:t>
                        </w:r>
                      </w:p>
                    </w:txbxContent>
                  </v:textbox>
                </v:shape>
                <v:shape id="テキスト ボックス 4" o:spid="_x0000_s1324" type="#_x0000_t202" style="position:absolute;left:24821;top:16071;width:4941;height:1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" filled="f" stroked="f" strokeweight=".5pt">
                  <v:textbox>
                    <w:txbxContent>
                      <w:p w14:paraId="53E81C65" w14:textId="77777777" w:rsidR="008679A3" w:rsidRDefault="008679A3" w:rsidP="004A0DF3">
                        <w:pPr>
                          <w:pStyle w:val="Web"/>
                          <w:spacing w:line="160" w:lineRule="exact"/>
                        </w:pPr>
                        <w:r>
                          <w:rPr>
                            <w:rFonts w:cstheme="minorBidi"/>
                            <w:color w:val="000000"/>
                            <w:kern w:val="24"/>
                            <w:sz w:val="12"/>
                            <w:szCs w:val="12"/>
                          </w:rPr>
                          <w:t>BRU</w:t>
                        </w:r>
                      </w:p>
                    </w:txbxContent>
                  </v:textbox>
                </v:shape>
                <v:shape id="テキスト ボックス 4" o:spid="_x0000_s1325" type="#_x0000_t202" style="position:absolute;left:5119;top:20310;width:4941;height:1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" filled="f" stroked="f" strokeweight=".5pt">
                  <v:textbox>
                    <w:txbxContent>
                      <w:p w14:paraId="3D2220A4" w14:textId="77777777" w:rsidR="008679A3" w:rsidRDefault="008679A3" w:rsidP="004A0DF3">
                        <w:pPr>
                          <w:pStyle w:val="Web"/>
                          <w:spacing w:line="160" w:lineRule="exact"/>
                        </w:pPr>
                        <w:r>
                          <w:rPr>
                            <w:rFonts w:cstheme="minorBidi"/>
                            <w:color w:val="000000" w:themeColor="dark1"/>
                            <w:kern w:val="24"/>
                            <w:sz w:val="12"/>
                            <w:szCs w:val="12"/>
                          </w:rPr>
                          <w:t>WPF0</w:t>
                        </w:r>
                      </w:p>
                    </w:txbxContent>
                  </v:textbox>
                </v:shape>
                <v:shape id="テキスト ボックス 4" o:spid="_x0000_s1326" type="#_x0000_t202" style="position:absolute;left:24721;top:20338;width:4941;height:1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" filled="f" stroked="f" strokeweight=".5pt">
                  <v:textbox>
                    <w:txbxContent>
                      <w:p w14:paraId="150CCD8A" w14:textId="77777777" w:rsidR="008679A3" w:rsidRDefault="008679A3" w:rsidP="004A0DF3">
                        <w:pPr>
                          <w:pStyle w:val="Web"/>
                          <w:spacing w:line="160" w:lineRule="exact"/>
                        </w:pPr>
                        <w:r>
                          <w:rPr>
                            <w:rFonts w:cstheme="minorBidi"/>
                            <w:color w:val="000000" w:themeColor="dark1"/>
                            <w:kern w:val="24"/>
                            <w:sz w:val="12"/>
                            <w:szCs w:val="12"/>
                          </w:rPr>
                          <w:t>WPF0</w:t>
                        </w:r>
                      </w:p>
                    </w:txbxContent>
                  </v:textbox>
                </v:shape>
                <v:shape id="右中かっこ 574" o:spid="_x0000_s1327" type="#_x0000_t88" style="position:absolute;left:35817;top:1195;width:1613;height:130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" adj="223" strokecolor="#4579b8 [3044]"/>
                <v:shape id="直線矢印コネクタ 575" o:spid="_x0000_s1328" type="#_x0000_t32" style="position:absolute;left:7152;top:30107;width:47;height:26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" strokecolor="black [3213]">
                  <v:stroke endarrow="block"/>
                </v:shape>
                <v:shape id="直線矢印コネクタ 9152" o:spid="_x0000_s1329" type="#_x0000_t32" style="position:absolute;left:18991;top:30436;width:36;height:21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" strokecolor="black [3213]">
                  <v:stroke endarrow="block"/>
                </v:shape>
                <v:shape id="直線矢印コネクタ 9155" o:spid="_x0000_s1330" type="#_x0000_t32" style="position:absolute;left:31808;top:30436;width:100;height:22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" strokecolor="black [3213]">
                  <v:stroke endarrow="block"/>
                </v:shape>
                <v:shape id="テキスト ボックス 9156" o:spid="_x0000_s1331" type="#_x0000_t202" style="position:absolute;left:8825;top:30911;width:8677;height:2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" fillcolor="white [3201]" stroked="f" strokeweight=".5pt">
                  <v:textbox>
                    <w:txbxContent>
                      <w:p w14:paraId="5B661DEF" w14:textId="77777777" w:rsidR="008679A3" w:rsidRDefault="008679A3" w:rsidP="004A0DF3">
                        <w:pPr>
                          <w:rPr>
                            <w:lang w:eastAsia="ja-JP"/>
                          </w:rPr>
                        </w:pPr>
                        <w:r>
                          <w:rPr>
                            <w:rFonts w:hint="eastAsia"/>
                            <w:lang w:eastAsia="ja-JP"/>
                          </w:rPr>
                          <w:t>DU0</w:t>
                        </w:r>
                        <w:r>
                          <w:rPr>
                            <w:lang w:eastAsia="ja-JP"/>
                          </w:rPr>
                          <w:t xml:space="preserve"> </w:t>
                        </w:r>
                        <w:r>
                          <w:rPr>
                            <w:rFonts w:hint="eastAsia"/>
                            <w:lang w:eastAsia="ja-JP"/>
                          </w:rPr>
                          <w:t>/</w:t>
                        </w:r>
                        <w:r>
                          <w:rPr>
                            <w:lang w:eastAsia="ja-JP"/>
                          </w:rPr>
                          <w:t xml:space="preserve"> </w:t>
                        </w:r>
                        <w:r>
                          <w:rPr>
                            <w:rFonts w:hint="eastAsia"/>
                            <w:lang w:eastAsia="ja-JP"/>
                          </w:rPr>
                          <w:t>DU1</w:t>
                        </w:r>
                      </w:p>
                    </w:txbxContent>
                  </v:textbox>
                </v:shape>
                <v:shape id="テキスト ボックス 9186" o:spid="_x0000_s1332" type="#_x0000_t202" style="position:absolute;left:33351;top:30510;width:5151;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" fillcolor="white [3201]" stroked="f" strokeweight=".5pt">
                  <v:textbox>
                    <w:txbxContent>
                      <w:p w14:paraId="7F216CDD" w14:textId="77777777" w:rsidR="008679A3" w:rsidRPr="005D2ACE" w:rsidRDefault="008679A3" w:rsidP="004A0DF3">
                        <w:pPr>
                          <w:pStyle w:val="Web"/>
                          <w:spacing w:after="200"/>
                        </w:pPr>
                        <w:r w:rsidRPr="00B94654">
                          <w:rPr>
                            <w:sz w:val="20"/>
                            <w:szCs w:val="20"/>
                          </w:rPr>
                          <w:t>DU</w:t>
                        </w:r>
                        <w:r>
                          <w:rPr>
                            <w:sz w:val="20"/>
                            <w:szCs w:val="20"/>
                          </w:rPr>
                          <w:t>3</w:t>
                        </w:r>
                      </w:p>
                    </w:txbxContent>
                  </v:textbox>
                </v:shape>
                <v:rect id="Rectangle 23" o:spid="_x0000_s1333" style="position:absolute;left:16360;top:32576;width:5334;height:30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" fillcolor="#dafda7" stroked="f">
                  <v:fill color2="#f5ffe6" rotate="t" angle="180" colors="0 #dafda7;22938f #e4fdc2;1 #f5ffe6" focus="100%" type="gradient"/>
                  <v:shadow on="t" color="black" opacity="24903f" origin=",.5" offset="0,.55556mm"/>
                  <v:textbox inset="0,0,0,0">
                    <w:txbxContent>
                      <w:p w14:paraId="67706695" w14:textId="77777777" w:rsidR="008679A3" w:rsidRDefault="008679A3" w:rsidP="004A0DF3">
                        <w:pPr>
                          <w:pStyle w:val="Web"/>
                          <w:jc w:val="center"/>
                        </w:pPr>
                        <w:r>
                          <w:rPr>
                            <w:rFonts w:ascii="Calibri" w:hAnsi="Calibri" w:cstheme="minorBidi"/>
                            <w:color w:val="000000"/>
                            <w:kern w:val="24"/>
                          </w:rPr>
                          <w:t>DU1</w:t>
                        </w:r>
                      </w:p>
                    </w:txbxContent>
                  </v:textbox>
                </v:rect>
                <v:rect id="Rectangle 23" o:spid="_x0000_s1334" style="position:absolute;left:4532;top:32735;width:5334;height:30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" fillcolor="#dafda7" stroked="f">
                  <v:fill color2="#f5ffe6" rotate="t" angle="180" colors="0 #dafda7;22938f #e4fdc2;1 #f5ffe6" focus="100%" type="gradient"/>
                  <v:shadow on="t" color="black" opacity="24903f" origin=",.5" offset="0,.55556mm"/>
                  <v:textbox inset="0,0,0,0">
                    <w:txbxContent>
                      <w:p w14:paraId="00939876" w14:textId="77777777" w:rsidR="008679A3" w:rsidRDefault="008679A3" w:rsidP="004A0DF3">
                        <w:pPr>
                          <w:pStyle w:val="Web"/>
                          <w:jc w:val="center"/>
                        </w:pPr>
                        <w:r>
                          <w:rPr>
                            <w:rFonts w:ascii="Calibri" w:hAnsi="Calibri" w:cstheme="minorBidi"/>
                            <w:color w:val="000000"/>
                            <w:kern w:val="24"/>
                          </w:rPr>
                          <w:t>DU0</w:t>
                        </w:r>
                      </w:p>
                    </w:txbxContent>
                  </v:textbox>
                </v:rect>
                <v:rect id="Rectangle 23" o:spid="_x0000_s1335" style="position:absolute;left:29241;top:32701;width:5334;height:3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" fillcolor="#dafda7" stroked="f">
                  <v:fill color2="#f5ffe6" rotate="t" angle="180" colors="0 #dafda7;22938f #e4fdc2;1 #f5ffe6" focus="100%" type="gradient"/>
                  <v:shadow on="t" color="black" opacity="24903f" origin=",.5" offset="0,.55556mm"/>
                  <v:textbox inset="0,0,0,0">
                    <w:txbxContent>
                      <w:p w14:paraId="4BF20652" w14:textId="77777777" w:rsidR="008679A3" w:rsidRDefault="008679A3" w:rsidP="004A0DF3">
                        <w:pPr>
                          <w:pStyle w:val="Web"/>
                          <w:jc w:val="center"/>
                        </w:pPr>
                        <w:r>
                          <w:rPr>
                            <w:rFonts w:ascii="Calibri" w:hAnsi="Calibri" w:cstheme="minorBidi"/>
                            <w:color w:val="000000"/>
                            <w:kern w:val="24"/>
                          </w:rPr>
                          <w:t>DU3</w:t>
                        </w:r>
                      </w:p>
                    </w:txbxContent>
                  </v:textbox>
                </v:rect>
                <v:shape id="直線矢印コネクタ 9174" o:spid="_x0000_s1336" type="#_x0000_t32" style="position:absolute;left:32177;top:25908;width:0;height:24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" strokecolor="black [3213]">
                  <v:stroke endarrow="block"/>
                </v:shape>
                <v:shape id="円弧 9176" o:spid="_x0000_s1337" style="position:absolute;left:17502;top:24574;width:2572;height:2067;visibility:visible;mso-wrap-style:square;v-text-anchor:middle" coordsize="257175,20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" path="m768,114613nsc-5128,71463,23164,29952,71584,10708v36062,-14332,78393,-14275,114394,154c234373,30258,262494,71915,256340,115092l128588,103335,768,114613xem768,114613nfc-5128,71463,23164,29952,71584,10708v36062,-14332,78393,-14275,114394,154c234373,30258,262494,71915,256340,115092e" filled="f" strokecolor="#4579b8 [3044]">
                  <v:path arrowok="t" o:connecttype="custom" o:connectlocs="768,114613;71584,10708;185978,10862;256340,115092" o:connectangles="0,0,0,0"/>
                </v:shape>
                <v:line id="直線コネクタ 9177" o:spid="_x0000_s1338" style="position:absolute;flip:x y;visibility:visible;mso-wrap-style:square" from="20093,25707" to="32177,25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" strokecolor="#4579b8 [3044]"/>
                <v:line id="直線コネクタ 9178" o:spid="_x0000_s1339" style="position:absolute;flip:x;visibility:visible;mso-wrap-style:square" from="15144,25602" to="17502,25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" strokecolor="#4579b8 [3044]"/>
                <v:shape id="AutoShape 24" o:spid="_x0000_s1340" type="#_x0000_t7" style="position:absolute;left:10480;top:19922;width:9144;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" adj="9450" fillcolor="yellow" strokecolor="#f79646" strokeweight="1pt">
                  <v:shadow on="t" color="#974706" offset="1pt"/>
                  <v:textbox inset="5.85pt,.7pt,5.85pt,.7pt"/>
                </v:shape>
                <v:shape id="AutoShape 24" o:spid="_x0000_s1341" type="#_x0000_t7" style="position:absolute;left:10949;top:15735;width:9144;height:2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" adj="9409" fillcolor="yellow" strokecolor="#f79646" strokeweight="1pt">
                  <v:shadow on="t" color="#974706" offset="1pt"/>
                  <v:textbox inset="5.85pt,.7pt,5.85pt,.7pt"/>
                </v:shape>
                <v:shape id="直線矢印コネクタ 9181" o:spid="_x0000_s1342" type="#_x0000_t32" style="position:absolute;left:7241;top:18453;width:0;height:17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" strokecolor="black [3213]">
                  <v:stroke endarrow="block"/>
                </v:shape>
                <v:shape id="テキスト ボックス 4" o:spid="_x0000_s1343" type="#_x0000_t202" style="position:absolute;left:13661;top:16217;width:4941;height:1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" filled="f" stroked="f" strokeweight=".5pt">
                  <v:textbox>
                    <w:txbxContent>
                      <w:p w14:paraId="7935106A" w14:textId="77777777" w:rsidR="008679A3" w:rsidRDefault="008679A3" w:rsidP="004A0DF3">
                        <w:pPr>
                          <w:pStyle w:val="Web"/>
                          <w:spacing w:line="160" w:lineRule="exact"/>
                        </w:pPr>
                        <w:r>
                          <w:rPr>
                            <w:color w:val="000000"/>
                            <w:kern w:val="24"/>
                            <w:sz w:val="12"/>
                            <w:szCs w:val="12"/>
                          </w:rPr>
                          <w:t>BRS*</w:t>
                        </w:r>
                      </w:p>
                    </w:txbxContent>
                  </v:textbox>
                </v:shape>
                <v:shape id="テキスト ボックス 4" o:spid="_x0000_s1344" type="#_x0000_t202" style="position:absolute;left:13064;top:20329;width:4941;height:18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" filled="f" stroked="f" strokeweight=".5pt">
                  <v:textbox>
                    <w:txbxContent>
                      <w:p w14:paraId="043052F0" w14:textId="77777777" w:rsidR="008679A3" w:rsidRDefault="008679A3" w:rsidP="004A0DF3">
                        <w:pPr>
                          <w:pStyle w:val="Web"/>
                          <w:spacing w:line="160" w:lineRule="exact"/>
                        </w:pPr>
                        <w:r>
                          <w:rPr>
                            <w:color w:val="000000"/>
                            <w:kern w:val="24"/>
                            <w:sz w:val="12"/>
                            <w:szCs w:val="12"/>
                          </w:rPr>
                          <w:t>WPF1</w:t>
                        </w:r>
                      </w:p>
                    </w:txbxContent>
                  </v:textbox>
                </v:shape>
                <v:shape id="カギ線コネクタ 918" o:spid="_x0000_s1345" type="#_x0000_t35" style="position:absolute;left:15823;top:7753;width:127;height:8392;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" adj="-129600,16684" strokecolor="black [3213]">
                  <v:stroke endarrow="block"/>
                </v:shape>
                <v:shape id="直線矢印コネクタ 9191" o:spid="_x0000_s1346" type="#_x0000_t32" style="position:absolute;left:15375;top:18348;width:0;height:17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" strokecolor="black [3213]">
                  <v:stroke endarrow="block"/>
                </v:shape>
                <v:line id="直線コネクタ 9192" o:spid="_x0000_s1347" style="position:absolute;flip:y;visibility:visible;mso-wrap-style:square" from="15144,22431" to="15147,25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" strokecolor="#4579b8 [3044]"/>
                <v:line id="直線コネクタ 9194" o:spid="_x0000_s1348" style="position:absolute;visibility:visible;mso-wrap-style:square" from="18951,24060" to="26765,24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" strokecolor="#4579b8 [3044]"/>
                <v:line id="直線コネクタ 9198" o:spid="_x0000_s1349" style="position:absolute;visibility:visible;mso-wrap-style:square" from="26759,22361" to="26759,240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" strokecolor="#4579b8 [3044]"/>
                <v:shape id="Text Box 34" o:spid="_x0000_s1350" type="#_x0000_t202" style="position:absolute;left:39052;top:752;width:12954;height:20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" stroked="f">
                  <v:textbox inset="0,0,0,0">
                    <w:txbxContent>
                      <w:p w14:paraId="5B8CF847" w14:textId="77777777" w:rsidR="008679A3" w:rsidRDefault="008679A3" w:rsidP="00C37AD3">
                        <w:pPr>
                          <w:pStyle w:val="Web"/>
                          <w:spacing w:line="240" w:lineRule="exact"/>
                        </w:pPr>
                        <w:r>
                          <w:rPr>
                            <w:sz w:val="16"/>
                            <w:szCs w:val="16"/>
                          </w:rPr>
                          <w:t>Multi plane:</w:t>
                        </w:r>
                      </w:p>
                      <w:p w14:paraId="4A1DB2C7" w14:textId="77777777" w:rsidR="008679A3" w:rsidRDefault="008679A3" w:rsidP="00C37AD3">
                        <w:pPr>
                          <w:pStyle w:val="Web"/>
                          <w:spacing w:line="240" w:lineRule="exact"/>
                          <w:ind w:firstLine="204"/>
                        </w:pPr>
                        <w:r>
                          <w:rPr>
                            <w:sz w:val="16"/>
                            <w:szCs w:val="16"/>
                          </w:rPr>
                          <w:t> </w:t>
                        </w:r>
                      </w:p>
                      <w:p w14:paraId="70606737" w14:textId="77777777" w:rsidR="008679A3" w:rsidRDefault="008679A3" w:rsidP="00C37AD3">
                        <w:pPr>
                          <w:pStyle w:val="Web"/>
                          <w:spacing w:line="240" w:lineRule="exact"/>
                        </w:pPr>
                        <w:r>
                          <w:rPr>
                            <w:sz w:val="16"/>
                            <w:szCs w:val="16"/>
                          </w:rPr>
                          <w:t>One planes is assigned to desktop plane.Remaining planes are assigned as overlays.</w:t>
                        </w:r>
                      </w:p>
                      <w:p w14:paraId="3D648A8A" w14:textId="77777777" w:rsidR="008679A3" w:rsidRDefault="008679A3" w:rsidP="00C37AD3">
                        <w:pPr>
                          <w:pStyle w:val="Web"/>
                          <w:spacing w:line="240" w:lineRule="exact"/>
                        </w:pPr>
                      </w:p>
                      <w:p w14:paraId="552396CA" w14:textId="77777777" w:rsidR="008679A3" w:rsidRDefault="008679A3" w:rsidP="00C37AD3">
                        <w:pPr>
                          <w:pStyle w:val="Web"/>
                          <w:spacing w:line="240" w:lineRule="exact"/>
                        </w:pPr>
                        <w:r>
                          <w:rPr>
                            <w:sz w:val="16"/>
                            <w:szCs w:val="16"/>
                          </w:rPr>
                          <w:t>RPF0-RPF4 of VSPD0 is shared in DU0 and DU3</w:t>
                        </w:r>
                      </w:p>
                      <w:p w14:paraId="515CA83C" w14:textId="77777777" w:rsidR="008679A3" w:rsidRDefault="008679A3" w:rsidP="00C37AD3">
                        <w:pPr>
                          <w:pStyle w:val="Web"/>
                          <w:spacing w:line="240" w:lineRule="exact"/>
                        </w:pPr>
                        <w:r>
                          <w:rPr>
                            <w:color w:val="008080"/>
                            <w:sz w:val="16"/>
                            <w:szCs w:val="16"/>
                            <w:u w:val="single"/>
                          </w:rPr>
                          <w:t> </w:t>
                        </w:r>
                      </w:p>
                      <w:p w14:paraId="6AAEF25E" w14:textId="77777777" w:rsidR="008679A3" w:rsidRPr="0002151E" w:rsidRDefault="008679A3" w:rsidP="00C37AD3">
                        <w:pPr>
                          <w:pStyle w:val="Web"/>
                          <w:spacing w:line="240" w:lineRule="exact"/>
                        </w:pPr>
                        <w:r w:rsidRPr="00C37AD3">
                          <w:rPr>
                            <w:sz w:val="16"/>
                            <w:szCs w:val="16"/>
                          </w:rPr>
                          <w:t>Two planes (One of them is desktop plane) of the RPF 0-4 are assigned to DU 3.</w:t>
                        </w:r>
                      </w:p>
                    </w:txbxContent>
                  </v:textbox>
                </v:shape>
                <v:shape id="右中かっこ 531" o:spid="_x0000_s1351" type="#_x0000_t88" style="position:absolute;left:13931;top:3181;width:1892;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" adj="372" strokecolor="#4579b8 [3044]"/>
                <v:shape id="右中かっこ 1019" o:spid="_x0000_s1352" type="#_x0000_t88" style="position:absolute;left:2381;top:2945;width:1662;height:9144;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" adj="327" strokecolor="#4579b8 [3044]"/>
                <v:shape id="コネクタ: カギ線 532" o:spid="_x0000_s1353" type="#_x0000_t35" style="position:absolute;left:2286;top:7517;width:95;height:5818;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" adj="21600,19288" strokecolor="#4579b8 [3044]"/>
                <w10:anchorlock/>
              </v:group>
            </w:pict>
          </mc:Fallback>
        </mc:AlternateContent>
      </w:r>
    </w:p>
    <w:p w14:paraId="6D773E33" w14:textId="2E12153B" w:rsidR="00291D96" w:rsidRDefault="004A0DF3" w:rsidP="00C37AD3">
      <w:pPr>
        <w:pStyle w:val="figuretitle"/>
        <w:rPr>
          <w:lang w:eastAsia="ja-JP"/>
        </w:rPr>
      </w:pPr>
      <w:r>
        <w:t xml:space="preserve">Figure </w:t>
      </w:r>
      <w:r w:rsidR="00910085">
        <w:rPr>
          <w:noProof/>
        </w:rPr>
        <w:fldChar w:fldCharType="begin"/>
      </w:r>
      <w:r w:rsidR="00910085">
        <w:rPr>
          <w:noProof/>
        </w:rPr>
        <w:instrText xml:space="preserve"> STYLEREF 1 \s </w:instrText>
      </w:r>
      <w:r w:rsidR="00910085">
        <w:rPr>
          <w:noProof/>
        </w:rPr>
        <w:fldChar w:fldCharType="separate"/>
      </w:r>
      <w:r w:rsidR="00253C6E">
        <w:rPr>
          <w:noProof/>
        </w:rPr>
        <w:t>1</w:t>
      </w:r>
      <w:r w:rsidR="00910085">
        <w:rPr>
          <w:noProof/>
        </w:rPr>
        <w:fldChar w:fldCharType="end"/>
      </w:r>
      <w:r w:rsidR="00BC41F1">
        <w:noBreakHyphen/>
      </w:r>
      <w:r w:rsidR="00910085">
        <w:rPr>
          <w:noProof/>
        </w:rPr>
        <w:fldChar w:fldCharType="begin"/>
      </w:r>
      <w:r w:rsidR="00910085">
        <w:rPr>
          <w:noProof/>
        </w:rPr>
        <w:instrText xml:space="preserve"> SEQ Figure \* ARABIC \s 1 </w:instrText>
      </w:r>
      <w:r w:rsidR="00910085">
        <w:rPr>
          <w:noProof/>
        </w:rPr>
        <w:fldChar w:fldCharType="separate"/>
      </w:r>
      <w:r w:rsidR="00253C6E">
        <w:rPr>
          <w:noProof/>
        </w:rPr>
        <w:t>3</w:t>
      </w:r>
      <w:r w:rsidR="00910085">
        <w:rPr>
          <w:noProof/>
        </w:rPr>
        <w:fldChar w:fldCharType="end"/>
      </w:r>
      <w:r>
        <w:rPr>
          <w:lang w:eastAsia="ja-JP"/>
        </w:rPr>
        <w:t xml:space="preserve"> accesses</w:t>
      </w:r>
      <w:r>
        <w:rPr>
          <w:rFonts w:hint="eastAsia"/>
          <w:lang w:eastAsia="ja-JP"/>
        </w:rPr>
        <w:t xml:space="preserve"> of </w:t>
      </w:r>
      <w:r>
        <w:rPr>
          <w:lang w:eastAsia="ja-JP"/>
        </w:rPr>
        <w:t>layers (</w:t>
      </w:r>
      <w:r>
        <w:rPr>
          <w:rFonts w:hint="eastAsia"/>
          <w:lang w:eastAsia="ja-JP"/>
        </w:rPr>
        <w:t xml:space="preserve">R-Car </w:t>
      </w:r>
      <w:r>
        <w:rPr>
          <w:lang w:eastAsia="ja-JP"/>
        </w:rPr>
        <w:t>M3N</w:t>
      </w:r>
      <w:r>
        <w:rPr>
          <w:rFonts w:hint="eastAsia"/>
          <w:lang w:eastAsia="ja-JP"/>
        </w:rPr>
        <w:t>)</w:t>
      </w:r>
    </w:p>
    <w:p w14:paraId="129A1946" w14:textId="5B6DEBAD" w:rsidR="00C37AD3" w:rsidRDefault="00C37AD3" w:rsidP="00C37AD3">
      <w:pPr>
        <w:overflowPunct/>
        <w:autoSpaceDE/>
        <w:autoSpaceDN/>
        <w:adjustRightInd/>
        <w:spacing w:after="0" w:line="240" w:lineRule="auto"/>
        <w:ind w:left="200" w:hangingChars="100" w:hanging="200"/>
        <w:textAlignment w:val="auto"/>
      </w:pPr>
      <w:r>
        <w:rPr>
          <w:lang w:eastAsia="ja-JP"/>
        </w:rPr>
        <w:t xml:space="preserve">* The number of RPFs used in BRS can be selected with dtsi file. </w:t>
      </w:r>
      <w:r>
        <w:rPr>
          <w:rFonts w:hint="eastAsia"/>
          <w:lang w:eastAsia="ja-JP"/>
        </w:rPr>
        <w:t>Please refer to</w:t>
      </w:r>
      <w:r>
        <w:rPr>
          <w:lang w:eastAsia="ja-JP"/>
        </w:rPr>
        <w:t xml:space="preserve"> </w:t>
      </w:r>
      <w:r>
        <w:rPr>
          <w:lang w:eastAsia="ja-JP"/>
        </w:rPr>
        <w:fldChar w:fldCharType="begin"/>
      </w:r>
      <w:r>
        <w:rPr>
          <w:lang w:eastAsia="ja-JP"/>
        </w:rPr>
        <w:instrText xml:space="preserve"> REF _Ref473222797 \r \h </w:instrText>
      </w:r>
      <w:r>
        <w:rPr>
          <w:lang w:eastAsia="ja-JP"/>
        </w:rPr>
      </w:r>
      <w:r>
        <w:rPr>
          <w:lang w:eastAsia="ja-JP"/>
        </w:rPr>
        <w:fldChar w:fldCharType="separate"/>
      </w:r>
      <w:r w:rsidR="00253C6E">
        <w:rPr>
          <w:lang w:eastAsia="ja-JP"/>
        </w:rPr>
        <w:t>4.5</w:t>
      </w:r>
      <w:r>
        <w:rPr>
          <w:lang w:eastAsia="ja-JP"/>
        </w:rPr>
        <w:fldChar w:fldCharType="end"/>
      </w:r>
      <w:r>
        <w:rPr>
          <w:lang w:eastAsia="ja-JP"/>
        </w:rPr>
        <w:t xml:space="preserve"> </w:t>
      </w:r>
      <w:r>
        <w:rPr>
          <w:lang w:eastAsia="ja-JP"/>
        </w:rPr>
        <w:fldChar w:fldCharType="begin"/>
      </w:r>
      <w:r>
        <w:rPr>
          <w:lang w:eastAsia="ja-JP"/>
        </w:rPr>
        <w:instrText xml:space="preserve"> REF _Ref473222797 \h </w:instrText>
      </w:r>
      <w:r>
        <w:rPr>
          <w:lang w:eastAsia="ja-JP"/>
        </w:rPr>
      </w:r>
      <w:r>
        <w:rPr>
          <w:lang w:eastAsia="ja-JP"/>
        </w:rPr>
        <w:fldChar w:fldCharType="separate"/>
      </w:r>
      <w:r w:rsidR="00253C6E">
        <w:rPr>
          <w:lang w:eastAsia="ja-JP"/>
        </w:rPr>
        <w:t>BRS number setting</w:t>
      </w:r>
      <w:r>
        <w:rPr>
          <w:lang w:eastAsia="ja-JP"/>
        </w:rPr>
        <w:fldChar w:fldCharType="end"/>
      </w:r>
      <w:r>
        <w:rPr>
          <w:lang w:eastAsia="ja-JP"/>
        </w:rPr>
        <w:t>for details.</w:t>
      </w:r>
      <w:r w:rsidRPr="00FF43A5">
        <w:t xml:space="preserve"> </w:t>
      </w:r>
    </w:p>
    <w:p w14:paraId="3CC857E4" w14:textId="77777777" w:rsidR="00C37AD3" w:rsidRPr="006A3E55" w:rsidRDefault="00C37AD3" w:rsidP="00775E7B">
      <w:pPr>
        <w:rPr>
          <w:lang w:eastAsia="ja-JP"/>
        </w:rPr>
      </w:pPr>
    </w:p>
    <w:tbl>
      <w:tblPr>
        <w:tblStyle w:val="TableGrid"/>
        <w:tblW w:w="9801" w:type="dxa"/>
        <w:tblInd w:w="-5" w:type="dxa"/>
        <w:tblLook w:val="04A0" w:firstRow="1" w:lastRow="0" w:firstColumn="1" w:lastColumn="0" w:noHBand="0" w:noVBand="1"/>
      </w:tblPr>
      <w:tblGrid>
        <w:gridCol w:w="9801"/>
      </w:tblGrid>
      <w:tr w:rsidR="00291D96" w14:paraId="7CCAFDC9" w14:textId="77777777" w:rsidTr="00C37AD3">
        <w:trPr>
          <w:trHeight w:val="8041"/>
        </w:trPr>
        <w:tc>
          <w:tcPr>
            <w:tcW w:w="9801" w:type="dxa"/>
          </w:tcPr>
          <w:p w14:paraId="6CE087EA" w14:textId="77777777" w:rsidR="00291D96" w:rsidRDefault="00291D96" w:rsidP="00C37AD3">
            <w:pPr>
              <w:keepNext/>
              <w:overflowPunct/>
              <w:autoSpaceDE/>
              <w:autoSpaceDN/>
              <w:adjustRightInd/>
              <w:spacing w:after="0" w:line="240" w:lineRule="auto"/>
              <w:ind w:left="799"/>
              <w:textAlignment w:val="auto"/>
              <w:rPr>
                <w:lang w:eastAsia="ja-JP"/>
              </w:rPr>
            </w:pPr>
            <w:r>
              <w:rPr>
                <w:rFonts w:ascii="MS PGothic" w:eastAsia="MS PGothic" w:hAnsi="MS PGothic"/>
                <w:noProof/>
                <w:kern w:val="2"/>
                <w:sz w:val="21"/>
                <w:szCs w:val="21"/>
              </w:rPr>
              <w:lastRenderedPageBreak/>
              <mc:AlternateContent>
                <mc:Choice Requires="wpc">
                  <w:drawing>
                    <wp:inline distT="0" distB="0" distL="0" distR="0" wp14:anchorId="196F7A02" wp14:editId="37348047">
                      <wp:extent cx="5072333" cy="4902835"/>
                      <wp:effectExtent l="0" t="0" r="0" b="12065"/>
                      <wp:docPr id="1106" name="キャンバス 79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943" name="Rectangle 20"/>
                              <wps:cNvSpPr>
                                <a:spLocks noChangeArrowheads="1"/>
                              </wps:cNvSpPr>
                              <wps:spPr bwMode="auto">
                                <a:xfrm>
                                  <a:off x="2269346" y="163901"/>
                                  <a:ext cx="1125220" cy="2266950"/>
                                </a:xfrm>
                                <a:prstGeom prst="rect">
                                  <a:avLst/>
                                </a:prstGeom>
                                <a:solidFill>
                                  <a:srgbClr val="FFFFFF"/>
                                </a:solidFill>
                                <a:ln w="31750">
                                  <a:solidFill>
                                    <a:srgbClr val="4F81BD"/>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E9DE384" w14:textId="77777777" w:rsidR="008679A3" w:rsidRDefault="008679A3" w:rsidP="00291D96">
                                    <w:pPr>
                                      <w:pStyle w:val="NormalWeb"/>
                                      <w:spacing w:after="200"/>
                                      <w:jc w:val="center"/>
                                    </w:pPr>
                                    <w:r>
                                      <w:rPr>
                                        <w:rFonts w:cstheme="minorBidi"/>
                                        <w:color w:val="000000" w:themeColor="text1"/>
                                        <w:kern w:val="24"/>
                                        <w:sz w:val="20"/>
                                        <w:szCs w:val="20"/>
                                      </w:rPr>
                                      <w:t>VSPD1</w:t>
                                    </w:r>
                                  </w:p>
                                </w:txbxContent>
                              </wps:txbx>
                              <wps:bodyPr rot="0" vert="horz" wrap="square" lIns="74295" tIns="8890" rIns="74295" bIns="8890" anchor="t" anchorCtr="0" upright="1">
                                <a:noAutofit/>
                              </wps:bodyPr>
                            </wps:wsp>
                            <wps:wsp>
                              <wps:cNvPr id="945" name="Text Box 34"/>
                              <wps:cNvSpPr txBox="1">
                                <a:spLocks noChangeArrowheads="1"/>
                              </wps:cNvSpPr>
                              <wps:spPr bwMode="auto">
                                <a:xfrm>
                                  <a:off x="3785091" y="374086"/>
                                  <a:ext cx="1003300" cy="10598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05CA2C" w14:textId="77777777" w:rsidR="008679A3" w:rsidRDefault="008679A3" w:rsidP="00291D96">
                                    <w:pPr>
                                      <w:pStyle w:val="BodyText"/>
                                      <w:spacing w:line="240" w:lineRule="auto"/>
                                      <w:ind w:firstLine="0"/>
                                      <w:rPr>
                                        <w:sz w:val="16"/>
                                      </w:rPr>
                                    </w:pPr>
                                    <w:r>
                                      <w:rPr>
                                        <w:sz w:val="16"/>
                                      </w:rPr>
                                      <w:t>M</w:t>
                                    </w:r>
                                    <w:r>
                                      <w:rPr>
                                        <w:rFonts w:hint="eastAsia"/>
                                        <w:sz w:val="16"/>
                                      </w:rPr>
                                      <w:t xml:space="preserve">ulti </w:t>
                                    </w:r>
                                    <w:r>
                                      <w:rPr>
                                        <w:sz w:val="16"/>
                                      </w:rPr>
                                      <w:t>plane:</w:t>
                                    </w:r>
                                  </w:p>
                                  <w:p w14:paraId="2529C943" w14:textId="77777777" w:rsidR="008679A3" w:rsidRDefault="008679A3" w:rsidP="00291D96">
                                    <w:pPr>
                                      <w:pStyle w:val="BodyText"/>
                                      <w:spacing w:line="240" w:lineRule="auto"/>
                                      <w:ind w:firstLine="0"/>
                                      <w:rPr>
                                        <w:sz w:val="16"/>
                                      </w:rPr>
                                    </w:pPr>
                                  </w:p>
                                  <w:p w14:paraId="4F1AC98F" w14:textId="77777777" w:rsidR="008679A3" w:rsidRPr="00052E79" w:rsidRDefault="008679A3" w:rsidP="00291D96">
                                    <w:pPr>
                                      <w:pStyle w:val="BodyText"/>
                                      <w:spacing w:line="240" w:lineRule="auto"/>
                                      <w:ind w:firstLine="0"/>
                                      <w:rPr>
                                        <w:sz w:val="16"/>
                                      </w:rPr>
                                    </w:pPr>
                                    <w:r w:rsidRPr="00052E79">
                                      <w:rPr>
                                        <w:sz w:val="16"/>
                                      </w:rPr>
                                      <w:t>One plane</w:t>
                                    </w:r>
                                    <w:r>
                                      <w:rPr>
                                        <w:sz w:val="16"/>
                                      </w:rPr>
                                      <w:t xml:space="preserve"> </w:t>
                                    </w:r>
                                    <w:r w:rsidRPr="00052E79">
                                      <w:rPr>
                                        <w:sz w:val="16"/>
                                      </w:rPr>
                                      <w:t>(RPF0) is assigned to desktop plane.</w:t>
                                    </w:r>
                                  </w:p>
                                  <w:p w14:paraId="51B351F5" w14:textId="77777777" w:rsidR="008679A3" w:rsidRDefault="008679A3" w:rsidP="00291D96">
                                    <w:pPr>
                                      <w:pStyle w:val="BodyText"/>
                                      <w:spacing w:line="240" w:lineRule="auto"/>
                                      <w:ind w:firstLine="0"/>
                                      <w:rPr>
                                        <w:sz w:val="16"/>
                                      </w:rPr>
                                    </w:pPr>
                                    <w:r w:rsidRPr="00052E79">
                                      <w:rPr>
                                        <w:sz w:val="16"/>
                                      </w:rPr>
                                      <w:t xml:space="preserve">Remaining </w:t>
                                    </w:r>
                                    <w:r>
                                      <w:rPr>
                                        <w:sz w:val="16"/>
                                      </w:rPr>
                                      <w:t>four</w:t>
                                    </w:r>
                                    <w:r w:rsidRPr="00052E79">
                                      <w:rPr>
                                        <w:sz w:val="16"/>
                                      </w:rPr>
                                      <w:t xml:space="preserve"> planes</w:t>
                                    </w:r>
                                    <w:r>
                                      <w:rPr>
                                        <w:sz w:val="16"/>
                                      </w:rPr>
                                      <w:t xml:space="preserve"> </w:t>
                                    </w:r>
                                    <w:r w:rsidRPr="00052E79">
                                      <w:rPr>
                                        <w:sz w:val="16"/>
                                      </w:rPr>
                                      <w:t>(RPF1-</w:t>
                                    </w:r>
                                    <w:r>
                                      <w:rPr>
                                        <w:sz w:val="16"/>
                                      </w:rPr>
                                      <w:t>4</w:t>
                                    </w:r>
                                    <w:r w:rsidRPr="00052E79">
                                      <w:rPr>
                                        <w:sz w:val="16"/>
                                      </w:rPr>
                                      <w:t>) are assigned as overlays.</w:t>
                                    </w:r>
                                    <w:r>
                                      <w:rPr>
                                        <w:sz w:val="16"/>
                                      </w:rPr>
                                      <w:t>M</w:t>
                                    </w:r>
                                    <w:r>
                                      <w:rPr>
                                        <w:rFonts w:hint="eastAsia"/>
                                        <w:sz w:val="16"/>
                                      </w:rPr>
                                      <w:t xml:space="preserve">ulti </w:t>
                                    </w:r>
                                    <w:r>
                                      <w:rPr>
                                        <w:sz w:val="16"/>
                                      </w:rPr>
                                      <w:t>plane:</w:t>
                                    </w:r>
                                  </w:p>
                                  <w:p w14:paraId="675C0A21" w14:textId="77777777" w:rsidR="008679A3" w:rsidRDefault="008679A3" w:rsidP="00291D96">
                                    <w:pPr>
                                      <w:pStyle w:val="BodyText"/>
                                      <w:spacing w:line="240" w:lineRule="auto"/>
                                      <w:ind w:firstLine="0"/>
                                      <w:rPr>
                                        <w:sz w:val="16"/>
                                      </w:rPr>
                                    </w:pPr>
                                  </w:p>
                                  <w:p w14:paraId="50FD83EE" w14:textId="77777777" w:rsidR="008679A3" w:rsidRDefault="008679A3" w:rsidP="00291D96">
                                    <w:pPr>
                                      <w:pStyle w:val="BodyText"/>
                                      <w:spacing w:line="240" w:lineRule="auto"/>
                                      <w:ind w:firstLine="0"/>
                                      <w:rPr>
                                        <w:sz w:val="16"/>
                                      </w:rPr>
                                    </w:pPr>
                                    <w:r>
                                      <w:rPr>
                                        <w:sz w:val="16"/>
                                      </w:rPr>
                                      <w:t>M</w:t>
                                    </w:r>
                                    <w:r>
                                      <w:rPr>
                                        <w:rFonts w:hint="eastAsia"/>
                                        <w:sz w:val="16"/>
                                      </w:rPr>
                                      <w:t xml:space="preserve">ulti </w:t>
                                    </w:r>
                                    <w:r>
                                      <w:rPr>
                                        <w:sz w:val="16"/>
                                      </w:rPr>
                                      <w:t>plane:</w:t>
                                    </w:r>
                                  </w:p>
                                  <w:p w14:paraId="28BB298A" w14:textId="77777777" w:rsidR="008679A3" w:rsidRDefault="008679A3" w:rsidP="00291D96">
                                    <w:pPr>
                                      <w:pStyle w:val="BodyText"/>
                                      <w:spacing w:line="240" w:lineRule="auto"/>
                                      <w:ind w:firstLine="0"/>
                                      <w:rPr>
                                        <w:sz w:val="16"/>
                                      </w:rPr>
                                    </w:pPr>
                                  </w:p>
                                  <w:p w14:paraId="2F355213" w14:textId="77777777" w:rsidR="008679A3" w:rsidRPr="00052E79" w:rsidRDefault="008679A3" w:rsidP="00291D96">
                                    <w:pPr>
                                      <w:pStyle w:val="BodyText"/>
                                      <w:spacing w:line="240" w:lineRule="auto"/>
                                      <w:ind w:firstLine="0"/>
                                      <w:rPr>
                                        <w:sz w:val="16"/>
                                      </w:rPr>
                                    </w:pPr>
                                    <w:r w:rsidRPr="00052E79">
                                      <w:rPr>
                                        <w:sz w:val="16"/>
                                      </w:rPr>
                                      <w:t>One plane</w:t>
                                    </w:r>
                                    <w:r>
                                      <w:rPr>
                                        <w:sz w:val="16"/>
                                      </w:rPr>
                                      <w:t xml:space="preserve"> </w:t>
                                    </w:r>
                                    <w:r w:rsidRPr="00052E79">
                                      <w:rPr>
                                        <w:sz w:val="16"/>
                                      </w:rPr>
                                      <w:t>(RPF0) is assigned to desktop plane.</w:t>
                                    </w:r>
                                  </w:p>
                                  <w:p w14:paraId="2B9A6C8F" w14:textId="77777777" w:rsidR="008679A3" w:rsidRPr="00E63154" w:rsidRDefault="008679A3" w:rsidP="00291D96">
                                    <w:pPr>
                                      <w:pStyle w:val="BodyText"/>
                                      <w:spacing w:line="240" w:lineRule="auto"/>
                                      <w:ind w:firstLine="0"/>
                                      <w:rPr>
                                        <w:sz w:val="16"/>
                                      </w:rPr>
                                    </w:pPr>
                                    <w:r w:rsidRPr="00052E79">
                                      <w:rPr>
                                        <w:sz w:val="16"/>
                                      </w:rPr>
                                      <w:t xml:space="preserve">Remaining </w:t>
                                    </w:r>
                                    <w:r>
                                      <w:rPr>
                                        <w:sz w:val="16"/>
                                      </w:rPr>
                                      <w:t>four</w:t>
                                    </w:r>
                                    <w:r w:rsidRPr="00052E79">
                                      <w:rPr>
                                        <w:sz w:val="16"/>
                                      </w:rPr>
                                      <w:t xml:space="preserve"> planes</w:t>
                                    </w:r>
                                    <w:r>
                                      <w:rPr>
                                        <w:sz w:val="16"/>
                                      </w:rPr>
                                      <w:t xml:space="preserve"> </w:t>
                                    </w:r>
                                    <w:r w:rsidRPr="00052E79">
                                      <w:rPr>
                                        <w:sz w:val="16"/>
                                      </w:rPr>
                                      <w:t>(RPF1-</w:t>
                                    </w:r>
                                    <w:r>
                                      <w:rPr>
                                        <w:sz w:val="16"/>
                                      </w:rPr>
                                      <w:t>4</w:t>
                                    </w:r>
                                    <w:r w:rsidRPr="00052E79">
                                      <w:rPr>
                                        <w:sz w:val="16"/>
                                      </w:rPr>
                                      <w:t>) are assigned as overlays.</w:t>
                                    </w:r>
                                  </w:p>
                                </w:txbxContent>
                              </wps:txbx>
                              <wps:bodyPr rot="0" vert="horz" wrap="square" lIns="0" tIns="0" rIns="0" bIns="0" anchor="t" anchorCtr="0" upright="1">
                                <a:noAutofit/>
                              </wps:bodyPr>
                            </wps:wsp>
                            <wps:wsp>
                              <wps:cNvPr id="946" name="Rectangle 20"/>
                              <wps:cNvSpPr>
                                <a:spLocks noChangeArrowheads="1"/>
                              </wps:cNvSpPr>
                              <wps:spPr bwMode="auto">
                                <a:xfrm>
                                  <a:off x="1078721" y="164536"/>
                                  <a:ext cx="1125220" cy="2258695"/>
                                </a:xfrm>
                                <a:prstGeom prst="rect">
                                  <a:avLst/>
                                </a:prstGeom>
                                <a:solidFill>
                                  <a:srgbClr val="FFFFFF"/>
                                </a:solidFill>
                                <a:ln w="31750">
                                  <a:solidFill>
                                    <a:srgbClr val="4F81BD"/>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C916BAB" w14:textId="77777777" w:rsidR="008679A3" w:rsidRDefault="008679A3" w:rsidP="00291D96">
                                    <w:pPr>
                                      <w:pStyle w:val="NormalWeb"/>
                                      <w:spacing w:after="200"/>
                                      <w:jc w:val="center"/>
                                    </w:pPr>
                                    <w:r>
                                      <w:rPr>
                                        <w:rFonts w:cstheme="minorBidi"/>
                                        <w:color w:val="000000" w:themeColor="text1"/>
                                        <w:kern w:val="24"/>
                                        <w:sz w:val="20"/>
                                        <w:szCs w:val="20"/>
                                      </w:rPr>
                                      <w:t>VSPD0</w:t>
                                    </w:r>
                                  </w:p>
                                </w:txbxContent>
                              </wps:txbx>
                              <wps:bodyPr rot="0" vert="horz" wrap="square" lIns="74295" tIns="8890" rIns="74295" bIns="8890" anchor="t" anchorCtr="0" upright="1">
                                <a:noAutofit/>
                              </wps:bodyPr>
                            </wps:wsp>
                            <wps:wsp>
                              <wps:cNvPr id="947" name="Rectangle 17"/>
                              <wps:cNvSpPr>
                                <a:spLocks noChangeArrowheads="1"/>
                              </wps:cNvSpPr>
                              <wps:spPr bwMode="auto">
                                <a:xfrm>
                                  <a:off x="1085706" y="2482921"/>
                                  <a:ext cx="2329815" cy="743585"/>
                                </a:xfrm>
                                <a:prstGeom prst="rect">
                                  <a:avLst/>
                                </a:prstGeom>
                                <a:solidFill>
                                  <a:srgbClr val="FFFFFF"/>
                                </a:solidFill>
                                <a:ln w="31750">
                                  <a:solidFill>
                                    <a:srgbClr val="C0504D"/>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74295" tIns="8890" rIns="74295" bIns="8890" anchor="t" anchorCtr="0" upright="1">
                                <a:noAutofit/>
                              </wps:bodyPr>
                            </wps:wsp>
                            <wps:wsp>
                              <wps:cNvPr id="948" name="AutoShape 24"/>
                              <wps:cNvSpPr>
                                <a:spLocks noChangeArrowheads="1"/>
                              </wps:cNvSpPr>
                              <wps:spPr bwMode="auto">
                                <a:xfrm>
                                  <a:off x="1177781" y="2643576"/>
                                  <a:ext cx="914400" cy="151765"/>
                                </a:xfrm>
                                <a:prstGeom prst="parallelogram">
                                  <a:avLst>
                                    <a:gd name="adj" fmla="val 165802"/>
                                  </a:avLst>
                                </a:prstGeom>
                                <a:gradFill rotWithShape="0">
                                  <a:gsLst>
                                    <a:gs pos="0">
                                      <a:srgbClr val="FABF8F"/>
                                    </a:gs>
                                    <a:gs pos="50000">
                                      <a:srgbClr val="F79646"/>
                                    </a:gs>
                                    <a:gs pos="100000">
                                      <a:srgbClr val="FABF8F"/>
                                    </a:gs>
                                  </a:gsLst>
                                  <a:lin ang="5400000" scaled="1"/>
                                </a:gradFill>
                                <a:ln w="12700">
                                  <a:solidFill>
                                    <a:srgbClr val="F79646"/>
                                  </a:solidFill>
                                  <a:miter lim="800000"/>
                                  <a:headEnd/>
                                  <a:tailEnd/>
                                </a:ln>
                                <a:effectLst>
                                  <a:outerShdw dist="28398" dir="3806097" algn="ctr" rotWithShape="0">
                                    <a:srgbClr val="974706"/>
                                  </a:outerShdw>
                                </a:effectLst>
                              </wps:spPr>
                              <wps:bodyPr rot="0" vert="horz" wrap="square" lIns="74295" tIns="8890" rIns="74295" bIns="8890" anchor="t" anchorCtr="0" upright="1">
                                <a:noAutofit/>
                              </wps:bodyPr>
                            </wps:wsp>
                            <wps:wsp>
                              <wps:cNvPr id="949" name="テキスト ボックス 888"/>
                              <wps:cNvSpPr txBox="1">
                                <a:spLocks noChangeArrowheads="1"/>
                              </wps:cNvSpPr>
                              <wps:spPr bwMode="auto">
                                <a:xfrm>
                                  <a:off x="1426066" y="2609591"/>
                                  <a:ext cx="455930" cy="2536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0AEE01D" w14:textId="77777777" w:rsidR="008679A3" w:rsidRDefault="008679A3" w:rsidP="00291D96">
                                    <w:pPr>
                                      <w:pStyle w:val="NormalWeb"/>
                                      <w:spacing w:after="200" w:line="160" w:lineRule="exact"/>
                                    </w:pPr>
                                    <w:r>
                                      <w:rPr>
                                        <w:rFonts w:cstheme="minorBidi"/>
                                        <w:color w:val="000000" w:themeColor="dark1"/>
                                        <w:kern w:val="24"/>
                                        <w:sz w:val="14"/>
                                        <w:szCs w:val="14"/>
                                      </w:rPr>
                                      <w:t>Plane1</w:t>
                                    </w:r>
                                  </w:p>
                                </w:txbxContent>
                              </wps:txbx>
                              <wps:bodyPr rot="0" vert="horz" wrap="square" lIns="91440" tIns="45720" rIns="91440" bIns="45720" anchor="t" anchorCtr="0" upright="1">
                                <a:noAutofit/>
                              </wps:bodyPr>
                            </wps:wsp>
                            <wpg:wgp>
                              <wpg:cNvPr id="950" name="グループ化 17"/>
                              <wpg:cNvGrpSpPr>
                                <a:grpSpLocks/>
                              </wpg:cNvGrpSpPr>
                              <wpg:grpSpPr bwMode="auto">
                                <a:xfrm>
                                  <a:off x="1208896" y="572841"/>
                                  <a:ext cx="915035" cy="196850"/>
                                  <a:chOff x="1231" y="4120"/>
                                  <a:chExt cx="9144" cy="1972"/>
                                </a:xfrm>
                              </wpg:grpSpPr>
                              <wps:wsp>
                                <wps:cNvPr id="951" name="AutoShape 29"/>
                                <wps:cNvSpPr>
                                  <a:spLocks noChangeArrowheads="1"/>
                                </wps:cNvSpPr>
                                <wps:spPr bwMode="auto">
                                  <a:xfrm>
                                    <a:off x="1231" y="4555"/>
                                    <a:ext cx="9144" cy="1143"/>
                                  </a:xfrm>
                                  <a:prstGeom prst="parallelogram">
                                    <a:avLst>
                                      <a:gd name="adj" fmla="val 165667"/>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bodyPr rot="0" vert="horz" wrap="square" lIns="74295" tIns="8890" rIns="74295" bIns="8890" anchor="t" anchorCtr="0" upright="1">
                                  <a:noAutofit/>
                                </wps:bodyPr>
                              </wps:wsp>
                              <wps:wsp>
                                <wps:cNvPr id="952" name="テキスト ボックス 4"/>
                                <wps:cNvSpPr txBox="1">
                                  <a:spLocks noChangeArrowheads="1"/>
                                </wps:cNvSpPr>
                                <wps:spPr bwMode="auto">
                                  <a:xfrm>
                                    <a:off x="3240" y="4120"/>
                                    <a:ext cx="4719" cy="19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0777570" w14:textId="77777777" w:rsidR="008679A3" w:rsidRDefault="008679A3" w:rsidP="00291D96">
                                      <w:pPr>
                                        <w:pStyle w:val="NormalWeb"/>
                                        <w:spacing w:line="160" w:lineRule="exact"/>
                                      </w:pPr>
                                      <w:r>
                                        <w:rPr>
                                          <w:rFonts w:cstheme="minorBidi"/>
                                          <w:color w:val="000000"/>
                                          <w:kern w:val="24"/>
                                          <w:sz w:val="12"/>
                                          <w:szCs w:val="12"/>
                                        </w:rPr>
                                        <w:t>RPF3</w:t>
                                      </w:r>
                                    </w:p>
                                    <w:p w14:paraId="11E1239B" w14:textId="77777777" w:rsidR="008679A3" w:rsidRDefault="008679A3" w:rsidP="00291D96">
                                      <w:pPr>
                                        <w:pStyle w:val="NormalWeb"/>
                                      </w:pPr>
                                      <w:r>
                                        <w:rPr>
                                          <w:rFonts w:cstheme="minorBidi"/>
                                          <w:color w:val="008080"/>
                                          <w:kern w:val="24"/>
                                          <w:sz w:val="12"/>
                                          <w:szCs w:val="12"/>
                                        </w:rPr>
                                        <w:t> </w:t>
                                      </w:r>
                                    </w:p>
                                    <w:p w14:paraId="051FA397" w14:textId="77777777" w:rsidR="008679A3" w:rsidRDefault="008679A3" w:rsidP="00291D96">
                                      <w:pPr>
                                        <w:pStyle w:val="NormalWeb"/>
                                      </w:pPr>
                                      <w:r>
                                        <w:rPr>
                                          <w:rFonts w:cstheme="minorBidi"/>
                                          <w:color w:val="000000" w:themeColor="dark1"/>
                                          <w:kern w:val="24"/>
                                          <w:sz w:val="12"/>
                                          <w:szCs w:val="12"/>
                                        </w:rPr>
                                        <w:t> </w:t>
                                      </w:r>
                                    </w:p>
                                  </w:txbxContent>
                                </wps:txbx>
                                <wps:bodyPr rot="0" vert="horz" wrap="square" lIns="91440" tIns="45720" rIns="91440" bIns="45720" anchor="t" anchorCtr="0" upright="1">
                                  <a:noAutofit/>
                                </wps:bodyPr>
                              </wps:wsp>
                            </wpg:wgp>
                            <wpg:wgp>
                              <wpg:cNvPr id="953" name="グループ化 20"/>
                              <wpg:cNvGrpSpPr>
                                <a:grpSpLocks/>
                              </wpg:cNvGrpSpPr>
                              <wpg:grpSpPr bwMode="auto">
                                <a:xfrm>
                                  <a:off x="1193021" y="795726"/>
                                  <a:ext cx="914400" cy="188595"/>
                                  <a:chOff x="1072" y="6349"/>
                                  <a:chExt cx="9144" cy="1892"/>
                                </a:xfrm>
                              </wpg:grpSpPr>
                              <wps:wsp>
                                <wps:cNvPr id="954" name="AutoShape 28"/>
                                <wps:cNvSpPr>
                                  <a:spLocks noChangeArrowheads="1"/>
                                </wps:cNvSpPr>
                                <wps:spPr bwMode="auto">
                                  <a:xfrm>
                                    <a:off x="1072" y="6733"/>
                                    <a:ext cx="9144" cy="1143"/>
                                  </a:xfrm>
                                  <a:prstGeom prst="parallelogram">
                                    <a:avLst>
                                      <a:gd name="adj" fmla="val 165667"/>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bodyPr rot="0" vert="horz" wrap="square" lIns="74295" tIns="8890" rIns="74295" bIns="8890" anchor="t" anchorCtr="0" upright="1">
                                  <a:noAutofit/>
                                </wps:bodyPr>
                              </wps:wsp>
                              <wps:wsp>
                                <wps:cNvPr id="955" name="テキスト ボックス 4"/>
                                <wps:cNvSpPr txBox="1">
                                  <a:spLocks noChangeArrowheads="1"/>
                                </wps:cNvSpPr>
                                <wps:spPr bwMode="auto">
                                  <a:xfrm>
                                    <a:off x="3399" y="6349"/>
                                    <a:ext cx="4283" cy="18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2E5B571" w14:textId="77777777" w:rsidR="008679A3" w:rsidRDefault="008679A3" w:rsidP="00291D96">
                                      <w:pPr>
                                        <w:pStyle w:val="NormalWeb"/>
                                        <w:spacing w:line="160" w:lineRule="exact"/>
                                      </w:pPr>
                                      <w:r>
                                        <w:rPr>
                                          <w:rFonts w:cstheme="minorBidi"/>
                                          <w:color w:val="000000"/>
                                          <w:kern w:val="24"/>
                                          <w:sz w:val="12"/>
                                          <w:szCs w:val="12"/>
                                        </w:rPr>
                                        <w:t>RPF2</w:t>
                                      </w:r>
                                    </w:p>
                                  </w:txbxContent>
                                </wps:txbx>
                                <wps:bodyPr rot="0" vert="horz" wrap="square" lIns="91440" tIns="45720" rIns="91440" bIns="45720" anchor="t" anchorCtr="0" upright="1">
                                  <a:noAutofit/>
                                </wps:bodyPr>
                              </wps:wsp>
                            </wpg:wgp>
                            <wpg:wgp>
                              <wpg:cNvPr id="956" name="グループ化 23"/>
                              <wpg:cNvGrpSpPr>
                                <a:grpSpLocks/>
                              </wpg:cNvGrpSpPr>
                              <wpg:grpSpPr bwMode="auto">
                                <a:xfrm>
                                  <a:off x="1216516" y="970351"/>
                                  <a:ext cx="914400" cy="226060"/>
                                  <a:chOff x="1307" y="8095"/>
                                  <a:chExt cx="9144" cy="2263"/>
                                </a:xfrm>
                              </wpg:grpSpPr>
                              <wps:wsp>
                                <wps:cNvPr id="957" name="AutoShape 27"/>
                                <wps:cNvSpPr>
                                  <a:spLocks noChangeArrowheads="1"/>
                                </wps:cNvSpPr>
                                <wps:spPr bwMode="auto">
                                  <a:xfrm>
                                    <a:off x="1307" y="8567"/>
                                    <a:ext cx="9144" cy="1143"/>
                                  </a:xfrm>
                                  <a:prstGeom prst="parallelogram">
                                    <a:avLst>
                                      <a:gd name="adj" fmla="val 164111"/>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bodyPr rot="0" vert="horz" wrap="square" lIns="74295" tIns="8890" rIns="74295" bIns="8890" anchor="t" anchorCtr="0" upright="1">
                                  <a:noAutofit/>
                                </wps:bodyPr>
                              </wps:wsp>
                              <wps:wsp>
                                <wps:cNvPr id="958" name="テキスト ボックス 4"/>
                                <wps:cNvSpPr txBox="1">
                                  <a:spLocks noChangeArrowheads="1"/>
                                </wps:cNvSpPr>
                                <wps:spPr bwMode="auto">
                                  <a:xfrm>
                                    <a:off x="3453" y="8095"/>
                                    <a:ext cx="4623" cy="22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6093FE3" w14:textId="77777777" w:rsidR="008679A3" w:rsidRDefault="008679A3" w:rsidP="00291D96">
                                      <w:pPr>
                                        <w:pStyle w:val="NormalWeb"/>
                                        <w:spacing w:line="160" w:lineRule="exact"/>
                                      </w:pPr>
                                      <w:r>
                                        <w:rPr>
                                          <w:rFonts w:cstheme="minorBidi"/>
                                          <w:color w:val="000000"/>
                                          <w:kern w:val="24"/>
                                          <w:sz w:val="12"/>
                                          <w:szCs w:val="12"/>
                                        </w:rPr>
                                        <w:t>RPF1</w:t>
                                      </w:r>
                                    </w:p>
                                    <w:p w14:paraId="5BE4F095" w14:textId="77777777" w:rsidR="008679A3" w:rsidRDefault="008679A3" w:rsidP="00291D96">
                                      <w:pPr>
                                        <w:pStyle w:val="NormalWeb"/>
                                      </w:pPr>
                                      <w:r>
                                        <w:rPr>
                                          <w:rFonts w:cstheme="minorBidi"/>
                                          <w:color w:val="008080"/>
                                          <w:kern w:val="24"/>
                                          <w:sz w:val="12"/>
                                          <w:szCs w:val="12"/>
                                        </w:rPr>
                                        <w:t> </w:t>
                                      </w:r>
                                    </w:p>
                                    <w:p w14:paraId="78EE6D8D" w14:textId="77777777" w:rsidR="008679A3" w:rsidRDefault="008679A3" w:rsidP="00291D96">
                                      <w:pPr>
                                        <w:pStyle w:val="NormalWeb"/>
                                      </w:pPr>
                                      <w:r>
                                        <w:rPr>
                                          <w:rFonts w:cstheme="minorBidi"/>
                                          <w:color w:val="000000" w:themeColor="dark1"/>
                                          <w:kern w:val="24"/>
                                          <w:sz w:val="12"/>
                                          <w:szCs w:val="12"/>
                                        </w:rPr>
                                        <w:t> </w:t>
                                      </w:r>
                                    </w:p>
                                  </w:txbxContent>
                                </wps:txbx>
                                <wps:bodyPr rot="0" vert="horz" wrap="square" lIns="91440" tIns="45720" rIns="91440" bIns="45720" anchor="t" anchorCtr="0" upright="1">
                                  <a:noAutofit/>
                                </wps:bodyPr>
                              </wps:wsp>
                            </wpg:wgp>
                            <wpg:wgp>
                              <wpg:cNvPr id="959" name="グループ化 26"/>
                              <wpg:cNvGrpSpPr>
                                <a:grpSpLocks/>
                              </wpg:cNvGrpSpPr>
                              <wpg:grpSpPr bwMode="auto">
                                <a:xfrm>
                                  <a:off x="1200641" y="1167836"/>
                                  <a:ext cx="914400" cy="188595"/>
                                  <a:chOff x="1149" y="10070"/>
                                  <a:chExt cx="9144" cy="1892"/>
                                </a:xfrm>
                              </wpg:grpSpPr>
                              <wps:wsp>
                                <wps:cNvPr id="992" name="AutoShape 26"/>
                                <wps:cNvSpPr>
                                  <a:spLocks noChangeArrowheads="1"/>
                                </wps:cNvSpPr>
                                <wps:spPr bwMode="auto">
                                  <a:xfrm>
                                    <a:off x="1149" y="10594"/>
                                    <a:ext cx="9144" cy="1143"/>
                                  </a:xfrm>
                                  <a:prstGeom prst="parallelogram">
                                    <a:avLst>
                                      <a:gd name="adj" fmla="val 164111"/>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bodyPr rot="0" vert="horz" wrap="square" lIns="74295" tIns="8890" rIns="74295" bIns="8890" anchor="t" anchorCtr="0" upright="1">
                                  <a:noAutofit/>
                                </wps:bodyPr>
                              </wps:wsp>
                              <wps:wsp>
                                <wps:cNvPr id="993" name="テキスト ボックス 4"/>
                                <wps:cNvSpPr txBox="1">
                                  <a:spLocks noChangeArrowheads="1"/>
                                </wps:cNvSpPr>
                                <wps:spPr bwMode="auto">
                                  <a:xfrm>
                                    <a:off x="3453" y="10070"/>
                                    <a:ext cx="4941" cy="18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19A7600" w14:textId="77777777" w:rsidR="008679A3" w:rsidRDefault="008679A3" w:rsidP="00291D96">
                                      <w:pPr>
                                        <w:pStyle w:val="NormalWeb"/>
                                        <w:spacing w:line="160" w:lineRule="exact"/>
                                      </w:pPr>
                                      <w:r>
                                        <w:rPr>
                                          <w:rFonts w:cstheme="minorBidi"/>
                                          <w:color w:val="000000"/>
                                          <w:kern w:val="24"/>
                                          <w:sz w:val="12"/>
                                          <w:szCs w:val="12"/>
                                        </w:rPr>
                                        <w:t>RPF0</w:t>
                                      </w:r>
                                    </w:p>
                                  </w:txbxContent>
                                </wps:txbx>
                                <wps:bodyPr rot="0" vert="horz" wrap="square" lIns="91440" tIns="45720" rIns="91440" bIns="45720" anchor="t" anchorCtr="0" upright="1">
                                  <a:noAutofit/>
                                </wps:bodyPr>
                              </wps:wsp>
                            </wpg:wgp>
                            <wps:wsp>
                              <wps:cNvPr id="994" name="AutoShape 24"/>
                              <wps:cNvSpPr>
                                <a:spLocks noChangeArrowheads="1"/>
                              </wps:cNvSpPr>
                              <wps:spPr bwMode="auto">
                                <a:xfrm>
                                  <a:off x="1173336" y="2119701"/>
                                  <a:ext cx="914400" cy="241300"/>
                                </a:xfrm>
                                <a:prstGeom prst="parallelogram">
                                  <a:avLst>
                                    <a:gd name="adj" fmla="val 165789"/>
                                  </a:avLst>
                                </a:prstGeom>
                                <a:solidFill>
                                  <a:srgbClr val="FFFF00"/>
                                </a:solidFill>
                                <a:ln w="12700">
                                  <a:solidFill>
                                    <a:srgbClr val="F79646"/>
                                  </a:solidFill>
                                  <a:miter lim="800000"/>
                                  <a:headEnd/>
                                  <a:tailEnd/>
                                </a:ln>
                                <a:effectLst>
                                  <a:outerShdw dist="28398" dir="3806097" algn="ctr" rotWithShape="0">
                                    <a:srgbClr val="974706"/>
                                  </a:outerShdw>
                                </a:effectLst>
                              </wps:spPr>
                              <wps:bodyPr rot="0" vert="horz" wrap="square" lIns="74295" tIns="8890" rIns="74295" bIns="8890" anchor="t" anchorCtr="0" upright="1">
                                <a:noAutofit/>
                              </wps:bodyPr>
                            </wps:wsp>
                            <wps:wsp>
                              <wps:cNvPr id="995" name="AutoShape 24"/>
                              <wps:cNvSpPr>
                                <a:spLocks noChangeArrowheads="1"/>
                              </wps:cNvSpPr>
                              <wps:spPr bwMode="auto">
                                <a:xfrm>
                                  <a:off x="1173336" y="1693616"/>
                                  <a:ext cx="914400" cy="250825"/>
                                </a:xfrm>
                                <a:prstGeom prst="parallelogram">
                                  <a:avLst>
                                    <a:gd name="adj" fmla="val 165789"/>
                                  </a:avLst>
                                </a:prstGeom>
                                <a:solidFill>
                                  <a:srgbClr val="FFFF00"/>
                                </a:solidFill>
                                <a:ln w="12700">
                                  <a:solidFill>
                                    <a:srgbClr val="F79646"/>
                                  </a:solidFill>
                                  <a:miter lim="800000"/>
                                  <a:headEnd/>
                                  <a:tailEnd/>
                                </a:ln>
                                <a:effectLst>
                                  <a:outerShdw dist="28398" dir="3806097" algn="ctr" rotWithShape="0">
                                    <a:srgbClr val="974706"/>
                                  </a:outerShdw>
                                </a:effectLst>
                              </wps:spPr>
                              <wps:bodyPr rot="0" vert="horz" wrap="square" lIns="74295" tIns="8890" rIns="74295" bIns="8890" anchor="t" anchorCtr="0" upright="1">
                                <a:noAutofit/>
                              </wps:bodyPr>
                            </wps:wsp>
                            <wps:wsp>
                              <wps:cNvPr id="996" name="直線矢印コネクタ 1820"/>
                              <wps:cNvCnPr>
                                <a:cxnSpLocks noChangeShapeType="1"/>
                              </wps:cNvCnPr>
                              <wps:spPr bwMode="auto">
                                <a:xfrm>
                                  <a:off x="1630536" y="1944441"/>
                                  <a:ext cx="635" cy="175260"/>
                                </a:xfrm>
                                <a:prstGeom prst="straightConnector1">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997" name="カギ線コネクタ 1821"/>
                              <wps:cNvCnPr>
                                <a:cxnSpLocks noChangeShapeType="1"/>
                              </wps:cNvCnPr>
                              <wps:spPr bwMode="auto">
                                <a:xfrm rot="10800000" flipH="1" flipV="1">
                                  <a:off x="1303511" y="474416"/>
                                  <a:ext cx="327025" cy="1219200"/>
                                </a:xfrm>
                                <a:prstGeom prst="bentConnector4">
                                  <a:avLst>
                                    <a:gd name="adj1" fmla="val -46639"/>
                                    <a:gd name="adj2" fmla="val 89051"/>
                                  </a:avLst>
                                </a:prstGeom>
                                <a:noFill/>
                                <a:ln w="9525">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wgp>
                              <wpg:cNvPr id="998" name="グループ化 1822"/>
                              <wpg:cNvGrpSpPr>
                                <a:grpSpLocks/>
                              </wpg:cNvGrpSpPr>
                              <wpg:grpSpPr bwMode="auto">
                                <a:xfrm>
                                  <a:off x="1208896" y="374086"/>
                                  <a:ext cx="915035" cy="196850"/>
                                  <a:chOff x="1231" y="2133"/>
                                  <a:chExt cx="9144" cy="1972"/>
                                </a:xfrm>
                              </wpg:grpSpPr>
                              <wps:wsp>
                                <wps:cNvPr id="999" name="AutoShape 29"/>
                                <wps:cNvSpPr>
                                  <a:spLocks noChangeArrowheads="1"/>
                                </wps:cNvSpPr>
                                <wps:spPr bwMode="auto">
                                  <a:xfrm>
                                    <a:off x="1231" y="2568"/>
                                    <a:ext cx="9144" cy="1143"/>
                                  </a:xfrm>
                                  <a:prstGeom prst="parallelogram">
                                    <a:avLst>
                                      <a:gd name="adj" fmla="val 165667"/>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bodyPr rot="0" vert="horz" wrap="square" lIns="74295" tIns="8890" rIns="74295" bIns="8890" anchor="t" anchorCtr="0" upright="1">
                                  <a:noAutofit/>
                                </wps:bodyPr>
                              </wps:wsp>
                              <wps:wsp>
                                <wps:cNvPr id="1000" name="テキスト ボックス 4"/>
                                <wps:cNvSpPr txBox="1">
                                  <a:spLocks noChangeArrowheads="1"/>
                                </wps:cNvSpPr>
                                <wps:spPr bwMode="auto">
                                  <a:xfrm>
                                    <a:off x="3240" y="2133"/>
                                    <a:ext cx="4719" cy="19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CFC7E91" w14:textId="77777777" w:rsidR="008679A3" w:rsidRDefault="008679A3" w:rsidP="00291D96">
                                      <w:pPr>
                                        <w:pStyle w:val="NormalWeb"/>
                                        <w:spacing w:line="160" w:lineRule="exact"/>
                                      </w:pPr>
                                      <w:r>
                                        <w:rPr>
                                          <w:rFonts w:cstheme="minorBidi"/>
                                          <w:color w:val="000000"/>
                                          <w:kern w:val="24"/>
                                          <w:sz w:val="12"/>
                                          <w:szCs w:val="12"/>
                                        </w:rPr>
                                        <w:t>RPF4</w:t>
                                      </w:r>
                                    </w:p>
                                    <w:p w14:paraId="7D907A6E" w14:textId="77777777" w:rsidR="008679A3" w:rsidRDefault="008679A3" w:rsidP="00291D96">
                                      <w:pPr>
                                        <w:pStyle w:val="NormalWeb"/>
                                      </w:pPr>
                                      <w:r>
                                        <w:rPr>
                                          <w:rFonts w:cstheme="minorBidi"/>
                                          <w:color w:val="008080"/>
                                          <w:kern w:val="24"/>
                                          <w:sz w:val="12"/>
                                          <w:szCs w:val="12"/>
                                        </w:rPr>
                                        <w:t> </w:t>
                                      </w:r>
                                    </w:p>
                                    <w:p w14:paraId="2AB5D49C" w14:textId="77777777" w:rsidR="008679A3" w:rsidRDefault="008679A3" w:rsidP="00291D96">
                                      <w:pPr>
                                        <w:pStyle w:val="NormalWeb"/>
                                      </w:pPr>
                                      <w:r>
                                        <w:rPr>
                                          <w:rFonts w:cstheme="minorBidi"/>
                                          <w:color w:val="000000" w:themeColor="dark1"/>
                                          <w:kern w:val="24"/>
                                          <w:sz w:val="12"/>
                                          <w:szCs w:val="12"/>
                                        </w:rPr>
                                        <w:t> </w:t>
                                      </w:r>
                                    </w:p>
                                  </w:txbxContent>
                                </wps:txbx>
                                <wps:bodyPr rot="0" vert="horz" wrap="square" lIns="91440" tIns="45720" rIns="91440" bIns="45720" anchor="t" anchorCtr="0" upright="1">
                                  <a:noAutofit/>
                                </wps:bodyPr>
                              </wps:wsp>
                            </wpg:wgp>
                            <wps:wsp>
                              <wps:cNvPr id="1001" name="直線コネクタ 1830"/>
                              <wps:cNvCnPr>
                                <a:cxnSpLocks noChangeShapeType="1"/>
                              </wps:cNvCnPr>
                              <wps:spPr bwMode="auto">
                                <a:xfrm flipH="1" flipV="1">
                                  <a:off x="1153651" y="889706"/>
                                  <a:ext cx="133985" cy="1270"/>
                                </a:xfrm>
                                <a:prstGeom prst="line">
                                  <a:avLst/>
                                </a:prstGeom>
                                <a:noFill/>
                                <a:ln w="9525">
                                  <a:solidFill>
                                    <a:schemeClr val="tx1">
                                      <a:lumMod val="95000"/>
                                      <a:lumOff val="5000"/>
                                    </a:schemeClr>
                                  </a:solidFill>
                                  <a:round/>
                                  <a:headEnd/>
                                  <a:tailEnd/>
                                </a:ln>
                                <a:extLst>
                                  <a:ext uri="{909E8E84-426E-40DD-AFC4-6F175D3DCCD1}">
                                    <a14:hiddenFill xmlns:a14="http://schemas.microsoft.com/office/drawing/2010/main">
                                      <a:noFill/>
                                    </a14:hiddenFill>
                                  </a:ext>
                                </a:extLst>
                              </wps:spPr>
                              <wps:bodyPr/>
                            </wps:wsp>
                            <wps:wsp>
                              <wps:cNvPr id="1002" name="直線矢印コネクタ 1831"/>
                              <wps:cNvCnPr>
                                <a:cxnSpLocks noChangeShapeType="1"/>
                              </wps:cNvCnPr>
                              <wps:spPr bwMode="auto">
                                <a:xfrm>
                                  <a:off x="1630536" y="2361001"/>
                                  <a:ext cx="4445" cy="282575"/>
                                </a:xfrm>
                                <a:prstGeom prst="straightConnector1">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003" name="AutoShape 24"/>
                              <wps:cNvSpPr>
                                <a:spLocks noChangeArrowheads="1"/>
                              </wps:cNvSpPr>
                              <wps:spPr bwMode="auto">
                                <a:xfrm>
                                  <a:off x="2339196" y="2115891"/>
                                  <a:ext cx="914400" cy="241300"/>
                                </a:xfrm>
                                <a:prstGeom prst="parallelogram">
                                  <a:avLst>
                                    <a:gd name="adj" fmla="val 165789"/>
                                  </a:avLst>
                                </a:prstGeom>
                                <a:solidFill>
                                  <a:srgbClr val="FFFF00"/>
                                </a:solidFill>
                                <a:ln w="12700">
                                  <a:solidFill>
                                    <a:srgbClr val="F79646"/>
                                  </a:solidFill>
                                  <a:miter lim="800000"/>
                                  <a:headEnd/>
                                  <a:tailEnd/>
                                </a:ln>
                                <a:effectLst>
                                  <a:outerShdw dist="28398" dir="3806097" algn="ctr" rotWithShape="0">
                                    <a:srgbClr val="974706"/>
                                  </a:outerShdw>
                                </a:effectLst>
                              </wps:spPr>
                              <wps:bodyPr rot="0" vert="horz" wrap="square" lIns="74295" tIns="8890" rIns="74295" bIns="8890" anchor="t" anchorCtr="0" upright="1">
                                <a:noAutofit/>
                              </wps:bodyPr>
                            </wps:wsp>
                            <wps:wsp>
                              <wps:cNvPr id="1004" name="AutoShape 24"/>
                              <wps:cNvSpPr>
                                <a:spLocks noChangeArrowheads="1"/>
                              </wps:cNvSpPr>
                              <wps:spPr bwMode="auto">
                                <a:xfrm>
                                  <a:off x="2339196" y="1689806"/>
                                  <a:ext cx="914400" cy="250825"/>
                                </a:xfrm>
                                <a:prstGeom prst="parallelogram">
                                  <a:avLst>
                                    <a:gd name="adj" fmla="val 165789"/>
                                  </a:avLst>
                                </a:prstGeom>
                                <a:solidFill>
                                  <a:srgbClr val="FFFF00"/>
                                </a:solidFill>
                                <a:ln w="12700">
                                  <a:solidFill>
                                    <a:srgbClr val="F79646"/>
                                  </a:solidFill>
                                  <a:miter lim="800000"/>
                                  <a:headEnd/>
                                  <a:tailEnd/>
                                </a:ln>
                                <a:effectLst>
                                  <a:outerShdw dist="28398" dir="3806097" algn="ctr" rotWithShape="0">
                                    <a:srgbClr val="974706"/>
                                  </a:outerShdw>
                                </a:effectLst>
                              </wps:spPr>
                              <wps:bodyPr rot="0" vert="horz" wrap="square" lIns="74295" tIns="8890" rIns="74295" bIns="8890" anchor="t" anchorCtr="0" upright="1">
                                <a:noAutofit/>
                              </wps:bodyPr>
                            </wps:wsp>
                            <wps:wsp>
                              <wps:cNvPr id="1005" name="直線矢印コネクタ 1839"/>
                              <wps:cNvCnPr>
                                <a:cxnSpLocks noChangeShapeType="1"/>
                              </wps:cNvCnPr>
                              <wps:spPr bwMode="auto">
                                <a:xfrm>
                                  <a:off x="2796396" y="1940631"/>
                                  <a:ext cx="635" cy="175260"/>
                                </a:xfrm>
                                <a:prstGeom prst="straightConnector1">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006" name="直線矢印コネクタ 1840"/>
                              <wps:cNvCnPr>
                                <a:cxnSpLocks noChangeShapeType="1"/>
                              </wps:cNvCnPr>
                              <wps:spPr bwMode="auto">
                                <a:xfrm>
                                  <a:off x="2796396" y="2357191"/>
                                  <a:ext cx="4445" cy="281940"/>
                                </a:xfrm>
                                <a:prstGeom prst="straightConnector1">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007" name="直線コネクタ 1859"/>
                              <wps:cNvCnPr>
                                <a:cxnSpLocks noChangeShapeType="1"/>
                              </wps:cNvCnPr>
                              <wps:spPr bwMode="auto">
                                <a:xfrm flipH="1" flipV="1">
                                  <a:off x="1153651" y="675711"/>
                                  <a:ext cx="133985" cy="635"/>
                                </a:xfrm>
                                <a:prstGeom prst="line">
                                  <a:avLst/>
                                </a:prstGeom>
                                <a:noFill/>
                                <a:ln w="9525">
                                  <a:solidFill>
                                    <a:schemeClr val="tx1">
                                      <a:lumMod val="95000"/>
                                      <a:lumOff val="5000"/>
                                    </a:schemeClr>
                                  </a:solidFill>
                                  <a:round/>
                                  <a:headEnd/>
                                  <a:tailEnd/>
                                </a:ln>
                                <a:extLst>
                                  <a:ext uri="{909E8E84-426E-40DD-AFC4-6F175D3DCCD1}">
                                    <a14:hiddenFill xmlns:a14="http://schemas.microsoft.com/office/drawing/2010/main">
                                      <a:noFill/>
                                    </a14:hiddenFill>
                                  </a:ext>
                                </a:extLst>
                              </wps:spPr>
                              <wps:bodyPr/>
                            </wps:wsp>
                            <wps:wsp>
                              <wps:cNvPr id="1009" name="直線コネクタ 1887"/>
                              <wps:cNvCnPr>
                                <a:cxnSpLocks noChangeShapeType="1"/>
                              </wps:cNvCnPr>
                              <wps:spPr bwMode="auto">
                                <a:xfrm flipH="1" flipV="1">
                                  <a:off x="1153651" y="1085286"/>
                                  <a:ext cx="133985" cy="635"/>
                                </a:xfrm>
                                <a:prstGeom prst="line">
                                  <a:avLst/>
                                </a:prstGeom>
                                <a:noFill/>
                                <a:ln w="9525">
                                  <a:solidFill>
                                    <a:schemeClr val="tx1">
                                      <a:lumMod val="95000"/>
                                      <a:lumOff val="5000"/>
                                    </a:schemeClr>
                                  </a:solidFill>
                                  <a:round/>
                                  <a:headEnd/>
                                  <a:tailEnd/>
                                </a:ln>
                                <a:extLst>
                                  <a:ext uri="{909E8E84-426E-40DD-AFC4-6F175D3DCCD1}">
                                    <a14:hiddenFill xmlns:a14="http://schemas.microsoft.com/office/drawing/2010/main">
                                      <a:noFill/>
                                    </a14:hiddenFill>
                                  </a:ext>
                                </a:extLst>
                              </wps:spPr>
                              <wps:bodyPr/>
                            </wps:wsp>
                            <wps:wsp>
                              <wps:cNvPr id="1042" name="直線コネクタ 1888"/>
                              <wps:cNvCnPr>
                                <a:cxnSpLocks noChangeShapeType="1"/>
                              </wps:cNvCnPr>
                              <wps:spPr bwMode="auto">
                                <a:xfrm flipH="1" flipV="1">
                                  <a:off x="1153651" y="1275786"/>
                                  <a:ext cx="133985" cy="635"/>
                                </a:xfrm>
                                <a:prstGeom prst="line">
                                  <a:avLst/>
                                </a:prstGeom>
                                <a:noFill/>
                                <a:ln w="9525">
                                  <a:solidFill>
                                    <a:schemeClr val="tx1">
                                      <a:lumMod val="95000"/>
                                      <a:lumOff val="5000"/>
                                    </a:schemeClr>
                                  </a:solidFill>
                                  <a:round/>
                                  <a:headEnd/>
                                  <a:tailEnd/>
                                </a:ln>
                                <a:extLst>
                                  <a:ext uri="{909E8E84-426E-40DD-AFC4-6F175D3DCCD1}">
                                    <a14:hiddenFill xmlns:a14="http://schemas.microsoft.com/office/drawing/2010/main">
                                      <a:noFill/>
                                    </a14:hiddenFill>
                                  </a:ext>
                                </a:extLst>
                              </wps:spPr>
                              <wps:bodyPr/>
                            </wps:wsp>
                            <wpg:wgp>
                              <wpg:cNvPr id="1043" name="グループ化 1889"/>
                              <wpg:cNvGrpSpPr>
                                <a:grpSpLocks/>
                              </wpg:cNvGrpSpPr>
                              <wpg:grpSpPr bwMode="auto">
                                <a:xfrm>
                                  <a:off x="2412856" y="571571"/>
                                  <a:ext cx="914400" cy="196850"/>
                                  <a:chOff x="13271" y="4111"/>
                                  <a:chExt cx="9144" cy="1972"/>
                                </a:xfrm>
                              </wpg:grpSpPr>
                              <wps:wsp>
                                <wps:cNvPr id="1044" name="AutoShape 29"/>
                                <wps:cNvSpPr>
                                  <a:spLocks noChangeArrowheads="1"/>
                                </wps:cNvSpPr>
                                <wps:spPr bwMode="auto">
                                  <a:xfrm>
                                    <a:off x="13271" y="4546"/>
                                    <a:ext cx="9144" cy="1143"/>
                                  </a:xfrm>
                                  <a:prstGeom prst="parallelogram">
                                    <a:avLst>
                                      <a:gd name="adj" fmla="val 165667"/>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bodyPr rot="0" vert="horz" wrap="square" lIns="74295" tIns="8890" rIns="74295" bIns="8890" anchor="t" anchorCtr="0" upright="1">
                                  <a:noAutofit/>
                                </wps:bodyPr>
                              </wps:wsp>
                              <wps:wsp>
                                <wps:cNvPr id="1045" name="テキスト ボックス 4"/>
                                <wps:cNvSpPr txBox="1">
                                  <a:spLocks noChangeArrowheads="1"/>
                                </wps:cNvSpPr>
                                <wps:spPr bwMode="auto">
                                  <a:xfrm>
                                    <a:off x="15280" y="4111"/>
                                    <a:ext cx="4718" cy="19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6C8E051" w14:textId="77777777" w:rsidR="008679A3" w:rsidRDefault="008679A3" w:rsidP="00291D96">
                                      <w:pPr>
                                        <w:pStyle w:val="NormalWeb"/>
                                        <w:spacing w:line="160" w:lineRule="exact"/>
                                      </w:pPr>
                                      <w:r>
                                        <w:rPr>
                                          <w:rFonts w:cstheme="minorBidi"/>
                                          <w:color w:val="000000"/>
                                          <w:kern w:val="24"/>
                                          <w:sz w:val="12"/>
                                          <w:szCs w:val="12"/>
                                        </w:rPr>
                                        <w:t>RPF3</w:t>
                                      </w:r>
                                    </w:p>
                                    <w:p w14:paraId="23526DC0" w14:textId="77777777" w:rsidR="008679A3" w:rsidRDefault="008679A3" w:rsidP="00291D96">
                                      <w:pPr>
                                        <w:pStyle w:val="NormalWeb"/>
                                      </w:pPr>
                                      <w:r>
                                        <w:rPr>
                                          <w:rFonts w:cstheme="minorBidi"/>
                                          <w:color w:val="008080"/>
                                          <w:kern w:val="24"/>
                                          <w:sz w:val="12"/>
                                          <w:szCs w:val="12"/>
                                        </w:rPr>
                                        <w:t> </w:t>
                                      </w:r>
                                    </w:p>
                                    <w:p w14:paraId="2C492EED" w14:textId="77777777" w:rsidR="008679A3" w:rsidRDefault="008679A3" w:rsidP="00291D96">
                                      <w:pPr>
                                        <w:pStyle w:val="NormalWeb"/>
                                      </w:pPr>
                                      <w:r>
                                        <w:rPr>
                                          <w:rFonts w:cstheme="minorBidi"/>
                                          <w:color w:val="000000" w:themeColor="dark1"/>
                                          <w:kern w:val="24"/>
                                          <w:sz w:val="12"/>
                                          <w:szCs w:val="12"/>
                                        </w:rPr>
                                        <w:t> </w:t>
                                      </w:r>
                                    </w:p>
                                  </w:txbxContent>
                                </wps:txbx>
                                <wps:bodyPr rot="0" vert="horz" wrap="square" lIns="91440" tIns="45720" rIns="91440" bIns="45720" anchor="t" anchorCtr="0" upright="1">
                                  <a:noAutofit/>
                                </wps:bodyPr>
                              </wps:wsp>
                            </wpg:wgp>
                            <wpg:wgp>
                              <wpg:cNvPr id="1046" name="グループ化 1892"/>
                              <wpg:cNvGrpSpPr>
                                <a:grpSpLocks/>
                              </wpg:cNvGrpSpPr>
                              <wpg:grpSpPr bwMode="auto">
                                <a:xfrm>
                                  <a:off x="2397616" y="794456"/>
                                  <a:ext cx="914400" cy="188595"/>
                                  <a:chOff x="13112" y="6340"/>
                                  <a:chExt cx="9144" cy="1892"/>
                                </a:xfrm>
                              </wpg:grpSpPr>
                              <wps:wsp>
                                <wps:cNvPr id="1047" name="AutoShape 28"/>
                                <wps:cNvSpPr>
                                  <a:spLocks noChangeArrowheads="1"/>
                                </wps:cNvSpPr>
                                <wps:spPr bwMode="auto">
                                  <a:xfrm>
                                    <a:off x="13112" y="6724"/>
                                    <a:ext cx="9144" cy="1143"/>
                                  </a:xfrm>
                                  <a:prstGeom prst="parallelogram">
                                    <a:avLst>
                                      <a:gd name="adj" fmla="val 165667"/>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bodyPr rot="0" vert="horz" wrap="square" lIns="74295" tIns="8890" rIns="74295" bIns="8890" anchor="t" anchorCtr="0" upright="1">
                                  <a:noAutofit/>
                                </wps:bodyPr>
                              </wps:wsp>
                              <wps:wsp>
                                <wps:cNvPr id="1050" name="テキスト ボックス 4"/>
                                <wps:cNvSpPr txBox="1">
                                  <a:spLocks noChangeArrowheads="1"/>
                                </wps:cNvSpPr>
                                <wps:spPr bwMode="auto">
                                  <a:xfrm>
                                    <a:off x="15438" y="6340"/>
                                    <a:ext cx="4283" cy="18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4471A89" w14:textId="77777777" w:rsidR="008679A3" w:rsidRDefault="008679A3" w:rsidP="00291D96">
                                      <w:pPr>
                                        <w:pStyle w:val="NormalWeb"/>
                                        <w:spacing w:line="160" w:lineRule="exact"/>
                                      </w:pPr>
                                      <w:r>
                                        <w:rPr>
                                          <w:rFonts w:cstheme="minorBidi"/>
                                          <w:color w:val="000000"/>
                                          <w:kern w:val="24"/>
                                          <w:sz w:val="12"/>
                                          <w:szCs w:val="12"/>
                                        </w:rPr>
                                        <w:t>RPF2</w:t>
                                      </w:r>
                                    </w:p>
                                  </w:txbxContent>
                                </wps:txbx>
                                <wps:bodyPr rot="0" vert="horz" wrap="square" lIns="91440" tIns="45720" rIns="91440" bIns="45720" anchor="t" anchorCtr="0" upright="1">
                                  <a:noAutofit/>
                                </wps:bodyPr>
                              </wps:wsp>
                            </wpg:wgp>
                            <wpg:wgp>
                              <wpg:cNvPr id="1051" name="グループ化 1895"/>
                              <wpg:cNvGrpSpPr>
                                <a:grpSpLocks/>
                              </wpg:cNvGrpSpPr>
                              <wpg:grpSpPr bwMode="auto">
                                <a:xfrm>
                                  <a:off x="2421111" y="969081"/>
                                  <a:ext cx="914400" cy="226060"/>
                                  <a:chOff x="13347" y="8086"/>
                                  <a:chExt cx="9144" cy="2263"/>
                                </a:xfrm>
                              </wpg:grpSpPr>
                              <wps:wsp>
                                <wps:cNvPr id="1052" name="AutoShape 27"/>
                                <wps:cNvSpPr>
                                  <a:spLocks noChangeArrowheads="1"/>
                                </wps:cNvSpPr>
                                <wps:spPr bwMode="auto">
                                  <a:xfrm>
                                    <a:off x="13347" y="8557"/>
                                    <a:ext cx="9144" cy="1143"/>
                                  </a:xfrm>
                                  <a:prstGeom prst="parallelogram">
                                    <a:avLst>
                                      <a:gd name="adj" fmla="val 164111"/>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bodyPr rot="0" vert="horz" wrap="square" lIns="74295" tIns="8890" rIns="74295" bIns="8890" anchor="t" anchorCtr="0" upright="1">
                                  <a:noAutofit/>
                                </wps:bodyPr>
                              </wps:wsp>
                              <wps:wsp>
                                <wps:cNvPr id="1053" name="テキスト ボックス 4"/>
                                <wps:cNvSpPr txBox="1">
                                  <a:spLocks noChangeArrowheads="1"/>
                                </wps:cNvSpPr>
                                <wps:spPr bwMode="auto">
                                  <a:xfrm>
                                    <a:off x="15492" y="8086"/>
                                    <a:ext cx="4623" cy="22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D33BC5F" w14:textId="77777777" w:rsidR="008679A3" w:rsidRDefault="008679A3" w:rsidP="00291D96">
                                      <w:pPr>
                                        <w:pStyle w:val="NormalWeb"/>
                                        <w:spacing w:line="160" w:lineRule="exact"/>
                                      </w:pPr>
                                      <w:r>
                                        <w:rPr>
                                          <w:rFonts w:cstheme="minorBidi"/>
                                          <w:color w:val="000000"/>
                                          <w:kern w:val="24"/>
                                          <w:sz w:val="12"/>
                                          <w:szCs w:val="12"/>
                                        </w:rPr>
                                        <w:t>RPF1</w:t>
                                      </w:r>
                                    </w:p>
                                    <w:p w14:paraId="74CE8604" w14:textId="77777777" w:rsidR="008679A3" w:rsidRDefault="008679A3" w:rsidP="00291D96">
                                      <w:pPr>
                                        <w:pStyle w:val="NormalWeb"/>
                                      </w:pPr>
                                      <w:r>
                                        <w:rPr>
                                          <w:rFonts w:cstheme="minorBidi"/>
                                          <w:color w:val="008080"/>
                                          <w:kern w:val="24"/>
                                          <w:sz w:val="12"/>
                                          <w:szCs w:val="12"/>
                                        </w:rPr>
                                        <w:t> </w:t>
                                      </w:r>
                                    </w:p>
                                    <w:p w14:paraId="31F82AE2" w14:textId="77777777" w:rsidR="008679A3" w:rsidRDefault="008679A3" w:rsidP="00291D96">
                                      <w:pPr>
                                        <w:pStyle w:val="NormalWeb"/>
                                      </w:pPr>
                                      <w:r>
                                        <w:rPr>
                                          <w:rFonts w:cstheme="minorBidi"/>
                                          <w:color w:val="000000" w:themeColor="dark1"/>
                                          <w:kern w:val="24"/>
                                          <w:sz w:val="12"/>
                                          <w:szCs w:val="12"/>
                                        </w:rPr>
                                        <w:t> </w:t>
                                      </w:r>
                                    </w:p>
                                  </w:txbxContent>
                                </wps:txbx>
                                <wps:bodyPr rot="0" vert="horz" wrap="square" lIns="91440" tIns="45720" rIns="91440" bIns="45720" anchor="t" anchorCtr="0" upright="1">
                                  <a:noAutofit/>
                                </wps:bodyPr>
                              </wps:wsp>
                            </wpg:wgp>
                            <wpg:wgp>
                              <wpg:cNvPr id="1054" name="グループ化 1900"/>
                              <wpg:cNvGrpSpPr>
                                <a:grpSpLocks/>
                              </wpg:cNvGrpSpPr>
                              <wpg:grpSpPr bwMode="auto">
                                <a:xfrm>
                                  <a:off x="2404601" y="1166566"/>
                                  <a:ext cx="915035" cy="188595"/>
                                  <a:chOff x="13188" y="10061"/>
                                  <a:chExt cx="9144" cy="1892"/>
                                </a:xfrm>
                              </wpg:grpSpPr>
                              <wps:wsp>
                                <wps:cNvPr id="1055" name="AutoShape 26"/>
                                <wps:cNvSpPr>
                                  <a:spLocks noChangeArrowheads="1"/>
                                </wps:cNvSpPr>
                                <wps:spPr bwMode="auto">
                                  <a:xfrm>
                                    <a:off x="13188" y="10585"/>
                                    <a:ext cx="9144" cy="1143"/>
                                  </a:xfrm>
                                  <a:prstGeom prst="parallelogram">
                                    <a:avLst>
                                      <a:gd name="adj" fmla="val 164111"/>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bodyPr rot="0" vert="horz" wrap="square" lIns="74295" tIns="8890" rIns="74295" bIns="8890" anchor="t" anchorCtr="0" upright="1">
                                  <a:noAutofit/>
                                </wps:bodyPr>
                              </wps:wsp>
                              <wps:wsp>
                                <wps:cNvPr id="1056" name="テキスト ボックス 4"/>
                                <wps:cNvSpPr txBox="1">
                                  <a:spLocks noChangeArrowheads="1"/>
                                </wps:cNvSpPr>
                                <wps:spPr bwMode="auto">
                                  <a:xfrm>
                                    <a:off x="15493" y="10061"/>
                                    <a:ext cx="4941" cy="18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367E1A3" w14:textId="77777777" w:rsidR="008679A3" w:rsidRDefault="008679A3" w:rsidP="00291D96">
                                      <w:pPr>
                                        <w:pStyle w:val="NormalWeb"/>
                                        <w:spacing w:line="160" w:lineRule="exact"/>
                                      </w:pPr>
                                      <w:r>
                                        <w:rPr>
                                          <w:rFonts w:cstheme="minorBidi"/>
                                          <w:color w:val="000000"/>
                                          <w:kern w:val="24"/>
                                          <w:sz w:val="12"/>
                                          <w:szCs w:val="12"/>
                                        </w:rPr>
                                        <w:t>RPF0</w:t>
                                      </w:r>
                                    </w:p>
                                  </w:txbxContent>
                                </wps:txbx>
                                <wps:bodyPr rot="0" vert="horz" wrap="square" lIns="91440" tIns="45720" rIns="91440" bIns="45720" anchor="t" anchorCtr="0" upright="1">
                                  <a:noAutofit/>
                                </wps:bodyPr>
                              </wps:wsp>
                            </wpg:wgp>
                            <wps:wsp>
                              <wps:cNvPr id="1057" name="カギ線コネクタ 1903"/>
                              <wps:cNvCnPr>
                                <a:cxnSpLocks noChangeShapeType="1"/>
                              </wps:cNvCnPr>
                              <wps:spPr bwMode="auto">
                                <a:xfrm rot="10800000" flipH="1" flipV="1">
                                  <a:off x="2507471" y="473146"/>
                                  <a:ext cx="327025" cy="1219835"/>
                                </a:xfrm>
                                <a:prstGeom prst="bentConnector4">
                                  <a:avLst>
                                    <a:gd name="adj1" fmla="val -46639"/>
                                    <a:gd name="adj2" fmla="val 89051"/>
                                  </a:avLst>
                                </a:prstGeom>
                                <a:noFill/>
                                <a:ln w="9525">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wgp>
                              <wpg:cNvPr id="1058" name="グループ化 1904"/>
                              <wpg:cNvGrpSpPr>
                                <a:grpSpLocks/>
                              </wpg:cNvGrpSpPr>
                              <wpg:grpSpPr bwMode="auto">
                                <a:xfrm>
                                  <a:off x="2412856" y="372816"/>
                                  <a:ext cx="914400" cy="196850"/>
                                  <a:chOff x="13271" y="2123"/>
                                  <a:chExt cx="9144" cy="1972"/>
                                </a:xfrm>
                              </wpg:grpSpPr>
                              <wps:wsp>
                                <wps:cNvPr id="1059" name="AutoShape 29"/>
                                <wps:cNvSpPr>
                                  <a:spLocks noChangeArrowheads="1"/>
                                </wps:cNvSpPr>
                                <wps:spPr bwMode="auto">
                                  <a:xfrm>
                                    <a:off x="13271" y="2558"/>
                                    <a:ext cx="9144" cy="1143"/>
                                  </a:xfrm>
                                  <a:prstGeom prst="parallelogram">
                                    <a:avLst>
                                      <a:gd name="adj" fmla="val 165667"/>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bodyPr rot="0" vert="horz" wrap="square" lIns="74295" tIns="8890" rIns="74295" bIns="8890" anchor="t" anchorCtr="0" upright="1">
                                  <a:noAutofit/>
                                </wps:bodyPr>
                              </wps:wsp>
                              <wps:wsp>
                                <wps:cNvPr id="1060" name="テキスト ボックス 4"/>
                                <wps:cNvSpPr txBox="1">
                                  <a:spLocks noChangeArrowheads="1"/>
                                </wps:cNvSpPr>
                                <wps:spPr bwMode="auto">
                                  <a:xfrm>
                                    <a:off x="15280" y="2123"/>
                                    <a:ext cx="4718" cy="19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BE4A95C" w14:textId="77777777" w:rsidR="008679A3" w:rsidRDefault="008679A3" w:rsidP="00291D96">
                                      <w:pPr>
                                        <w:pStyle w:val="NormalWeb"/>
                                        <w:spacing w:line="160" w:lineRule="exact"/>
                                      </w:pPr>
                                      <w:r>
                                        <w:rPr>
                                          <w:rFonts w:cstheme="minorBidi"/>
                                          <w:color w:val="000000"/>
                                          <w:kern w:val="24"/>
                                          <w:sz w:val="12"/>
                                          <w:szCs w:val="12"/>
                                        </w:rPr>
                                        <w:t>RPF4</w:t>
                                      </w:r>
                                    </w:p>
                                    <w:p w14:paraId="3E4226D5" w14:textId="77777777" w:rsidR="008679A3" w:rsidRDefault="008679A3" w:rsidP="00291D96">
                                      <w:pPr>
                                        <w:pStyle w:val="NormalWeb"/>
                                      </w:pPr>
                                      <w:r>
                                        <w:rPr>
                                          <w:rFonts w:cstheme="minorBidi"/>
                                          <w:color w:val="008080"/>
                                          <w:kern w:val="24"/>
                                          <w:sz w:val="12"/>
                                          <w:szCs w:val="12"/>
                                        </w:rPr>
                                        <w:t> </w:t>
                                      </w:r>
                                    </w:p>
                                    <w:p w14:paraId="0AD88F53" w14:textId="77777777" w:rsidR="008679A3" w:rsidRDefault="008679A3" w:rsidP="00291D96">
                                      <w:pPr>
                                        <w:pStyle w:val="NormalWeb"/>
                                      </w:pPr>
                                      <w:r>
                                        <w:rPr>
                                          <w:rFonts w:cstheme="minorBidi"/>
                                          <w:color w:val="000000" w:themeColor="dark1"/>
                                          <w:kern w:val="24"/>
                                          <w:sz w:val="12"/>
                                          <w:szCs w:val="12"/>
                                        </w:rPr>
                                        <w:t> </w:t>
                                      </w:r>
                                    </w:p>
                                  </w:txbxContent>
                                </wps:txbx>
                                <wps:bodyPr rot="0" vert="horz" wrap="square" lIns="91440" tIns="45720" rIns="91440" bIns="45720" anchor="t" anchorCtr="0" upright="1">
                                  <a:noAutofit/>
                                </wps:bodyPr>
                              </wps:wsp>
                            </wpg:wgp>
                            <wps:wsp>
                              <wps:cNvPr id="1061" name="直線コネクタ 1907"/>
                              <wps:cNvCnPr>
                                <a:cxnSpLocks noChangeShapeType="1"/>
                              </wps:cNvCnPr>
                              <wps:spPr bwMode="auto">
                                <a:xfrm flipH="1" flipV="1">
                                  <a:off x="2357611" y="889071"/>
                                  <a:ext cx="133985" cy="635"/>
                                </a:xfrm>
                                <a:prstGeom prst="line">
                                  <a:avLst/>
                                </a:prstGeom>
                                <a:noFill/>
                                <a:ln w="9525">
                                  <a:solidFill>
                                    <a:schemeClr val="tx1">
                                      <a:lumMod val="95000"/>
                                      <a:lumOff val="5000"/>
                                    </a:schemeClr>
                                  </a:solidFill>
                                  <a:round/>
                                  <a:headEnd/>
                                  <a:tailEnd/>
                                </a:ln>
                                <a:extLst>
                                  <a:ext uri="{909E8E84-426E-40DD-AFC4-6F175D3DCCD1}">
                                    <a14:hiddenFill xmlns:a14="http://schemas.microsoft.com/office/drawing/2010/main">
                                      <a:noFill/>
                                    </a14:hiddenFill>
                                  </a:ext>
                                </a:extLst>
                              </wps:spPr>
                              <wps:bodyPr/>
                            </wps:wsp>
                            <wps:wsp>
                              <wps:cNvPr id="1062" name="直線コネクタ 1908"/>
                              <wps:cNvCnPr>
                                <a:cxnSpLocks noChangeShapeType="1"/>
                              </wps:cNvCnPr>
                              <wps:spPr bwMode="auto">
                                <a:xfrm flipH="1" flipV="1">
                                  <a:off x="2357611" y="674441"/>
                                  <a:ext cx="133985" cy="1270"/>
                                </a:xfrm>
                                <a:prstGeom prst="line">
                                  <a:avLst/>
                                </a:prstGeom>
                                <a:noFill/>
                                <a:ln w="9525">
                                  <a:solidFill>
                                    <a:schemeClr val="tx1">
                                      <a:lumMod val="95000"/>
                                      <a:lumOff val="5000"/>
                                    </a:schemeClr>
                                  </a:solidFill>
                                  <a:round/>
                                  <a:headEnd/>
                                  <a:tailEnd/>
                                </a:ln>
                                <a:extLst>
                                  <a:ext uri="{909E8E84-426E-40DD-AFC4-6F175D3DCCD1}">
                                    <a14:hiddenFill xmlns:a14="http://schemas.microsoft.com/office/drawing/2010/main">
                                      <a:noFill/>
                                    </a14:hiddenFill>
                                  </a:ext>
                                </a:extLst>
                              </wps:spPr>
                              <wps:bodyPr/>
                            </wps:wsp>
                            <wps:wsp>
                              <wps:cNvPr id="1063" name="直線コネクタ 1915"/>
                              <wps:cNvCnPr>
                                <a:cxnSpLocks noChangeShapeType="1"/>
                              </wps:cNvCnPr>
                              <wps:spPr bwMode="auto">
                                <a:xfrm flipH="1" flipV="1">
                                  <a:off x="2357611" y="1084016"/>
                                  <a:ext cx="133985" cy="1270"/>
                                </a:xfrm>
                                <a:prstGeom prst="line">
                                  <a:avLst/>
                                </a:prstGeom>
                                <a:noFill/>
                                <a:ln w="9525">
                                  <a:solidFill>
                                    <a:schemeClr val="tx1">
                                      <a:lumMod val="95000"/>
                                      <a:lumOff val="5000"/>
                                    </a:schemeClr>
                                  </a:solidFill>
                                  <a:round/>
                                  <a:headEnd/>
                                  <a:tailEnd/>
                                </a:ln>
                                <a:extLst>
                                  <a:ext uri="{909E8E84-426E-40DD-AFC4-6F175D3DCCD1}">
                                    <a14:hiddenFill xmlns:a14="http://schemas.microsoft.com/office/drawing/2010/main">
                                      <a:noFill/>
                                    </a14:hiddenFill>
                                  </a:ext>
                                </a:extLst>
                              </wps:spPr>
                              <wps:bodyPr/>
                            </wps:wsp>
                            <wps:wsp>
                              <wps:cNvPr id="1064" name="直線コネクタ 1916"/>
                              <wps:cNvCnPr>
                                <a:cxnSpLocks noChangeShapeType="1"/>
                              </wps:cNvCnPr>
                              <wps:spPr bwMode="auto">
                                <a:xfrm flipH="1" flipV="1">
                                  <a:off x="2357611" y="1274516"/>
                                  <a:ext cx="133985" cy="1270"/>
                                </a:xfrm>
                                <a:prstGeom prst="line">
                                  <a:avLst/>
                                </a:prstGeom>
                                <a:noFill/>
                                <a:ln w="9525">
                                  <a:solidFill>
                                    <a:schemeClr val="tx1">
                                      <a:lumMod val="95000"/>
                                      <a:lumOff val="5000"/>
                                    </a:schemeClr>
                                  </a:solidFill>
                                  <a:round/>
                                  <a:headEnd/>
                                  <a:tailEnd/>
                                </a:ln>
                                <a:extLst>
                                  <a:ext uri="{909E8E84-426E-40DD-AFC4-6F175D3DCCD1}">
                                    <a14:hiddenFill xmlns:a14="http://schemas.microsoft.com/office/drawing/2010/main">
                                      <a:noFill/>
                                    </a14:hiddenFill>
                                  </a:ext>
                                </a:extLst>
                              </wps:spPr>
                              <wps:bodyPr/>
                            </wps:wsp>
                            <wps:wsp>
                              <wps:cNvPr id="1065" name="テキスト ボックス 4"/>
                              <wps:cNvSpPr txBox="1">
                                <a:spLocks noChangeArrowheads="1"/>
                              </wps:cNvSpPr>
                              <wps:spPr bwMode="auto">
                                <a:xfrm>
                                  <a:off x="1462896" y="1730446"/>
                                  <a:ext cx="494030" cy="188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70AF987" w14:textId="77777777" w:rsidR="008679A3" w:rsidRDefault="008679A3" w:rsidP="00291D96">
                                    <w:pPr>
                                      <w:pStyle w:val="NormalWeb"/>
                                      <w:spacing w:line="160" w:lineRule="exact"/>
                                    </w:pPr>
                                    <w:r>
                                      <w:rPr>
                                        <w:rFonts w:cstheme="minorBidi"/>
                                        <w:color w:val="000000"/>
                                        <w:kern w:val="24"/>
                                        <w:sz w:val="12"/>
                                        <w:szCs w:val="12"/>
                                      </w:rPr>
                                      <w:t>BRU</w:t>
                                    </w:r>
                                  </w:p>
                                </w:txbxContent>
                              </wps:txbx>
                              <wps:bodyPr rot="0" vert="horz" wrap="square" lIns="91440" tIns="45720" rIns="91440" bIns="45720" anchor="t" anchorCtr="0" upright="1">
                                <a:noAutofit/>
                              </wps:bodyPr>
                            </wps:wsp>
                            <wps:wsp>
                              <wps:cNvPr id="1066" name="テキスト ボックス 4"/>
                              <wps:cNvSpPr txBox="1">
                                <a:spLocks noChangeArrowheads="1"/>
                              </wps:cNvSpPr>
                              <wps:spPr bwMode="auto">
                                <a:xfrm>
                                  <a:off x="2615421" y="1729176"/>
                                  <a:ext cx="494030" cy="188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8B4483C" w14:textId="77777777" w:rsidR="008679A3" w:rsidRDefault="008679A3" w:rsidP="00291D96">
                                    <w:pPr>
                                      <w:pStyle w:val="NormalWeb"/>
                                      <w:spacing w:line="160" w:lineRule="exact"/>
                                    </w:pPr>
                                    <w:r>
                                      <w:rPr>
                                        <w:rFonts w:cstheme="minorBidi"/>
                                        <w:color w:val="000000"/>
                                        <w:kern w:val="24"/>
                                        <w:sz w:val="12"/>
                                        <w:szCs w:val="12"/>
                                      </w:rPr>
                                      <w:t>BRU</w:t>
                                    </w:r>
                                  </w:p>
                                </w:txbxContent>
                              </wps:txbx>
                              <wps:bodyPr rot="0" vert="horz" wrap="square" lIns="91440" tIns="45720" rIns="91440" bIns="45720" anchor="t" anchorCtr="0" upright="1">
                                <a:noAutofit/>
                              </wps:bodyPr>
                            </wps:wsp>
                            <wps:wsp>
                              <wps:cNvPr id="1067" name="テキスト ボックス 4"/>
                              <wps:cNvSpPr txBox="1">
                                <a:spLocks noChangeArrowheads="1"/>
                              </wps:cNvSpPr>
                              <wps:spPr bwMode="auto">
                                <a:xfrm>
                                  <a:off x="1431146" y="2160976"/>
                                  <a:ext cx="494665" cy="188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E77E0AF" w14:textId="77777777" w:rsidR="008679A3" w:rsidRDefault="008679A3" w:rsidP="00291D96">
                                    <w:pPr>
                                      <w:pStyle w:val="NormalWeb"/>
                                      <w:spacing w:line="160" w:lineRule="exact"/>
                                    </w:pPr>
                                    <w:r>
                                      <w:rPr>
                                        <w:rFonts w:cstheme="minorBidi"/>
                                        <w:color w:val="000000" w:themeColor="dark1"/>
                                        <w:kern w:val="24"/>
                                        <w:sz w:val="12"/>
                                        <w:szCs w:val="12"/>
                                      </w:rPr>
                                      <w:t>WPF0</w:t>
                                    </w:r>
                                  </w:p>
                                </w:txbxContent>
                              </wps:txbx>
                              <wps:bodyPr rot="0" vert="horz" wrap="square" lIns="91440" tIns="45720" rIns="91440" bIns="45720" anchor="t" anchorCtr="0" upright="1">
                                <a:noAutofit/>
                              </wps:bodyPr>
                            </wps:wsp>
                            <wps:wsp>
                              <wps:cNvPr id="1068" name="テキスト ボックス 4"/>
                              <wps:cNvSpPr txBox="1">
                                <a:spLocks noChangeArrowheads="1"/>
                              </wps:cNvSpPr>
                              <wps:spPr bwMode="auto">
                                <a:xfrm>
                                  <a:off x="2605261" y="2155896"/>
                                  <a:ext cx="494665" cy="188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00FED29" w14:textId="77777777" w:rsidR="008679A3" w:rsidRDefault="008679A3" w:rsidP="00291D96">
                                    <w:pPr>
                                      <w:pStyle w:val="NormalWeb"/>
                                      <w:spacing w:line="160" w:lineRule="exact"/>
                                    </w:pPr>
                                    <w:r>
                                      <w:rPr>
                                        <w:rFonts w:cstheme="minorBidi"/>
                                        <w:color w:val="000000" w:themeColor="dark1"/>
                                        <w:kern w:val="24"/>
                                        <w:sz w:val="12"/>
                                        <w:szCs w:val="12"/>
                                      </w:rPr>
                                      <w:t>WPF0</w:t>
                                    </w:r>
                                  </w:p>
                                </w:txbxContent>
                              </wps:txbx>
                              <wps:bodyPr rot="0" vert="horz" wrap="square" lIns="91440" tIns="45720" rIns="91440" bIns="45720" anchor="t" anchorCtr="0" upright="1">
                                <a:noAutofit/>
                              </wps:bodyPr>
                            </wps:wsp>
                            <wps:wsp>
                              <wps:cNvPr id="1069" name="右中かっこ 8890"/>
                              <wps:cNvSpPr>
                                <a:spLocks/>
                              </wps:cNvSpPr>
                              <wps:spPr bwMode="auto">
                                <a:xfrm>
                                  <a:off x="3564111" y="226131"/>
                                  <a:ext cx="161290" cy="1303655"/>
                                </a:xfrm>
                                <a:prstGeom prst="rightBrace">
                                  <a:avLst>
                                    <a:gd name="adj1" fmla="val 8345"/>
                                    <a:gd name="adj2" fmla="val 50000"/>
                                  </a:avLst>
                                </a:prstGeom>
                                <a:noFill/>
                                <a:ln w="9525">
                                  <a:solidFill>
                                    <a:schemeClr val="accent1">
                                      <a:lumMod val="95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070" name="直線矢印コネクタ 8891"/>
                              <wps:cNvCnPr>
                                <a:cxnSpLocks noChangeShapeType="1"/>
                              </wps:cNvCnPr>
                              <wps:spPr bwMode="auto">
                                <a:xfrm>
                                  <a:off x="1634981" y="2795341"/>
                                  <a:ext cx="4445" cy="262890"/>
                                </a:xfrm>
                                <a:prstGeom prst="straightConnector1">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088" name="直線矢印コネクタ 8894"/>
                              <wps:cNvCnPr>
                                <a:cxnSpLocks noChangeShapeType="1"/>
                              </wps:cNvCnPr>
                              <wps:spPr bwMode="auto">
                                <a:xfrm>
                                  <a:off x="2818621" y="2828361"/>
                                  <a:ext cx="3810" cy="213995"/>
                                </a:xfrm>
                                <a:prstGeom prst="straightConnector1">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089" name="テキスト ボックス 449"/>
                              <wps:cNvSpPr txBox="1">
                                <a:spLocks noChangeArrowheads="1"/>
                              </wps:cNvSpPr>
                              <wps:spPr bwMode="auto">
                                <a:xfrm>
                                  <a:off x="1801986" y="2875986"/>
                                  <a:ext cx="868045" cy="286385"/>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5E07C07C" w14:textId="77777777" w:rsidR="008679A3" w:rsidRDefault="008679A3" w:rsidP="00291D96">
                                    <w:pPr>
                                      <w:rPr>
                                        <w:lang w:eastAsia="ja-JP"/>
                                      </w:rPr>
                                    </w:pPr>
                                    <w:r>
                                      <w:rPr>
                                        <w:rFonts w:hint="eastAsia"/>
                                        <w:lang w:eastAsia="ja-JP"/>
                                      </w:rPr>
                                      <w:t>DU0</w:t>
                                    </w:r>
                                    <w:r>
                                      <w:rPr>
                                        <w:lang w:eastAsia="ja-JP"/>
                                      </w:rPr>
                                      <w:t xml:space="preserve"> </w:t>
                                    </w:r>
                                    <w:r>
                                      <w:rPr>
                                        <w:rFonts w:hint="eastAsia"/>
                                        <w:lang w:eastAsia="ja-JP"/>
                                      </w:rPr>
                                      <w:t>/</w:t>
                                    </w:r>
                                    <w:r>
                                      <w:rPr>
                                        <w:lang w:eastAsia="ja-JP"/>
                                      </w:rPr>
                                      <w:t xml:space="preserve"> </w:t>
                                    </w:r>
                                    <w:r>
                                      <w:rPr>
                                        <w:rFonts w:hint="eastAsia"/>
                                        <w:lang w:eastAsia="ja-JP"/>
                                      </w:rPr>
                                      <w:t>DU1</w:t>
                                    </w:r>
                                  </w:p>
                                </w:txbxContent>
                              </wps:txbx>
                              <wps:bodyPr rot="0" vert="horz" wrap="square" lIns="91440" tIns="45720" rIns="91440" bIns="45720" anchor="t" anchorCtr="0" upright="1">
                                <a:noAutofit/>
                              </wps:bodyPr>
                            </wps:wsp>
                            <wps:wsp>
                              <wps:cNvPr id="1090" name="Rectangle 23"/>
                              <wps:cNvSpPr>
                                <a:spLocks noChangeArrowheads="1"/>
                              </wps:cNvSpPr>
                              <wps:spPr bwMode="auto">
                                <a:xfrm>
                                  <a:off x="2555731" y="3042356"/>
                                  <a:ext cx="533400" cy="304165"/>
                                </a:xfrm>
                                <a:prstGeom prst="rect">
                                  <a:avLst/>
                                </a:prstGeom>
                                <a:gradFill rotWithShape="1">
                                  <a:gsLst>
                                    <a:gs pos="0">
                                      <a:srgbClr val="DAFDA7"/>
                                    </a:gs>
                                    <a:gs pos="35001">
                                      <a:srgbClr val="E4FDC2"/>
                                    </a:gs>
                                    <a:gs pos="100000">
                                      <a:srgbClr val="F5FFE6"/>
                                    </a:gs>
                                  </a:gsLst>
                                  <a:lin ang="16200000" scaled="1"/>
                                </a:gradFill>
                                <a:ln>
                                  <a:noFill/>
                                </a:ln>
                                <a:effectLst>
                                  <a:outerShdw dist="20000" dir="5400000" rotWithShape="0">
                                    <a:srgbClr val="000000">
                                      <a:alpha val="37999"/>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14:paraId="71135A79" w14:textId="77777777" w:rsidR="008679A3" w:rsidRDefault="008679A3" w:rsidP="00291D96">
                                    <w:pPr>
                                      <w:pStyle w:val="NormalWeb"/>
                                      <w:jc w:val="center"/>
                                    </w:pPr>
                                    <w:r>
                                      <w:rPr>
                                        <w:rFonts w:ascii="Calibri" w:hAnsi="Calibri" w:cstheme="minorBidi"/>
                                        <w:color w:val="000000"/>
                                        <w:kern w:val="24"/>
                                      </w:rPr>
                                      <w:t>DU1</w:t>
                                    </w:r>
                                  </w:p>
                                </w:txbxContent>
                              </wps:txbx>
                              <wps:bodyPr rot="0" vert="horz" wrap="square" lIns="0" tIns="0" rIns="0" bIns="0" anchor="ctr" anchorCtr="0" upright="1">
                                <a:noAutofit/>
                              </wps:bodyPr>
                            </wps:wsp>
                            <wps:wsp>
                              <wps:cNvPr id="1091" name="Rectangle 23"/>
                              <wps:cNvSpPr>
                                <a:spLocks noChangeArrowheads="1"/>
                              </wps:cNvSpPr>
                              <wps:spPr bwMode="auto">
                                <a:xfrm>
                                  <a:off x="1372726" y="3058231"/>
                                  <a:ext cx="533400" cy="304165"/>
                                </a:xfrm>
                                <a:prstGeom prst="rect">
                                  <a:avLst/>
                                </a:prstGeom>
                                <a:gradFill rotWithShape="1">
                                  <a:gsLst>
                                    <a:gs pos="0">
                                      <a:srgbClr val="DAFDA7"/>
                                    </a:gs>
                                    <a:gs pos="35001">
                                      <a:srgbClr val="E4FDC2"/>
                                    </a:gs>
                                    <a:gs pos="100000">
                                      <a:srgbClr val="F5FFE6"/>
                                    </a:gs>
                                  </a:gsLst>
                                  <a:lin ang="16200000" scaled="1"/>
                                </a:gradFill>
                                <a:ln>
                                  <a:noFill/>
                                </a:ln>
                                <a:effectLst>
                                  <a:outerShdw dist="20000" dir="5400000" rotWithShape="0">
                                    <a:srgbClr val="000000">
                                      <a:alpha val="37999"/>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14:paraId="4A90CBF8" w14:textId="77777777" w:rsidR="008679A3" w:rsidRDefault="008679A3" w:rsidP="00291D96">
                                    <w:pPr>
                                      <w:pStyle w:val="NormalWeb"/>
                                      <w:jc w:val="center"/>
                                    </w:pPr>
                                    <w:r>
                                      <w:rPr>
                                        <w:rFonts w:ascii="Calibri" w:hAnsi="Calibri" w:cstheme="minorBidi"/>
                                        <w:color w:val="000000"/>
                                        <w:kern w:val="24"/>
                                      </w:rPr>
                                      <w:t>DU0</w:t>
                                    </w:r>
                                  </w:p>
                                </w:txbxContent>
                              </wps:txbx>
                              <wps:bodyPr rot="0" vert="horz" wrap="square" lIns="0" tIns="0" rIns="0" bIns="0" anchor="ctr" anchorCtr="0" upright="1">
                                <a:noAutofit/>
                              </wps:bodyPr>
                            </wps:wsp>
                            <wps:wsp>
                              <wps:cNvPr id="1092" name="AutoShape 24"/>
                              <wps:cNvSpPr>
                                <a:spLocks noChangeArrowheads="1"/>
                              </wps:cNvSpPr>
                              <wps:spPr bwMode="auto">
                                <a:xfrm>
                                  <a:off x="2290936" y="2639131"/>
                                  <a:ext cx="914400" cy="151765"/>
                                </a:xfrm>
                                <a:prstGeom prst="parallelogram">
                                  <a:avLst>
                                    <a:gd name="adj" fmla="val 165802"/>
                                  </a:avLst>
                                </a:prstGeom>
                                <a:gradFill rotWithShape="0">
                                  <a:gsLst>
                                    <a:gs pos="0">
                                      <a:srgbClr val="FABF8F"/>
                                    </a:gs>
                                    <a:gs pos="50000">
                                      <a:srgbClr val="F79646"/>
                                    </a:gs>
                                    <a:gs pos="100000">
                                      <a:srgbClr val="FABF8F"/>
                                    </a:gs>
                                  </a:gsLst>
                                  <a:lin ang="5400000" scaled="1"/>
                                </a:gradFill>
                                <a:ln w="12700">
                                  <a:solidFill>
                                    <a:srgbClr val="F79646"/>
                                  </a:solidFill>
                                  <a:miter lim="800000"/>
                                  <a:headEnd/>
                                  <a:tailEnd/>
                                </a:ln>
                                <a:effectLst>
                                  <a:outerShdw dist="28398" dir="3806097" algn="ctr" rotWithShape="0">
                                    <a:srgbClr val="974706"/>
                                  </a:outerShdw>
                                </a:effectLst>
                              </wps:spPr>
                              <wps:bodyPr rot="0" vert="horz" wrap="square" lIns="74295" tIns="8890" rIns="74295" bIns="8890" anchor="t" anchorCtr="0" upright="1">
                                <a:noAutofit/>
                              </wps:bodyPr>
                            </wps:wsp>
                            <wps:wsp>
                              <wps:cNvPr id="1093" name="テキスト ボックス 888"/>
                              <wps:cNvSpPr txBox="1">
                                <a:spLocks noChangeArrowheads="1"/>
                              </wps:cNvSpPr>
                              <wps:spPr bwMode="auto">
                                <a:xfrm>
                                  <a:off x="2553191" y="2616906"/>
                                  <a:ext cx="455930" cy="210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29AD71F" w14:textId="77777777" w:rsidR="008679A3" w:rsidRDefault="008679A3" w:rsidP="00291D96">
                                    <w:pPr>
                                      <w:pStyle w:val="NormalWeb"/>
                                      <w:spacing w:after="200" w:line="160" w:lineRule="exact"/>
                                    </w:pPr>
                                    <w:r>
                                      <w:rPr>
                                        <w:rFonts w:cstheme="minorBidi"/>
                                        <w:color w:val="000000" w:themeColor="dark1"/>
                                        <w:kern w:val="24"/>
                                        <w:sz w:val="14"/>
                                        <w:szCs w:val="14"/>
                                      </w:rPr>
                                      <w:t>Plane</w:t>
                                    </w:r>
                                    <w:r>
                                      <w:rPr>
                                        <w:rFonts w:cstheme="minorBidi" w:hint="eastAsia"/>
                                        <w:color w:val="000000" w:themeColor="dark1"/>
                                        <w:kern w:val="24"/>
                                        <w:sz w:val="14"/>
                                        <w:szCs w:val="14"/>
                                      </w:rPr>
                                      <w:t>2</w:t>
                                    </w:r>
                                  </w:p>
                                </w:txbxContent>
                              </wps:txbx>
                              <wps:bodyPr rot="0" vert="horz" wrap="square" lIns="91440" tIns="45720" rIns="91440" bIns="45720" anchor="t" anchorCtr="0" upright="1">
                                <a:noAutofit/>
                              </wps:bodyPr>
                            </wps:wsp>
                            <wps:wsp>
                              <wps:cNvPr id="1094" name="正方形/長方形 1809"/>
                              <wps:cNvSpPr>
                                <a:spLocks noChangeArrowheads="1"/>
                              </wps:cNvSpPr>
                              <wps:spPr bwMode="auto">
                                <a:xfrm>
                                  <a:off x="2515701" y="3659221"/>
                                  <a:ext cx="699135" cy="35560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E404CDF" w14:textId="77777777" w:rsidR="008679A3" w:rsidRPr="004035DE" w:rsidRDefault="008679A3" w:rsidP="00291D96">
                                    <w:pPr>
                                      <w:pStyle w:val="NormalWeb"/>
                                      <w:jc w:val="center"/>
                                      <w:rPr>
                                        <w:sz w:val="20"/>
                                        <w:szCs w:val="20"/>
                                      </w:rPr>
                                    </w:pPr>
                                    <w:r w:rsidRPr="004035DE">
                                      <w:rPr>
                                        <w:rFonts w:hint="eastAsia"/>
                                        <w:sz w:val="20"/>
                                        <w:szCs w:val="20"/>
                                      </w:rPr>
                                      <w:t>LVDS</w:t>
                                    </w:r>
                                    <w:r>
                                      <w:rPr>
                                        <w:rFonts w:hint="eastAsia"/>
                                        <w:sz w:val="20"/>
                                        <w:szCs w:val="20"/>
                                      </w:rPr>
                                      <w:t>1</w:t>
                                    </w:r>
                                  </w:p>
                                </w:txbxContent>
                              </wps:txbx>
                              <wps:bodyPr rot="0" vert="horz" wrap="square" lIns="91440" tIns="45720" rIns="91440" bIns="45720" anchor="ctr" anchorCtr="0" upright="1">
                                <a:noAutofit/>
                              </wps:bodyPr>
                            </wps:wsp>
                            <wps:wsp>
                              <wps:cNvPr id="1095" name="正方形/長方形 1809"/>
                              <wps:cNvSpPr>
                                <a:spLocks noChangeArrowheads="1"/>
                              </wps:cNvSpPr>
                              <wps:spPr bwMode="auto">
                                <a:xfrm>
                                  <a:off x="1842263" y="4655128"/>
                                  <a:ext cx="699135" cy="231516"/>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4084783A" w14:textId="77777777" w:rsidR="008679A3" w:rsidRPr="004035DE" w:rsidRDefault="008679A3" w:rsidP="00C37AD3">
                                    <w:pPr>
                                      <w:pStyle w:val="NormalWeb"/>
                                      <w:spacing w:line="240" w:lineRule="exact"/>
                                      <w:jc w:val="center"/>
                                      <w:rPr>
                                        <w:sz w:val="20"/>
                                        <w:szCs w:val="20"/>
                                      </w:rPr>
                                    </w:pPr>
                                    <w:r>
                                      <w:rPr>
                                        <w:rFonts w:hint="eastAsia"/>
                                        <w:sz w:val="20"/>
                                        <w:szCs w:val="20"/>
                                      </w:rPr>
                                      <w:t>HDMI</w:t>
                                    </w:r>
                                  </w:p>
                                </w:txbxContent>
                              </wps:txbx>
                              <wps:bodyPr rot="0" vert="horz" wrap="square" lIns="91440" tIns="45720" rIns="91440" bIns="45720" anchor="ctr" anchorCtr="0" upright="1">
                                <a:noAutofit/>
                              </wps:bodyPr>
                            </wps:wsp>
                            <wps:wsp>
                              <wps:cNvPr id="1096" name="正方形/長方形 1809"/>
                              <wps:cNvSpPr>
                                <a:spLocks noChangeArrowheads="1"/>
                              </wps:cNvSpPr>
                              <wps:spPr bwMode="auto">
                                <a:xfrm>
                                  <a:off x="1010529" y="3647346"/>
                                  <a:ext cx="699135" cy="35560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22CB22CA" w14:textId="77777777" w:rsidR="008679A3" w:rsidRPr="004035DE" w:rsidRDefault="008679A3" w:rsidP="00291D96">
                                    <w:pPr>
                                      <w:pStyle w:val="NormalWeb"/>
                                      <w:jc w:val="center"/>
                                      <w:rPr>
                                        <w:sz w:val="20"/>
                                        <w:szCs w:val="20"/>
                                      </w:rPr>
                                    </w:pPr>
                                    <w:r w:rsidRPr="004035DE">
                                      <w:rPr>
                                        <w:rFonts w:hint="eastAsia"/>
                                        <w:sz w:val="20"/>
                                        <w:szCs w:val="20"/>
                                      </w:rPr>
                                      <w:t>LVDS</w:t>
                                    </w:r>
                                    <w:r>
                                      <w:rPr>
                                        <w:rFonts w:hint="eastAsia"/>
                                        <w:sz w:val="20"/>
                                        <w:szCs w:val="20"/>
                                      </w:rPr>
                                      <w:t>0</w:t>
                                    </w:r>
                                  </w:p>
                                </w:txbxContent>
                              </wps:txbx>
                              <wps:bodyPr rot="0" vert="horz" wrap="square" lIns="91440" tIns="45720" rIns="91440" bIns="45720" anchor="ctr" anchorCtr="0" upright="1">
                                <a:noAutofit/>
                              </wps:bodyPr>
                            </wps:wsp>
                            <wps:wsp>
                              <wps:cNvPr id="1097" name="正方形/長方形 1809"/>
                              <wps:cNvSpPr>
                                <a:spLocks noChangeArrowheads="1"/>
                              </wps:cNvSpPr>
                              <wps:spPr bwMode="auto">
                                <a:xfrm>
                                  <a:off x="3524741" y="4193611"/>
                                  <a:ext cx="991235" cy="35560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069B40C6" w14:textId="77777777" w:rsidR="008679A3" w:rsidRPr="004035DE" w:rsidRDefault="008679A3" w:rsidP="00291D96">
                                    <w:pPr>
                                      <w:pStyle w:val="NormalWeb"/>
                                      <w:jc w:val="center"/>
                                      <w:rPr>
                                        <w:sz w:val="20"/>
                                        <w:szCs w:val="20"/>
                                      </w:rPr>
                                    </w:pPr>
                                    <w:r>
                                      <w:rPr>
                                        <w:rFonts w:hint="eastAsia"/>
                                        <w:sz w:val="20"/>
                                        <w:szCs w:val="20"/>
                                      </w:rPr>
                                      <w:t>Analog RGB</w:t>
                                    </w:r>
                                  </w:p>
                                </w:txbxContent>
                              </wps:txbx>
                              <wps:bodyPr rot="0" vert="horz" wrap="square" lIns="91440" tIns="45720" rIns="91440" bIns="45720" anchor="ctr" anchorCtr="0" upright="1">
                                <a:noAutofit/>
                              </wps:bodyPr>
                            </wps:wsp>
                            <wps:wsp>
                              <wps:cNvPr id="1098" name="正方形/長方形 1809"/>
                              <wps:cNvSpPr>
                                <a:spLocks noChangeArrowheads="1"/>
                              </wps:cNvSpPr>
                              <wps:spPr bwMode="auto">
                                <a:xfrm>
                                  <a:off x="1761553" y="4238477"/>
                                  <a:ext cx="859052" cy="256333"/>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506FD995" w14:textId="77777777" w:rsidR="008679A3" w:rsidRPr="00C37AD3" w:rsidRDefault="008679A3" w:rsidP="00C37AD3">
                                    <w:pPr>
                                      <w:pStyle w:val="NormalWeb"/>
                                      <w:spacing w:line="240" w:lineRule="exact"/>
                                      <w:jc w:val="center"/>
                                      <w:rPr>
                                        <w:sz w:val="16"/>
                                        <w:szCs w:val="20"/>
                                      </w:rPr>
                                    </w:pPr>
                                    <w:r w:rsidRPr="00C37AD3">
                                      <w:rPr>
                                        <w:sz w:val="16"/>
                                        <w:szCs w:val="20"/>
                                      </w:rPr>
                                      <w:t>ADV7511W</w:t>
                                    </w:r>
                                  </w:p>
                                </w:txbxContent>
                              </wps:txbx>
                              <wps:bodyPr rot="0" vert="horz" wrap="square" lIns="91440" tIns="45720" rIns="91440" bIns="45720" anchor="ctr" anchorCtr="0" upright="1">
                                <a:noAutofit/>
                              </wps:bodyPr>
                            </wps:wsp>
                            <wps:wsp>
                              <wps:cNvPr id="1099" name="AutoShape 233"/>
                              <wps:cNvCnPr>
                                <a:cxnSpLocks noChangeShapeType="1"/>
                                <a:endCxn id="1096" idx="0"/>
                              </wps:cNvCnPr>
                              <wps:spPr bwMode="auto">
                                <a:xfrm rot="5400000">
                                  <a:off x="1279520" y="3435198"/>
                                  <a:ext cx="292567" cy="131728"/>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100" name="AutoShape 234"/>
                              <wps:cNvCnPr>
                                <a:cxnSpLocks noChangeShapeType="1"/>
                                <a:stCxn id="1090" idx="2"/>
                                <a:endCxn id="1094" idx="0"/>
                              </wps:cNvCnPr>
                              <wps:spPr bwMode="auto">
                                <a:xfrm rot="16200000" flipH="1">
                                  <a:off x="2687170" y="3481455"/>
                                  <a:ext cx="312700" cy="42832"/>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103" name="AutoShape 237"/>
                              <wps:cNvCnPr>
                                <a:cxnSpLocks noChangeShapeType="1"/>
                              </wps:cNvCnPr>
                              <wps:spPr bwMode="auto">
                                <a:xfrm rot="16200000" flipH="1">
                                  <a:off x="3185016" y="3170626"/>
                                  <a:ext cx="847090" cy="1198245"/>
                                </a:xfrm>
                                <a:prstGeom prst="bentConnector3">
                                  <a:avLst>
                                    <a:gd name="adj1" fmla="val 2136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176" name="AutoShape 235"/>
                              <wps:cNvCnPr>
                                <a:cxnSpLocks noChangeShapeType="1"/>
                                <a:stCxn id="1091" idx="2"/>
                                <a:endCxn id="1097" idx="0"/>
                              </wps:cNvCnPr>
                              <wps:spPr bwMode="auto">
                                <a:xfrm rot="16200000" flipH="1">
                                  <a:off x="2413957" y="2587675"/>
                                  <a:ext cx="831215" cy="2380656"/>
                                </a:xfrm>
                                <a:prstGeom prst="bentConnector3">
                                  <a:avLst>
                                    <a:gd name="adj1" fmla="val 12145"/>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177" name="AutoShape 233"/>
                              <wps:cNvCnPr>
                                <a:cxnSpLocks noChangeShapeType="1"/>
                                <a:stCxn id="1096" idx="2"/>
                                <a:endCxn id="1098" idx="0"/>
                              </wps:cNvCnPr>
                              <wps:spPr bwMode="auto">
                                <a:xfrm rot="16200000" flipH="1">
                                  <a:off x="1657823" y="3705220"/>
                                  <a:ext cx="235531" cy="830982"/>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180" name="AutoShape 233"/>
                              <wps:cNvCnPr>
                                <a:cxnSpLocks noChangeShapeType="1"/>
                                <a:stCxn id="1094" idx="2"/>
                                <a:endCxn id="1098" idx="0"/>
                              </wps:cNvCnPr>
                              <wps:spPr bwMode="auto">
                                <a:xfrm rot="5400000">
                                  <a:off x="2416053" y="3789594"/>
                                  <a:ext cx="223656" cy="674111"/>
                                </a:xfrm>
                                <a:prstGeom prst="bentConnector3">
                                  <a:avLst>
                                    <a:gd name="adj1" fmla="val 47214"/>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808" name="直線矢印コネクタ 1808"/>
                              <wps:cNvCnPr>
                                <a:stCxn id="1098" idx="2"/>
                                <a:endCxn id="1095" idx="0"/>
                              </wps:cNvCnPr>
                              <wps:spPr>
                                <a:xfrm>
                                  <a:off x="2191079" y="4494810"/>
                                  <a:ext cx="752" cy="16031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96F7A02" id="キャンバス 797" o:spid="_x0000_s1354" editas="canvas" style="width:399.4pt;height:386.05pt;mso-position-horizontal-relative:char;mso-position-vertical-relative:line" coordsize="50717,49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">
                      <v:shape id="_x0000_s1355" type="#_x0000_t75" style="position:absolute;width:50717;height:49028;visibility:visible;mso-wrap-style:square">
                        <v:fill o:detectmouseclick="t"/>
                        <v:path o:connecttype="none"/>
                      </v:shape>
                      <v:rect id="Rectangle 20" o:spid="_x0000_s1356" style="position:absolute;left:22693;top:1639;width:11252;height:22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" strokecolor="#4f81bd" strokeweight="2.5pt">
                        <v:shadow color="#868686"/>
                        <v:textbox inset="5.85pt,.7pt,5.85pt,.7pt">
                          <w:txbxContent>
                            <w:p w14:paraId="6E9DE384" w14:textId="77777777" w:rsidR="008679A3" w:rsidRDefault="008679A3" w:rsidP="00291D96">
                              <w:pPr>
                                <w:pStyle w:val="Web"/>
                                <w:spacing w:after="200"/>
                                <w:jc w:val="center"/>
                              </w:pPr>
                              <w:r>
                                <w:rPr>
                                  <w:rFonts w:cstheme="minorBidi"/>
                                  <w:color w:val="000000" w:themeColor="text1"/>
                                  <w:kern w:val="24"/>
                                  <w:sz w:val="20"/>
                                  <w:szCs w:val="20"/>
                                </w:rPr>
                                <w:t>VSPD1</w:t>
                              </w:r>
                            </w:p>
                          </w:txbxContent>
                        </v:textbox>
                      </v:rect>
                      <v:shape id="Text Box 34" o:spid="_x0000_s1357" type="#_x0000_t202" style="position:absolute;left:37850;top:3740;width:10033;height:10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" stroked="f">
                        <v:textbox inset="0,0,0,0">
                          <w:txbxContent>
                            <w:p w14:paraId="1C05CA2C" w14:textId="77777777" w:rsidR="008679A3" w:rsidRDefault="008679A3" w:rsidP="00291D96">
                              <w:pPr>
                                <w:pStyle w:val="af2"/>
                                <w:spacing w:line="240" w:lineRule="auto"/>
                                <w:ind w:firstLine="0"/>
                                <w:rPr>
                                  <w:sz w:val="16"/>
                                </w:rPr>
                              </w:pPr>
                              <w:r>
                                <w:rPr>
                                  <w:sz w:val="16"/>
                                </w:rPr>
                                <w:t>M</w:t>
                              </w:r>
                              <w:r>
                                <w:rPr>
                                  <w:rFonts w:hint="eastAsia"/>
                                  <w:sz w:val="16"/>
                                </w:rPr>
                                <w:t xml:space="preserve">ulti </w:t>
                              </w:r>
                              <w:r>
                                <w:rPr>
                                  <w:sz w:val="16"/>
                                </w:rPr>
                                <w:t>plane:</w:t>
                              </w:r>
                            </w:p>
                            <w:p w14:paraId="2529C943" w14:textId="77777777" w:rsidR="008679A3" w:rsidRDefault="008679A3" w:rsidP="00291D96">
                              <w:pPr>
                                <w:pStyle w:val="af2"/>
                                <w:spacing w:line="240" w:lineRule="auto"/>
                                <w:ind w:firstLine="0"/>
                                <w:rPr>
                                  <w:sz w:val="16"/>
                                </w:rPr>
                              </w:pPr>
                            </w:p>
                            <w:p w14:paraId="4F1AC98F" w14:textId="77777777" w:rsidR="008679A3" w:rsidRPr="00052E79" w:rsidRDefault="008679A3" w:rsidP="00291D96">
                              <w:pPr>
                                <w:pStyle w:val="af2"/>
                                <w:spacing w:line="240" w:lineRule="auto"/>
                                <w:ind w:firstLine="0"/>
                                <w:rPr>
                                  <w:sz w:val="16"/>
                                </w:rPr>
                              </w:pPr>
                              <w:r w:rsidRPr="00052E79">
                                <w:rPr>
                                  <w:sz w:val="16"/>
                                </w:rPr>
                                <w:t>One plane</w:t>
                              </w:r>
                              <w:r>
                                <w:rPr>
                                  <w:sz w:val="16"/>
                                </w:rPr>
                                <w:t xml:space="preserve"> </w:t>
                              </w:r>
                              <w:r w:rsidRPr="00052E79">
                                <w:rPr>
                                  <w:sz w:val="16"/>
                                </w:rPr>
                                <w:t>(RPF0) is assigned to desktop plane.</w:t>
                              </w:r>
                            </w:p>
                            <w:p w14:paraId="51B351F5" w14:textId="77777777" w:rsidR="008679A3" w:rsidRDefault="008679A3" w:rsidP="00291D96">
                              <w:pPr>
                                <w:pStyle w:val="af2"/>
                                <w:spacing w:line="240" w:lineRule="auto"/>
                                <w:ind w:firstLine="0"/>
                                <w:rPr>
                                  <w:sz w:val="16"/>
                                </w:rPr>
                              </w:pPr>
                              <w:r w:rsidRPr="00052E79">
                                <w:rPr>
                                  <w:sz w:val="16"/>
                                </w:rPr>
                                <w:t xml:space="preserve">Remaining </w:t>
                              </w:r>
                              <w:r>
                                <w:rPr>
                                  <w:sz w:val="16"/>
                                </w:rPr>
                                <w:t>four</w:t>
                              </w:r>
                              <w:r w:rsidRPr="00052E79">
                                <w:rPr>
                                  <w:sz w:val="16"/>
                                </w:rPr>
                                <w:t xml:space="preserve"> planes</w:t>
                              </w:r>
                              <w:r>
                                <w:rPr>
                                  <w:sz w:val="16"/>
                                </w:rPr>
                                <w:t xml:space="preserve"> </w:t>
                              </w:r>
                              <w:r w:rsidRPr="00052E79">
                                <w:rPr>
                                  <w:sz w:val="16"/>
                                </w:rPr>
                                <w:t>(RPF1-</w:t>
                              </w:r>
                              <w:r>
                                <w:rPr>
                                  <w:sz w:val="16"/>
                                </w:rPr>
                                <w:t>4</w:t>
                              </w:r>
                              <w:r w:rsidRPr="00052E79">
                                <w:rPr>
                                  <w:sz w:val="16"/>
                                </w:rPr>
                                <w:t>) are assigned as overlays.</w:t>
                              </w:r>
                              <w:r>
                                <w:rPr>
                                  <w:sz w:val="16"/>
                                </w:rPr>
                                <w:t>M</w:t>
                              </w:r>
                              <w:r>
                                <w:rPr>
                                  <w:rFonts w:hint="eastAsia"/>
                                  <w:sz w:val="16"/>
                                </w:rPr>
                                <w:t xml:space="preserve">ulti </w:t>
                              </w:r>
                              <w:r>
                                <w:rPr>
                                  <w:sz w:val="16"/>
                                </w:rPr>
                                <w:t>plane:</w:t>
                              </w:r>
                            </w:p>
                            <w:p w14:paraId="675C0A21" w14:textId="77777777" w:rsidR="008679A3" w:rsidRDefault="008679A3" w:rsidP="00291D96">
                              <w:pPr>
                                <w:pStyle w:val="af2"/>
                                <w:spacing w:line="240" w:lineRule="auto"/>
                                <w:ind w:firstLine="0"/>
                                <w:rPr>
                                  <w:sz w:val="16"/>
                                </w:rPr>
                              </w:pPr>
                            </w:p>
                            <w:p w14:paraId="50FD83EE" w14:textId="77777777" w:rsidR="008679A3" w:rsidRDefault="008679A3" w:rsidP="00291D96">
                              <w:pPr>
                                <w:pStyle w:val="af2"/>
                                <w:spacing w:line="240" w:lineRule="auto"/>
                                <w:ind w:firstLine="0"/>
                                <w:rPr>
                                  <w:sz w:val="16"/>
                                </w:rPr>
                              </w:pPr>
                              <w:r>
                                <w:rPr>
                                  <w:sz w:val="16"/>
                                </w:rPr>
                                <w:t>M</w:t>
                              </w:r>
                              <w:r>
                                <w:rPr>
                                  <w:rFonts w:hint="eastAsia"/>
                                  <w:sz w:val="16"/>
                                </w:rPr>
                                <w:t xml:space="preserve">ulti </w:t>
                              </w:r>
                              <w:r>
                                <w:rPr>
                                  <w:sz w:val="16"/>
                                </w:rPr>
                                <w:t>plane:</w:t>
                              </w:r>
                            </w:p>
                            <w:p w14:paraId="28BB298A" w14:textId="77777777" w:rsidR="008679A3" w:rsidRDefault="008679A3" w:rsidP="00291D96">
                              <w:pPr>
                                <w:pStyle w:val="af2"/>
                                <w:spacing w:line="240" w:lineRule="auto"/>
                                <w:ind w:firstLine="0"/>
                                <w:rPr>
                                  <w:sz w:val="16"/>
                                </w:rPr>
                              </w:pPr>
                            </w:p>
                            <w:p w14:paraId="2F355213" w14:textId="77777777" w:rsidR="008679A3" w:rsidRPr="00052E79" w:rsidRDefault="008679A3" w:rsidP="00291D96">
                              <w:pPr>
                                <w:pStyle w:val="af2"/>
                                <w:spacing w:line="240" w:lineRule="auto"/>
                                <w:ind w:firstLine="0"/>
                                <w:rPr>
                                  <w:sz w:val="16"/>
                                </w:rPr>
                              </w:pPr>
                              <w:r w:rsidRPr="00052E79">
                                <w:rPr>
                                  <w:sz w:val="16"/>
                                </w:rPr>
                                <w:t>One plane</w:t>
                              </w:r>
                              <w:r>
                                <w:rPr>
                                  <w:sz w:val="16"/>
                                </w:rPr>
                                <w:t xml:space="preserve"> </w:t>
                              </w:r>
                              <w:r w:rsidRPr="00052E79">
                                <w:rPr>
                                  <w:sz w:val="16"/>
                                </w:rPr>
                                <w:t>(RPF0) is assigned to desktop plane.</w:t>
                              </w:r>
                            </w:p>
                            <w:p w14:paraId="2B9A6C8F" w14:textId="77777777" w:rsidR="008679A3" w:rsidRPr="00E63154" w:rsidRDefault="008679A3" w:rsidP="00291D96">
                              <w:pPr>
                                <w:pStyle w:val="af2"/>
                                <w:spacing w:line="240" w:lineRule="auto"/>
                                <w:ind w:firstLine="0"/>
                                <w:rPr>
                                  <w:sz w:val="16"/>
                                </w:rPr>
                              </w:pPr>
                              <w:r w:rsidRPr="00052E79">
                                <w:rPr>
                                  <w:sz w:val="16"/>
                                </w:rPr>
                                <w:t xml:space="preserve">Remaining </w:t>
                              </w:r>
                              <w:r>
                                <w:rPr>
                                  <w:sz w:val="16"/>
                                </w:rPr>
                                <w:t>four</w:t>
                              </w:r>
                              <w:r w:rsidRPr="00052E79">
                                <w:rPr>
                                  <w:sz w:val="16"/>
                                </w:rPr>
                                <w:t xml:space="preserve"> planes</w:t>
                              </w:r>
                              <w:r>
                                <w:rPr>
                                  <w:sz w:val="16"/>
                                </w:rPr>
                                <w:t xml:space="preserve"> </w:t>
                              </w:r>
                              <w:r w:rsidRPr="00052E79">
                                <w:rPr>
                                  <w:sz w:val="16"/>
                                </w:rPr>
                                <w:t>(RPF1-</w:t>
                              </w:r>
                              <w:r>
                                <w:rPr>
                                  <w:sz w:val="16"/>
                                </w:rPr>
                                <w:t>4</w:t>
                              </w:r>
                              <w:r w:rsidRPr="00052E79">
                                <w:rPr>
                                  <w:sz w:val="16"/>
                                </w:rPr>
                                <w:t>) are assigned as overlays.</w:t>
                              </w:r>
                            </w:p>
                          </w:txbxContent>
                        </v:textbox>
                      </v:shape>
                      <v:rect id="Rectangle 20" o:spid="_x0000_s1358" style="position:absolute;left:10787;top:1645;width:11252;height:22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" strokecolor="#4f81bd" strokeweight="2.5pt">
                        <v:shadow color="#868686"/>
                        <v:textbox inset="5.85pt,.7pt,5.85pt,.7pt">
                          <w:txbxContent>
                            <w:p w14:paraId="5C916BAB" w14:textId="77777777" w:rsidR="008679A3" w:rsidRDefault="008679A3" w:rsidP="00291D96">
                              <w:pPr>
                                <w:pStyle w:val="Web"/>
                                <w:spacing w:after="200"/>
                                <w:jc w:val="center"/>
                              </w:pPr>
                              <w:r>
                                <w:rPr>
                                  <w:rFonts w:cstheme="minorBidi"/>
                                  <w:color w:val="000000" w:themeColor="text1"/>
                                  <w:kern w:val="24"/>
                                  <w:sz w:val="20"/>
                                  <w:szCs w:val="20"/>
                                </w:rPr>
                                <w:t>VSPD0</w:t>
                              </w:r>
                            </w:p>
                          </w:txbxContent>
                        </v:textbox>
                      </v:rect>
                      <v:rect id="Rectangle 17" o:spid="_x0000_s1359" style="position:absolute;left:10857;top:24829;width:23298;height:7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" strokecolor="#c0504d" strokeweight="2.5pt">
                        <v:shadow color="#868686"/>
                        <v:textbox inset="5.85pt,.7pt,5.85pt,.7pt"/>
                      </v:rect>
                      <v:shape id="AutoShape 24" o:spid="_x0000_s1360" type="#_x0000_t7" style="position:absolute;left:11777;top:26435;width:9144;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" adj="5944" fillcolor="#fabf8f" strokecolor="#f79646" strokeweight="1pt">
                        <v:fill color2="#f79646" focus="50%" type="gradient"/>
                        <v:shadow on="t" color="#974706" offset="1pt"/>
                        <v:textbox inset="5.85pt,.7pt,5.85pt,.7pt"/>
                      </v:shape>
                      <v:shape id="テキスト ボックス 888" o:spid="_x0000_s1361" type="#_x0000_t202" style="position:absolute;left:14260;top:26095;width:4559;height:2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" filled="f" stroked="f" strokeweight=".5pt">
                        <v:textbox>
                          <w:txbxContent>
                            <w:p w14:paraId="10AEE01D" w14:textId="77777777" w:rsidR="008679A3" w:rsidRDefault="008679A3" w:rsidP="00291D96">
                              <w:pPr>
                                <w:pStyle w:val="Web"/>
                                <w:spacing w:after="200" w:line="160" w:lineRule="exact"/>
                              </w:pPr>
                              <w:r>
                                <w:rPr>
                                  <w:rFonts w:cstheme="minorBidi"/>
                                  <w:color w:val="000000" w:themeColor="dark1"/>
                                  <w:kern w:val="24"/>
                                  <w:sz w:val="14"/>
                                  <w:szCs w:val="14"/>
                                </w:rPr>
                                <w:t>Plane1</w:t>
                              </w:r>
                            </w:p>
                          </w:txbxContent>
                        </v:textbox>
                      </v:shape>
                      <v:group id="グループ化 17" o:spid="_x0000_s1362" style="position:absolute;left:12088;top:5728;width:9151;height:1968" coordorigin="1231,4120" coordsize="9144,1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">
                        <v:shape id="AutoShape 29" o:spid="_x0000_s1363" type="#_x0000_t7" style="position:absolute;left:1231;top:4555;width:9144;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" adj="4473" fillcolor="#95b3d7" strokecolor="#95b3d7" strokeweight="1pt">
                          <v:fill color2="#dbe5f1" angle="135" focus="50%" type="gradient"/>
                          <v:shadow on="t" color="#243f60" opacity=".5" offset="1pt"/>
                          <v:textbox inset="5.85pt,.7pt,5.85pt,.7pt"/>
                        </v:shape>
                        <v:shape id="テキスト ボックス 4" o:spid="_x0000_s1364" type="#_x0000_t202" style="position:absolute;left:3240;top:4120;width:4719;height:1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" filled="f" stroked="f" strokeweight=".5pt">
                          <v:textbox>
                            <w:txbxContent>
                              <w:p w14:paraId="50777570" w14:textId="77777777" w:rsidR="008679A3" w:rsidRDefault="008679A3" w:rsidP="00291D96">
                                <w:pPr>
                                  <w:pStyle w:val="Web"/>
                                  <w:spacing w:line="160" w:lineRule="exact"/>
                                </w:pPr>
                                <w:r>
                                  <w:rPr>
                                    <w:rFonts w:cstheme="minorBidi"/>
                                    <w:color w:val="000000"/>
                                    <w:kern w:val="24"/>
                                    <w:sz w:val="12"/>
                                    <w:szCs w:val="12"/>
                                  </w:rPr>
                                  <w:t>RPF3</w:t>
                                </w:r>
                              </w:p>
                              <w:p w14:paraId="11E1239B" w14:textId="77777777" w:rsidR="008679A3" w:rsidRDefault="008679A3" w:rsidP="00291D96">
                                <w:pPr>
                                  <w:pStyle w:val="Web"/>
                                </w:pPr>
                                <w:r>
                                  <w:rPr>
                                    <w:rFonts w:cstheme="minorBidi"/>
                                    <w:color w:val="008080"/>
                                    <w:kern w:val="24"/>
                                    <w:sz w:val="12"/>
                                    <w:szCs w:val="12"/>
                                  </w:rPr>
                                  <w:t> </w:t>
                                </w:r>
                              </w:p>
                              <w:p w14:paraId="051FA397" w14:textId="77777777" w:rsidR="008679A3" w:rsidRDefault="008679A3" w:rsidP="00291D96">
                                <w:pPr>
                                  <w:pStyle w:val="Web"/>
                                </w:pPr>
                                <w:r>
                                  <w:rPr>
                                    <w:rFonts w:cstheme="minorBidi"/>
                                    <w:color w:val="000000" w:themeColor="dark1"/>
                                    <w:kern w:val="24"/>
                                    <w:sz w:val="12"/>
                                    <w:szCs w:val="12"/>
                                  </w:rPr>
                                  <w:t> </w:t>
                                </w:r>
                              </w:p>
                            </w:txbxContent>
                          </v:textbox>
                        </v:shape>
                      </v:group>
                      <v:group id="グループ化 20" o:spid="_x0000_s1365" style="position:absolute;left:11930;top:7957;width:9144;height:1886" coordorigin="1072,6349" coordsize="9144,1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3IF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rBKl/B7JhwBuf4BAAD//wMAUEsBAi0AFAAGAAgAAAAhANvh9svuAAAAhQEAABMAAAAAAAAA&#10;AAAAAAAAAAAAAFtDb250ZW50X1R5cGVzXS54bWxQSwECLQAUAAYACAAAACEAWvQsW78AAAAVAQAA&#10;CwAAAAAAAAAAAAAAAAAfAQAAX3JlbHMvLnJlbHNQSwECLQAUAAYACAAAACEAnrtyBcYAAADcAAAA&#10;DwAAAAAAAAAAAAAAAAAHAgAAZHJzL2Rvd25yZXYueG1sUEsFBgAAAAADAAMAtwAAAPoCAAAAAA==&#10;">
                        <v:shape id="AutoShape 28" o:spid="_x0000_s1366" type="#_x0000_t7" style="position:absolute;left:1072;top:6733;width:9144;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" adj="4473" fillcolor="#95b3d7" strokecolor="#95b3d7" strokeweight="1pt">
                          <v:fill color2="#dbe5f1" angle="135" focus="50%" type="gradient"/>
                          <v:shadow on="t" color="#243f60" opacity=".5" offset="1pt"/>
                          <v:textbox inset="5.85pt,.7pt,5.85pt,.7pt"/>
                        </v:shape>
                        <v:shape id="テキスト ボックス 4" o:spid="_x0000_s1367" type="#_x0000_t202" style="position:absolute;left:3399;top:6349;width:4283;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" filled="f" stroked="f" strokeweight=".5pt">
                          <v:textbox>
                            <w:txbxContent>
                              <w:p w14:paraId="32E5B571" w14:textId="77777777" w:rsidR="008679A3" w:rsidRDefault="008679A3" w:rsidP="00291D96">
                                <w:pPr>
                                  <w:pStyle w:val="Web"/>
                                  <w:spacing w:line="160" w:lineRule="exact"/>
                                </w:pPr>
                                <w:r>
                                  <w:rPr>
                                    <w:rFonts w:cstheme="minorBidi"/>
                                    <w:color w:val="000000"/>
                                    <w:kern w:val="24"/>
                                    <w:sz w:val="12"/>
                                    <w:szCs w:val="12"/>
                                  </w:rPr>
                                  <w:t>RPF2</w:t>
                                </w:r>
                              </w:p>
                            </w:txbxContent>
                          </v:textbox>
                        </v:shape>
                      </v:group>
                      <v:group id="グループ化 23" o:spid="_x0000_s1368" style="position:absolute;left:12165;top:9703;width:9144;height:2261" coordorigin="1307,8095" coordsize="9144,2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">
                        <v:shape id="AutoShape 27" o:spid="_x0000_s1369" type="#_x0000_t7" style="position:absolute;left:1307;top:8567;width:9144;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" adj="4431" fillcolor="#95b3d7" strokecolor="#95b3d7" strokeweight="1pt">
                          <v:fill color2="#dbe5f1" angle="135" focus="50%" type="gradient"/>
                          <v:shadow on="t" color="#243f60" opacity=".5" offset="1pt"/>
                          <v:textbox inset="5.85pt,.7pt,5.85pt,.7pt"/>
                        </v:shape>
                        <v:shape id="テキスト ボックス 4" o:spid="_x0000_s1370" type="#_x0000_t202" style="position:absolute;left:3453;top:8095;width:4623;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" filled="f" stroked="f" strokeweight=".5pt">
                          <v:textbox>
                            <w:txbxContent>
                              <w:p w14:paraId="76093FE3" w14:textId="77777777" w:rsidR="008679A3" w:rsidRDefault="008679A3" w:rsidP="00291D96">
                                <w:pPr>
                                  <w:pStyle w:val="Web"/>
                                  <w:spacing w:line="160" w:lineRule="exact"/>
                                </w:pPr>
                                <w:r>
                                  <w:rPr>
                                    <w:rFonts w:cstheme="minorBidi"/>
                                    <w:color w:val="000000"/>
                                    <w:kern w:val="24"/>
                                    <w:sz w:val="12"/>
                                    <w:szCs w:val="12"/>
                                  </w:rPr>
                                  <w:t>RPF1</w:t>
                                </w:r>
                              </w:p>
                              <w:p w14:paraId="5BE4F095" w14:textId="77777777" w:rsidR="008679A3" w:rsidRDefault="008679A3" w:rsidP="00291D96">
                                <w:pPr>
                                  <w:pStyle w:val="Web"/>
                                </w:pPr>
                                <w:r>
                                  <w:rPr>
                                    <w:rFonts w:cstheme="minorBidi"/>
                                    <w:color w:val="008080"/>
                                    <w:kern w:val="24"/>
                                    <w:sz w:val="12"/>
                                    <w:szCs w:val="12"/>
                                  </w:rPr>
                                  <w:t> </w:t>
                                </w:r>
                              </w:p>
                              <w:p w14:paraId="78EE6D8D" w14:textId="77777777" w:rsidR="008679A3" w:rsidRDefault="008679A3" w:rsidP="00291D96">
                                <w:pPr>
                                  <w:pStyle w:val="Web"/>
                                </w:pPr>
                                <w:r>
                                  <w:rPr>
                                    <w:rFonts w:cstheme="minorBidi"/>
                                    <w:color w:val="000000" w:themeColor="dark1"/>
                                    <w:kern w:val="24"/>
                                    <w:sz w:val="12"/>
                                    <w:szCs w:val="12"/>
                                  </w:rPr>
                                  <w:t> </w:t>
                                </w:r>
                              </w:p>
                            </w:txbxContent>
                          </v:textbox>
                        </v:shape>
                      </v:group>
                      <v:group id="グループ化 26" o:spid="_x0000_s1371" style="position:absolute;left:12006;top:11678;width:9144;height:1886" coordorigin="1149,10070" coordsize="9144,1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">
                        <v:shape id="AutoShape 26" o:spid="_x0000_s1372" type="#_x0000_t7" style="position:absolute;left:1149;top:10594;width:9144;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" adj="4431" fillcolor="#95b3d7" strokecolor="#95b3d7" strokeweight="1pt">
                          <v:fill color2="#dbe5f1" angle="135" focus="50%" type="gradient"/>
                          <v:shadow on="t" color="#243f60" opacity=".5" offset="1pt"/>
                          <v:textbox inset="5.85pt,.7pt,5.85pt,.7pt"/>
                        </v:shape>
                        <v:shape id="テキスト ボックス 4" o:spid="_x0000_s1373" type="#_x0000_t202" style="position:absolute;left:3453;top:10070;width:4941;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" filled="f" stroked="f" strokeweight=".5pt">
                          <v:textbox>
                            <w:txbxContent>
                              <w:p w14:paraId="519A7600" w14:textId="77777777" w:rsidR="008679A3" w:rsidRDefault="008679A3" w:rsidP="00291D96">
                                <w:pPr>
                                  <w:pStyle w:val="Web"/>
                                  <w:spacing w:line="160" w:lineRule="exact"/>
                                </w:pPr>
                                <w:r>
                                  <w:rPr>
                                    <w:rFonts w:cstheme="minorBidi"/>
                                    <w:color w:val="000000"/>
                                    <w:kern w:val="24"/>
                                    <w:sz w:val="12"/>
                                    <w:szCs w:val="12"/>
                                  </w:rPr>
                                  <w:t>RPF0</w:t>
                                </w:r>
                              </w:p>
                            </w:txbxContent>
                          </v:textbox>
                        </v:shape>
                      </v:group>
                      <v:shape id="AutoShape 24" o:spid="_x0000_s1374" type="#_x0000_t7" style="position:absolute;left:11733;top:21197;width:9144;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" adj="9450" fillcolor="yellow" strokecolor="#f79646" strokeweight="1pt">
                        <v:shadow on="t" color="#974706" offset="1pt"/>
                        <v:textbox inset="5.85pt,.7pt,5.85pt,.7pt"/>
                      </v:shape>
                      <v:shape id="AutoShape 24" o:spid="_x0000_s1375" type="#_x0000_t7" style="position:absolute;left:11733;top:16936;width:9144;height:2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" adj="9823" fillcolor="yellow" strokecolor="#f79646" strokeweight="1pt">
                        <v:shadow on="t" color="#974706" offset="1pt"/>
                        <v:textbox inset="5.85pt,.7pt,5.85pt,.7pt"/>
                      </v:shape>
                      <v:shape id="直線矢印コネクタ 1820" o:spid="_x0000_s1376" type="#_x0000_t32" style="position:absolute;left:16305;top:19444;width:6;height:17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" strokecolor="black [3213]">
                        <v:stroke endarrow="block"/>
                      </v:shape>
                      <v:shape id="カギ線コネクタ 1821" o:spid="_x0000_s1377" type="#_x0000_t35" style="position:absolute;left:13035;top:4744;width:3270;height:12192;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" adj="-10074,19235" strokecolor="black [3213]">
                        <v:stroke endarrow="block"/>
                      </v:shape>
                      <v:group id="グループ化 1822" o:spid="_x0000_s1378" style="position:absolute;left:12088;top:3740;width:9151;height:1969" coordorigin="1231,2133" coordsize="9144,1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">
                        <v:shape id="AutoShape 29" o:spid="_x0000_s1379" type="#_x0000_t7" style="position:absolute;left:1231;top:2568;width:9144;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" adj="4473" fillcolor="#95b3d7" strokecolor="#95b3d7" strokeweight="1pt">
                          <v:fill color2="#dbe5f1" angle="135" focus="50%" type="gradient"/>
                          <v:shadow on="t" color="#243f60" opacity=".5" offset="1pt"/>
                          <v:textbox inset="5.85pt,.7pt,5.85pt,.7pt"/>
                        </v:shape>
                        <v:shape id="テキスト ボックス 4" o:spid="_x0000_s1380" type="#_x0000_t202" style="position:absolute;left:3240;top:2133;width:4719;height:1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" filled="f" stroked="f" strokeweight=".5pt">
                          <v:textbox>
                            <w:txbxContent>
                              <w:p w14:paraId="7CFC7E91" w14:textId="77777777" w:rsidR="008679A3" w:rsidRDefault="008679A3" w:rsidP="00291D96">
                                <w:pPr>
                                  <w:pStyle w:val="Web"/>
                                  <w:spacing w:line="160" w:lineRule="exact"/>
                                </w:pPr>
                                <w:r>
                                  <w:rPr>
                                    <w:rFonts w:cstheme="minorBidi"/>
                                    <w:color w:val="000000"/>
                                    <w:kern w:val="24"/>
                                    <w:sz w:val="12"/>
                                    <w:szCs w:val="12"/>
                                  </w:rPr>
                                  <w:t>RPF4</w:t>
                                </w:r>
                              </w:p>
                              <w:p w14:paraId="7D907A6E" w14:textId="77777777" w:rsidR="008679A3" w:rsidRDefault="008679A3" w:rsidP="00291D96">
                                <w:pPr>
                                  <w:pStyle w:val="Web"/>
                                </w:pPr>
                                <w:r>
                                  <w:rPr>
                                    <w:rFonts w:cstheme="minorBidi"/>
                                    <w:color w:val="008080"/>
                                    <w:kern w:val="24"/>
                                    <w:sz w:val="12"/>
                                    <w:szCs w:val="12"/>
                                  </w:rPr>
                                  <w:t> </w:t>
                                </w:r>
                              </w:p>
                              <w:p w14:paraId="2AB5D49C" w14:textId="77777777" w:rsidR="008679A3" w:rsidRDefault="008679A3" w:rsidP="00291D96">
                                <w:pPr>
                                  <w:pStyle w:val="Web"/>
                                </w:pPr>
                                <w:r>
                                  <w:rPr>
                                    <w:rFonts w:cstheme="minorBidi"/>
                                    <w:color w:val="000000" w:themeColor="dark1"/>
                                    <w:kern w:val="24"/>
                                    <w:sz w:val="12"/>
                                    <w:szCs w:val="12"/>
                                  </w:rPr>
                                  <w:t> </w:t>
                                </w:r>
                              </w:p>
                            </w:txbxContent>
                          </v:textbox>
                        </v:shape>
                      </v:group>
                      <v:line id="直線コネクタ 1830" o:spid="_x0000_s1381" style="position:absolute;flip:x y;visibility:visible;mso-wrap-style:square" from="11536,8897" to="12876,8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" strokecolor="#0d0d0d [3069]"/>
                      <v:shape id="直線矢印コネクタ 1831" o:spid="_x0000_s1382" type="#_x0000_t32" style="position:absolute;left:16305;top:23610;width:44;height:28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" strokecolor="black [3213]">
                        <v:stroke endarrow="block"/>
                      </v:shape>
                      <v:shape id="AutoShape 24" o:spid="_x0000_s1383" type="#_x0000_t7" style="position:absolute;left:23391;top:21158;width:9144;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" adj="9450" fillcolor="yellow" strokecolor="#f79646" strokeweight="1pt">
                        <v:shadow on="t" color="#974706" offset="1pt"/>
                        <v:textbox inset="5.85pt,.7pt,5.85pt,.7pt"/>
                      </v:shape>
                      <v:shape id="AutoShape 24" o:spid="_x0000_s1384" type="#_x0000_t7" style="position:absolute;left:23391;top:16898;width:9144;height:2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" adj="9823" fillcolor="yellow" strokecolor="#f79646" strokeweight="1pt">
                        <v:shadow on="t" color="#974706" offset="1pt"/>
                        <v:textbox inset="5.85pt,.7pt,5.85pt,.7pt"/>
                      </v:shape>
                      <v:shape id="直線矢印コネクタ 1839" o:spid="_x0000_s1385" type="#_x0000_t32" style="position:absolute;left:27963;top:19406;width:7;height:17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" strokecolor="black [3213]">
                        <v:stroke endarrow="block"/>
                      </v:shape>
                      <v:shape id="直線矢印コネクタ 1840" o:spid="_x0000_s1386" type="#_x0000_t32" style="position:absolute;left:27963;top:23571;width:45;height:28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" strokecolor="black [3213]">
                        <v:stroke endarrow="block"/>
                      </v:shape>
                      <v:line id="直線コネクタ 1859" o:spid="_x0000_s1387" style="position:absolute;flip:x y;visibility:visible;mso-wrap-style:square" from="11536,6757" to="12876,67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" strokecolor="#0d0d0d [3069]"/>
                      <v:line id="直線コネクタ 1887" o:spid="_x0000_s1388" style="position:absolute;flip:x y;visibility:visible;mso-wrap-style:square" from="11536,10852" to="12876,10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" strokecolor="#0d0d0d [3069]"/>
                      <v:line id="直線コネクタ 1888" o:spid="_x0000_s1389" style="position:absolute;flip:x y;visibility:visible;mso-wrap-style:square" from="11536,12757" to="12876,12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" strokecolor="#0d0d0d [3069]"/>
                      <v:group id="グループ化 1889" o:spid="_x0000_s1390" style="position:absolute;left:24128;top:5715;width:9144;height:1969" coordorigin="13271,4111" coordsize="9144,1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">
                        <v:shape id="AutoShape 29" o:spid="_x0000_s1391" type="#_x0000_t7" style="position:absolute;left:13271;top:4546;width:9144;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" adj="4473" fillcolor="#95b3d7" strokecolor="#95b3d7" strokeweight="1pt">
                          <v:fill color2="#dbe5f1" angle="135" focus="50%" type="gradient"/>
                          <v:shadow on="t" color="#243f60" opacity=".5" offset="1pt"/>
                          <v:textbox inset="5.85pt,.7pt,5.85pt,.7pt"/>
                        </v:shape>
                        <v:shape id="テキスト ボックス 4" o:spid="_x0000_s1392" type="#_x0000_t202" style="position:absolute;left:15280;top:4111;width:4718;height:1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" filled="f" stroked="f" strokeweight=".5pt">
                          <v:textbox>
                            <w:txbxContent>
                              <w:p w14:paraId="46C8E051" w14:textId="77777777" w:rsidR="008679A3" w:rsidRDefault="008679A3" w:rsidP="00291D96">
                                <w:pPr>
                                  <w:pStyle w:val="Web"/>
                                  <w:spacing w:line="160" w:lineRule="exact"/>
                                </w:pPr>
                                <w:r>
                                  <w:rPr>
                                    <w:rFonts w:cstheme="minorBidi"/>
                                    <w:color w:val="000000"/>
                                    <w:kern w:val="24"/>
                                    <w:sz w:val="12"/>
                                    <w:szCs w:val="12"/>
                                  </w:rPr>
                                  <w:t>RPF3</w:t>
                                </w:r>
                              </w:p>
                              <w:p w14:paraId="23526DC0" w14:textId="77777777" w:rsidR="008679A3" w:rsidRDefault="008679A3" w:rsidP="00291D96">
                                <w:pPr>
                                  <w:pStyle w:val="Web"/>
                                </w:pPr>
                                <w:r>
                                  <w:rPr>
                                    <w:rFonts w:cstheme="minorBidi"/>
                                    <w:color w:val="008080"/>
                                    <w:kern w:val="24"/>
                                    <w:sz w:val="12"/>
                                    <w:szCs w:val="12"/>
                                  </w:rPr>
                                  <w:t> </w:t>
                                </w:r>
                              </w:p>
                              <w:p w14:paraId="2C492EED" w14:textId="77777777" w:rsidR="008679A3" w:rsidRDefault="008679A3" w:rsidP="00291D96">
                                <w:pPr>
                                  <w:pStyle w:val="Web"/>
                                </w:pPr>
                                <w:r>
                                  <w:rPr>
                                    <w:rFonts w:cstheme="minorBidi"/>
                                    <w:color w:val="000000" w:themeColor="dark1"/>
                                    <w:kern w:val="24"/>
                                    <w:sz w:val="12"/>
                                    <w:szCs w:val="12"/>
                                  </w:rPr>
                                  <w:t> </w:t>
                                </w:r>
                              </w:p>
                            </w:txbxContent>
                          </v:textbox>
                        </v:shape>
                      </v:group>
                      <v:group id="グループ化 1892" o:spid="_x0000_s1393" style="position:absolute;left:23976;top:7944;width:9144;height:1886" coordorigin="13112,6340" coordsize="9144,1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">
                        <v:shape id="AutoShape 28" o:spid="_x0000_s1394" type="#_x0000_t7" style="position:absolute;left:13112;top:6724;width:9144;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" adj="4473" fillcolor="#95b3d7" strokecolor="#95b3d7" strokeweight="1pt">
                          <v:fill color2="#dbe5f1" angle="135" focus="50%" type="gradient"/>
                          <v:shadow on="t" color="#243f60" opacity=".5" offset="1pt"/>
                          <v:textbox inset="5.85pt,.7pt,5.85pt,.7pt"/>
                        </v:shape>
                        <v:shape id="テキスト ボックス 4" o:spid="_x0000_s1395" type="#_x0000_t202" style="position:absolute;left:15438;top:6340;width:4283;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" filled="f" stroked="f" strokeweight=".5pt">
                          <v:textbox>
                            <w:txbxContent>
                              <w:p w14:paraId="44471A89" w14:textId="77777777" w:rsidR="008679A3" w:rsidRDefault="008679A3" w:rsidP="00291D96">
                                <w:pPr>
                                  <w:pStyle w:val="Web"/>
                                  <w:spacing w:line="160" w:lineRule="exact"/>
                                </w:pPr>
                                <w:r>
                                  <w:rPr>
                                    <w:rFonts w:cstheme="minorBidi"/>
                                    <w:color w:val="000000"/>
                                    <w:kern w:val="24"/>
                                    <w:sz w:val="12"/>
                                    <w:szCs w:val="12"/>
                                  </w:rPr>
                                  <w:t>RPF2</w:t>
                                </w:r>
                              </w:p>
                            </w:txbxContent>
                          </v:textbox>
                        </v:shape>
                      </v:group>
                      <v:group id="グループ化 1895" o:spid="_x0000_s1396" style="position:absolute;left:24211;top:9690;width:9144;height:2261" coordorigin="13347,8086" coordsize="9144,2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">
                        <v:shape id="AutoShape 27" o:spid="_x0000_s1397" type="#_x0000_t7" style="position:absolute;left:13347;top:8557;width:9144;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" adj="4431" fillcolor="#95b3d7" strokecolor="#95b3d7" strokeweight="1pt">
                          <v:fill color2="#dbe5f1" angle="135" focus="50%" type="gradient"/>
                          <v:shadow on="t" color="#243f60" opacity=".5" offset="1pt"/>
                          <v:textbox inset="5.85pt,.7pt,5.85pt,.7pt"/>
                        </v:shape>
                        <v:shape id="テキスト ボックス 4" o:spid="_x0000_s1398" type="#_x0000_t202" style="position:absolute;left:15492;top:8086;width:4623;height:2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" filled="f" stroked="f" strokeweight=".5pt">
                          <v:textbox>
                            <w:txbxContent>
                              <w:p w14:paraId="6D33BC5F" w14:textId="77777777" w:rsidR="008679A3" w:rsidRDefault="008679A3" w:rsidP="00291D96">
                                <w:pPr>
                                  <w:pStyle w:val="Web"/>
                                  <w:spacing w:line="160" w:lineRule="exact"/>
                                </w:pPr>
                                <w:r>
                                  <w:rPr>
                                    <w:rFonts w:cstheme="minorBidi"/>
                                    <w:color w:val="000000"/>
                                    <w:kern w:val="24"/>
                                    <w:sz w:val="12"/>
                                    <w:szCs w:val="12"/>
                                  </w:rPr>
                                  <w:t>RPF1</w:t>
                                </w:r>
                              </w:p>
                              <w:p w14:paraId="74CE8604" w14:textId="77777777" w:rsidR="008679A3" w:rsidRDefault="008679A3" w:rsidP="00291D96">
                                <w:pPr>
                                  <w:pStyle w:val="Web"/>
                                </w:pPr>
                                <w:r>
                                  <w:rPr>
                                    <w:rFonts w:cstheme="minorBidi"/>
                                    <w:color w:val="008080"/>
                                    <w:kern w:val="24"/>
                                    <w:sz w:val="12"/>
                                    <w:szCs w:val="12"/>
                                  </w:rPr>
                                  <w:t> </w:t>
                                </w:r>
                              </w:p>
                              <w:p w14:paraId="31F82AE2" w14:textId="77777777" w:rsidR="008679A3" w:rsidRDefault="008679A3" w:rsidP="00291D96">
                                <w:pPr>
                                  <w:pStyle w:val="Web"/>
                                </w:pPr>
                                <w:r>
                                  <w:rPr>
                                    <w:rFonts w:cstheme="minorBidi"/>
                                    <w:color w:val="000000" w:themeColor="dark1"/>
                                    <w:kern w:val="24"/>
                                    <w:sz w:val="12"/>
                                    <w:szCs w:val="12"/>
                                  </w:rPr>
                                  <w:t> </w:t>
                                </w:r>
                              </w:p>
                            </w:txbxContent>
                          </v:textbox>
                        </v:shape>
                      </v:group>
                      <v:group id="グループ化 1900" o:spid="_x0000_s1399" style="position:absolute;left:24046;top:11665;width:9150;height:1886" coordorigin="13188,10061" coordsize="9144,1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">
                        <v:shape id="AutoShape 26" o:spid="_x0000_s1400" type="#_x0000_t7" style="position:absolute;left:13188;top:10585;width:9144;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" adj="4431" fillcolor="#95b3d7" strokecolor="#95b3d7" strokeweight="1pt">
                          <v:fill color2="#dbe5f1" angle="135" focus="50%" type="gradient"/>
                          <v:shadow on="t" color="#243f60" opacity=".5" offset="1pt"/>
                          <v:textbox inset="5.85pt,.7pt,5.85pt,.7pt"/>
                        </v:shape>
                        <v:shape id="テキスト ボックス 4" o:spid="_x0000_s1401" type="#_x0000_t202" style="position:absolute;left:15493;top:10061;width:4941;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" filled="f" stroked="f" strokeweight=".5pt">
                          <v:textbox>
                            <w:txbxContent>
                              <w:p w14:paraId="3367E1A3" w14:textId="77777777" w:rsidR="008679A3" w:rsidRDefault="008679A3" w:rsidP="00291D96">
                                <w:pPr>
                                  <w:pStyle w:val="Web"/>
                                  <w:spacing w:line="160" w:lineRule="exact"/>
                                </w:pPr>
                                <w:r>
                                  <w:rPr>
                                    <w:rFonts w:cstheme="minorBidi"/>
                                    <w:color w:val="000000"/>
                                    <w:kern w:val="24"/>
                                    <w:sz w:val="12"/>
                                    <w:szCs w:val="12"/>
                                  </w:rPr>
                                  <w:t>RPF0</w:t>
                                </w:r>
                              </w:p>
                            </w:txbxContent>
                          </v:textbox>
                        </v:shape>
                      </v:group>
                      <v:shape id="カギ線コネクタ 1903" o:spid="_x0000_s1402" type="#_x0000_t35" style="position:absolute;left:25074;top:4731;width:3270;height:12198;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" adj="-10074,19235" strokecolor="black [3213]">
                        <v:stroke endarrow="block"/>
                      </v:shape>
                      <v:group id="グループ化 1904" o:spid="_x0000_s1403" style="position:absolute;left:24128;top:3728;width:9144;height:1968" coordorigin="13271,2123" coordsize="9144,1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">
                        <v:shape id="AutoShape 29" o:spid="_x0000_s1404" type="#_x0000_t7" style="position:absolute;left:13271;top:2558;width:9144;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" adj="4473" fillcolor="#95b3d7" strokecolor="#95b3d7" strokeweight="1pt">
                          <v:fill color2="#dbe5f1" angle="135" focus="50%" type="gradient"/>
                          <v:shadow on="t" color="#243f60" opacity=".5" offset="1pt"/>
                          <v:textbox inset="5.85pt,.7pt,5.85pt,.7pt"/>
                        </v:shape>
                        <v:shape id="テキスト ボックス 4" o:spid="_x0000_s1405" type="#_x0000_t202" style="position:absolute;left:15280;top:2123;width:4718;height:1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" filled="f" stroked="f" strokeweight=".5pt">
                          <v:textbox>
                            <w:txbxContent>
                              <w:p w14:paraId="6BE4A95C" w14:textId="77777777" w:rsidR="008679A3" w:rsidRDefault="008679A3" w:rsidP="00291D96">
                                <w:pPr>
                                  <w:pStyle w:val="Web"/>
                                  <w:spacing w:line="160" w:lineRule="exact"/>
                                </w:pPr>
                                <w:r>
                                  <w:rPr>
                                    <w:rFonts w:cstheme="minorBidi"/>
                                    <w:color w:val="000000"/>
                                    <w:kern w:val="24"/>
                                    <w:sz w:val="12"/>
                                    <w:szCs w:val="12"/>
                                  </w:rPr>
                                  <w:t>RPF4</w:t>
                                </w:r>
                              </w:p>
                              <w:p w14:paraId="3E4226D5" w14:textId="77777777" w:rsidR="008679A3" w:rsidRDefault="008679A3" w:rsidP="00291D96">
                                <w:pPr>
                                  <w:pStyle w:val="Web"/>
                                </w:pPr>
                                <w:r>
                                  <w:rPr>
                                    <w:rFonts w:cstheme="minorBidi"/>
                                    <w:color w:val="008080"/>
                                    <w:kern w:val="24"/>
                                    <w:sz w:val="12"/>
                                    <w:szCs w:val="12"/>
                                  </w:rPr>
                                  <w:t> </w:t>
                                </w:r>
                              </w:p>
                              <w:p w14:paraId="0AD88F53" w14:textId="77777777" w:rsidR="008679A3" w:rsidRDefault="008679A3" w:rsidP="00291D96">
                                <w:pPr>
                                  <w:pStyle w:val="Web"/>
                                </w:pPr>
                                <w:r>
                                  <w:rPr>
                                    <w:rFonts w:cstheme="minorBidi"/>
                                    <w:color w:val="000000" w:themeColor="dark1"/>
                                    <w:kern w:val="24"/>
                                    <w:sz w:val="12"/>
                                    <w:szCs w:val="12"/>
                                  </w:rPr>
                                  <w:t> </w:t>
                                </w:r>
                              </w:p>
                            </w:txbxContent>
                          </v:textbox>
                        </v:shape>
                      </v:group>
                      <v:line id="直線コネクタ 1907" o:spid="_x0000_s1406" style="position:absolute;flip:x y;visibility:visible;mso-wrap-style:square" from="23576,8890" to="24915,88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" strokecolor="#0d0d0d [3069]"/>
                      <v:line id="直線コネクタ 1908" o:spid="_x0000_s1407" style="position:absolute;flip:x y;visibility:visible;mso-wrap-style:square" from="23576,6744" to="24915,67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" strokecolor="#0d0d0d [3069]"/>
                      <v:line id="直線コネクタ 1915" o:spid="_x0000_s1408" style="position:absolute;flip:x y;visibility:visible;mso-wrap-style:square" from="23576,10840" to="24915,1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" strokecolor="#0d0d0d [3069]"/>
                      <v:line id="直線コネクタ 1916" o:spid="_x0000_s1409" style="position:absolute;flip:x y;visibility:visible;mso-wrap-style:square" from="23576,12745" to="24915,127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" strokecolor="#0d0d0d [3069]"/>
                      <v:shape id="テキスト ボックス 4" o:spid="_x0000_s1410" type="#_x0000_t202" style="position:absolute;left:14628;top:17304;width:4941;height:1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" filled="f" stroked="f" strokeweight=".5pt">
                        <v:textbox>
                          <w:txbxContent>
                            <w:p w14:paraId="470AF987" w14:textId="77777777" w:rsidR="008679A3" w:rsidRDefault="008679A3" w:rsidP="00291D96">
                              <w:pPr>
                                <w:pStyle w:val="Web"/>
                                <w:spacing w:line="160" w:lineRule="exact"/>
                              </w:pPr>
                              <w:r>
                                <w:rPr>
                                  <w:rFonts w:cstheme="minorBidi"/>
                                  <w:color w:val="000000"/>
                                  <w:kern w:val="24"/>
                                  <w:sz w:val="12"/>
                                  <w:szCs w:val="12"/>
                                </w:rPr>
                                <w:t>BRU</w:t>
                              </w:r>
                            </w:p>
                          </w:txbxContent>
                        </v:textbox>
                      </v:shape>
                      <v:shape id="テキスト ボックス 4" o:spid="_x0000_s1411" type="#_x0000_t202" style="position:absolute;left:26154;top:17291;width:4940;height:1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" filled="f" stroked="f" strokeweight=".5pt">
                        <v:textbox>
                          <w:txbxContent>
                            <w:p w14:paraId="08B4483C" w14:textId="77777777" w:rsidR="008679A3" w:rsidRDefault="008679A3" w:rsidP="00291D96">
                              <w:pPr>
                                <w:pStyle w:val="Web"/>
                                <w:spacing w:line="160" w:lineRule="exact"/>
                              </w:pPr>
                              <w:r>
                                <w:rPr>
                                  <w:rFonts w:cstheme="minorBidi"/>
                                  <w:color w:val="000000"/>
                                  <w:kern w:val="24"/>
                                  <w:sz w:val="12"/>
                                  <w:szCs w:val="12"/>
                                </w:rPr>
                                <w:t>BRU</w:t>
                              </w:r>
                            </w:p>
                          </w:txbxContent>
                        </v:textbox>
                      </v:shape>
                      <v:shape id="テキスト ボックス 4" o:spid="_x0000_s1412" type="#_x0000_t202" style="position:absolute;left:14311;top:21609;width:4947;height:1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" filled="f" stroked="f" strokeweight=".5pt">
                        <v:textbox>
                          <w:txbxContent>
                            <w:p w14:paraId="4E77E0AF" w14:textId="77777777" w:rsidR="008679A3" w:rsidRDefault="008679A3" w:rsidP="00291D96">
                              <w:pPr>
                                <w:pStyle w:val="Web"/>
                                <w:spacing w:line="160" w:lineRule="exact"/>
                              </w:pPr>
                              <w:r>
                                <w:rPr>
                                  <w:rFonts w:cstheme="minorBidi"/>
                                  <w:color w:val="000000" w:themeColor="dark1"/>
                                  <w:kern w:val="24"/>
                                  <w:sz w:val="12"/>
                                  <w:szCs w:val="12"/>
                                </w:rPr>
                                <w:t>WPF0</w:t>
                              </w:r>
                            </w:p>
                          </w:txbxContent>
                        </v:textbox>
                      </v:shape>
                      <v:shape id="テキスト ボックス 4" o:spid="_x0000_s1413" type="#_x0000_t202" style="position:absolute;left:26052;top:21558;width:4947;height:1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" filled="f" stroked="f" strokeweight=".5pt">
                        <v:textbox>
                          <w:txbxContent>
                            <w:p w14:paraId="000FED29" w14:textId="77777777" w:rsidR="008679A3" w:rsidRDefault="008679A3" w:rsidP="00291D96">
                              <w:pPr>
                                <w:pStyle w:val="Web"/>
                                <w:spacing w:line="160" w:lineRule="exact"/>
                              </w:pPr>
                              <w:r>
                                <w:rPr>
                                  <w:rFonts w:cstheme="minorBidi"/>
                                  <w:color w:val="000000" w:themeColor="dark1"/>
                                  <w:kern w:val="24"/>
                                  <w:sz w:val="12"/>
                                  <w:szCs w:val="12"/>
                                </w:rPr>
                                <w:t>WPF0</w:t>
                              </w:r>
                            </w:p>
                          </w:txbxContent>
                        </v:textbox>
                      </v:shape>
                      <v:shape id="右中かっこ 8890" o:spid="_x0000_s1414" type="#_x0000_t88" style="position:absolute;left:35641;top:2261;width:1613;height:130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" adj="223" strokecolor="#4579b8 [3044]"/>
                      <v:shape id="直線矢印コネクタ 8891" o:spid="_x0000_s1415" type="#_x0000_t32" style="position:absolute;left:16349;top:27953;width:45;height:26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" strokecolor="black [3213]">
                        <v:stroke endarrow="block"/>
                      </v:shape>
                      <v:shape id="直線矢印コネクタ 8894" o:spid="_x0000_s1416" type="#_x0000_t32" style="position:absolute;left:28186;top:28283;width:38;height:21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" strokecolor="black [3213]">
                        <v:stroke endarrow="block"/>
                      </v:shape>
                      <v:shape id="テキスト ボックス 449" o:spid="_x0000_s1417" type="#_x0000_t202" style="position:absolute;left:18019;top:28759;width:8681;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" fillcolor="white [3201]" stroked="f" strokeweight=".5pt">
                        <v:textbox>
                          <w:txbxContent>
                            <w:p w14:paraId="5E07C07C" w14:textId="77777777" w:rsidR="008679A3" w:rsidRDefault="008679A3" w:rsidP="00291D96">
                              <w:pPr>
                                <w:rPr>
                                  <w:lang w:eastAsia="ja-JP"/>
                                </w:rPr>
                              </w:pPr>
                              <w:r>
                                <w:rPr>
                                  <w:rFonts w:hint="eastAsia"/>
                                  <w:lang w:eastAsia="ja-JP"/>
                                </w:rPr>
                                <w:t>DU0</w:t>
                              </w:r>
                              <w:r>
                                <w:rPr>
                                  <w:lang w:eastAsia="ja-JP"/>
                                </w:rPr>
                                <w:t xml:space="preserve"> </w:t>
                              </w:r>
                              <w:r>
                                <w:rPr>
                                  <w:rFonts w:hint="eastAsia"/>
                                  <w:lang w:eastAsia="ja-JP"/>
                                </w:rPr>
                                <w:t>/</w:t>
                              </w:r>
                              <w:r>
                                <w:rPr>
                                  <w:lang w:eastAsia="ja-JP"/>
                                </w:rPr>
                                <w:t xml:space="preserve"> </w:t>
                              </w:r>
                              <w:r>
                                <w:rPr>
                                  <w:rFonts w:hint="eastAsia"/>
                                  <w:lang w:eastAsia="ja-JP"/>
                                </w:rPr>
                                <w:t>DU1</w:t>
                              </w:r>
                            </w:p>
                          </w:txbxContent>
                        </v:textbox>
                      </v:shape>
                      <v:rect id="Rectangle 23" o:spid="_x0000_s1418" style="position:absolute;left:25557;top:30423;width:5334;height:30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" fillcolor="#dafda7" stroked="f">
                        <v:fill color2="#f5ffe6" rotate="t" angle="180" colors="0 #dafda7;22938f #e4fdc2;1 #f5ffe6" focus="100%" type="gradient"/>
                        <v:shadow on="t" color="black" opacity="24903f" origin=",.5" offset="0,.55556mm"/>
                        <v:textbox inset="0,0,0,0">
                          <w:txbxContent>
                            <w:p w14:paraId="71135A79" w14:textId="77777777" w:rsidR="008679A3" w:rsidRDefault="008679A3" w:rsidP="00291D96">
                              <w:pPr>
                                <w:pStyle w:val="Web"/>
                                <w:jc w:val="center"/>
                              </w:pPr>
                              <w:r>
                                <w:rPr>
                                  <w:rFonts w:ascii="Calibri" w:hAnsi="Calibri" w:cstheme="minorBidi"/>
                                  <w:color w:val="000000"/>
                                  <w:kern w:val="24"/>
                                </w:rPr>
                                <w:t>DU1</w:t>
                              </w:r>
                            </w:p>
                          </w:txbxContent>
                        </v:textbox>
                      </v:rect>
                      <v:rect id="Rectangle 23" o:spid="_x0000_s1419" style="position:absolute;left:13727;top:30582;width:5334;height:3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" fillcolor="#dafda7" stroked="f">
                        <v:fill color2="#f5ffe6" rotate="t" angle="180" colors="0 #dafda7;22938f #e4fdc2;1 #f5ffe6" focus="100%" type="gradient"/>
                        <v:shadow on="t" color="black" opacity="24903f" origin=",.5" offset="0,.55556mm"/>
                        <v:textbox inset="0,0,0,0">
                          <w:txbxContent>
                            <w:p w14:paraId="4A90CBF8" w14:textId="77777777" w:rsidR="008679A3" w:rsidRDefault="008679A3" w:rsidP="00291D96">
                              <w:pPr>
                                <w:pStyle w:val="Web"/>
                                <w:jc w:val="center"/>
                              </w:pPr>
                              <w:r>
                                <w:rPr>
                                  <w:rFonts w:ascii="Calibri" w:hAnsi="Calibri" w:cstheme="minorBidi"/>
                                  <w:color w:val="000000"/>
                                  <w:kern w:val="24"/>
                                </w:rPr>
                                <w:t>DU0</w:t>
                              </w:r>
                            </w:p>
                          </w:txbxContent>
                        </v:textbox>
                      </v:rect>
                      <v:shape id="AutoShape 24" o:spid="_x0000_s1420" type="#_x0000_t7" style="position:absolute;left:22909;top:26391;width:9144;height:15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" adj="5944" fillcolor="#fabf8f" strokecolor="#f79646" strokeweight="1pt">
                        <v:fill color2="#f79646" focus="50%" type="gradient"/>
                        <v:shadow on="t" color="#974706" offset="1pt"/>
                        <v:textbox inset="5.85pt,.7pt,5.85pt,.7pt"/>
                      </v:shape>
                      <v:shape id="テキスト ボックス 888" o:spid="_x0000_s1421" type="#_x0000_t202" style="position:absolute;left:25531;top:26169;width:4560;height:2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" filled="f" stroked="f" strokeweight=".5pt">
                        <v:textbox>
                          <w:txbxContent>
                            <w:p w14:paraId="529AD71F" w14:textId="77777777" w:rsidR="008679A3" w:rsidRDefault="008679A3" w:rsidP="00291D96">
                              <w:pPr>
                                <w:pStyle w:val="Web"/>
                                <w:spacing w:after="200" w:line="160" w:lineRule="exact"/>
                              </w:pPr>
                              <w:r>
                                <w:rPr>
                                  <w:rFonts w:cstheme="minorBidi"/>
                                  <w:color w:val="000000" w:themeColor="dark1"/>
                                  <w:kern w:val="24"/>
                                  <w:sz w:val="14"/>
                                  <w:szCs w:val="14"/>
                                </w:rPr>
                                <w:t>Plane</w:t>
                              </w:r>
                              <w:r>
                                <w:rPr>
                                  <w:rFonts w:cstheme="minorBidi" w:hint="eastAsia"/>
                                  <w:color w:val="000000" w:themeColor="dark1"/>
                                  <w:kern w:val="24"/>
                                  <w:sz w:val="14"/>
                                  <w:szCs w:val="14"/>
                                </w:rPr>
                                <w:t>2</w:t>
                              </w:r>
                            </w:p>
                          </w:txbxContent>
                        </v:textbox>
                      </v:shape>
                      <v:rect id="正方形/長方形 1809" o:spid="_x0000_s1422" style="position:absolute;left:25157;top:36592;width:6991;height:3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" filled="f" strokecolor="black [3213]">
                        <v:textbox>
                          <w:txbxContent>
                            <w:p w14:paraId="1E404CDF" w14:textId="77777777" w:rsidR="008679A3" w:rsidRPr="004035DE" w:rsidRDefault="008679A3" w:rsidP="00291D96">
                              <w:pPr>
                                <w:pStyle w:val="Web"/>
                                <w:jc w:val="center"/>
                                <w:rPr>
                                  <w:sz w:val="20"/>
                                  <w:szCs w:val="20"/>
                                </w:rPr>
                              </w:pPr>
                              <w:r w:rsidRPr="004035DE">
                                <w:rPr>
                                  <w:rFonts w:hint="eastAsia"/>
                                  <w:sz w:val="20"/>
                                  <w:szCs w:val="20"/>
                                </w:rPr>
                                <w:t>LVDS</w:t>
                              </w:r>
                              <w:r>
                                <w:rPr>
                                  <w:rFonts w:hint="eastAsia"/>
                                  <w:sz w:val="20"/>
                                  <w:szCs w:val="20"/>
                                </w:rPr>
                                <w:t>1</w:t>
                              </w:r>
                            </w:p>
                          </w:txbxContent>
                        </v:textbox>
                      </v:rect>
                      <v:rect id="正方形/長方形 1809" o:spid="_x0000_s1423" style="position:absolute;left:18422;top:46551;width:6991;height:2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" filled="f" strokecolor="black [3213]">
                        <v:textbox>
                          <w:txbxContent>
                            <w:p w14:paraId="4084783A" w14:textId="77777777" w:rsidR="008679A3" w:rsidRPr="004035DE" w:rsidRDefault="008679A3" w:rsidP="00C37AD3">
                              <w:pPr>
                                <w:pStyle w:val="Web"/>
                                <w:spacing w:line="240" w:lineRule="exact"/>
                                <w:jc w:val="center"/>
                                <w:rPr>
                                  <w:sz w:val="20"/>
                                  <w:szCs w:val="20"/>
                                </w:rPr>
                              </w:pPr>
                              <w:r>
                                <w:rPr>
                                  <w:rFonts w:hint="eastAsia"/>
                                  <w:sz w:val="20"/>
                                  <w:szCs w:val="20"/>
                                </w:rPr>
                                <w:t>HDMI</w:t>
                              </w:r>
                            </w:p>
                          </w:txbxContent>
                        </v:textbox>
                      </v:rect>
                      <v:rect id="正方形/長方形 1809" o:spid="_x0000_s1424" style="position:absolute;left:10105;top:36473;width:6991;height:3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" filled="f" strokecolor="black [3213]">
                        <v:textbox>
                          <w:txbxContent>
                            <w:p w14:paraId="22CB22CA" w14:textId="77777777" w:rsidR="008679A3" w:rsidRPr="004035DE" w:rsidRDefault="008679A3" w:rsidP="00291D96">
                              <w:pPr>
                                <w:pStyle w:val="Web"/>
                                <w:jc w:val="center"/>
                                <w:rPr>
                                  <w:sz w:val="20"/>
                                  <w:szCs w:val="20"/>
                                </w:rPr>
                              </w:pPr>
                              <w:r w:rsidRPr="004035DE">
                                <w:rPr>
                                  <w:rFonts w:hint="eastAsia"/>
                                  <w:sz w:val="20"/>
                                  <w:szCs w:val="20"/>
                                </w:rPr>
                                <w:t>LVDS</w:t>
                              </w:r>
                              <w:r>
                                <w:rPr>
                                  <w:rFonts w:hint="eastAsia"/>
                                  <w:sz w:val="20"/>
                                  <w:szCs w:val="20"/>
                                </w:rPr>
                                <w:t>0</w:t>
                              </w:r>
                            </w:p>
                          </w:txbxContent>
                        </v:textbox>
                      </v:rect>
                      <v:rect id="正方形/長方形 1809" o:spid="_x0000_s1425" style="position:absolute;left:35247;top:41936;width:9912;height:3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" filled="f" strokecolor="black [3213]">
                        <v:textbox>
                          <w:txbxContent>
                            <w:p w14:paraId="069B40C6" w14:textId="77777777" w:rsidR="008679A3" w:rsidRPr="004035DE" w:rsidRDefault="008679A3" w:rsidP="00291D96">
                              <w:pPr>
                                <w:pStyle w:val="Web"/>
                                <w:jc w:val="center"/>
                                <w:rPr>
                                  <w:sz w:val="20"/>
                                  <w:szCs w:val="20"/>
                                </w:rPr>
                              </w:pPr>
                              <w:r>
                                <w:rPr>
                                  <w:rFonts w:hint="eastAsia"/>
                                  <w:sz w:val="20"/>
                                  <w:szCs w:val="20"/>
                                </w:rPr>
                                <w:t>Analog RGB</w:t>
                              </w:r>
                            </w:p>
                          </w:txbxContent>
                        </v:textbox>
                      </v:rect>
                      <v:rect id="正方形/長方形 1809" o:spid="_x0000_s1426" style="position:absolute;left:17615;top:42384;width:8591;height:25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" filled="f" strokecolor="black [3213]">
                        <v:textbox>
                          <w:txbxContent>
                            <w:p w14:paraId="506FD995" w14:textId="77777777" w:rsidR="008679A3" w:rsidRPr="00C37AD3" w:rsidRDefault="008679A3" w:rsidP="00C37AD3">
                              <w:pPr>
                                <w:pStyle w:val="Web"/>
                                <w:spacing w:line="240" w:lineRule="exact"/>
                                <w:jc w:val="center"/>
                                <w:rPr>
                                  <w:sz w:val="16"/>
                                  <w:szCs w:val="20"/>
                                </w:rPr>
                              </w:pPr>
                              <w:r w:rsidRPr="00C37AD3">
                                <w:rPr>
                                  <w:sz w:val="16"/>
                                  <w:szCs w:val="20"/>
                                </w:rPr>
                                <w:t>ADV7511W</w:t>
                              </w:r>
                            </w:p>
                          </w:txbxContent>
                        </v:textbox>
                      </v:rect>
                      <v:shape id="AutoShape 233" o:spid="_x0000_s1427" type="#_x0000_t34" style="position:absolute;left:12795;top:34351;width:2926;height:131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">
                        <v:stroke endarrow="block"/>
                      </v:shape>
                      <v:shape id="AutoShape 234" o:spid="_x0000_s1428" type="#_x0000_t34" style="position:absolute;left:26871;top:34815;width:3127;height:42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">
                        <v:stroke endarrow="block"/>
                      </v:shape>
                      <v:shape id="AutoShape 237" o:spid="_x0000_s1429" type="#_x0000_t34" style="position:absolute;left:31850;top:31706;width:8470;height:1198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" adj="4614">
                        <v:stroke endarrow="block"/>
                      </v:shape>
                      <v:shape id="AutoShape 235" o:spid="_x0000_s1430" type="#_x0000_t34" style="position:absolute;left:24138;top:25877;width:8313;height:2380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" adj="2623">
                        <v:stroke endarrow="block"/>
                      </v:shape>
                      <v:shape id="AutoShape 233" o:spid="_x0000_s1431" type="#_x0000_t34" style="position:absolute;left:16577;top:37052;width:2355;height:831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">
                        <v:stroke endarrow="block"/>
                      </v:shape>
                      <v:shape id="AutoShape 233" o:spid="_x0000_s1432" type="#_x0000_t34" style="position:absolute;left:24161;top:37895;width:2236;height:674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" adj="10198">
                        <v:stroke endarrow="block"/>
                      </v:shape>
                      <v:shape id="直線矢印コネクタ 1808" o:spid="_x0000_s1433" type="#_x0000_t32" style="position:absolute;left:21910;top:44948;width:8;height:16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" strokecolor="black [3213]">
                        <v:stroke endarrow="block"/>
                      </v:shape>
                      <w10:anchorlock/>
                    </v:group>
                  </w:pict>
                </mc:Fallback>
              </mc:AlternateContent>
            </w:r>
          </w:p>
        </w:tc>
      </w:tr>
    </w:tbl>
    <w:p w14:paraId="271A809F" w14:textId="130AD8D5" w:rsidR="00C9777E" w:rsidRDefault="00281B0E" w:rsidP="00A70092">
      <w:pPr>
        <w:pStyle w:val="figuretitle"/>
        <w:rPr>
          <w:lang w:eastAsia="ja-JP"/>
        </w:rPr>
      </w:pPr>
      <w:r>
        <w:rPr>
          <w:lang w:eastAsia="ja-JP"/>
        </w:rPr>
        <w:t xml:space="preserve">Figure </w:t>
      </w:r>
      <w:r w:rsidR="00BC41F1">
        <w:rPr>
          <w:b w:val="0"/>
          <w:lang w:eastAsia="ja-JP"/>
        </w:rPr>
        <w:fldChar w:fldCharType="begin"/>
      </w:r>
      <w:r w:rsidR="00BC41F1">
        <w:rPr>
          <w:lang w:eastAsia="ja-JP"/>
        </w:rPr>
        <w:instrText xml:space="preserve"> STYLEREF 1 \s </w:instrText>
      </w:r>
      <w:r w:rsidR="00BC41F1">
        <w:rPr>
          <w:b w:val="0"/>
          <w:lang w:eastAsia="ja-JP"/>
        </w:rPr>
        <w:fldChar w:fldCharType="separate"/>
      </w:r>
      <w:r w:rsidR="00253C6E">
        <w:rPr>
          <w:noProof/>
          <w:lang w:eastAsia="ja-JP"/>
        </w:rPr>
        <w:t>1</w:t>
      </w:r>
      <w:r w:rsidR="00BC41F1">
        <w:rPr>
          <w:b w:val="0"/>
          <w:lang w:eastAsia="ja-JP"/>
        </w:rPr>
        <w:fldChar w:fldCharType="end"/>
      </w:r>
      <w:r w:rsidR="00BC41F1">
        <w:rPr>
          <w:lang w:eastAsia="ja-JP"/>
        </w:rPr>
        <w:noBreakHyphen/>
      </w:r>
      <w:r w:rsidR="00BC41F1">
        <w:rPr>
          <w:b w:val="0"/>
          <w:lang w:eastAsia="ja-JP"/>
        </w:rPr>
        <w:fldChar w:fldCharType="begin"/>
      </w:r>
      <w:r w:rsidR="00BC41F1">
        <w:rPr>
          <w:lang w:eastAsia="ja-JP"/>
        </w:rPr>
        <w:instrText xml:space="preserve"> SEQ Figure \* ARABIC \s 1 </w:instrText>
      </w:r>
      <w:r w:rsidR="00BC41F1">
        <w:rPr>
          <w:b w:val="0"/>
          <w:lang w:eastAsia="ja-JP"/>
        </w:rPr>
        <w:fldChar w:fldCharType="separate"/>
      </w:r>
      <w:r w:rsidR="00253C6E">
        <w:rPr>
          <w:noProof/>
          <w:lang w:eastAsia="ja-JP"/>
        </w:rPr>
        <w:t>4</w:t>
      </w:r>
      <w:r w:rsidR="00BC41F1">
        <w:rPr>
          <w:b w:val="0"/>
          <w:lang w:eastAsia="ja-JP"/>
        </w:rPr>
        <w:fldChar w:fldCharType="end"/>
      </w:r>
      <w:r>
        <w:rPr>
          <w:lang w:eastAsia="ja-JP"/>
        </w:rPr>
        <w:t xml:space="preserve"> accesses of layers (R-Car </w:t>
      </w:r>
      <w:r w:rsidR="00ED324E">
        <w:rPr>
          <w:lang w:eastAsia="ja-JP"/>
        </w:rPr>
        <w:t>E</w:t>
      </w:r>
      <w:r>
        <w:rPr>
          <w:lang w:eastAsia="ja-JP"/>
        </w:rPr>
        <w:t>3</w:t>
      </w:r>
      <w:r w:rsidR="00FB1600">
        <w:rPr>
          <w:rFonts w:hint="eastAsia"/>
          <w:lang w:eastAsia="ja-JP"/>
        </w:rPr>
        <w:t xml:space="preserve"> </w:t>
      </w:r>
      <w:r w:rsidR="00FB1600">
        <w:rPr>
          <w:lang w:eastAsia="ja-JP"/>
        </w:rPr>
        <w:t>/ D3</w:t>
      </w:r>
      <w:r w:rsidRPr="00F740CC">
        <w:rPr>
          <w:lang w:eastAsia="ja-JP"/>
        </w:rPr>
        <w:t>)</w:t>
      </w:r>
    </w:p>
    <w:p w14:paraId="25D3BB50" w14:textId="44BB2DE7" w:rsidR="00444F93" w:rsidRDefault="00444F93" w:rsidP="00C5546E">
      <w:pPr>
        <w:rPr>
          <w:lang w:eastAsia="ja-JP"/>
        </w:rPr>
      </w:pPr>
    </w:p>
    <w:p w14:paraId="1A0B8B41" w14:textId="62633537" w:rsidR="00444F93" w:rsidRPr="008679A3" w:rsidRDefault="00444F93" w:rsidP="008679A3">
      <w:pPr>
        <w:overflowPunct/>
        <w:autoSpaceDE/>
        <w:autoSpaceDN/>
        <w:adjustRightInd/>
        <w:spacing w:after="0" w:line="240" w:lineRule="auto"/>
        <w:textAlignment w:val="auto"/>
        <w:rPr>
          <w:lang w:eastAsia="ja-JP"/>
        </w:rPr>
      </w:pPr>
      <w:r>
        <w:rPr>
          <w:lang w:eastAsia="ja-JP"/>
        </w:rPr>
        <w:br w:type="page"/>
      </w:r>
    </w:p>
    <w:tbl>
      <w:tblPr>
        <w:tblStyle w:val="TableGrid"/>
        <w:tblW w:w="9742" w:type="dxa"/>
        <w:tblLook w:val="04A0" w:firstRow="1" w:lastRow="0" w:firstColumn="1" w:lastColumn="0" w:noHBand="0" w:noVBand="1"/>
      </w:tblPr>
      <w:tblGrid>
        <w:gridCol w:w="9742"/>
      </w:tblGrid>
      <w:tr w:rsidR="000A6921" w14:paraId="11F51872" w14:textId="77777777" w:rsidTr="00A70092">
        <w:tc>
          <w:tcPr>
            <w:tcW w:w="9742" w:type="dxa"/>
          </w:tcPr>
          <w:p w14:paraId="109A983C" w14:textId="77777777" w:rsidR="0034467B" w:rsidRDefault="0034467B" w:rsidP="0034467B">
            <w:pPr>
              <w:overflowPunct/>
              <w:autoSpaceDE/>
              <w:autoSpaceDN/>
              <w:adjustRightInd/>
              <w:spacing w:after="0" w:line="240" w:lineRule="auto"/>
              <w:textAlignment w:val="auto"/>
              <w:rPr>
                <w:lang w:eastAsia="ja-JP"/>
              </w:rPr>
            </w:pPr>
            <w:r>
              <w:rPr>
                <w:rFonts w:ascii="MS PGothic" w:eastAsia="MS PGothic" w:hAnsi="MS PGothic"/>
                <w:noProof/>
                <w:kern w:val="2"/>
                <w:sz w:val="21"/>
                <w:szCs w:val="21"/>
              </w:rPr>
              <w:lastRenderedPageBreak/>
              <mc:AlternateContent>
                <mc:Choice Requires="wpc">
                  <w:drawing>
                    <wp:inline distT="0" distB="0" distL="0" distR="0" wp14:anchorId="15CEE0CF" wp14:editId="43D71306">
                      <wp:extent cx="5071745" cy="4417621"/>
                      <wp:effectExtent l="0" t="0" r="0" b="0"/>
                      <wp:docPr id="1537" name="キャンバス 79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8311" name="Text Box 34"/>
                              <wps:cNvSpPr txBox="1">
                                <a:spLocks noChangeArrowheads="1"/>
                              </wps:cNvSpPr>
                              <wps:spPr bwMode="auto">
                                <a:xfrm>
                                  <a:off x="3785091" y="373990"/>
                                  <a:ext cx="1003300" cy="16448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6DA2A4" w14:textId="77777777" w:rsidR="008679A3" w:rsidRDefault="008679A3" w:rsidP="0034467B">
                                    <w:pPr>
                                      <w:pStyle w:val="BodyText"/>
                                      <w:spacing w:line="240" w:lineRule="auto"/>
                                      <w:ind w:firstLine="0"/>
                                      <w:rPr>
                                        <w:sz w:val="16"/>
                                      </w:rPr>
                                    </w:pPr>
                                    <w:r>
                                      <w:rPr>
                                        <w:sz w:val="16"/>
                                      </w:rPr>
                                      <w:t>M</w:t>
                                    </w:r>
                                    <w:r>
                                      <w:rPr>
                                        <w:rFonts w:hint="eastAsia"/>
                                        <w:sz w:val="16"/>
                                      </w:rPr>
                                      <w:t xml:space="preserve">ulti </w:t>
                                    </w:r>
                                    <w:r>
                                      <w:rPr>
                                        <w:sz w:val="16"/>
                                      </w:rPr>
                                      <w:t>plane:</w:t>
                                    </w:r>
                                  </w:p>
                                  <w:p w14:paraId="3105459F" w14:textId="77777777" w:rsidR="008679A3" w:rsidRDefault="008679A3" w:rsidP="0034467B">
                                    <w:pPr>
                                      <w:pStyle w:val="BodyText"/>
                                      <w:spacing w:line="240" w:lineRule="auto"/>
                                      <w:ind w:firstLine="0"/>
                                      <w:rPr>
                                        <w:sz w:val="16"/>
                                      </w:rPr>
                                    </w:pPr>
                                  </w:p>
                                  <w:p w14:paraId="324CA8A6" w14:textId="77777777" w:rsidR="008679A3" w:rsidRPr="00052E79" w:rsidRDefault="008679A3" w:rsidP="0034467B">
                                    <w:pPr>
                                      <w:pStyle w:val="BodyText"/>
                                      <w:spacing w:line="240" w:lineRule="auto"/>
                                      <w:ind w:firstLine="0"/>
                                      <w:rPr>
                                        <w:sz w:val="16"/>
                                      </w:rPr>
                                    </w:pPr>
                                    <w:r w:rsidRPr="00052E79">
                                      <w:rPr>
                                        <w:sz w:val="16"/>
                                      </w:rPr>
                                      <w:t>One plane</w:t>
                                    </w:r>
                                    <w:r>
                                      <w:rPr>
                                        <w:sz w:val="16"/>
                                      </w:rPr>
                                      <w:t xml:space="preserve"> </w:t>
                                    </w:r>
                                    <w:r w:rsidRPr="00052E79">
                                      <w:rPr>
                                        <w:sz w:val="16"/>
                                      </w:rPr>
                                      <w:t>(RPF0) is assigned to desktop plane.</w:t>
                                    </w:r>
                                  </w:p>
                                  <w:p w14:paraId="41EEB183" w14:textId="77777777" w:rsidR="008679A3" w:rsidRDefault="008679A3" w:rsidP="0034467B">
                                    <w:pPr>
                                      <w:pStyle w:val="BodyText"/>
                                      <w:spacing w:line="240" w:lineRule="auto"/>
                                      <w:ind w:firstLine="0"/>
                                      <w:rPr>
                                        <w:sz w:val="16"/>
                                      </w:rPr>
                                    </w:pPr>
                                    <w:r w:rsidRPr="00052E79">
                                      <w:rPr>
                                        <w:sz w:val="16"/>
                                      </w:rPr>
                                      <w:t xml:space="preserve">Remaining </w:t>
                                    </w:r>
                                    <w:r>
                                      <w:rPr>
                                        <w:sz w:val="16"/>
                                      </w:rPr>
                                      <w:t>four</w:t>
                                    </w:r>
                                    <w:r w:rsidRPr="00052E79">
                                      <w:rPr>
                                        <w:sz w:val="16"/>
                                      </w:rPr>
                                      <w:t xml:space="preserve"> planes</w:t>
                                    </w:r>
                                    <w:r>
                                      <w:rPr>
                                        <w:sz w:val="16"/>
                                      </w:rPr>
                                      <w:t xml:space="preserve"> </w:t>
                                    </w:r>
                                    <w:r w:rsidRPr="00052E79">
                                      <w:rPr>
                                        <w:sz w:val="16"/>
                                      </w:rPr>
                                      <w:t>(RPF1-</w:t>
                                    </w:r>
                                    <w:r>
                                      <w:rPr>
                                        <w:sz w:val="16"/>
                                      </w:rPr>
                                      <w:t>4</w:t>
                                    </w:r>
                                    <w:r w:rsidRPr="00052E79">
                                      <w:rPr>
                                        <w:sz w:val="16"/>
                                      </w:rPr>
                                      <w:t>) are assigned as overlays.</w:t>
                                    </w:r>
                                    <w:r>
                                      <w:rPr>
                                        <w:sz w:val="16"/>
                                      </w:rPr>
                                      <w:t>M</w:t>
                                    </w:r>
                                    <w:r>
                                      <w:rPr>
                                        <w:rFonts w:hint="eastAsia"/>
                                        <w:sz w:val="16"/>
                                      </w:rPr>
                                      <w:t xml:space="preserve">ulti </w:t>
                                    </w:r>
                                    <w:r>
                                      <w:rPr>
                                        <w:sz w:val="16"/>
                                      </w:rPr>
                                      <w:t>plane:</w:t>
                                    </w:r>
                                  </w:p>
                                  <w:p w14:paraId="7D1CB3D2" w14:textId="77777777" w:rsidR="008679A3" w:rsidRPr="00E63154" w:rsidRDefault="008679A3" w:rsidP="0034467B">
                                    <w:pPr>
                                      <w:pStyle w:val="BodyText"/>
                                      <w:spacing w:line="240" w:lineRule="auto"/>
                                      <w:ind w:firstLine="0"/>
                                      <w:rPr>
                                        <w:sz w:val="16"/>
                                      </w:rPr>
                                    </w:pPr>
                                    <w:r w:rsidRPr="00A10303">
                                      <w:rPr>
                                        <w:rFonts w:hint="eastAsia"/>
                                        <w:sz w:val="16"/>
                                      </w:rPr>
                                      <w:t>α</w:t>
                                    </w:r>
                                    <w:r w:rsidRPr="00A10303">
                                      <w:rPr>
                                        <w:sz w:val="16"/>
                                      </w:rPr>
                                      <w:t xml:space="preserve"> blending</w:t>
                                    </w:r>
                                    <w:r>
                                      <w:rPr>
                                        <w:sz w:val="16"/>
                                      </w:rPr>
                                      <w:t xml:space="preserve"> only work with RPF0 and RPF1</w:t>
                                    </w:r>
                                  </w:p>
                                </w:txbxContent>
                              </wps:txbx>
                              <wps:bodyPr rot="0" vert="horz" wrap="square" lIns="0" tIns="0" rIns="0" bIns="0" anchor="t" anchorCtr="0" upright="1">
                                <a:noAutofit/>
                              </wps:bodyPr>
                            </wps:wsp>
                            <wps:wsp>
                              <wps:cNvPr id="8310" name="Rectangle 20"/>
                              <wps:cNvSpPr>
                                <a:spLocks noChangeArrowheads="1"/>
                              </wps:cNvSpPr>
                              <wps:spPr bwMode="auto">
                                <a:xfrm>
                                  <a:off x="2269346" y="163901"/>
                                  <a:ext cx="1125220" cy="2266950"/>
                                </a:xfrm>
                                <a:prstGeom prst="rect">
                                  <a:avLst/>
                                </a:prstGeom>
                                <a:solidFill>
                                  <a:srgbClr val="FFFFFF"/>
                                </a:solidFill>
                                <a:ln w="31750">
                                  <a:solidFill>
                                    <a:srgbClr val="4F81BD"/>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7E9339A" w14:textId="77777777" w:rsidR="008679A3" w:rsidRDefault="008679A3" w:rsidP="0034467B">
                                    <w:pPr>
                                      <w:pStyle w:val="NormalWeb"/>
                                      <w:spacing w:after="200"/>
                                      <w:jc w:val="center"/>
                                    </w:pPr>
                                    <w:r>
                                      <w:rPr>
                                        <w:rFonts w:cstheme="minorBidi"/>
                                        <w:color w:val="000000" w:themeColor="text1"/>
                                        <w:kern w:val="24"/>
                                        <w:sz w:val="20"/>
                                        <w:szCs w:val="20"/>
                                      </w:rPr>
                                      <w:t>VSPD1</w:t>
                                    </w:r>
                                  </w:p>
                                </w:txbxContent>
                              </wps:txbx>
                              <wps:bodyPr rot="0" vert="horz" wrap="square" lIns="74295" tIns="8890" rIns="74295" bIns="8890" anchor="t" anchorCtr="0" upright="1">
                                <a:noAutofit/>
                              </wps:bodyPr>
                            </wps:wsp>
                            <wps:wsp>
                              <wps:cNvPr id="8318" name="Rectangle 20"/>
                              <wps:cNvSpPr>
                                <a:spLocks noChangeArrowheads="1"/>
                              </wps:cNvSpPr>
                              <wps:spPr bwMode="auto">
                                <a:xfrm>
                                  <a:off x="1078721" y="164536"/>
                                  <a:ext cx="1125220" cy="2258695"/>
                                </a:xfrm>
                                <a:prstGeom prst="rect">
                                  <a:avLst/>
                                </a:prstGeom>
                                <a:solidFill>
                                  <a:srgbClr val="FFFFFF"/>
                                </a:solidFill>
                                <a:ln w="31750">
                                  <a:solidFill>
                                    <a:srgbClr val="4F81BD"/>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12B7932" w14:textId="77777777" w:rsidR="008679A3" w:rsidRDefault="008679A3" w:rsidP="0034467B">
                                    <w:pPr>
                                      <w:pStyle w:val="NormalWeb"/>
                                      <w:spacing w:after="200"/>
                                      <w:jc w:val="center"/>
                                    </w:pPr>
                                    <w:r>
                                      <w:rPr>
                                        <w:rFonts w:cstheme="minorBidi"/>
                                        <w:color w:val="000000" w:themeColor="text1"/>
                                        <w:kern w:val="24"/>
                                        <w:sz w:val="20"/>
                                        <w:szCs w:val="20"/>
                                      </w:rPr>
                                      <w:t>VSPD0</w:t>
                                    </w:r>
                                  </w:p>
                                </w:txbxContent>
                              </wps:txbx>
                              <wps:bodyPr rot="0" vert="horz" wrap="square" lIns="74295" tIns="8890" rIns="74295" bIns="8890" anchor="t" anchorCtr="0" upright="1">
                                <a:noAutofit/>
                              </wps:bodyPr>
                            </wps:wsp>
                            <wps:wsp>
                              <wps:cNvPr id="1408" name="Rectangle 17"/>
                              <wps:cNvSpPr>
                                <a:spLocks noChangeArrowheads="1"/>
                              </wps:cNvSpPr>
                              <wps:spPr bwMode="auto">
                                <a:xfrm>
                                  <a:off x="1085706" y="2482921"/>
                                  <a:ext cx="2329815" cy="743585"/>
                                </a:xfrm>
                                <a:prstGeom prst="rect">
                                  <a:avLst/>
                                </a:prstGeom>
                                <a:solidFill>
                                  <a:srgbClr val="FFFFFF"/>
                                </a:solidFill>
                                <a:ln w="31750">
                                  <a:solidFill>
                                    <a:srgbClr val="C0504D"/>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74295" tIns="8890" rIns="74295" bIns="8890" anchor="t" anchorCtr="0" upright="1">
                                <a:noAutofit/>
                              </wps:bodyPr>
                            </wps:wsp>
                            <wps:wsp>
                              <wps:cNvPr id="1409" name="AutoShape 24"/>
                              <wps:cNvSpPr>
                                <a:spLocks noChangeArrowheads="1"/>
                              </wps:cNvSpPr>
                              <wps:spPr bwMode="auto">
                                <a:xfrm>
                                  <a:off x="1177781" y="2643576"/>
                                  <a:ext cx="914400" cy="151765"/>
                                </a:xfrm>
                                <a:prstGeom prst="parallelogram">
                                  <a:avLst>
                                    <a:gd name="adj" fmla="val 165802"/>
                                  </a:avLst>
                                </a:prstGeom>
                                <a:gradFill rotWithShape="0">
                                  <a:gsLst>
                                    <a:gs pos="0">
                                      <a:srgbClr val="FABF8F"/>
                                    </a:gs>
                                    <a:gs pos="50000">
                                      <a:srgbClr val="F79646"/>
                                    </a:gs>
                                    <a:gs pos="100000">
                                      <a:srgbClr val="FABF8F"/>
                                    </a:gs>
                                  </a:gsLst>
                                  <a:lin ang="5400000" scaled="1"/>
                                </a:gradFill>
                                <a:ln w="12700">
                                  <a:solidFill>
                                    <a:srgbClr val="F79646"/>
                                  </a:solidFill>
                                  <a:miter lim="800000"/>
                                  <a:headEnd/>
                                  <a:tailEnd/>
                                </a:ln>
                                <a:effectLst>
                                  <a:outerShdw dist="28398" dir="3806097" algn="ctr" rotWithShape="0">
                                    <a:srgbClr val="974706"/>
                                  </a:outerShdw>
                                </a:effectLst>
                              </wps:spPr>
                              <wps:bodyPr rot="0" vert="horz" wrap="square" lIns="74295" tIns="8890" rIns="74295" bIns="8890" anchor="t" anchorCtr="0" upright="1">
                                <a:noAutofit/>
                              </wps:bodyPr>
                            </wps:wsp>
                            <wps:wsp>
                              <wps:cNvPr id="1410" name="テキスト ボックス 888"/>
                              <wps:cNvSpPr txBox="1">
                                <a:spLocks noChangeArrowheads="1"/>
                              </wps:cNvSpPr>
                              <wps:spPr bwMode="auto">
                                <a:xfrm>
                                  <a:off x="1426066" y="2609591"/>
                                  <a:ext cx="455930" cy="2536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BD56163" w14:textId="77777777" w:rsidR="008679A3" w:rsidRDefault="008679A3" w:rsidP="0034467B">
                                    <w:pPr>
                                      <w:pStyle w:val="NormalWeb"/>
                                      <w:spacing w:after="200" w:line="160" w:lineRule="exact"/>
                                    </w:pPr>
                                    <w:r>
                                      <w:rPr>
                                        <w:rFonts w:cstheme="minorBidi"/>
                                        <w:color w:val="000000" w:themeColor="dark1"/>
                                        <w:kern w:val="24"/>
                                        <w:sz w:val="14"/>
                                        <w:szCs w:val="14"/>
                                      </w:rPr>
                                      <w:t>Plane1</w:t>
                                    </w:r>
                                  </w:p>
                                </w:txbxContent>
                              </wps:txbx>
                              <wps:bodyPr rot="0" vert="horz" wrap="square" lIns="91440" tIns="45720" rIns="91440" bIns="45720" anchor="t" anchorCtr="0" upright="1">
                                <a:noAutofit/>
                              </wps:bodyPr>
                            </wps:wsp>
                            <wpg:wgp>
                              <wpg:cNvPr id="1412" name="グループ化 17"/>
                              <wpg:cNvGrpSpPr>
                                <a:grpSpLocks/>
                              </wpg:cNvGrpSpPr>
                              <wpg:grpSpPr bwMode="auto">
                                <a:xfrm>
                                  <a:off x="1208896" y="572841"/>
                                  <a:ext cx="915035" cy="196850"/>
                                  <a:chOff x="1231" y="4120"/>
                                  <a:chExt cx="9144" cy="1972"/>
                                </a:xfrm>
                              </wpg:grpSpPr>
                              <wps:wsp>
                                <wps:cNvPr id="1413" name="AutoShape 29"/>
                                <wps:cNvSpPr>
                                  <a:spLocks noChangeArrowheads="1"/>
                                </wps:cNvSpPr>
                                <wps:spPr bwMode="auto">
                                  <a:xfrm>
                                    <a:off x="1231" y="4555"/>
                                    <a:ext cx="9144" cy="1143"/>
                                  </a:xfrm>
                                  <a:prstGeom prst="parallelogram">
                                    <a:avLst>
                                      <a:gd name="adj" fmla="val 165667"/>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bodyPr rot="0" vert="horz" wrap="square" lIns="74295" tIns="8890" rIns="74295" bIns="8890" anchor="t" anchorCtr="0" upright="1">
                                  <a:noAutofit/>
                                </wps:bodyPr>
                              </wps:wsp>
                              <wps:wsp>
                                <wps:cNvPr id="1414" name="テキスト ボックス 4"/>
                                <wps:cNvSpPr txBox="1">
                                  <a:spLocks noChangeArrowheads="1"/>
                                </wps:cNvSpPr>
                                <wps:spPr bwMode="auto">
                                  <a:xfrm>
                                    <a:off x="3240" y="4120"/>
                                    <a:ext cx="4719" cy="19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405CDDD" w14:textId="77777777" w:rsidR="008679A3" w:rsidRDefault="008679A3" w:rsidP="0034467B">
                                      <w:pPr>
                                        <w:pStyle w:val="NormalWeb"/>
                                        <w:spacing w:line="160" w:lineRule="exact"/>
                                      </w:pPr>
                                      <w:r>
                                        <w:rPr>
                                          <w:rFonts w:cstheme="minorBidi"/>
                                          <w:color w:val="000000"/>
                                          <w:kern w:val="24"/>
                                          <w:sz w:val="12"/>
                                          <w:szCs w:val="12"/>
                                        </w:rPr>
                                        <w:t>RPF3</w:t>
                                      </w:r>
                                    </w:p>
                                    <w:p w14:paraId="3DB741EB" w14:textId="77777777" w:rsidR="008679A3" w:rsidRDefault="008679A3" w:rsidP="0034467B">
                                      <w:pPr>
                                        <w:pStyle w:val="NormalWeb"/>
                                      </w:pPr>
                                      <w:r>
                                        <w:rPr>
                                          <w:rFonts w:cstheme="minorBidi"/>
                                          <w:color w:val="008080"/>
                                          <w:kern w:val="24"/>
                                          <w:sz w:val="12"/>
                                          <w:szCs w:val="12"/>
                                        </w:rPr>
                                        <w:t> </w:t>
                                      </w:r>
                                    </w:p>
                                    <w:p w14:paraId="3A68BBC6" w14:textId="77777777" w:rsidR="008679A3" w:rsidRDefault="008679A3" w:rsidP="0034467B">
                                      <w:pPr>
                                        <w:pStyle w:val="NormalWeb"/>
                                      </w:pPr>
                                      <w:r>
                                        <w:rPr>
                                          <w:rFonts w:cstheme="minorBidi"/>
                                          <w:color w:val="000000" w:themeColor="dark1"/>
                                          <w:kern w:val="24"/>
                                          <w:sz w:val="12"/>
                                          <w:szCs w:val="12"/>
                                        </w:rPr>
                                        <w:t> </w:t>
                                      </w:r>
                                    </w:p>
                                  </w:txbxContent>
                                </wps:txbx>
                                <wps:bodyPr rot="0" vert="horz" wrap="square" lIns="91440" tIns="45720" rIns="91440" bIns="45720" anchor="t" anchorCtr="0" upright="1">
                                  <a:noAutofit/>
                                </wps:bodyPr>
                              </wps:wsp>
                            </wpg:wgp>
                            <wpg:wgp>
                              <wpg:cNvPr id="1415" name="グループ化 20"/>
                              <wpg:cNvGrpSpPr>
                                <a:grpSpLocks/>
                              </wpg:cNvGrpSpPr>
                              <wpg:grpSpPr bwMode="auto">
                                <a:xfrm>
                                  <a:off x="1193021" y="795726"/>
                                  <a:ext cx="914400" cy="188595"/>
                                  <a:chOff x="1072" y="6349"/>
                                  <a:chExt cx="9144" cy="1892"/>
                                </a:xfrm>
                              </wpg:grpSpPr>
                              <wps:wsp>
                                <wps:cNvPr id="1416" name="AutoShape 28"/>
                                <wps:cNvSpPr>
                                  <a:spLocks noChangeArrowheads="1"/>
                                </wps:cNvSpPr>
                                <wps:spPr bwMode="auto">
                                  <a:xfrm>
                                    <a:off x="1072" y="6733"/>
                                    <a:ext cx="9144" cy="1143"/>
                                  </a:xfrm>
                                  <a:prstGeom prst="parallelogram">
                                    <a:avLst>
                                      <a:gd name="adj" fmla="val 165667"/>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bodyPr rot="0" vert="horz" wrap="square" lIns="74295" tIns="8890" rIns="74295" bIns="8890" anchor="t" anchorCtr="0" upright="1">
                                  <a:noAutofit/>
                                </wps:bodyPr>
                              </wps:wsp>
                              <wps:wsp>
                                <wps:cNvPr id="1417" name="テキスト ボックス 4"/>
                                <wps:cNvSpPr txBox="1">
                                  <a:spLocks noChangeArrowheads="1"/>
                                </wps:cNvSpPr>
                                <wps:spPr bwMode="auto">
                                  <a:xfrm>
                                    <a:off x="3399" y="6349"/>
                                    <a:ext cx="4283" cy="18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EF867E1" w14:textId="77777777" w:rsidR="008679A3" w:rsidRDefault="008679A3" w:rsidP="0034467B">
                                      <w:pPr>
                                        <w:pStyle w:val="NormalWeb"/>
                                        <w:spacing w:line="160" w:lineRule="exact"/>
                                      </w:pPr>
                                      <w:r>
                                        <w:rPr>
                                          <w:rFonts w:cstheme="minorBidi"/>
                                          <w:color w:val="000000"/>
                                          <w:kern w:val="24"/>
                                          <w:sz w:val="12"/>
                                          <w:szCs w:val="12"/>
                                        </w:rPr>
                                        <w:t>RPF2</w:t>
                                      </w:r>
                                    </w:p>
                                  </w:txbxContent>
                                </wps:txbx>
                                <wps:bodyPr rot="0" vert="horz" wrap="square" lIns="91440" tIns="45720" rIns="91440" bIns="45720" anchor="t" anchorCtr="0" upright="1">
                                  <a:noAutofit/>
                                </wps:bodyPr>
                              </wps:wsp>
                            </wpg:wgp>
                            <wpg:wgp>
                              <wpg:cNvPr id="1418" name="グループ化 23"/>
                              <wpg:cNvGrpSpPr>
                                <a:grpSpLocks/>
                              </wpg:cNvGrpSpPr>
                              <wpg:grpSpPr bwMode="auto">
                                <a:xfrm>
                                  <a:off x="1216516" y="970351"/>
                                  <a:ext cx="914400" cy="226060"/>
                                  <a:chOff x="1307" y="8095"/>
                                  <a:chExt cx="9144" cy="2263"/>
                                </a:xfrm>
                              </wpg:grpSpPr>
                              <wps:wsp>
                                <wps:cNvPr id="1419" name="AutoShape 27"/>
                                <wps:cNvSpPr>
                                  <a:spLocks noChangeArrowheads="1"/>
                                </wps:cNvSpPr>
                                <wps:spPr bwMode="auto">
                                  <a:xfrm>
                                    <a:off x="1307" y="8567"/>
                                    <a:ext cx="9144" cy="1143"/>
                                  </a:xfrm>
                                  <a:prstGeom prst="parallelogram">
                                    <a:avLst>
                                      <a:gd name="adj" fmla="val 164111"/>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bodyPr rot="0" vert="horz" wrap="square" lIns="74295" tIns="8890" rIns="74295" bIns="8890" anchor="t" anchorCtr="0" upright="1">
                                  <a:noAutofit/>
                                </wps:bodyPr>
                              </wps:wsp>
                              <wps:wsp>
                                <wps:cNvPr id="1420" name="テキスト ボックス 4"/>
                                <wps:cNvSpPr txBox="1">
                                  <a:spLocks noChangeArrowheads="1"/>
                                </wps:cNvSpPr>
                                <wps:spPr bwMode="auto">
                                  <a:xfrm>
                                    <a:off x="3453" y="8095"/>
                                    <a:ext cx="4623" cy="22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AB6117B" w14:textId="77777777" w:rsidR="008679A3" w:rsidRDefault="008679A3" w:rsidP="0034467B">
                                      <w:pPr>
                                        <w:pStyle w:val="NormalWeb"/>
                                        <w:spacing w:line="160" w:lineRule="exact"/>
                                      </w:pPr>
                                      <w:r>
                                        <w:rPr>
                                          <w:rFonts w:cstheme="minorBidi"/>
                                          <w:color w:val="000000"/>
                                          <w:kern w:val="24"/>
                                          <w:sz w:val="12"/>
                                          <w:szCs w:val="12"/>
                                        </w:rPr>
                                        <w:t>RPF1</w:t>
                                      </w:r>
                                    </w:p>
                                    <w:p w14:paraId="35C9875B" w14:textId="77777777" w:rsidR="008679A3" w:rsidRDefault="008679A3" w:rsidP="0034467B">
                                      <w:pPr>
                                        <w:pStyle w:val="NormalWeb"/>
                                      </w:pPr>
                                      <w:r>
                                        <w:rPr>
                                          <w:rFonts w:cstheme="minorBidi"/>
                                          <w:color w:val="008080"/>
                                          <w:kern w:val="24"/>
                                          <w:sz w:val="12"/>
                                          <w:szCs w:val="12"/>
                                        </w:rPr>
                                        <w:t> </w:t>
                                      </w:r>
                                    </w:p>
                                    <w:p w14:paraId="0F5A88A6" w14:textId="77777777" w:rsidR="008679A3" w:rsidRDefault="008679A3" w:rsidP="0034467B">
                                      <w:pPr>
                                        <w:pStyle w:val="NormalWeb"/>
                                      </w:pPr>
                                      <w:r>
                                        <w:rPr>
                                          <w:rFonts w:cstheme="minorBidi"/>
                                          <w:color w:val="000000" w:themeColor="dark1"/>
                                          <w:kern w:val="24"/>
                                          <w:sz w:val="12"/>
                                          <w:szCs w:val="12"/>
                                        </w:rPr>
                                        <w:t> </w:t>
                                      </w:r>
                                    </w:p>
                                  </w:txbxContent>
                                </wps:txbx>
                                <wps:bodyPr rot="0" vert="horz" wrap="square" lIns="91440" tIns="45720" rIns="91440" bIns="45720" anchor="t" anchorCtr="0" upright="1">
                                  <a:noAutofit/>
                                </wps:bodyPr>
                              </wps:wsp>
                            </wpg:wgp>
                            <wpg:wgp>
                              <wpg:cNvPr id="1421" name="グループ化 26"/>
                              <wpg:cNvGrpSpPr>
                                <a:grpSpLocks/>
                              </wpg:cNvGrpSpPr>
                              <wpg:grpSpPr bwMode="auto">
                                <a:xfrm>
                                  <a:off x="1200641" y="1167836"/>
                                  <a:ext cx="914400" cy="188595"/>
                                  <a:chOff x="1149" y="10070"/>
                                  <a:chExt cx="9144" cy="1892"/>
                                </a:xfrm>
                              </wpg:grpSpPr>
                              <wps:wsp>
                                <wps:cNvPr id="1422" name="AutoShape 26"/>
                                <wps:cNvSpPr>
                                  <a:spLocks noChangeArrowheads="1"/>
                                </wps:cNvSpPr>
                                <wps:spPr bwMode="auto">
                                  <a:xfrm>
                                    <a:off x="1149" y="10594"/>
                                    <a:ext cx="9144" cy="1143"/>
                                  </a:xfrm>
                                  <a:prstGeom prst="parallelogram">
                                    <a:avLst>
                                      <a:gd name="adj" fmla="val 164111"/>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bodyPr rot="0" vert="horz" wrap="square" lIns="74295" tIns="8890" rIns="74295" bIns="8890" anchor="t" anchorCtr="0" upright="1">
                                  <a:noAutofit/>
                                </wps:bodyPr>
                              </wps:wsp>
                              <wps:wsp>
                                <wps:cNvPr id="1423" name="テキスト ボックス 4"/>
                                <wps:cNvSpPr txBox="1">
                                  <a:spLocks noChangeArrowheads="1"/>
                                </wps:cNvSpPr>
                                <wps:spPr bwMode="auto">
                                  <a:xfrm>
                                    <a:off x="3453" y="10070"/>
                                    <a:ext cx="4941" cy="18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F3912F0" w14:textId="77777777" w:rsidR="008679A3" w:rsidRDefault="008679A3" w:rsidP="0034467B">
                                      <w:pPr>
                                        <w:pStyle w:val="NormalWeb"/>
                                        <w:spacing w:line="160" w:lineRule="exact"/>
                                      </w:pPr>
                                      <w:r>
                                        <w:rPr>
                                          <w:rFonts w:cstheme="minorBidi"/>
                                          <w:color w:val="000000"/>
                                          <w:kern w:val="24"/>
                                          <w:sz w:val="12"/>
                                          <w:szCs w:val="12"/>
                                        </w:rPr>
                                        <w:t>RPF0</w:t>
                                      </w:r>
                                    </w:p>
                                  </w:txbxContent>
                                </wps:txbx>
                                <wps:bodyPr rot="0" vert="horz" wrap="square" lIns="91440" tIns="45720" rIns="91440" bIns="45720" anchor="t" anchorCtr="0" upright="1">
                                  <a:noAutofit/>
                                </wps:bodyPr>
                              </wps:wsp>
                            </wpg:wgp>
                            <wps:wsp>
                              <wps:cNvPr id="1424" name="AutoShape 24"/>
                              <wps:cNvSpPr>
                                <a:spLocks noChangeArrowheads="1"/>
                              </wps:cNvSpPr>
                              <wps:spPr bwMode="auto">
                                <a:xfrm>
                                  <a:off x="1173336" y="2119701"/>
                                  <a:ext cx="914400" cy="241300"/>
                                </a:xfrm>
                                <a:prstGeom prst="parallelogram">
                                  <a:avLst>
                                    <a:gd name="adj" fmla="val 165789"/>
                                  </a:avLst>
                                </a:prstGeom>
                                <a:solidFill>
                                  <a:srgbClr val="FFFF00"/>
                                </a:solidFill>
                                <a:ln w="12700">
                                  <a:solidFill>
                                    <a:srgbClr val="F79646"/>
                                  </a:solidFill>
                                  <a:miter lim="800000"/>
                                  <a:headEnd/>
                                  <a:tailEnd/>
                                </a:ln>
                                <a:effectLst>
                                  <a:outerShdw dist="28398" dir="3806097" algn="ctr" rotWithShape="0">
                                    <a:srgbClr val="974706"/>
                                  </a:outerShdw>
                                </a:effectLst>
                              </wps:spPr>
                              <wps:bodyPr rot="0" vert="horz" wrap="square" lIns="74295" tIns="8890" rIns="74295" bIns="8890" anchor="t" anchorCtr="0" upright="1">
                                <a:noAutofit/>
                              </wps:bodyPr>
                            </wps:wsp>
                            <wps:wsp>
                              <wps:cNvPr id="1425" name="AutoShape 24"/>
                              <wps:cNvSpPr>
                                <a:spLocks noChangeArrowheads="1"/>
                              </wps:cNvSpPr>
                              <wps:spPr bwMode="auto">
                                <a:xfrm>
                                  <a:off x="1173336" y="1693616"/>
                                  <a:ext cx="914400" cy="250825"/>
                                </a:xfrm>
                                <a:prstGeom prst="parallelogram">
                                  <a:avLst>
                                    <a:gd name="adj" fmla="val 165789"/>
                                  </a:avLst>
                                </a:prstGeom>
                                <a:solidFill>
                                  <a:srgbClr val="FFFF00"/>
                                </a:solidFill>
                                <a:ln w="12700">
                                  <a:solidFill>
                                    <a:srgbClr val="F79646"/>
                                  </a:solidFill>
                                  <a:miter lim="800000"/>
                                  <a:headEnd/>
                                  <a:tailEnd/>
                                </a:ln>
                                <a:effectLst>
                                  <a:outerShdw dist="28398" dir="3806097" algn="ctr" rotWithShape="0">
                                    <a:srgbClr val="974706"/>
                                  </a:outerShdw>
                                </a:effectLst>
                              </wps:spPr>
                              <wps:bodyPr rot="0" vert="horz" wrap="square" lIns="74295" tIns="8890" rIns="74295" bIns="8890" anchor="t" anchorCtr="0" upright="1">
                                <a:noAutofit/>
                              </wps:bodyPr>
                            </wps:wsp>
                            <wps:wsp>
                              <wps:cNvPr id="1426" name="直線矢印コネクタ 1820"/>
                              <wps:cNvCnPr>
                                <a:cxnSpLocks noChangeShapeType="1"/>
                              </wps:cNvCnPr>
                              <wps:spPr bwMode="auto">
                                <a:xfrm>
                                  <a:off x="1630536" y="1944441"/>
                                  <a:ext cx="635" cy="175260"/>
                                </a:xfrm>
                                <a:prstGeom prst="straightConnector1">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427" name="カギ線コネクタ 1821"/>
                              <wps:cNvCnPr>
                                <a:cxnSpLocks noChangeShapeType="1"/>
                              </wps:cNvCnPr>
                              <wps:spPr bwMode="auto">
                                <a:xfrm rot="10800000" flipH="1" flipV="1">
                                  <a:off x="1303511" y="474416"/>
                                  <a:ext cx="327025" cy="1219200"/>
                                </a:xfrm>
                                <a:prstGeom prst="bentConnector4">
                                  <a:avLst>
                                    <a:gd name="adj1" fmla="val -46639"/>
                                    <a:gd name="adj2" fmla="val 89051"/>
                                  </a:avLst>
                                </a:prstGeom>
                                <a:noFill/>
                                <a:ln w="9525">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wgp>
                              <wpg:cNvPr id="1428" name="グループ化 1822"/>
                              <wpg:cNvGrpSpPr>
                                <a:grpSpLocks/>
                              </wpg:cNvGrpSpPr>
                              <wpg:grpSpPr bwMode="auto">
                                <a:xfrm>
                                  <a:off x="1208896" y="374086"/>
                                  <a:ext cx="915035" cy="196850"/>
                                  <a:chOff x="1231" y="2133"/>
                                  <a:chExt cx="9144" cy="1972"/>
                                </a:xfrm>
                              </wpg:grpSpPr>
                              <wps:wsp>
                                <wps:cNvPr id="1429" name="AutoShape 29"/>
                                <wps:cNvSpPr>
                                  <a:spLocks noChangeArrowheads="1"/>
                                </wps:cNvSpPr>
                                <wps:spPr bwMode="auto">
                                  <a:xfrm>
                                    <a:off x="1231" y="2568"/>
                                    <a:ext cx="9144" cy="1143"/>
                                  </a:xfrm>
                                  <a:prstGeom prst="parallelogram">
                                    <a:avLst>
                                      <a:gd name="adj" fmla="val 165667"/>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bodyPr rot="0" vert="horz" wrap="square" lIns="74295" tIns="8890" rIns="74295" bIns="8890" anchor="t" anchorCtr="0" upright="1">
                                  <a:noAutofit/>
                                </wps:bodyPr>
                              </wps:wsp>
                              <wps:wsp>
                                <wps:cNvPr id="1430" name="テキスト ボックス 4"/>
                                <wps:cNvSpPr txBox="1">
                                  <a:spLocks noChangeArrowheads="1"/>
                                </wps:cNvSpPr>
                                <wps:spPr bwMode="auto">
                                  <a:xfrm>
                                    <a:off x="3240" y="2133"/>
                                    <a:ext cx="4719" cy="19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B98315D" w14:textId="77777777" w:rsidR="008679A3" w:rsidRDefault="008679A3" w:rsidP="0034467B">
                                      <w:pPr>
                                        <w:pStyle w:val="NormalWeb"/>
                                        <w:spacing w:line="160" w:lineRule="exact"/>
                                      </w:pPr>
                                      <w:r>
                                        <w:rPr>
                                          <w:rFonts w:cstheme="minorBidi"/>
                                          <w:color w:val="000000"/>
                                          <w:kern w:val="24"/>
                                          <w:sz w:val="12"/>
                                          <w:szCs w:val="12"/>
                                        </w:rPr>
                                        <w:t>RPF4</w:t>
                                      </w:r>
                                    </w:p>
                                    <w:p w14:paraId="48AAB51F" w14:textId="77777777" w:rsidR="008679A3" w:rsidRDefault="008679A3" w:rsidP="0034467B">
                                      <w:pPr>
                                        <w:pStyle w:val="NormalWeb"/>
                                      </w:pPr>
                                      <w:r>
                                        <w:rPr>
                                          <w:rFonts w:cstheme="minorBidi"/>
                                          <w:color w:val="008080"/>
                                          <w:kern w:val="24"/>
                                          <w:sz w:val="12"/>
                                          <w:szCs w:val="12"/>
                                        </w:rPr>
                                        <w:t> </w:t>
                                      </w:r>
                                    </w:p>
                                    <w:p w14:paraId="57F3354F" w14:textId="77777777" w:rsidR="008679A3" w:rsidRDefault="008679A3" w:rsidP="0034467B">
                                      <w:pPr>
                                        <w:pStyle w:val="NormalWeb"/>
                                      </w:pPr>
                                      <w:r>
                                        <w:rPr>
                                          <w:rFonts w:cstheme="minorBidi"/>
                                          <w:color w:val="000000" w:themeColor="dark1"/>
                                          <w:kern w:val="24"/>
                                          <w:sz w:val="12"/>
                                          <w:szCs w:val="12"/>
                                        </w:rPr>
                                        <w:t> </w:t>
                                      </w:r>
                                    </w:p>
                                  </w:txbxContent>
                                </wps:txbx>
                                <wps:bodyPr rot="0" vert="horz" wrap="square" lIns="91440" tIns="45720" rIns="91440" bIns="45720" anchor="t" anchorCtr="0" upright="1">
                                  <a:noAutofit/>
                                </wps:bodyPr>
                              </wps:wsp>
                            </wpg:wgp>
                            <wps:wsp>
                              <wps:cNvPr id="1431" name="直線コネクタ 1830"/>
                              <wps:cNvCnPr>
                                <a:cxnSpLocks noChangeShapeType="1"/>
                              </wps:cNvCnPr>
                              <wps:spPr bwMode="auto">
                                <a:xfrm flipH="1" flipV="1">
                                  <a:off x="1153651" y="889706"/>
                                  <a:ext cx="133985" cy="1270"/>
                                </a:xfrm>
                                <a:prstGeom prst="line">
                                  <a:avLst/>
                                </a:prstGeom>
                                <a:noFill/>
                                <a:ln w="9525">
                                  <a:solidFill>
                                    <a:schemeClr val="tx1">
                                      <a:lumMod val="95000"/>
                                      <a:lumOff val="5000"/>
                                    </a:schemeClr>
                                  </a:solidFill>
                                  <a:round/>
                                  <a:headEnd/>
                                  <a:tailEnd/>
                                </a:ln>
                                <a:extLst>
                                  <a:ext uri="{909E8E84-426E-40DD-AFC4-6F175D3DCCD1}">
                                    <a14:hiddenFill xmlns:a14="http://schemas.microsoft.com/office/drawing/2010/main">
                                      <a:noFill/>
                                    </a14:hiddenFill>
                                  </a:ext>
                                </a:extLst>
                              </wps:spPr>
                              <wps:bodyPr/>
                            </wps:wsp>
                            <wps:wsp>
                              <wps:cNvPr id="1432" name="直線矢印コネクタ 1831"/>
                              <wps:cNvCnPr>
                                <a:cxnSpLocks noChangeShapeType="1"/>
                              </wps:cNvCnPr>
                              <wps:spPr bwMode="auto">
                                <a:xfrm>
                                  <a:off x="1630536" y="2361001"/>
                                  <a:ext cx="4445" cy="282575"/>
                                </a:xfrm>
                                <a:prstGeom prst="straightConnector1">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433" name="AutoShape 24"/>
                              <wps:cNvSpPr>
                                <a:spLocks noChangeArrowheads="1"/>
                              </wps:cNvSpPr>
                              <wps:spPr bwMode="auto">
                                <a:xfrm>
                                  <a:off x="2339196" y="2115891"/>
                                  <a:ext cx="914400" cy="241300"/>
                                </a:xfrm>
                                <a:prstGeom prst="parallelogram">
                                  <a:avLst>
                                    <a:gd name="adj" fmla="val 165789"/>
                                  </a:avLst>
                                </a:prstGeom>
                                <a:solidFill>
                                  <a:srgbClr val="FFFF00"/>
                                </a:solidFill>
                                <a:ln w="12700">
                                  <a:solidFill>
                                    <a:srgbClr val="F79646"/>
                                  </a:solidFill>
                                  <a:miter lim="800000"/>
                                  <a:headEnd/>
                                  <a:tailEnd/>
                                </a:ln>
                                <a:effectLst>
                                  <a:outerShdw dist="28398" dir="3806097" algn="ctr" rotWithShape="0">
                                    <a:srgbClr val="974706"/>
                                  </a:outerShdw>
                                </a:effectLst>
                              </wps:spPr>
                              <wps:bodyPr rot="0" vert="horz" wrap="square" lIns="74295" tIns="8890" rIns="74295" bIns="8890" anchor="t" anchorCtr="0" upright="1">
                                <a:noAutofit/>
                              </wps:bodyPr>
                            </wps:wsp>
                            <wps:wsp>
                              <wps:cNvPr id="1434" name="AutoShape 24"/>
                              <wps:cNvSpPr>
                                <a:spLocks noChangeArrowheads="1"/>
                              </wps:cNvSpPr>
                              <wps:spPr bwMode="auto">
                                <a:xfrm>
                                  <a:off x="2339196" y="1689806"/>
                                  <a:ext cx="914400" cy="250825"/>
                                </a:xfrm>
                                <a:prstGeom prst="parallelogram">
                                  <a:avLst>
                                    <a:gd name="adj" fmla="val 165789"/>
                                  </a:avLst>
                                </a:prstGeom>
                                <a:solidFill>
                                  <a:srgbClr val="FFFF00"/>
                                </a:solidFill>
                                <a:ln w="12700">
                                  <a:solidFill>
                                    <a:srgbClr val="F79646"/>
                                  </a:solidFill>
                                  <a:miter lim="800000"/>
                                  <a:headEnd/>
                                  <a:tailEnd/>
                                </a:ln>
                                <a:effectLst>
                                  <a:outerShdw dist="28398" dir="3806097" algn="ctr" rotWithShape="0">
                                    <a:srgbClr val="974706"/>
                                  </a:outerShdw>
                                </a:effectLst>
                              </wps:spPr>
                              <wps:bodyPr rot="0" vert="horz" wrap="square" lIns="74295" tIns="8890" rIns="74295" bIns="8890" anchor="t" anchorCtr="0" upright="1">
                                <a:noAutofit/>
                              </wps:bodyPr>
                            </wps:wsp>
                            <wps:wsp>
                              <wps:cNvPr id="1435" name="直線矢印コネクタ 1839"/>
                              <wps:cNvCnPr>
                                <a:cxnSpLocks noChangeShapeType="1"/>
                              </wps:cNvCnPr>
                              <wps:spPr bwMode="auto">
                                <a:xfrm>
                                  <a:off x="2796396" y="1940631"/>
                                  <a:ext cx="635" cy="175260"/>
                                </a:xfrm>
                                <a:prstGeom prst="straightConnector1">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436" name="直線矢印コネクタ 1840"/>
                              <wps:cNvCnPr>
                                <a:cxnSpLocks noChangeShapeType="1"/>
                              </wps:cNvCnPr>
                              <wps:spPr bwMode="auto">
                                <a:xfrm>
                                  <a:off x="2796396" y="2357191"/>
                                  <a:ext cx="4445" cy="281940"/>
                                </a:xfrm>
                                <a:prstGeom prst="straightConnector1">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437" name="直線コネクタ 1859"/>
                              <wps:cNvCnPr>
                                <a:cxnSpLocks noChangeShapeType="1"/>
                              </wps:cNvCnPr>
                              <wps:spPr bwMode="auto">
                                <a:xfrm flipH="1" flipV="1">
                                  <a:off x="1153651" y="675711"/>
                                  <a:ext cx="133985" cy="635"/>
                                </a:xfrm>
                                <a:prstGeom prst="line">
                                  <a:avLst/>
                                </a:prstGeom>
                                <a:noFill/>
                                <a:ln w="9525">
                                  <a:solidFill>
                                    <a:schemeClr val="tx1">
                                      <a:lumMod val="95000"/>
                                      <a:lumOff val="5000"/>
                                    </a:schemeClr>
                                  </a:solidFill>
                                  <a:round/>
                                  <a:headEnd/>
                                  <a:tailEnd/>
                                </a:ln>
                                <a:extLst>
                                  <a:ext uri="{909E8E84-426E-40DD-AFC4-6F175D3DCCD1}">
                                    <a14:hiddenFill xmlns:a14="http://schemas.microsoft.com/office/drawing/2010/main">
                                      <a:noFill/>
                                    </a14:hiddenFill>
                                  </a:ext>
                                </a:extLst>
                              </wps:spPr>
                              <wps:bodyPr/>
                            </wps:wsp>
                            <wps:wsp>
                              <wps:cNvPr id="1438" name="直線コネクタ 1887"/>
                              <wps:cNvCnPr>
                                <a:cxnSpLocks noChangeShapeType="1"/>
                              </wps:cNvCnPr>
                              <wps:spPr bwMode="auto">
                                <a:xfrm flipH="1" flipV="1">
                                  <a:off x="1153651" y="1085286"/>
                                  <a:ext cx="133985" cy="635"/>
                                </a:xfrm>
                                <a:prstGeom prst="line">
                                  <a:avLst/>
                                </a:prstGeom>
                                <a:noFill/>
                                <a:ln w="9525">
                                  <a:solidFill>
                                    <a:schemeClr val="tx1">
                                      <a:lumMod val="95000"/>
                                      <a:lumOff val="5000"/>
                                    </a:schemeClr>
                                  </a:solidFill>
                                  <a:round/>
                                  <a:headEnd/>
                                  <a:tailEnd/>
                                </a:ln>
                                <a:extLst>
                                  <a:ext uri="{909E8E84-426E-40DD-AFC4-6F175D3DCCD1}">
                                    <a14:hiddenFill xmlns:a14="http://schemas.microsoft.com/office/drawing/2010/main">
                                      <a:noFill/>
                                    </a14:hiddenFill>
                                  </a:ext>
                                </a:extLst>
                              </wps:spPr>
                              <wps:bodyPr/>
                            </wps:wsp>
                            <wps:wsp>
                              <wps:cNvPr id="1439" name="直線コネクタ 1888"/>
                              <wps:cNvCnPr>
                                <a:cxnSpLocks noChangeShapeType="1"/>
                              </wps:cNvCnPr>
                              <wps:spPr bwMode="auto">
                                <a:xfrm flipH="1" flipV="1">
                                  <a:off x="1153651" y="1275786"/>
                                  <a:ext cx="133985" cy="635"/>
                                </a:xfrm>
                                <a:prstGeom prst="line">
                                  <a:avLst/>
                                </a:prstGeom>
                                <a:noFill/>
                                <a:ln w="9525">
                                  <a:solidFill>
                                    <a:schemeClr val="tx1">
                                      <a:lumMod val="95000"/>
                                      <a:lumOff val="5000"/>
                                    </a:schemeClr>
                                  </a:solidFill>
                                  <a:round/>
                                  <a:headEnd/>
                                  <a:tailEnd/>
                                </a:ln>
                                <a:extLst>
                                  <a:ext uri="{909E8E84-426E-40DD-AFC4-6F175D3DCCD1}">
                                    <a14:hiddenFill xmlns:a14="http://schemas.microsoft.com/office/drawing/2010/main">
                                      <a:noFill/>
                                    </a14:hiddenFill>
                                  </a:ext>
                                </a:extLst>
                              </wps:spPr>
                              <wps:bodyPr/>
                            </wps:wsp>
                            <wpg:wgp>
                              <wpg:cNvPr id="1440" name="グループ化 1889"/>
                              <wpg:cNvGrpSpPr>
                                <a:grpSpLocks/>
                              </wpg:cNvGrpSpPr>
                              <wpg:grpSpPr bwMode="auto">
                                <a:xfrm>
                                  <a:off x="2412856" y="571571"/>
                                  <a:ext cx="914400" cy="196850"/>
                                  <a:chOff x="13271" y="4111"/>
                                  <a:chExt cx="9144" cy="1972"/>
                                </a:xfrm>
                              </wpg:grpSpPr>
                              <wps:wsp>
                                <wps:cNvPr id="1441" name="AutoShape 29"/>
                                <wps:cNvSpPr>
                                  <a:spLocks noChangeArrowheads="1"/>
                                </wps:cNvSpPr>
                                <wps:spPr bwMode="auto">
                                  <a:xfrm>
                                    <a:off x="13271" y="4546"/>
                                    <a:ext cx="9144" cy="1143"/>
                                  </a:xfrm>
                                  <a:prstGeom prst="parallelogram">
                                    <a:avLst>
                                      <a:gd name="adj" fmla="val 165667"/>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bodyPr rot="0" vert="horz" wrap="square" lIns="74295" tIns="8890" rIns="74295" bIns="8890" anchor="t" anchorCtr="0" upright="1">
                                  <a:noAutofit/>
                                </wps:bodyPr>
                              </wps:wsp>
                              <wps:wsp>
                                <wps:cNvPr id="1442" name="テキスト ボックス 4"/>
                                <wps:cNvSpPr txBox="1">
                                  <a:spLocks noChangeArrowheads="1"/>
                                </wps:cNvSpPr>
                                <wps:spPr bwMode="auto">
                                  <a:xfrm>
                                    <a:off x="15280" y="4111"/>
                                    <a:ext cx="4718" cy="19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85109BE" w14:textId="77777777" w:rsidR="008679A3" w:rsidRDefault="008679A3" w:rsidP="0034467B">
                                      <w:pPr>
                                        <w:pStyle w:val="NormalWeb"/>
                                        <w:spacing w:line="160" w:lineRule="exact"/>
                                      </w:pPr>
                                      <w:r>
                                        <w:rPr>
                                          <w:rFonts w:cstheme="minorBidi"/>
                                          <w:color w:val="000000"/>
                                          <w:kern w:val="24"/>
                                          <w:sz w:val="12"/>
                                          <w:szCs w:val="12"/>
                                        </w:rPr>
                                        <w:t>RPF3</w:t>
                                      </w:r>
                                    </w:p>
                                    <w:p w14:paraId="47EF8308" w14:textId="77777777" w:rsidR="008679A3" w:rsidRDefault="008679A3" w:rsidP="0034467B">
                                      <w:pPr>
                                        <w:pStyle w:val="NormalWeb"/>
                                      </w:pPr>
                                      <w:r>
                                        <w:rPr>
                                          <w:rFonts w:cstheme="minorBidi"/>
                                          <w:color w:val="008080"/>
                                          <w:kern w:val="24"/>
                                          <w:sz w:val="12"/>
                                          <w:szCs w:val="12"/>
                                        </w:rPr>
                                        <w:t> </w:t>
                                      </w:r>
                                    </w:p>
                                    <w:p w14:paraId="4A82AEE9" w14:textId="77777777" w:rsidR="008679A3" w:rsidRDefault="008679A3" w:rsidP="0034467B">
                                      <w:pPr>
                                        <w:pStyle w:val="NormalWeb"/>
                                      </w:pPr>
                                      <w:r>
                                        <w:rPr>
                                          <w:rFonts w:cstheme="minorBidi"/>
                                          <w:color w:val="000000" w:themeColor="dark1"/>
                                          <w:kern w:val="24"/>
                                          <w:sz w:val="12"/>
                                          <w:szCs w:val="12"/>
                                        </w:rPr>
                                        <w:t> </w:t>
                                      </w:r>
                                    </w:p>
                                  </w:txbxContent>
                                </wps:txbx>
                                <wps:bodyPr rot="0" vert="horz" wrap="square" lIns="91440" tIns="45720" rIns="91440" bIns="45720" anchor="t" anchorCtr="0" upright="1">
                                  <a:noAutofit/>
                                </wps:bodyPr>
                              </wps:wsp>
                            </wpg:wgp>
                            <wpg:wgp>
                              <wpg:cNvPr id="1443" name="グループ化 1892"/>
                              <wpg:cNvGrpSpPr>
                                <a:grpSpLocks/>
                              </wpg:cNvGrpSpPr>
                              <wpg:grpSpPr bwMode="auto">
                                <a:xfrm>
                                  <a:off x="2397616" y="794456"/>
                                  <a:ext cx="914400" cy="188595"/>
                                  <a:chOff x="13112" y="6340"/>
                                  <a:chExt cx="9144" cy="1892"/>
                                </a:xfrm>
                              </wpg:grpSpPr>
                              <wps:wsp>
                                <wps:cNvPr id="1456" name="AutoShape 28"/>
                                <wps:cNvSpPr>
                                  <a:spLocks noChangeArrowheads="1"/>
                                </wps:cNvSpPr>
                                <wps:spPr bwMode="auto">
                                  <a:xfrm>
                                    <a:off x="13112" y="6724"/>
                                    <a:ext cx="9144" cy="1143"/>
                                  </a:xfrm>
                                  <a:prstGeom prst="parallelogram">
                                    <a:avLst>
                                      <a:gd name="adj" fmla="val 165667"/>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bodyPr rot="0" vert="horz" wrap="square" lIns="74295" tIns="8890" rIns="74295" bIns="8890" anchor="t" anchorCtr="0" upright="1">
                                  <a:noAutofit/>
                                </wps:bodyPr>
                              </wps:wsp>
                              <wps:wsp>
                                <wps:cNvPr id="1460" name="テキスト ボックス 4"/>
                                <wps:cNvSpPr txBox="1">
                                  <a:spLocks noChangeArrowheads="1"/>
                                </wps:cNvSpPr>
                                <wps:spPr bwMode="auto">
                                  <a:xfrm>
                                    <a:off x="15438" y="6340"/>
                                    <a:ext cx="4283" cy="18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27CF4CB" w14:textId="77777777" w:rsidR="008679A3" w:rsidRDefault="008679A3" w:rsidP="0034467B">
                                      <w:pPr>
                                        <w:pStyle w:val="NormalWeb"/>
                                        <w:spacing w:line="160" w:lineRule="exact"/>
                                      </w:pPr>
                                      <w:r>
                                        <w:rPr>
                                          <w:rFonts w:cstheme="minorBidi"/>
                                          <w:color w:val="000000"/>
                                          <w:kern w:val="24"/>
                                          <w:sz w:val="12"/>
                                          <w:szCs w:val="12"/>
                                        </w:rPr>
                                        <w:t>RPF2</w:t>
                                      </w:r>
                                    </w:p>
                                  </w:txbxContent>
                                </wps:txbx>
                                <wps:bodyPr rot="0" vert="horz" wrap="square" lIns="91440" tIns="45720" rIns="91440" bIns="45720" anchor="t" anchorCtr="0" upright="1">
                                  <a:noAutofit/>
                                </wps:bodyPr>
                              </wps:wsp>
                            </wpg:wgp>
                            <wpg:wgp>
                              <wpg:cNvPr id="1464" name="グループ化 1895"/>
                              <wpg:cNvGrpSpPr>
                                <a:grpSpLocks/>
                              </wpg:cNvGrpSpPr>
                              <wpg:grpSpPr bwMode="auto">
                                <a:xfrm>
                                  <a:off x="2421111" y="969081"/>
                                  <a:ext cx="914400" cy="226060"/>
                                  <a:chOff x="13347" y="8086"/>
                                  <a:chExt cx="9144" cy="2263"/>
                                </a:xfrm>
                              </wpg:grpSpPr>
                              <wps:wsp>
                                <wps:cNvPr id="1465" name="AutoShape 27"/>
                                <wps:cNvSpPr>
                                  <a:spLocks noChangeArrowheads="1"/>
                                </wps:cNvSpPr>
                                <wps:spPr bwMode="auto">
                                  <a:xfrm>
                                    <a:off x="13347" y="8557"/>
                                    <a:ext cx="9144" cy="1143"/>
                                  </a:xfrm>
                                  <a:prstGeom prst="parallelogram">
                                    <a:avLst>
                                      <a:gd name="adj" fmla="val 164111"/>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bodyPr rot="0" vert="horz" wrap="square" lIns="74295" tIns="8890" rIns="74295" bIns="8890" anchor="t" anchorCtr="0" upright="1">
                                  <a:noAutofit/>
                                </wps:bodyPr>
                              </wps:wsp>
                              <wps:wsp>
                                <wps:cNvPr id="1466" name="テキスト ボックス 4"/>
                                <wps:cNvSpPr txBox="1">
                                  <a:spLocks noChangeArrowheads="1"/>
                                </wps:cNvSpPr>
                                <wps:spPr bwMode="auto">
                                  <a:xfrm>
                                    <a:off x="15492" y="8086"/>
                                    <a:ext cx="4623" cy="22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EC7C28C" w14:textId="77777777" w:rsidR="008679A3" w:rsidRDefault="008679A3" w:rsidP="0034467B">
                                      <w:pPr>
                                        <w:pStyle w:val="NormalWeb"/>
                                        <w:spacing w:line="160" w:lineRule="exact"/>
                                      </w:pPr>
                                      <w:r>
                                        <w:rPr>
                                          <w:rFonts w:cstheme="minorBidi"/>
                                          <w:color w:val="000000"/>
                                          <w:kern w:val="24"/>
                                          <w:sz w:val="12"/>
                                          <w:szCs w:val="12"/>
                                        </w:rPr>
                                        <w:t>RPF1</w:t>
                                      </w:r>
                                    </w:p>
                                    <w:p w14:paraId="307F548B" w14:textId="77777777" w:rsidR="008679A3" w:rsidRDefault="008679A3" w:rsidP="0034467B">
                                      <w:pPr>
                                        <w:pStyle w:val="NormalWeb"/>
                                      </w:pPr>
                                      <w:r>
                                        <w:rPr>
                                          <w:rFonts w:cstheme="minorBidi"/>
                                          <w:color w:val="008080"/>
                                          <w:kern w:val="24"/>
                                          <w:sz w:val="12"/>
                                          <w:szCs w:val="12"/>
                                        </w:rPr>
                                        <w:t> </w:t>
                                      </w:r>
                                    </w:p>
                                    <w:p w14:paraId="1FDB309D" w14:textId="77777777" w:rsidR="008679A3" w:rsidRDefault="008679A3" w:rsidP="0034467B">
                                      <w:pPr>
                                        <w:pStyle w:val="NormalWeb"/>
                                      </w:pPr>
                                      <w:r>
                                        <w:rPr>
                                          <w:rFonts w:cstheme="minorBidi"/>
                                          <w:color w:val="000000" w:themeColor="dark1"/>
                                          <w:kern w:val="24"/>
                                          <w:sz w:val="12"/>
                                          <w:szCs w:val="12"/>
                                        </w:rPr>
                                        <w:t> </w:t>
                                      </w:r>
                                    </w:p>
                                  </w:txbxContent>
                                </wps:txbx>
                                <wps:bodyPr rot="0" vert="horz" wrap="square" lIns="91440" tIns="45720" rIns="91440" bIns="45720" anchor="t" anchorCtr="0" upright="1">
                                  <a:noAutofit/>
                                </wps:bodyPr>
                              </wps:wsp>
                            </wpg:wgp>
                            <wpg:wgp>
                              <wpg:cNvPr id="1470" name="グループ化 1900"/>
                              <wpg:cNvGrpSpPr>
                                <a:grpSpLocks/>
                              </wpg:cNvGrpSpPr>
                              <wpg:grpSpPr bwMode="auto">
                                <a:xfrm>
                                  <a:off x="2404601" y="1166566"/>
                                  <a:ext cx="915035" cy="188595"/>
                                  <a:chOff x="13188" y="10061"/>
                                  <a:chExt cx="9144" cy="1892"/>
                                </a:xfrm>
                              </wpg:grpSpPr>
                              <wps:wsp>
                                <wps:cNvPr id="1471" name="AutoShape 26"/>
                                <wps:cNvSpPr>
                                  <a:spLocks noChangeArrowheads="1"/>
                                </wps:cNvSpPr>
                                <wps:spPr bwMode="auto">
                                  <a:xfrm>
                                    <a:off x="13188" y="10585"/>
                                    <a:ext cx="9144" cy="1143"/>
                                  </a:xfrm>
                                  <a:prstGeom prst="parallelogram">
                                    <a:avLst>
                                      <a:gd name="adj" fmla="val 164111"/>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bodyPr rot="0" vert="horz" wrap="square" lIns="74295" tIns="8890" rIns="74295" bIns="8890" anchor="t" anchorCtr="0" upright="1">
                                  <a:noAutofit/>
                                </wps:bodyPr>
                              </wps:wsp>
                              <wps:wsp>
                                <wps:cNvPr id="133" name="テキスト ボックス 4"/>
                                <wps:cNvSpPr txBox="1">
                                  <a:spLocks noChangeArrowheads="1"/>
                                </wps:cNvSpPr>
                                <wps:spPr bwMode="auto">
                                  <a:xfrm>
                                    <a:off x="15493" y="10061"/>
                                    <a:ext cx="4941" cy="18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6E4C1E4" w14:textId="77777777" w:rsidR="008679A3" w:rsidRDefault="008679A3" w:rsidP="0034467B">
                                      <w:pPr>
                                        <w:pStyle w:val="NormalWeb"/>
                                        <w:spacing w:line="160" w:lineRule="exact"/>
                                      </w:pPr>
                                      <w:r>
                                        <w:rPr>
                                          <w:rFonts w:cstheme="minorBidi"/>
                                          <w:color w:val="000000"/>
                                          <w:kern w:val="24"/>
                                          <w:sz w:val="12"/>
                                          <w:szCs w:val="12"/>
                                        </w:rPr>
                                        <w:t>RPF0</w:t>
                                      </w:r>
                                    </w:p>
                                  </w:txbxContent>
                                </wps:txbx>
                                <wps:bodyPr rot="0" vert="horz" wrap="square" lIns="91440" tIns="45720" rIns="91440" bIns="45720" anchor="t" anchorCtr="0" upright="1">
                                  <a:noAutofit/>
                                </wps:bodyPr>
                              </wps:wsp>
                            </wpg:wgp>
                            <wps:wsp>
                              <wps:cNvPr id="137" name="カギ線コネクタ 1903"/>
                              <wps:cNvCnPr>
                                <a:cxnSpLocks noChangeShapeType="1"/>
                              </wps:cNvCnPr>
                              <wps:spPr bwMode="auto">
                                <a:xfrm rot="10800000" flipH="1" flipV="1">
                                  <a:off x="2507471" y="473146"/>
                                  <a:ext cx="327025" cy="1219835"/>
                                </a:xfrm>
                                <a:prstGeom prst="bentConnector4">
                                  <a:avLst>
                                    <a:gd name="adj1" fmla="val -46639"/>
                                    <a:gd name="adj2" fmla="val 89051"/>
                                  </a:avLst>
                                </a:prstGeom>
                                <a:noFill/>
                                <a:ln w="9525">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wgp>
                              <wpg:cNvPr id="152" name="グループ化 1904"/>
                              <wpg:cNvGrpSpPr>
                                <a:grpSpLocks/>
                              </wpg:cNvGrpSpPr>
                              <wpg:grpSpPr bwMode="auto">
                                <a:xfrm>
                                  <a:off x="2412856" y="372816"/>
                                  <a:ext cx="914400" cy="196850"/>
                                  <a:chOff x="13271" y="2123"/>
                                  <a:chExt cx="9144" cy="1972"/>
                                </a:xfrm>
                              </wpg:grpSpPr>
                              <wps:wsp>
                                <wps:cNvPr id="153" name="AutoShape 29"/>
                                <wps:cNvSpPr>
                                  <a:spLocks noChangeArrowheads="1"/>
                                </wps:cNvSpPr>
                                <wps:spPr bwMode="auto">
                                  <a:xfrm>
                                    <a:off x="13271" y="2558"/>
                                    <a:ext cx="9144" cy="1143"/>
                                  </a:xfrm>
                                  <a:prstGeom prst="parallelogram">
                                    <a:avLst>
                                      <a:gd name="adj" fmla="val 165667"/>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bodyPr rot="0" vert="horz" wrap="square" lIns="74295" tIns="8890" rIns="74295" bIns="8890" anchor="t" anchorCtr="0" upright="1">
                                  <a:noAutofit/>
                                </wps:bodyPr>
                              </wps:wsp>
                              <wps:wsp>
                                <wps:cNvPr id="154" name="テキスト ボックス 4"/>
                                <wps:cNvSpPr txBox="1">
                                  <a:spLocks noChangeArrowheads="1"/>
                                </wps:cNvSpPr>
                                <wps:spPr bwMode="auto">
                                  <a:xfrm>
                                    <a:off x="15280" y="2123"/>
                                    <a:ext cx="4718" cy="19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0EF0CEB" w14:textId="77777777" w:rsidR="008679A3" w:rsidRDefault="008679A3" w:rsidP="0034467B">
                                      <w:pPr>
                                        <w:pStyle w:val="NormalWeb"/>
                                        <w:spacing w:line="160" w:lineRule="exact"/>
                                      </w:pPr>
                                      <w:r>
                                        <w:rPr>
                                          <w:rFonts w:cstheme="minorBidi"/>
                                          <w:color w:val="000000"/>
                                          <w:kern w:val="24"/>
                                          <w:sz w:val="12"/>
                                          <w:szCs w:val="12"/>
                                        </w:rPr>
                                        <w:t>RPF4</w:t>
                                      </w:r>
                                    </w:p>
                                    <w:p w14:paraId="6DCF329D" w14:textId="77777777" w:rsidR="008679A3" w:rsidRDefault="008679A3" w:rsidP="0034467B">
                                      <w:pPr>
                                        <w:pStyle w:val="NormalWeb"/>
                                      </w:pPr>
                                      <w:r>
                                        <w:rPr>
                                          <w:rFonts w:cstheme="minorBidi"/>
                                          <w:color w:val="008080"/>
                                          <w:kern w:val="24"/>
                                          <w:sz w:val="12"/>
                                          <w:szCs w:val="12"/>
                                        </w:rPr>
                                        <w:t> </w:t>
                                      </w:r>
                                    </w:p>
                                    <w:p w14:paraId="40D5A76C" w14:textId="77777777" w:rsidR="008679A3" w:rsidRDefault="008679A3" w:rsidP="0034467B">
                                      <w:pPr>
                                        <w:pStyle w:val="NormalWeb"/>
                                      </w:pPr>
                                      <w:r>
                                        <w:rPr>
                                          <w:rFonts w:cstheme="minorBidi"/>
                                          <w:color w:val="000000" w:themeColor="dark1"/>
                                          <w:kern w:val="24"/>
                                          <w:sz w:val="12"/>
                                          <w:szCs w:val="12"/>
                                        </w:rPr>
                                        <w:t> </w:t>
                                      </w:r>
                                    </w:p>
                                  </w:txbxContent>
                                </wps:txbx>
                                <wps:bodyPr rot="0" vert="horz" wrap="square" lIns="91440" tIns="45720" rIns="91440" bIns="45720" anchor="t" anchorCtr="0" upright="1">
                                  <a:noAutofit/>
                                </wps:bodyPr>
                              </wps:wsp>
                            </wpg:wgp>
                            <wps:wsp>
                              <wps:cNvPr id="1506" name="直線コネクタ 1907"/>
                              <wps:cNvCnPr>
                                <a:cxnSpLocks noChangeShapeType="1"/>
                              </wps:cNvCnPr>
                              <wps:spPr bwMode="auto">
                                <a:xfrm flipH="1" flipV="1">
                                  <a:off x="2357611" y="889071"/>
                                  <a:ext cx="133985" cy="635"/>
                                </a:xfrm>
                                <a:prstGeom prst="line">
                                  <a:avLst/>
                                </a:prstGeom>
                                <a:noFill/>
                                <a:ln w="9525">
                                  <a:solidFill>
                                    <a:schemeClr val="tx1">
                                      <a:lumMod val="95000"/>
                                      <a:lumOff val="5000"/>
                                    </a:schemeClr>
                                  </a:solidFill>
                                  <a:round/>
                                  <a:headEnd/>
                                  <a:tailEnd/>
                                </a:ln>
                                <a:extLst>
                                  <a:ext uri="{909E8E84-426E-40DD-AFC4-6F175D3DCCD1}">
                                    <a14:hiddenFill xmlns:a14="http://schemas.microsoft.com/office/drawing/2010/main">
                                      <a:noFill/>
                                    </a14:hiddenFill>
                                  </a:ext>
                                </a:extLst>
                              </wps:spPr>
                              <wps:bodyPr/>
                            </wps:wsp>
                            <wps:wsp>
                              <wps:cNvPr id="1516" name="直線コネクタ 1908"/>
                              <wps:cNvCnPr>
                                <a:cxnSpLocks noChangeShapeType="1"/>
                              </wps:cNvCnPr>
                              <wps:spPr bwMode="auto">
                                <a:xfrm flipH="1" flipV="1">
                                  <a:off x="2357611" y="674441"/>
                                  <a:ext cx="133985" cy="1270"/>
                                </a:xfrm>
                                <a:prstGeom prst="line">
                                  <a:avLst/>
                                </a:prstGeom>
                                <a:noFill/>
                                <a:ln w="9525">
                                  <a:solidFill>
                                    <a:schemeClr val="tx1">
                                      <a:lumMod val="95000"/>
                                      <a:lumOff val="5000"/>
                                    </a:schemeClr>
                                  </a:solidFill>
                                  <a:round/>
                                  <a:headEnd/>
                                  <a:tailEnd/>
                                </a:ln>
                                <a:extLst>
                                  <a:ext uri="{909E8E84-426E-40DD-AFC4-6F175D3DCCD1}">
                                    <a14:hiddenFill xmlns:a14="http://schemas.microsoft.com/office/drawing/2010/main">
                                      <a:noFill/>
                                    </a14:hiddenFill>
                                  </a:ext>
                                </a:extLst>
                              </wps:spPr>
                              <wps:bodyPr/>
                            </wps:wsp>
                            <wps:wsp>
                              <wps:cNvPr id="1517" name="直線コネクタ 1915"/>
                              <wps:cNvCnPr>
                                <a:cxnSpLocks noChangeShapeType="1"/>
                              </wps:cNvCnPr>
                              <wps:spPr bwMode="auto">
                                <a:xfrm flipH="1" flipV="1">
                                  <a:off x="2357611" y="1084016"/>
                                  <a:ext cx="133985" cy="1270"/>
                                </a:xfrm>
                                <a:prstGeom prst="line">
                                  <a:avLst/>
                                </a:prstGeom>
                                <a:noFill/>
                                <a:ln w="9525">
                                  <a:solidFill>
                                    <a:schemeClr val="tx1">
                                      <a:lumMod val="95000"/>
                                      <a:lumOff val="5000"/>
                                    </a:schemeClr>
                                  </a:solidFill>
                                  <a:round/>
                                  <a:headEnd/>
                                  <a:tailEnd/>
                                </a:ln>
                                <a:extLst>
                                  <a:ext uri="{909E8E84-426E-40DD-AFC4-6F175D3DCCD1}">
                                    <a14:hiddenFill xmlns:a14="http://schemas.microsoft.com/office/drawing/2010/main">
                                      <a:noFill/>
                                    </a14:hiddenFill>
                                  </a:ext>
                                </a:extLst>
                              </wps:spPr>
                              <wps:bodyPr/>
                            </wps:wsp>
                            <wps:wsp>
                              <wps:cNvPr id="1520" name="直線コネクタ 1916"/>
                              <wps:cNvCnPr>
                                <a:cxnSpLocks noChangeShapeType="1"/>
                              </wps:cNvCnPr>
                              <wps:spPr bwMode="auto">
                                <a:xfrm flipH="1" flipV="1">
                                  <a:off x="2357611" y="1274516"/>
                                  <a:ext cx="133985" cy="1270"/>
                                </a:xfrm>
                                <a:prstGeom prst="line">
                                  <a:avLst/>
                                </a:prstGeom>
                                <a:noFill/>
                                <a:ln w="9525">
                                  <a:solidFill>
                                    <a:schemeClr val="tx1">
                                      <a:lumMod val="95000"/>
                                      <a:lumOff val="5000"/>
                                    </a:schemeClr>
                                  </a:solidFill>
                                  <a:round/>
                                  <a:headEnd/>
                                  <a:tailEnd/>
                                </a:ln>
                                <a:extLst>
                                  <a:ext uri="{909E8E84-426E-40DD-AFC4-6F175D3DCCD1}">
                                    <a14:hiddenFill xmlns:a14="http://schemas.microsoft.com/office/drawing/2010/main">
                                      <a:noFill/>
                                    </a14:hiddenFill>
                                  </a:ext>
                                </a:extLst>
                              </wps:spPr>
                              <wps:bodyPr/>
                            </wps:wsp>
                            <wps:wsp>
                              <wps:cNvPr id="1521" name="テキスト ボックス 4"/>
                              <wps:cNvSpPr txBox="1">
                                <a:spLocks noChangeArrowheads="1"/>
                              </wps:cNvSpPr>
                              <wps:spPr bwMode="auto">
                                <a:xfrm>
                                  <a:off x="1462896" y="1730446"/>
                                  <a:ext cx="494030" cy="188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F84BF50" w14:textId="77777777" w:rsidR="008679A3" w:rsidRDefault="008679A3" w:rsidP="0034467B">
                                    <w:pPr>
                                      <w:pStyle w:val="NormalWeb"/>
                                      <w:spacing w:line="160" w:lineRule="exact"/>
                                    </w:pPr>
                                    <w:r>
                                      <w:rPr>
                                        <w:rFonts w:cstheme="minorBidi"/>
                                        <w:color w:val="000000"/>
                                        <w:kern w:val="24"/>
                                        <w:sz w:val="12"/>
                                        <w:szCs w:val="12"/>
                                      </w:rPr>
                                      <w:t>BRU</w:t>
                                    </w:r>
                                  </w:p>
                                </w:txbxContent>
                              </wps:txbx>
                              <wps:bodyPr rot="0" vert="horz" wrap="square" lIns="91440" tIns="45720" rIns="91440" bIns="45720" anchor="t" anchorCtr="0" upright="1">
                                <a:noAutofit/>
                              </wps:bodyPr>
                            </wps:wsp>
                            <wps:wsp>
                              <wps:cNvPr id="1522" name="テキスト ボックス 4"/>
                              <wps:cNvSpPr txBox="1">
                                <a:spLocks noChangeArrowheads="1"/>
                              </wps:cNvSpPr>
                              <wps:spPr bwMode="auto">
                                <a:xfrm>
                                  <a:off x="2615421" y="1729176"/>
                                  <a:ext cx="494030" cy="188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2AC3B2E" w14:textId="77777777" w:rsidR="008679A3" w:rsidRDefault="008679A3" w:rsidP="0034467B">
                                    <w:pPr>
                                      <w:pStyle w:val="NormalWeb"/>
                                      <w:spacing w:line="160" w:lineRule="exact"/>
                                    </w:pPr>
                                    <w:r>
                                      <w:rPr>
                                        <w:rFonts w:cstheme="minorBidi"/>
                                        <w:color w:val="000000"/>
                                        <w:kern w:val="24"/>
                                        <w:sz w:val="12"/>
                                        <w:szCs w:val="12"/>
                                      </w:rPr>
                                      <w:t>BRU</w:t>
                                    </w:r>
                                  </w:p>
                                </w:txbxContent>
                              </wps:txbx>
                              <wps:bodyPr rot="0" vert="horz" wrap="square" lIns="91440" tIns="45720" rIns="91440" bIns="45720" anchor="t" anchorCtr="0" upright="1">
                                <a:noAutofit/>
                              </wps:bodyPr>
                            </wps:wsp>
                            <wps:wsp>
                              <wps:cNvPr id="1523" name="テキスト ボックス 4"/>
                              <wps:cNvSpPr txBox="1">
                                <a:spLocks noChangeArrowheads="1"/>
                              </wps:cNvSpPr>
                              <wps:spPr bwMode="auto">
                                <a:xfrm>
                                  <a:off x="1431146" y="2160976"/>
                                  <a:ext cx="494665" cy="188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4670265" w14:textId="77777777" w:rsidR="008679A3" w:rsidRDefault="008679A3" w:rsidP="0034467B">
                                    <w:pPr>
                                      <w:pStyle w:val="NormalWeb"/>
                                      <w:spacing w:line="160" w:lineRule="exact"/>
                                    </w:pPr>
                                    <w:r>
                                      <w:rPr>
                                        <w:rFonts w:cstheme="minorBidi"/>
                                        <w:color w:val="000000" w:themeColor="dark1"/>
                                        <w:kern w:val="24"/>
                                        <w:sz w:val="12"/>
                                        <w:szCs w:val="12"/>
                                      </w:rPr>
                                      <w:t>WPF0</w:t>
                                    </w:r>
                                  </w:p>
                                </w:txbxContent>
                              </wps:txbx>
                              <wps:bodyPr rot="0" vert="horz" wrap="square" lIns="91440" tIns="45720" rIns="91440" bIns="45720" anchor="t" anchorCtr="0" upright="1">
                                <a:noAutofit/>
                              </wps:bodyPr>
                            </wps:wsp>
                            <wps:wsp>
                              <wps:cNvPr id="1526" name="テキスト ボックス 4"/>
                              <wps:cNvSpPr txBox="1">
                                <a:spLocks noChangeArrowheads="1"/>
                              </wps:cNvSpPr>
                              <wps:spPr bwMode="auto">
                                <a:xfrm>
                                  <a:off x="2605261" y="2155896"/>
                                  <a:ext cx="494665" cy="188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ED39664" w14:textId="77777777" w:rsidR="008679A3" w:rsidRDefault="008679A3" w:rsidP="0034467B">
                                    <w:pPr>
                                      <w:pStyle w:val="NormalWeb"/>
                                      <w:spacing w:line="160" w:lineRule="exact"/>
                                    </w:pPr>
                                    <w:r>
                                      <w:rPr>
                                        <w:rFonts w:cstheme="minorBidi"/>
                                        <w:color w:val="000000" w:themeColor="dark1"/>
                                        <w:kern w:val="24"/>
                                        <w:sz w:val="12"/>
                                        <w:szCs w:val="12"/>
                                      </w:rPr>
                                      <w:t>WPF0</w:t>
                                    </w:r>
                                  </w:p>
                                </w:txbxContent>
                              </wps:txbx>
                              <wps:bodyPr rot="0" vert="horz" wrap="square" lIns="91440" tIns="45720" rIns="91440" bIns="45720" anchor="t" anchorCtr="0" upright="1">
                                <a:noAutofit/>
                              </wps:bodyPr>
                            </wps:wsp>
                            <wps:wsp>
                              <wps:cNvPr id="1527" name="右中かっこ 8890"/>
                              <wps:cNvSpPr>
                                <a:spLocks/>
                              </wps:cNvSpPr>
                              <wps:spPr bwMode="auto">
                                <a:xfrm>
                                  <a:off x="3564111" y="226131"/>
                                  <a:ext cx="161290" cy="1303655"/>
                                </a:xfrm>
                                <a:prstGeom prst="rightBrace">
                                  <a:avLst>
                                    <a:gd name="adj1" fmla="val 8345"/>
                                    <a:gd name="adj2" fmla="val 50000"/>
                                  </a:avLst>
                                </a:prstGeom>
                                <a:noFill/>
                                <a:ln w="9525">
                                  <a:solidFill>
                                    <a:schemeClr val="accent1">
                                      <a:lumMod val="95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528" name="直線矢印コネクタ 8891"/>
                              <wps:cNvCnPr>
                                <a:cxnSpLocks noChangeShapeType="1"/>
                              </wps:cNvCnPr>
                              <wps:spPr bwMode="auto">
                                <a:xfrm>
                                  <a:off x="1634981" y="2795341"/>
                                  <a:ext cx="4445" cy="262890"/>
                                </a:xfrm>
                                <a:prstGeom prst="straightConnector1">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529" name="直線矢印コネクタ 8894"/>
                              <wps:cNvCnPr>
                                <a:cxnSpLocks noChangeShapeType="1"/>
                              </wps:cNvCnPr>
                              <wps:spPr bwMode="auto">
                                <a:xfrm>
                                  <a:off x="2818621" y="2828361"/>
                                  <a:ext cx="3810" cy="213995"/>
                                </a:xfrm>
                                <a:prstGeom prst="straightConnector1">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530" name="テキスト ボックス 449"/>
                              <wps:cNvSpPr txBox="1">
                                <a:spLocks noChangeArrowheads="1"/>
                              </wps:cNvSpPr>
                              <wps:spPr bwMode="auto">
                                <a:xfrm>
                                  <a:off x="1801986" y="2875986"/>
                                  <a:ext cx="868045" cy="286385"/>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363D3F90" w14:textId="77777777" w:rsidR="008679A3" w:rsidRDefault="008679A3" w:rsidP="0034467B">
                                    <w:pPr>
                                      <w:rPr>
                                        <w:lang w:eastAsia="ja-JP"/>
                                      </w:rPr>
                                    </w:pPr>
                                    <w:r>
                                      <w:rPr>
                                        <w:rFonts w:hint="eastAsia"/>
                                        <w:lang w:eastAsia="ja-JP"/>
                                      </w:rPr>
                                      <w:t>DU0</w:t>
                                    </w:r>
                                    <w:r>
                                      <w:rPr>
                                        <w:lang w:eastAsia="ja-JP"/>
                                      </w:rPr>
                                      <w:t xml:space="preserve"> </w:t>
                                    </w:r>
                                    <w:r>
                                      <w:rPr>
                                        <w:rFonts w:hint="eastAsia"/>
                                        <w:lang w:eastAsia="ja-JP"/>
                                      </w:rPr>
                                      <w:t>/</w:t>
                                    </w:r>
                                    <w:r>
                                      <w:rPr>
                                        <w:lang w:eastAsia="ja-JP"/>
                                      </w:rPr>
                                      <w:t xml:space="preserve"> </w:t>
                                    </w:r>
                                    <w:r>
                                      <w:rPr>
                                        <w:rFonts w:hint="eastAsia"/>
                                        <w:lang w:eastAsia="ja-JP"/>
                                      </w:rPr>
                                      <w:t>DU1</w:t>
                                    </w:r>
                                  </w:p>
                                </w:txbxContent>
                              </wps:txbx>
                              <wps:bodyPr rot="0" vert="horz" wrap="square" lIns="91440" tIns="45720" rIns="91440" bIns="45720" anchor="t" anchorCtr="0" upright="1">
                                <a:noAutofit/>
                              </wps:bodyPr>
                            </wps:wsp>
                            <wps:wsp>
                              <wps:cNvPr id="1531" name="Rectangle 23"/>
                              <wps:cNvSpPr>
                                <a:spLocks noChangeArrowheads="1"/>
                              </wps:cNvSpPr>
                              <wps:spPr bwMode="auto">
                                <a:xfrm>
                                  <a:off x="2555731" y="3042356"/>
                                  <a:ext cx="533400" cy="304165"/>
                                </a:xfrm>
                                <a:prstGeom prst="rect">
                                  <a:avLst/>
                                </a:prstGeom>
                                <a:gradFill rotWithShape="1">
                                  <a:gsLst>
                                    <a:gs pos="0">
                                      <a:srgbClr val="DAFDA7"/>
                                    </a:gs>
                                    <a:gs pos="35001">
                                      <a:srgbClr val="E4FDC2"/>
                                    </a:gs>
                                    <a:gs pos="100000">
                                      <a:srgbClr val="F5FFE6"/>
                                    </a:gs>
                                  </a:gsLst>
                                  <a:lin ang="16200000" scaled="1"/>
                                </a:gradFill>
                                <a:ln>
                                  <a:noFill/>
                                </a:ln>
                                <a:effectLst>
                                  <a:outerShdw dist="20000" dir="5400000" rotWithShape="0">
                                    <a:srgbClr val="000000">
                                      <a:alpha val="37999"/>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14:paraId="66BC4ADB" w14:textId="77777777" w:rsidR="008679A3" w:rsidRDefault="008679A3" w:rsidP="0034467B">
                                    <w:pPr>
                                      <w:pStyle w:val="NormalWeb"/>
                                      <w:jc w:val="center"/>
                                    </w:pPr>
                                    <w:r>
                                      <w:rPr>
                                        <w:rFonts w:ascii="Calibri" w:hAnsi="Calibri" w:cstheme="minorBidi"/>
                                        <w:color w:val="000000"/>
                                        <w:kern w:val="24"/>
                                      </w:rPr>
                                      <w:t>DU1</w:t>
                                    </w:r>
                                  </w:p>
                                </w:txbxContent>
                              </wps:txbx>
                              <wps:bodyPr rot="0" vert="horz" wrap="square" lIns="0" tIns="0" rIns="0" bIns="0" anchor="ctr" anchorCtr="0" upright="1">
                                <a:noAutofit/>
                              </wps:bodyPr>
                            </wps:wsp>
                            <wps:wsp>
                              <wps:cNvPr id="8407" name="Rectangle 23"/>
                              <wps:cNvSpPr>
                                <a:spLocks noChangeArrowheads="1"/>
                              </wps:cNvSpPr>
                              <wps:spPr bwMode="auto">
                                <a:xfrm>
                                  <a:off x="1372726" y="3058231"/>
                                  <a:ext cx="533400" cy="304165"/>
                                </a:xfrm>
                                <a:prstGeom prst="rect">
                                  <a:avLst/>
                                </a:prstGeom>
                                <a:gradFill rotWithShape="1">
                                  <a:gsLst>
                                    <a:gs pos="0">
                                      <a:srgbClr val="DAFDA7"/>
                                    </a:gs>
                                    <a:gs pos="35001">
                                      <a:srgbClr val="E4FDC2"/>
                                    </a:gs>
                                    <a:gs pos="100000">
                                      <a:srgbClr val="F5FFE6"/>
                                    </a:gs>
                                  </a:gsLst>
                                  <a:lin ang="16200000" scaled="1"/>
                                </a:gradFill>
                                <a:ln>
                                  <a:noFill/>
                                </a:ln>
                                <a:effectLst>
                                  <a:outerShdw dist="20000" dir="5400000" rotWithShape="0">
                                    <a:srgbClr val="000000">
                                      <a:alpha val="37999"/>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14:paraId="6090A1B4" w14:textId="77777777" w:rsidR="008679A3" w:rsidRDefault="008679A3" w:rsidP="0034467B">
                                    <w:pPr>
                                      <w:pStyle w:val="NormalWeb"/>
                                      <w:jc w:val="center"/>
                                    </w:pPr>
                                    <w:r>
                                      <w:rPr>
                                        <w:rFonts w:ascii="Calibri" w:hAnsi="Calibri" w:cstheme="minorBidi"/>
                                        <w:color w:val="000000"/>
                                        <w:kern w:val="24"/>
                                      </w:rPr>
                                      <w:t>DU0</w:t>
                                    </w:r>
                                  </w:p>
                                </w:txbxContent>
                              </wps:txbx>
                              <wps:bodyPr rot="0" vert="horz" wrap="square" lIns="0" tIns="0" rIns="0" bIns="0" anchor="ctr" anchorCtr="0" upright="1">
                                <a:noAutofit/>
                              </wps:bodyPr>
                            </wps:wsp>
                            <wps:wsp>
                              <wps:cNvPr id="8408" name="AutoShape 24"/>
                              <wps:cNvSpPr>
                                <a:spLocks noChangeArrowheads="1"/>
                              </wps:cNvSpPr>
                              <wps:spPr bwMode="auto">
                                <a:xfrm>
                                  <a:off x="2290936" y="2639131"/>
                                  <a:ext cx="914400" cy="151765"/>
                                </a:xfrm>
                                <a:prstGeom prst="parallelogram">
                                  <a:avLst>
                                    <a:gd name="adj" fmla="val 165802"/>
                                  </a:avLst>
                                </a:prstGeom>
                                <a:gradFill rotWithShape="0">
                                  <a:gsLst>
                                    <a:gs pos="0">
                                      <a:srgbClr val="FABF8F"/>
                                    </a:gs>
                                    <a:gs pos="50000">
                                      <a:srgbClr val="F79646"/>
                                    </a:gs>
                                    <a:gs pos="100000">
                                      <a:srgbClr val="FABF8F"/>
                                    </a:gs>
                                  </a:gsLst>
                                  <a:lin ang="5400000" scaled="1"/>
                                </a:gradFill>
                                <a:ln w="12700">
                                  <a:solidFill>
                                    <a:srgbClr val="F79646"/>
                                  </a:solidFill>
                                  <a:miter lim="800000"/>
                                  <a:headEnd/>
                                  <a:tailEnd/>
                                </a:ln>
                                <a:effectLst>
                                  <a:outerShdw dist="28398" dir="3806097" algn="ctr" rotWithShape="0">
                                    <a:srgbClr val="974706"/>
                                  </a:outerShdw>
                                </a:effectLst>
                              </wps:spPr>
                              <wps:bodyPr rot="0" vert="horz" wrap="square" lIns="74295" tIns="8890" rIns="74295" bIns="8890" anchor="t" anchorCtr="0" upright="1">
                                <a:noAutofit/>
                              </wps:bodyPr>
                            </wps:wsp>
                            <wps:wsp>
                              <wps:cNvPr id="8409" name="テキスト ボックス 888"/>
                              <wps:cNvSpPr txBox="1">
                                <a:spLocks noChangeArrowheads="1"/>
                              </wps:cNvSpPr>
                              <wps:spPr bwMode="auto">
                                <a:xfrm>
                                  <a:off x="2553191" y="2616906"/>
                                  <a:ext cx="455930" cy="210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79850AE" w14:textId="77777777" w:rsidR="008679A3" w:rsidRDefault="008679A3" w:rsidP="0034467B">
                                    <w:pPr>
                                      <w:pStyle w:val="NormalWeb"/>
                                      <w:spacing w:after="200" w:line="160" w:lineRule="exact"/>
                                    </w:pPr>
                                    <w:r>
                                      <w:rPr>
                                        <w:rFonts w:cstheme="minorBidi"/>
                                        <w:color w:val="000000" w:themeColor="dark1"/>
                                        <w:kern w:val="24"/>
                                        <w:sz w:val="14"/>
                                        <w:szCs w:val="14"/>
                                      </w:rPr>
                                      <w:t>Plane</w:t>
                                    </w:r>
                                    <w:r>
                                      <w:rPr>
                                        <w:rFonts w:cstheme="minorBidi" w:hint="eastAsia"/>
                                        <w:color w:val="000000" w:themeColor="dark1"/>
                                        <w:kern w:val="24"/>
                                        <w:sz w:val="14"/>
                                        <w:szCs w:val="14"/>
                                      </w:rPr>
                                      <w:t>2</w:t>
                                    </w:r>
                                  </w:p>
                                </w:txbxContent>
                              </wps:txbx>
                              <wps:bodyPr rot="0" vert="horz" wrap="square" lIns="91440" tIns="45720" rIns="91440" bIns="45720" anchor="t" anchorCtr="0" upright="1">
                                <a:noAutofit/>
                              </wps:bodyPr>
                            </wps:wsp>
                            <wps:wsp>
                              <wps:cNvPr id="8412" name="正方形/長方形 1809"/>
                              <wps:cNvSpPr>
                                <a:spLocks noChangeArrowheads="1"/>
                              </wps:cNvSpPr>
                              <wps:spPr bwMode="auto">
                                <a:xfrm>
                                  <a:off x="703314" y="3843288"/>
                                  <a:ext cx="1388832" cy="35560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33FC5F9" w14:textId="77777777" w:rsidR="008679A3" w:rsidRPr="004035DE" w:rsidRDefault="008679A3" w:rsidP="0034467B">
                                    <w:pPr>
                                      <w:pStyle w:val="NormalWeb"/>
                                      <w:jc w:val="center"/>
                                      <w:rPr>
                                        <w:sz w:val="20"/>
                                        <w:szCs w:val="20"/>
                                      </w:rPr>
                                    </w:pPr>
                                    <w:r>
                                      <w:rPr>
                                        <w:sz w:val="20"/>
                                        <w:szCs w:val="20"/>
                                      </w:rPr>
                                      <w:t>DSI/CSI-2-TX 0</w:t>
                                    </w:r>
                                  </w:p>
                                </w:txbxContent>
                              </wps:txbx>
                              <wps:bodyPr rot="0" vert="horz" wrap="square" lIns="91440" tIns="45720" rIns="91440" bIns="45720" anchor="ctr" anchorCtr="0" upright="1">
                                <a:noAutofit/>
                              </wps:bodyPr>
                            </wps:wsp>
                            <wps:wsp>
                              <wps:cNvPr id="8413" name="AutoShape 233"/>
                              <wps:cNvCnPr>
                                <a:cxnSpLocks noChangeShapeType="1"/>
                              </wps:cNvCnPr>
                              <wps:spPr bwMode="auto">
                                <a:xfrm rot="5400000">
                                  <a:off x="1278132" y="3481994"/>
                                  <a:ext cx="480892" cy="241696"/>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124" name="直線矢印コネクタ 1124"/>
                              <wps:cNvCnPr>
                                <a:cxnSpLocks noChangeShapeType="1"/>
                              </wps:cNvCnPr>
                              <wps:spPr bwMode="auto">
                                <a:xfrm>
                                  <a:off x="2830428" y="3354247"/>
                                  <a:ext cx="0" cy="404293"/>
                                </a:xfrm>
                                <a:prstGeom prst="straightConnector1">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540" name="乗算記号 1540"/>
                              <wps:cNvSpPr/>
                              <wps:spPr>
                                <a:xfrm>
                                  <a:off x="2641517" y="3546432"/>
                                  <a:ext cx="385948" cy="355138"/>
                                </a:xfrm>
                                <a:prstGeom prst="mathMultiply">
                                  <a:avLst>
                                    <a:gd name="adj1" fmla="val 741"/>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5CEE0CF" id="_x0000_s1434" editas="canvas" style="width:399.35pt;height:347.85pt;mso-position-horizontal-relative:char;mso-position-vertical-relative:line" coordsize="50717,44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">
                      <v:shape id="_x0000_s1435" type="#_x0000_t75" style="position:absolute;width:50717;height:44170;visibility:visible;mso-wrap-style:square">
                        <v:fill o:detectmouseclick="t"/>
                        <v:path o:connecttype="none"/>
                      </v:shape>
                      <v:shape id="Text Box 34" o:spid="_x0000_s1436" type="#_x0000_t202" style="position:absolute;left:37850;top:3739;width:10033;height:16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" stroked="f">
                        <v:textbox inset="0,0,0,0">
                          <w:txbxContent>
                            <w:p w14:paraId="486DA2A4" w14:textId="77777777" w:rsidR="008679A3" w:rsidRDefault="008679A3" w:rsidP="0034467B">
                              <w:pPr>
                                <w:pStyle w:val="af2"/>
                                <w:spacing w:line="240" w:lineRule="auto"/>
                                <w:ind w:firstLine="0"/>
                                <w:rPr>
                                  <w:sz w:val="16"/>
                                </w:rPr>
                              </w:pPr>
                              <w:r>
                                <w:rPr>
                                  <w:sz w:val="16"/>
                                </w:rPr>
                                <w:t>M</w:t>
                              </w:r>
                              <w:r>
                                <w:rPr>
                                  <w:rFonts w:hint="eastAsia"/>
                                  <w:sz w:val="16"/>
                                </w:rPr>
                                <w:t xml:space="preserve">ulti </w:t>
                              </w:r>
                              <w:r>
                                <w:rPr>
                                  <w:sz w:val="16"/>
                                </w:rPr>
                                <w:t>plane:</w:t>
                              </w:r>
                            </w:p>
                            <w:p w14:paraId="3105459F" w14:textId="77777777" w:rsidR="008679A3" w:rsidRDefault="008679A3" w:rsidP="0034467B">
                              <w:pPr>
                                <w:pStyle w:val="af2"/>
                                <w:spacing w:line="240" w:lineRule="auto"/>
                                <w:ind w:firstLine="0"/>
                                <w:rPr>
                                  <w:sz w:val="16"/>
                                </w:rPr>
                              </w:pPr>
                            </w:p>
                            <w:p w14:paraId="324CA8A6" w14:textId="77777777" w:rsidR="008679A3" w:rsidRPr="00052E79" w:rsidRDefault="008679A3" w:rsidP="0034467B">
                              <w:pPr>
                                <w:pStyle w:val="af2"/>
                                <w:spacing w:line="240" w:lineRule="auto"/>
                                <w:ind w:firstLine="0"/>
                                <w:rPr>
                                  <w:sz w:val="16"/>
                                </w:rPr>
                              </w:pPr>
                              <w:r w:rsidRPr="00052E79">
                                <w:rPr>
                                  <w:sz w:val="16"/>
                                </w:rPr>
                                <w:t>One plane</w:t>
                              </w:r>
                              <w:r>
                                <w:rPr>
                                  <w:sz w:val="16"/>
                                </w:rPr>
                                <w:t xml:space="preserve"> </w:t>
                              </w:r>
                              <w:r w:rsidRPr="00052E79">
                                <w:rPr>
                                  <w:sz w:val="16"/>
                                </w:rPr>
                                <w:t>(RPF0) is assigned to desktop plane.</w:t>
                              </w:r>
                            </w:p>
                            <w:p w14:paraId="41EEB183" w14:textId="77777777" w:rsidR="008679A3" w:rsidRDefault="008679A3" w:rsidP="0034467B">
                              <w:pPr>
                                <w:pStyle w:val="af2"/>
                                <w:spacing w:line="240" w:lineRule="auto"/>
                                <w:ind w:firstLine="0"/>
                                <w:rPr>
                                  <w:sz w:val="16"/>
                                </w:rPr>
                              </w:pPr>
                              <w:r w:rsidRPr="00052E79">
                                <w:rPr>
                                  <w:sz w:val="16"/>
                                </w:rPr>
                                <w:t xml:space="preserve">Remaining </w:t>
                              </w:r>
                              <w:r>
                                <w:rPr>
                                  <w:sz w:val="16"/>
                                </w:rPr>
                                <w:t>four</w:t>
                              </w:r>
                              <w:r w:rsidRPr="00052E79">
                                <w:rPr>
                                  <w:sz w:val="16"/>
                                </w:rPr>
                                <w:t xml:space="preserve"> planes</w:t>
                              </w:r>
                              <w:r>
                                <w:rPr>
                                  <w:sz w:val="16"/>
                                </w:rPr>
                                <w:t xml:space="preserve"> </w:t>
                              </w:r>
                              <w:r w:rsidRPr="00052E79">
                                <w:rPr>
                                  <w:sz w:val="16"/>
                                </w:rPr>
                                <w:t>(RPF1-</w:t>
                              </w:r>
                              <w:r>
                                <w:rPr>
                                  <w:sz w:val="16"/>
                                </w:rPr>
                                <w:t>4</w:t>
                              </w:r>
                              <w:r w:rsidRPr="00052E79">
                                <w:rPr>
                                  <w:sz w:val="16"/>
                                </w:rPr>
                                <w:t>) are assigned as overlays.</w:t>
                              </w:r>
                              <w:r>
                                <w:rPr>
                                  <w:sz w:val="16"/>
                                </w:rPr>
                                <w:t>M</w:t>
                              </w:r>
                              <w:r>
                                <w:rPr>
                                  <w:rFonts w:hint="eastAsia"/>
                                  <w:sz w:val="16"/>
                                </w:rPr>
                                <w:t xml:space="preserve">ulti </w:t>
                              </w:r>
                              <w:r>
                                <w:rPr>
                                  <w:sz w:val="16"/>
                                </w:rPr>
                                <w:t>plane:</w:t>
                              </w:r>
                            </w:p>
                            <w:p w14:paraId="7D1CB3D2" w14:textId="77777777" w:rsidR="008679A3" w:rsidRPr="00E63154" w:rsidRDefault="008679A3" w:rsidP="0034467B">
                              <w:pPr>
                                <w:pStyle w:val="af2"/>
                                <w:spacing w:line="240" w:lineRule="auto"/>
                                <w:ind w:firstLine="0"/>
                                <w:rPr>
                                  <w:sz w:val="16"/>
                                </w:rPr>
                              </w:pPr>
                              <w:r w:rsidRPr="00A10303">
                                <w:rPr>
                                  <w:rFonts w:hint="eastAsia"/>
                                  <w:sz w:val="16"/>
                                </w:rPr>
                                <w:t>α</w:t>
                              </w:r>
                              <w:r w:rsidRPr="00A10303">
                                <w:rPr>
                                  <w:sz w:val="16"/>
                                </w:rPr>
                                <w:t xml:space="preserve"> blending</w:t>
                              </w:r>
                              <w:r>
                                <w:rPr>
                                  <w:sz w:val="16"/>
                                </w:rPr>
                                <w:t xml:space="preserve"> only work with RPF0 and RPF1</w:t>
                              </w:r>
                            </w:p>
                          </w:txbxContent>
                        </v:textbox>
                      </v:shape>
                      <v:rect id="Rectangle 20" o:spid="_x0000_s1437" style="position:absolute;left:22693;top:1639;width:11252;height:22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" strokecolor="#4f81bd" strokeweight="2.5pt">
                        <v:shadow color="#868686"/>
                        <v:textbox inset="5.85pt,.7pt,5.85pt,.7pt">
                          <w:txbxContent>
                            <w:p w14:paraId="77E9339A" w14:textId="77777777" w:rsidR="008679A3" w:rsidRDefault="008679A3" w:rsidP="0034467B">
                              <w:pPr>
                                <w:pStyle w:val="Web"/>
                                <w:spacing w:after="200"/>
                                <w:jc w:val="center"/>
                              </w:pPr>
                              <w:r>
                                <w:rPr>
                                  <w:rFonts w:cstheme="minorBidi"/>
                                  <w:color w:val="000000" w:themeColor="text1"/>
                                  <w:kern w:val="24"/>
                                  <w:sz w:val="20"/>
                                  <w:szCs w:val="20"/>
                                </w:rPr>
                                <w:t>VSPD1</w:t>
                              </w:r>
                            </w:p>
                          </w:txbxContent>
                        </v:textbox>
                      </v:rect>
                      <v:rect id="Rectangle 20" o:spid="_x0000_s1438" style="position:absolute;left:10787;top:1645;width:11252;height:22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" strokecolor="#4f81bd" strokeweight="2.5pt">
                        <v:shadow color="#868686"/>
                        <v:textbox inset="5.85pt,.7pt,5.85pt,.7pt">
                          <w:txbxContent>
                            <w:p w14:paraId="512B7932" w14:textId="77777777" w:rsidR="008679A3" w:rsidRDefault="008679A3" w:rsidP="0034467B">
                              <w:pPr>
                                <w:pStyle w:val="Web"/>
                                <w:spacing w:after="200"/>
                                <w:jc w:val="center"/>
                              </w:pPr>
                              <w:r>
                                <w:rPr>
                                  <w:rFonts w:cstheme="minorBidi"/>
                                  <w:color w:val="000000" w:themeColor="text1"/>
                                  <w:kern w:val="24"/>
                                  <w:sz w:val="20"/>
                                  <w:szCs w:val="20"/>
                                </w:rPr>
                                <w:t>VSPD0</w:t>
                              </w:r>
                            </w:p>
                          </w:txbxContent>
                        </v:textbox>
                      </v:rect>
                      <v:rect id="Rectangle 17" o:spid="_x0000_s1439" style="position:absolute;left:10857;top:24829;width:23298;height:7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" strokecolor="#c0504d" strokeweight="2.5pt">
                        <v:shadow color="#868686"/>
                        <v:textbox inset="5.85pt,.7pt,5.85pt,.7pt"/>
                      </v:rect>
                      <v:shape id="AutoShape 24" o:spid="_x0000_s1440" type="#_x0000_t7" style="position:absolute;left:11777;top:26435;width:9144;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" adj="5944" fillcolor="#fabf8f" strokecolor="#f79646" strokeweight="1pt">
                        <v:fill color2="#f79646" focus="50%" type="gradient"/>
                        <v:shadow on="t" color="#974706" offset="1pt"/>
                        <v:textbox inset="5.85pt,.7pt,5.85pt,.7pt"/>
                      </v:shape>
                      <v:shape id="テキスト ボックス 888" o:spid="_x0000_s1441" type="#_x0000_t202" style="position:absolute;left:14260;top:26095;width:4559;height:2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" filled="f" stroked="f" strokeweight=".5pt">
                        <v:textbox>
                          <w:txbxContent>
                            <w:p w14:paraId="0BD56163" w14:textId="77777777" w:rsidR="008679A3" w:rsidRDefault="008679A3" w:rsidP="0034467B">
                              <w:pPr>
                                <w:pStyle w:val="Web"/>
                                <w:spacing w:after="200" w:line="160" w:lineRule="exact"/>
                              </w:pPr>
                              <w:r>
                                <w:rPr>
                                  <w:rFonts w:cstheme="minorBidi"/>
                                  <w:color w:val="000000" w:themeColor="dark1"/>
                                  <w:kern w:val="24"/>
                                  <w:sz w:val="14"/>
                                  <w:szCs w:val="14"/>
                                </w:rPr>
                                <w:t>Plane1</w:t>
                              </w:r>
                            </w:p>
                          </w:txbxContent>
                        </v:textbox>
                      </v:shape>
                      <v:group id="グループ化 17" o:spid="_x0000_s1442" style="position:absolute;left:12088;top:5728;width:9151;height:1968" coordorigin="1231,4120" coordsize="9144,1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">
                        <v:shape id="AutoShape 29" o:spid="_x0000_s1443" type="#_x0000_t7" style="position:absolute;left:1231;top:4555;width:9144;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" adj="4473" fillcolor="#95b3d7" strokecolor="#95b3d7" strokeweight="1pt">
                          <v:fill color2="#dbe5f1" angle="135" focus="50%" type="gradient"/>
                          <v:shadow on="t" color="#243f60" opacity=".5" offset="1pt"/>
                          <v:textbox inset="5.85pt,.7pt,5.85pt,.7pt"/>
                        </v:shape>
                        <v:shape id="テキスト ボックス 4" o:spid="_x0000_s1444" type="#_x0000_t202" style="position:absolute;left:3240;top:4120;width:4719;height:1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" filled="f" stroked="f" strokeweight=".5pt">
                          <v:textbox>
                            <w:txbxContent>
                              <w:p w14:paraId="1405CDDD" w14:textId="77777777" w:rsidR="008679A3" w:rsidRDefault="008679A3" w:rsidP="0034467B">
                                <w:pPr>
                                  <w:pStyle w:val="Web"/>
                                  <w:spacing w:line="160" w:lineRule="exact"/>
                                </w:pPr>
                                <w:r>
                                  <w:rPr>
                                    <w:rFonts w:cstheme="minorBidi"/>
                                    <w:color w:val="000000"/>
                                    <w:kern w:val="24"/>
                                    <w:sz w:val="12"/>
                                    <w:szCs w:val="12"/>
                                  </w:rPr>
                                  <w:t>RPF3</w:t>
                                </w:r>
                              </w:p>
                              <w:p w14:paraId="3DB741EB" w14:textId="77777777" w:rsidR="008679A3" w:rsidRDefault="008679A3" w:rsidP="0034467B">
                                <w:pPr>
                                  <w:pStyle w:val="Web"/>
                                </w:pPr>
                                <w:r>
                                  <w:rPr>
                                    <w:rFonts w:cstheme="minorBidi"/>
                                    <w:color w:val="008080"/>
                                    <w:kern w:val="24"/>
                                    <w:sz w:val="12"/>
                                    <w:szCs w:val="12"/>
                                  </w:rPr>
                                  <w:t> </w:t>
                                </w:r>
                              </w:p>
                              <w:p w14:paraId="3A68BBC6" w14:textId="77777777" w:rsidR="008679A3" w:rsidRDefault="008679A3" w:rsidP="0034467B">
                                <w:pPr>
                                  <w:pStyle w:val="Web"/>
                                </w:pPr>
                                <w:r>
                                  <w:rPr>
                                    <w:rFonts w:cstheme="minorBidi"/>
                                    <w:color w:val="000000" w:themeColor="dark1"/>
                                    <w:kern w:val="24"/>
                                    <w:sz w:val="12"/>
                                    <w:szCs w:val="12"/>
                                  </w:rPr>
                                  <w:t> </w:t>
                                </w:r>
                              </w:p>
                            </w:txbxContent>
                          </v:textbox>
                        </v:shape>
                      </v:group>
                      <v:group id="グループ化 20" o:spid="_x0000_s1445" style="position:absolute;left:11930;top:7957;width:9144;height:1886" coordorigin="1072,6349" coordsize="9144,1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">
                        <v:shape id="AutoShape 28" o:spid="_x0000_s1446" type="#_x0000_t7" style="position:absolute;left:1072;top:6733;width:9144;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" adj="4473" fillcolor="#95b3d7" strokecolor="#95b3d7" strokeweight="1pt">
                          <v:fill color2="#dbe5f1" angle="135" focus="50%" type="gradient"/>
                          <v:shadow on="t" color="#243f60" opacity=".5" offset="1pt"/>
                          <v:textbox inset="5.85pt,.7pt,5.85pt,.7pt"/>
                        </v:shape>
                        <v:shape id="テキスト ボックス 4" o:spid="_x0000_s1447" type="#_x0000_t202" style="position:absolute;left:3399;top:6349;width:4283;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" filled="f" stroked="f" strokeweight=".5pt">
                          <v:textbox>
                            <w:txbxContent>
                              <w:p w14:paraId="5EF867E1" w14:textId="77777777" w:rsidR="008679A3" w:rsidRDefault="008679A3" w:rsidP="0034467B">
                                <w:pPr>
                                  <w:pStyle w:val="Web"/>
                                  <w:spacing w:line="160" w:lineRule="exact"/>
                                </w:pPr>
                                <w:r>
                                  <w:rPr>
                                    <w:rFonts w:cstheme="minorBidi"/>
                                    <w:color w:val="000000"/>
                                    <w:kern w:val="24"/>
                                    <w:sz w:val="12"/>
                                    <w:szCs w:val="12"/>
                                  </w:rPr>
                                  <w:t>RPF2</w:t>
                                </w:r>
                              </w:p>
                            </w:txbxContent>
                          </v:textbox>
                        </v:shape>
                      </v:group>
                      <v:group id="グループ化 23" o:spid="_x0000_s1448" style="position:absolute;left:12165;top:9703;width:9144;height:2261" coordorigin="1307,8095" coordsize="9144,2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">
                        <v:shape id="AutoShape 27" o:spid="_x0000_s1449" type="#_x0000_t7" style="position:absolute;left:1307;top:8567;width:9144;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" adj="4431" fillcolor="#95b3d7" strokecolor="#95b3d7" strokeweight="1pt">
                          <v:fill color2="#dbe5f1" angle="135" focus="50%" type="gradient"/>
                          <v:shadow on="t" color="#243f60" opacity=".5" offset="1pt"/>
                          <v:textbox inset="5.85pt,.7pt,5.85pt,.7pt"/>
                        </v:shape>
                        <v:shape id="テキスト ボックス 4" o:spid="_x0000_s1450" type="#_x0000_t202" style="position:absolute;left:3453;top:8095;width:4623;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" filled="f" stroked="f" strokeweight=".5pt">
                          <v:textbox>
                            <w:txbxContent>
                              <w:p w14:paraId="7AB6117B" w14:textId="77777777" w:rsidR="008679A3" w:rsidRDefault="008679A3" w:rsidP="0034467B">
                                <w:pPr>
                                  <w:pStyle w:val="Web"/>
                                  <w:spacing w:line="160" w:lineRule="exact"/>
                                </w:pPr>
                                <w:r>
                                  <w:rPr>
                                    <w:rFonts w:cstheme="minorBidi"/>
                                    <w:color w:val="000000"/>
                                    <w:kern w:val="24"/>
                                    <w:sz w:val="12"/>
                                    <w:szCs w:val="12"/>
                                  </w:rPr>
                                  <w:t>RPF1</w:t>
                                </w:r>
                              </w:p>
                              <w:p w14:paraId="35C9875B" w14:textId="77777777" w:rsidR="008679A3" w:rsidRDefault="008679A3" w:rsidP="0034467B">
                                <w:pPr>
                                  <w:pStyle w:val="Web"/>
                                </w:pPr>
                                <w:r>
                                  <w:rPr>
                                    <w:rFonts w:cstheme="minorBidi"/>
                                    <w:color w:val="008080"/>
                                    <w:kern w:val="24"/>
                                    <w:sz w:val="12"/>
                                    <w:szCs w:val="12"/>
                                  </w:rPr>
                                  <w:t> </w:t>
                                </w:r>
                              </w:p>
                              <w:p w14:paraId="0F5A88A6" w14:textId="77777777" w:rsidR="008679A3" w:rsidRDefault="008679A3" w:rsidP="0034467B">
                                <w:pPr>
                                  <w:pStyle w:val="Web"/>
                                </w:pPr>
                                <w:r>
                                  <w:rPr>
                                    <w:rFonts w:cstheme="minorBidi"/>
                                    <w:color w:val="000000" w:themeColor="dark1"/>
                                    <w:kern w:val="24"/>
                                    <w:sz w:val="12"/>
                                    <w:szCs w:val="12"/>
                                  </w:rPr>
                                  <w:t> </w:t>
                                </w:r>
                              </w:p>
                            </w:txbxContent>
                          </v:textbox>
                        </v:shape>
                      </v:group>
                      <v:group id="グループ化 26" o:spid="_x0000_s1451" style="position:absolute;left:12006;top:11678;width:9144;height:1886" coordorigin="1149,10070" coordsize="9144,1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">
                        <v:shape id="AutoShape 26" o:spid="_x0000_s1452" type="#_x0000_t7" style="position:absolute;left:1149;top:10594;width:9144;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" adj="4431" fillcolor="#95b3d7" strokecolor="#95b3d7" strokeweight="1pt">
                          <v:fill color2="#dbe5f1" angle="135" focus="50%" type="gradient"/>
                          <v:shadow on="t" color="#243f60" opacity=".5" offset="1pt"/>
                          <v:textbox inset="5.85pt,.7pt,5.85pt,.7pt"/>
                        </v:shape>
                        <v:shape id="テキスト ボックス 4" o:spid="_x0000_s1453" type="#_x0000_t202" style="position:absolute;left:3453;top:10070;width:4941;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" filled="f" stroked="f" strokeweight=".5pt">
                          <v:textbox>
                            <w:txbxContent>
                              <w:p w14:paraId="1F3912F0" w14:textId="77777777" w:rsidR="008679A3" w:rsidRDefault="008679A3" w:rsidP="0034467B">
                                <w:pPr>
                                  <w:pStyle w:val="Web"/>
                                  <w:spacing w:line="160" w:lineRule="exact"/>
                                </w:pPr>
                                <w:r>
                                  <w:rPr>
                                    <w:rFonts w:cstheme="minorBidi"/>
                                    <w:color w:val="000000"/>
                                    <w:kern w:val="24"/>
                                    <w:sz w:val="12"/>
                                    <w:szCs w:val="12"/>
                                  </w:rPr>
                                  <w:t>RPF0</w:t>
                                </w:r>
                              </w:p>
                            </w:txbxContent>
                          </v:textbox>
                        </v:shape>
                      </v:group>
                      <v:shape id="AutoShape 24" o:spid="_x0000_s1454" type="#_x0000_t7" style="position:absolute;left:11733;top:21197;width:9144;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" adj="9450" fillcolor="yellow" strokecolor="#f79646" strokeweight="1pt">
                        <v:shadow on="t" color="#974706" offset="1pt"/>
                        <v:textbox inset="5.85pt,.7pt,5.85pt,.7pt"/>
                      </v:shape>
                      <v:shape id="AutoShape 24" o:spid="_x0000_s1455" type="#_x0000_t7" style="position:absolute;left:11733;top:16936;width:9144;height:2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" adj="9823" fillcolor="yellow" strokecolor="#f79646" strokeweight="1pt">
                        <v:shadow on="t" color="#974706" offset="1pt"/>
                        <v:textbox inset="5.85pt,.7pt,5.85pt,.7pt"/>
                      </v:shape>
                      <v:shape id="直線矢印コネクタ 1820" o:spid="_x0000_s1456" type="#_x0000_t32" style="position:absolute;left:16305;top:19444;width:6;height:17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" strokecolor="black [3213]">
                        <v:stroke endarrow="block"/>
                      </v:shape>
                      <v:shape id="カギ線コネクタ 1821" o:spid="_x0000_s1457" type="#_x0000_t35" style="position:absolute;left:13035;top:4744;width:3270;height:12192;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" adj="-10074,19235" strokecolor="black [3213]">
                        <v:stroke endarrow="block"/>
                      </v:shape>
                      <v:group id="グループ化 1822" o:spid="_x0000_s1458" style="position:absolute;left:12088;top:3740;width:9151;height:1969" coordorigin="1231,2133" coordsize="9144,1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">
                        <v:shape id="AutoShape 29" o:spid="_x0000_s1459" type="#_x0000_t7" style="position:absolute;left:1231;top:2568;width:9144;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" adj="4473" fillcolor="#95b3d7" strokecolor="#95b3d7" strokeweight="1pt">
                          <v:fill color2="#dbe5f1" angle="135" focus="50%" type="gradient"/>
                          <v:shadow on="t" color="#243f60" opacity=".5" offset="1pt"/>
                          <v:textbox inset="5.85pt,.7pt,5.85pt,.7pt"/>
                        </v:shape>
                        <v:shape id="テキスト ボックス 4" o:spid="_x0000_s1460" type="#_x0000_t202" style="position:absolute;left:3240;top:2133;width:4719;height:1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" filled="f" stroked="f" strokeweight=".5pt">
                          <v:textbox>
                            <w:txbxContent>
                              <w:p w14:paraId="6B98315D" w14:textId="77777777" w:rsidR="008679A3" w:rsidRDefault="008679A3" w:rsidP="0034467B">
                                <w:pPr>
                                  <w:pStyle w:val="Web"/>
                                  <w:spacing w:line="160" w:lineRule="exact"/>
                                </w:pPr>
                                <w:r>
                                  <w:rPr>
                                    <w:rFonts w:cstheme="minorBidi"/>
                                    <w:color w:val="000000"/>
                                    <w:kern w:val="24"/>
                                    <w:sz w:val="12"/>
                                    <w:szCs w:val="12"/>
                                  </w:rPr>
                                  <w:t>RPF4</w:t>
                                </w:r>
                              </w:p>
                              <w:p w14:paraId="48AAB51F" w14:textId="77777777" w:rsidR="008679A3" w:rsidRDefault="008679A3" w:rsidP="0034467B">
                                <w:pPr>
                                  <w:pStyle w:val="Web"/>
                                </w:pPr>
                                <w:r>
                                  <w:rPr>
                                    <w:rFonts w:cstheme="minorBidi"/>
                                    <w:color w:val="008080"/>
                                    <w:kern w:val="24"/>
                                    <w:sz w:val="12"/>
                                    <w:szCs w:val="12"/>
                                  </w:rPr>
                                  <w:t> </w:t>
                                </w:r>
                              </w:p>
                              <w:p w14:paraId="57F3354F" w14:textId="77777777" w:rsidR="008679A3" w:rsidRDefault="008679A3" w:rsidP="0034467B">
                                <w:pPr>
                                  <w:pStyle w:val="Web"/>
                                </w:pPr>
                                <w:r>
                                  <w:rPr>
                                    <w:rFonts w:cstheme="minorBidi"/>
                                    <w:color w:val="000000" w:themeColor="dark1"/>
                                    <w:kern w:val="24"/>
                                    <w:sz w:val="12"/>
                                    <w:szCs w:val="12"/>
                                  </w:rPr>
                                  <w:t> </w:t>
                                </w:r>
                              </w:p>
                            </w:txbxContent>
                          </v:textbox>
                        </v:shape>
                      </v:group>
                      <v:line id="直線コネクタ 1830" o:spid="_x0000_s1461" style="position:absolute;flip:x y;visibility:visible;mso-wrap-style:square" from="11536,8897" to="12876,8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" strokecolor="#0d0d0d [3069]"/>
                      <v:shape id="直線矢印コネクタ 1831" o:spid="_x0000_s1462" type="#_x0000_t32" style="position:absolute;left:16305;top:23610;width:44;height:28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" strokecolor="black [3213]">
                        <v:stroke endarrow="block"/>
                      </v:shape>
                      <v:shape id="AutoShape 24" o:spid="_x0000_s1463" type="#_x0000_t7" style="position:absolute;left:23391;top:21158;width:9144;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" adj="9450" fillcolor="yellow" strokecolor="#f79646" strokeweight="1pt">
                        <v:shadow on="t" color="#974706" offset="1pt"/>
                        <v:textbox inset="5.85pt,.7pt,5.85pt,.7pt"/>
                      </v:shape>
                      <v:shape id="AutoShape 24" o:spid="_x0000_s1464" type="#_x0000_t7" style="position:absolute;left:23391;top:16898;width:9144;height:2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" adj="9823" fillcolor="yellow" strokecolor="#f79646" strokeweight="1pt">
                        <v:shadow on="t" color="#974706" offset="1pt"/>
                        <v:textbox inset="5.85pt,.7pt,5.85pt,.7pt"/>
                      </v:shape>
                      <v:shape id="直線矢印コネクタ 1839" o:spid="_x0000_s1465" type="#_x0000_t32" style="position:absolute;left:27963;top:19406;width:7;height:17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" strokecolor="black [3213]">
                        <v:stroke endarrow="block"/>
                      </v:shape>
                      <v:shape id="直線矢印コネクタ 1840" o:spid="_x0000_s1466" type="#_x0000_t32" style="position:absolute;left:27963;top:23571;width:45;height:28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" strokecolor="black [3213]">
                        <v:stroke endarrow="block"/>
                      </v:shape>
                      <v:line id="直線コネクタ 1859" o:spid="_x0000_s1467" style="position:absolute;flip:x y;visibility:visible;mso-wrap-style:square" from="11536,6757" to="12876,67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" strokecolor="#0d0d0d [3069]"/>
                      <v:line id="直線コネクタ 1887" o:spid="_x0000_s1468" style="position:absolute;flip:x y;visibility:visible;mso-wrap-style:square" from="11536,10852" to="12876,10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" strokecolor="#0d0d0d [3069]"/>
                      <v:line id="直線コネクタ 1888" o:spid="_x0000_s1469" style="position:absolute;flip:x y;visibility:visible;mso-wrap-style:square" from="11536,12757" to="12876,12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" strokecolor="#0d0d0d [3069]"/>
                      <v:group id="グループ化 1889" o:spid="_x0000_s1470" style="position:absolute;left:24128;top:5715;width:9144;height:1969" coordorigin="13271,4111" coordsize="9144,1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">
                        <v:shape id="AutoShape 29" o:spid="_x0000_s1471" type="#_x0000_t7" style="position:absolute;left:13271;top:4546;width:9144;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" adj="4473" fillcolor="#95b3d7" strokecolor="#95b3d7" strokeweight="1pt">
                          <v:fill color2="#dbe5f1" angle="135" focus="50%" type="gradient"/>
                          <v:shadow on="t" color="#243f60" opacity=".5" offset="1pt"/>
                          <v:textbox inset="5.85pt,.7pt,5.85pt,.7pt"/>
                        </v:shape>
                        <v:shape id="テキスト ボックス 4" o:spid="_x0000_s1472" type="#_x0000_t202" style="position:absolute;left:15280;top:4111;width:4718;height:1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" filled="f" stroked="f" strokeweight=".5pt">
                          <v:textbox>
                            <w:txbxContent>
                              <w:p w14:paraId="285109BE" w14:textId="77777777" w:rsidR="008679A3" w:rsidRDefault="008679A3" w:rsidP="0034467B">
                                <w:pPr>
                                  <w:pStyle w:val="Web"/>
                                  <w:spacing w:line="160" w:lineRule="exact"/>
                                </w:pPr>
                                <w:r>
                                  <w:rPr>
                                    <w:rFonts w:cstheme="minorBidi"/>
                                    <w:color w:val="000000"/>
                                    <w:kern w:val="24"/>
                                    <w:sz w:val="12"/>
                                    <w:szCs w:val="12"/>
                                  </w:rPr>
                                  <w:t>RPF3</w:t>
                                </w:r>
                              </w:p>
                              <w:p w14:paraId="47EF8308" w14:textId="77777777" w:rsidR="008679A3" w:rsidRDefault="008679A3" w:rsidP="0034467B">
                                <w:pPr>
                                  <w:pStyle w:val="Web"/>
                                </w:pPr>
                                <w:r>
                                  <w:rPr>
                                    <w:rFonts w:cstheme="minorBidi"/>
                                    <w:color w:val="008080"/>
                                    <w:kern w:val="24"/>
                                    <w:sz w:val="12"/>
                                    <w:szCs w:val="12"/>
                                  </w:rPr>
                                  <w:t> </w:t>
                                </w:r>
                              </w:p>
                              <w:p w14:paraId="4A82AEE9" w14:textId="77777777" w:rsidR="008679A3" w:rsidRDefault="008679A3" w:rsidP="0034467B">
                                <w:pPr>
                                  <w:pStyle w:val="Web"/>
                                </w:pPr>
                                <w:r>
                                  <w:rPr>
                                    <w:rFonts w:cstheme="minorBidi"/>
                                    <w:color w:val="000000" w:themeColor="dark1"/>
                                    <w:kern w:val="24"/>
                                    <w:sz w:val="12"/>
                                    <w:szCs w:val="12"/>
                                  </w:rPr>
                                  <w:t> </w:t>
                                </w:r>
                              </w:p>
                            </w:txbxContent>
                          </v:textbox>
                        </v:shape>
                      </v:group>
                      <v:group id="グループ化 1892" o:spid="_x0000_s1473" style="position:absolute;left:23976;top:7944;width:9144;height:1886" coordorigin="13112,6340" coordsize="9144,1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">
                        <v:shape id="AutoShape 28" o:spid="_x0000_s1474" type="#_x0000_t7" style="position:absolute;left:13112;top:6724;width:9144;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" adj="4473" fillcolor="#95b3d7" strokecolor="#95b3d7" strokeweight="1pt">
                          <v:fill color2="#dbe5f1" angle="135" focus="50%" type="gradient"/>
                          <v:shadow on="t" color="#243f60" opacity=".5" offset="1pt"/>
                          <v:textbox inset="5.85pt,.7pt,5.85pt,.7pt"/>
                        </v:shape>
                        <v:shape id="テキスト ボックス 4" o:spid="_x0000_s1475" type="#_x0000_t202" style="position:absolute;left:15438;top:6340;width:4283;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" filled="f" stroked="f" strokeweight=".5pt">
                          <v:textbox>
                            <w:txbxContent>
                              <w:p w14:paraId="127CF4CB" w14:textId="77777777" w:rsidR="008679A3" w:rsidRDefault="008679A3" w:rsidP="0034467B">
                                <w:pPr>
                                  <w:pStyle w:val="Web"/>
                                  <w:spacing w:line="160" w:lineRule="exact"/>
                                </w:pPr>
                                <w:r>
                                  <w:rPr>
                                    <w:rFonts w:cstheme="minorBidi"/>
                                    <w:color w:val="000000"/>
                                    <w:kern w:val="24"/>
                                    <w:sz w:val="12"/>
                                    <w:szCs w:val="12"/>
                                  </w:rPr>
                                  <w:t>RPF2</w:t>
                                </w:r>
                              </w:p>
                            </w:txbxContent>
                          </v:textbox>
                        </v:shape>
                      </v:group>
                      <v:group id="グループ化 1895" o:spid="_x0000_s1476" style="position:absolute;left:24211;top:9690;width:9144;height:2261" coordorigin="13347,8086" coordsize="9144,2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">
                        <v:shape id="AutoShape 27" o:spid="_x0000_s1477" type="#_x0000_t7" style="position:absolute;left:13347;top:8557;width:9144;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" adj="4431" fillcolor="#95b3d7" strokecolor="#95b3d7" strokeweight="1pt">
                          <v:fill color2="#dbe5f1" angle="135" focus="50%" type="gradient"/>
                          <v:shadow on="t" color="#243f60" opacity=".5" offset="1pt"/>
                          <v:textbox inset="5.85pt,.7pt,5.85pt,.7pt"/>
                        </v:shape>
                        <v:shape id="テキスト ボックス 4" o:spid="_x0000_s1478" type="#_x0000_t202" style="position:absolute;left:15492;top:8086;width:4623;height:2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" filled="f" stroked="f" strokeweight=".5pt">
                          <v:textbox>
                            <w:txbxContent>
                              <w:p w14:paraId="5EC7C28C" w14:textId="77777777" w:rsidR="008679A3" w:rsidRDefault="008679A3" w:rsidP="0034467B">
                                <w:pPr>
                                  <w:pStyle w:val="Web"/>
                                  <w:spacing w:line="160" w:lineRule="exact"/>
                                </w:pPr>
                                <w:r>
                                  <w:rPr>
                                    <w:rFonts w:cstheme="minorBidi"/>
                                    <w:color w:val="000000"/>
                                    <w:kern w:val="24"/>
                                    <w:sz w:val="12"/>
                                    <w:szCs w:val="12"/>
                                  </w:rPr>
                                  <w:t>RPF1</w:t>
                                </w:r>
                              </w:p>
                              <w:p w14:paraId="307F548B" w14:textId="77777777" w:rsidR="008679A3" w:rsidRDefault="008679A3" w:rsidP="0034467B">
                                <w:pPr>
                                  <w:pStyle w:val="Web"/>
                                </w:pPr>
                                <w:r>
                                  <w:rPr>
                                    <w:rFonts w:cstheme="minorBidi"/>
                                    <w:color w:val="008080"/>
                                    <w:kern w:val="24"/>
                                    <w:sz w:val="12"/>
                                    <w:szCs w:val="12"/>
                                  </w:rPr>
                                  <w:t> </w:t>
                                </w:r>
                              </w:p>
                              <w:p w14:paraId="1FDB309D" w14:textId="77777777" w:rsidR="008679A3" w:rsidRDefault="008679A3" w:rsidP="0034467B">
                                <w:pPr>
                                  <w:pStyle w:val="Web"/>
                                </w:pPr>
                                <w:r>
                                  <w:rPr>
                                    <w:rFonts w:cstheme="minorBidi"/>
                                    <w:color w:val="000000" w:themeColor="dark1"/>
                                    <w:kern w:val="24"/>
                                    <w:sz w:val="12"/>
                                    <w:szCs w:val="12"/>
                                  </w:rPr>
                                  <w:t> </w:t>
                                </w:r>
                              </w:p>
                            </w:txbxContent>
                          </v:textbox>
                        </v:shape>
                      </v:group>
                      <v:group id="グループ化 1900" o:spid="_x0000_s1479" style="position:absolute;left:24046;top:11665;width:9150;height:1886" coordorigin="13188,10061" coordsize="9144,1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">
                        <v:shape id="AutoShape 26" o:spid="_x0000_s1480" type="#_x0000_t7" style="position:absolute;left:13188;top:10585;width:9144;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" adj="4431" fillcolor="#95b3d7" strokecolor="#95b3d7" strokeweight="1pt">
                          <v:fill color2="#dbe5f1" angle="135" focus="50%" type="gradient"/>
                          <v:shadow on="t" color="#243f60" opacity=".5" offset="1pt"/>
                          <v:textbox inset="5.85pt,.7pt,5.85pt,.7pt"/>
                        </v:shape>
                        <v:shape id="テキスト ボックス 4" o:spid="_x0000_s1481" type="#_x0000_t202" style="position:absolute;left:15493;top:10061;width:4941;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" filled="f" stroked="f" strokeweight=".5pt">
                          <v:textbox>
                            <w:txbxContent>
                              <w:p w14:paraId="36E4C1E4" w14:textId="77777777" w:rsidR="008679A3" w:rsidRDefault="008679A3" w:rsidP="0034467B">
                                <w:pPr>
                                  <w:pStyle w:val="Web"/>
                                  <w:spacing w:line="160" w:lineRule="exact"/>
                                </w:pPr>
                                <w:r>
                                  <w:rPr>
                                    <w:rFonts w:cstheme="minorBidi"/>
                                    <w:color w:val="000000"/>
                                    <w:kern w:val="24"/>
                                    <w:sz w:val="12"/>
                                    <w:szCs w:val="12"/>
                                  </w:rPr>
                                  <w:t>RPF0</w:t>
                                </w:r>
                              </w:p>
                            </w:txbxContent>
                          </v:textbox>
                        </v:shape>
                      </v:group>
                      <v:shape id="カギ線コネクタ 1903" o:spid="_x0000_s1482" type="#_x0000_t35" style="position:absolute;left:25074;top:4731;width:3270;height:12198;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" adj="-10074,19235" strokecolor="black [3213]">
                        <v:stroke endarrow="block"/>
                      </v:shape>
                      <v:group id="グループ化 1904" o:spid="_x0000_s1483" style="position:absolute;left:24128;top:3728;width:9144;height:1968" coordorigin="13271,2123" coordsize="9144,1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AutoShape 29" o:spid="_x0000_s1484" type="#_x0000_t7" style="position:absolute;left:13271;top:2558;width:9144;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" adj="4473" fillcolor="#95b3d7" strokecolor="#95b3d7" strokeweight="1pt">
                          <v:fill color2="#dbe5f1" angle="135" focus="50%" type="gradient"/>
                          <v:shadow on="t" color="#243f60" opacity=".5" offset="1pt"/>
                          <v:textbox inset="5.85pt,.7pt,5.85pt,.7pt"/>
                        </v:shape>
                        <v:shape id="テキスト ボックス 4" o:spid="_x0000_s1485" type="#_x0000_t202" style="position:absolute;left:15280;top:2123;width:4718;height:1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" filled="f" stroked="f" strokeweight=".5pt">
                          <v:textbox>
                            <w:txbxContent>
                              <w:p w14:paraId="00EF0CEB" w14:textId="77777777" w:rsidR="008679A3" w:rsidRDefault="008679A3" w:rsidP="0034467B">
                                <w:pPr>
                                  <w:pStyle w:val="Web"/>
                                  <w:spacing w:line="160" w:lineRule="exact"/>
                                </w:pPr>
                                <w:r>
                                  <w:rPr>
                                    <w:rFonts w:cstheme="minorBidi"/>
                                    <w:color w:val="000000"/>
                                    <w:kern w:val="24"/>
                                    <w:sz w:val="12"/>
                                    <w:szCs w:val="12"/>
                                  </w:rPr>
                                  <w:t>RPF4</w:t>
                                </w:r>
                              </w:p>
                              <w:p w14:paraId="6DCF329D" w14:textId="77777777" w:rsidR="008679A3" w:rsidRDefault="008679A3" w:rsidP="0034467B">
                                <w:pPr>
                                  <w:pStyle w:val="Web"/>
                                </w:pPr>
                                <w:r>
                                  <w:rPr>
                                    <w:rFonts w:cstheme="minorBidi"/>
                                    <w:color w:val="008080"/>
                                    <w:kern w:val="24"/>
                                    <w:sz w:val="12"/>
                                    <w:szCs w:val="12"/>
                                  </w:rPr>
                                  <w:t> </w:t>
                                </w:r>
                              </w:p>
                              <w:p w14:paraId="40D5A76C" w14:textId="77777777" w:rsidR="008679A3" w:rsidRDefault="008679A3" w:rsidP="0034467B">
                                <w:pPr>
                                  <w:pStyle w:val="Web"/>
                                </w:pPr>
                                <w:r>
                                  <w:rPr>
                                    <w:rFonts w:cstheme="minorBidi"/>
                                    <w:color w:val="000000" w:themeColor="dark1"/>
                                    <w:kern w:val="24"/>
                                    <w:sz w:val="12"/>
                                    <w:szCs w:val="12"/>
                                  </w:rPr>
                                  <w:t> </w:t>
                                </w:r>
                              </w:p>
                            </w:txbxContent>
                          </v:textbox>
                        </v:shape>
                      </v:group>
                      <v:line id="直線コネクタ 1907" o:spid="_x0000_s1486" style="position:absolute;flip:x y;visibility:visible;mso-wrap-style:square" from="23576,8890" to="24915,88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" strokecolor="#0d0d0d [3069]"/>
                      <v:line id="直線コネクタ 1908" o:spid="_x0000_s1487" style="position:absolute;flip:x y;visibility:visible;mso-wrap-style:square" from="23576,6744" to="24915,67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" strokecolor="#0d0d0d [3069]"/>
                      <v:line id="直線コネクタ 1915" o:spid="_x0000_s1488" style="position:absolute;flip:x y;visibility:visible;mso-wrap-style:square" from="23576,10840" to="24915,1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" strokecolor="#0d0d0d [3069]"/>
                      <v:line id="直線コネクタ 1916" o:spid="_x0000_s1489" style="position:absolute;flip:x y;visibility:visible;mso-wrap-style:square" from="23576,12745" to="24915,127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" strokecolor="#0d0d0d [3069]"/>
                      <v:shape id="テキスト ボックス 4" o:spid="_x0000_s1490" type="#_x0000_t202" style="position:absolute;left:14628;top:17304;width:4941;height:1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" filled="f" stroked="f" strokeweight=".5pt">
                        <v:textbox>
                          <w:txbxContent>
                            <w:p w14:paraId="5F84BF50" w14:textId="77777777" w:rsidR="008679A3" w:rsidRDefault="008679A3" w:rsidP="0034467B">
                              <w:pPr>
                                <w:pStyle w:val="Web"/>
                                <w:spacing w:line="160" w:lineRule="exact"/>
                              </w:pPr>
                              <w:r>
                                <w:rPr>
                                  <w:rFonts w:cstheme="minorBidi"/>
                                  <w:color w:val="000000"/>
                                  <w:kern w:val="24"/>
                                  <w:sz w:val="12"/>
                                  <w:szCs w:val="12"/>
                                </w:rPr>
                                <w:t>BRU</w:t>
                              </w:r>
                            </w:p>
                          </w:txbxContent>
                        </v:textbox>
                      </v:shape>
                      <v:shape id="テキスト ボックス 4" o:spid="_x0000_s1491" type="#_x0000_t202" style="position:absolute;left:26154;top:17291;width:4940;height:1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" filled="f" stroked="f" strokeweight=".5pt">
                        <v:textbox>
                          <w:txbxContent>
                            <w:p w14:paraId="02AC3B2E" w14:textId="77777777" w:rsidR="008679A3" w:rsidRDefault="008679A3" w:rsidP="0034467B">
                              <w:pPr>
                                <w:pStyle w:val="Web"/>
                                <w:spacing w:line="160" w:lineRule="exact"/>
                              </w:pPr>
                              <w:r>
                                <w:rPr>
                                  <w:rFonts w:cstheme="minorBidi"/>
                                  <w:color w:val="000000"/>
                                  <w:kern w:val="24"/>
                                  <w:sz w:val="12"/>
                                  <w:szCs w:val="12"/>
                                </w:rPr>
                                <w:t>BRU</w:t>
                              </w:r>
                            </w:p>
                          </w:txbxContent>
                        </v:textbox>
                      </v:shape>
                      <v:shape id="テキスト ボックス 4" o:spid="_x0000_s1492" type="#_x0000_t202" style="position:absolute;left:14311;top:21609;width:4947;height:1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" filled="f" stroked="f" strokeweight=".5pt">
                        <v:textbox>
                          <w:txbxContent>
                            <w:p w14:paraId="24670265" w14:textId="77777777" w:rsidR="008679A3" w:rsidRDefault="008679A3" w:rsidP="0034467B">
                              <w:pPr>
                                <w:pStyle w:val="Web"/>
                                <w:spacing w:line="160" w:lineRule="exact"/>
                              </w:pPr>
                              <w:r>
                                <w:rPr>
                                  <w:rFonts w:cstheme="minorBidi"/>
                                  <w:color w:val="000000" w:themeColor="dark1"/>
                                  <w:kern w:val="24"/>
                                  <w:sz w:val="12"/>
                                  <w:szCs w:val="12"/>
                                </w:rPr>
                                <w:t>WPF0</w:t>
                              </w:r>
                            </w:p>
                          </w:txbxContent>
                        </v:textbox>
                      </v:shape>
                      <v:shape id="テキスト ボックス 4" o:spid="_x0000_s1493" type="#_x0000_t202" style="position:absolute;left:26052;top:21558;width:4947;height:1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" filled="f" stroked="f" strokeweight=".5pt">
                        <v:textbox>
                          <w:txbxContent>
                            <w:p w14:paraId="1ED39664" w14:textId="77777777" w:rsidR="008679A3" w:rsidRDefault="008679A3" w:rsidP="0034467B">
                              <w:pPr>
                                <w:pStyle w:val="Web"/>
                                <w:spacing w:line="160" w:lineRule="exact"/>
                              </w:pPr>
                              <w:r>
                                <w:rPr>
                                  <w:rFonts w:cstheme="minorBidi"/>
                                  <w:color w:val="000000" w:themeColor="dark1"/>
                                  <w:kern w:val="24"/>
                                  <w:sz w:val="12"/>
                                  <w:szCs w:val="12"/>
                                </w:rPr>
                                <w:t>WPF0</w:t>
                              </w:r>
                            </w:p>
                          </w:txbxContent>
                        </v:textbox>
                      </v:shape>
                      <v:shape id="右中かっこ 8890" o:spid="_x0000_s1494" type="#_x0000_t88" style="position:absolute;left:35641;top:2261;width:1613;height:130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" adj="223" strokecolor="#4579b8 [3044]"/>
                      <v:shape id="直線矢印コネクタ 8891" o:spid="_x0000_s1495" type="#_x0000_t32" style="position:absolute;left:16349;top:27953;width:45;height:26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" strokecolor="black [3213]">
                        <v:stroke endarrow="block"/>
                      </v:shape>
                      <v:shape id="直線矢印コネクタ 8894" o:spid="_x0000_s1496" type="#_x0000_t32" style="position:absolute;left:28186;top:28283;width:38;height:21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" strokecolor="black [3213]">
                        <v:stroke endarrow="block"/>
                      </v:shape>
                      <v:shape id="テキスト ボックス 449" o:spid="_x0000_s1497" type="#_x0000_t202" style="position:absolute;left:18019;top:28759;width:8681;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" fillcolor="white [3201]" stroked="f" strokeweight=".5pt">
                        <v:textbox>
                          <w:txbxContent>
                            <w:p w14:paraId="363D3F90" w14:textId="77777777" w:rsidR="008679A3" w:rsidRDefault="008679A3" w:rsidP="0034467B">
                              <w:pPr>
                                <w:rPr>
                                  <w:lang w:eastAsia="ja-JP"/>
                                </w:rPr>
                              </w:pPr>
                              <w:r>
                                <w:rPr>
                                  <w:rFonts w:hint="eastAsia"/>
                                  <w:lang w:eastAsia="ja-JP"/>
                                </w:rPr>
                                <w:t>DU0</w:t>
                              </w:r>
                              <w:r>
                                <w:rPr>
                                  <w:lang w:eastAsia="ja-JP"/>
                                </w:rPr>
                                <w:t xml:space="preserve"> </w:t>
                              </w:r>
                              <w:r>
                                <w:rPr>
                                  <w:rFonts w:hint="eastAsia"/>
                                  <w:lang w:eastAsia="ja-JP"/>
                                </w:rPr>
                                <w:t>/</w:t>
                              </w:r>
                              <w:r>
                                <w:rPr>
                                  <w:lang w:eastAsia="ja-JP"/>
                                </w:rPr>
                                <w:t xml:space="preserve"> </w:t>
                              </w:r>
                              <w:r>
                                <w:rPr>
                                  <w:rFonts w:hint="eastAsia"/>
                                  <w:lang w:eastAsia="ja-JP"/>
                                </w:rPr>
                                <w:t>DU1</w:t>
                              </w:r>
                            </w:p>
                          </w:txbxContent>
                        </v:textbox>
                      </v:shape>
                      <v:rect id="Rectangle 23" o:spid="_x0000_s1498" style="position:absolute;left:25557;top:30423;width:5334;height:30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" fillcolor="#dafda7" stroked="f">
                        <v:fill color2="#f5ffe6" rotate="t" angle="180" colors="0 #dafda7;22938f #e4fdc2;1 #f5ffe6" focus="100%" type="gradient"/>
                        <v:shadow on="t" color="black" opacity="24903f" origin=",.5" offset="0,.55556mm"/>
                        <v:textbox inset="0,0,0,0">
                          <w:txbxContent>
                            <w:p w14:paraId="66BC4ADB" w14:textId="77777777" w:rsidR="008679A3" w:rsidRDefault="008679A3" w:rsidP="0034467B">
                              <w:pPr>
                                <w:pStyle w:val="Web"/>
                                <w:jc w:val="center"/>
                              </w:pPr>
                              <w:r>
                                <w:rPr>
                                  <w:rFonts w:ascii="Calibri" w:hAnsi="Calibri" w:cstheme="minorBidi"/>
                                  <w:color w:val="000000"/>
                                  <w:kern w:val="24"/>
                                </w:rPr>
                                <w:t>DU1</w:t>
                              </w:r>
                            </w:p>
                          </w:txbxContent>
                        </v:textbox>
                      </v:rect>
                      <v:rect id="Rectangle 23" o:spid="_x0000_s1499" style="position:absolute;left:13727;top:30582;width:5334;height:3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" fillcolor="#dafda7" stroked="f">
                        <v:fill color2="#f5ffe6" rotate="t" angle="180" colors="0 #dafda7;22938f #e4fdc2;1 #f5ffe6" focus="100%" type="gradient"/>
                        <v:shadow on="t" color="black" opacity="24903f" origin=",.5" offset="0,.55556mm"/>
                        <v:textbox inset="0,0,0,0">
                          <w:txbxContent>
                            <w:p w14:paraId="6090A1B4" w14:textId="77777777" w:rsidR="008679A3" w:rsidRDefault="008679A3" w:rsidP="0034467B">
                              <w:pPr>
                                <w:pStyle w:val="Web"/>
                                <w:jc w:val="center"/>
                              </w:pPr>
                              <w:r>
                                <w:rPr>
                                  <w:rFonts w:ascii="Calibri" w:hAnsi="Calibri" w:cstheme="minorBidi"/>
                                  <w:color w:val="000000"/>
                                  <w:kern w:val="24"/>
                                </w:rPr>
                                <w:t>DU0</w:t>
                              </w:r>
                            </w:p>
                          </w:txbxContent>
                        </v:textbox>
                      </v:rect>
                      <v:shape id="AutoShape 24" o:spid="_x0000_s1500" type="#_x0000_t7" style="position:absolute;left:22909;top:26391;width:9144;height:15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" adj="5944" fillcolor="#fabf8f" strokecolor="#f79646" strokeweight="1pt">
                        <v:fill color2="#f79646" focus="50%" type="gradient"/>
                        <v:shadow on="t" color="#974706" offset="1pt"/>
                        <v:textbox inset="5.85pt,.7pt,5.85pt,.7pt"/>
                      </v:shape>
                      <v:shape id="テキスト ボックス 888" o:spid="_x0000_s1501" type="#_x0000_t202" style="position:absolute;left:25531;top:26169;width:4560;height:2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" filled="f" stroked="f" strokeweight=".5pt">
                        <v:textbox>
                          <w:txbxContent>
                            <w:p w14:paraId="279850AE" w14:textId="77777777" w:rsidR="008679A3" w:rsidRDefault="008679A3" w:rsidP="0034467B">
                              <w:pPr>
                                <w:pStyle w:val="Web"/>
                                <w:spacing w:after="200" w:line="160" w:lineRule="exact"/>
                              </w:pPr>
                              <w:r>
                                <w:rPr>
                                  <w:rFonts w:cstheme="minorBidi"/>
                                  <w:color w:val="000000" w:themeColor="dark1"/>
                                  <w:kern w:val="24"/>
                                  <w:sz w:val="14"/>
                                  <w:szCs w:val="14"/>
                                </w:rPr>
                                <w:t>Plane</w:t>
                              </w:r>
                              <w:r>
                                <w:rPr>
                                  <w:rFonts w:cstheme="minorBidi" w:hint="eastAsia"/>
                                  <w:color w:val="000000" w:themeColor="dark1"/>
                                  <w:kern w:val="24"/>
                                  <w:sz w:val="14"/>
                                  <w:szCs w:val="14"/>
                                </w:rPr>
                                <w:t>2</w:t>
                              </w:r>
                            </w:p>
                          </w:txbxContent>
                        </v:textbox>
                      </v:shape>
                      <v:rect id="正方形/長方形 1809" o:spid="_x0000_s1502" style="position:absolute;left:7033;top:38432;width:13888;height:3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" filled="f" strokecolor="black [3213]">
                        <v:textbox>
                          <w:txbxContent>
                            <w:p w14:paraId="133FC5F9" w14:textId="77777777" w:rsidR="008679A3" w:rsidRPr="004035DE" w:rsidRDefault="008679A3" w:rsidP="0034467B">
                              <w:pPr>
                                <w:pStyle w:val="Web"/>
                                <w:jc w:val="center"/>
                                <w:rPr>
                                  <w:sz w:val="20"/>
                                  <w:szCs w:val="20"/>
                                </w:rPr>
                              </w:pPr>
                              <w:r>
                                <w:rPr>
                                  <w:sz w:val="20"/>
                                  <w:szCs w:val="20"/>
                                </w:rPr>
                                <w:t>DSI/CSI-2-TX 0</w:t>
                              </w:r>
                            </w:p>
                          </w:txbxContent>
                        </v:textbox>
                      </v:rect>
                      <v:shape id="AutoShape 233" o:spid="_x0000_s1503" type="#_x0000_t34" style="position:absolute;left:12781;top:34819;width:4809;height:241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">
                        <v:stroke endarrow="block"/>
                      </v:shape>
                      <v:shape id="直線矢印コネクタ 1124" o:spid="_x0000_s1504" type="#_x0000_t32" style="position:absolute;left:28304;top:33542;width:0;height:40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" strokecolor="black [3213]">
                        <v:stroke endarrow="block"/>
                      </v:shape>
                      <v:shape id="乗算記号 1540" o:spid="_x0000_s1505" style="position:absolute;left:26415;top:35464;width:3859;height:3551;visibility:visible;mso-wrap-style:square;v-text-anchor:middle" coordsize="385948,355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" path="m91804,86264r1782,-1937l192974,175781,292362,84327r1782,1937l194917,177569r99227,91305l292362,270811,192974,179357,93586,270811r-1782,-1937l191031,177569,91804,86264xe" fillcolor="#4f81bd [3204]" strokecolor="#243f60 [1604]" strokeweight="2pt">
                        <v:path arrowok="t" o:connecttype="custom" o:connectlocs="91804,86264;93586,84327;192974,175781;292362,84327;294144,86264;194917,177569;294144,268874;292362,270811;192974,179357;93586,270811;91804,268874;191031,177569;91804,86264" o:connectangles="0,0,0,0,0,0,0,0,0,0,0,0,0"/>
                      </v:shape>
                      <w10:anchorlock/>
                    </v:group>
                  </w:pict>
                </mc:Fallback>
              </mc:AlternateContent>
            </w:r>
          </w:p>
          <w:p w14:paraId="0F4D5449" w14:textId="6179DC6B" w:rsidR="000A6921" w:rsidRDefault="000A6921" w:rsidP="00C9777E">
            <w:pPr>
              <w:overflowPunct/>
              <w:autoSpaceDE/>
              <w:autoSpaceDN/>
              <w:adjustRightInd/>
              <w:spacing w:after="0" w:line="240" w:lineRule="auto"/>
              <w:textAlignment w:val="auto"/>
              <w:rPr>
                <w:lang w:eastAsia="ja-JP"/>
              </w:rPr>
            </w:pPr>
          </w:p>
        </w:tc>
      </w:tr>
    </w:tbl>
    <w:p w14:paraId="7BC2819B" w14:textId="395F23E0" w:rsidR="002902C9" w:rsidRDefault="00C9777E">
      <w:pPr>
        <w:pStyle w:val="figuretitle"/>
        <w:rPr>
          <w:lang w:eastAsia="ja-JP"/>
        </w:rPr>
      </w:pPr>
      <w:r>
        <w:rPr>
          <w:lang w:eastAsia="ja-JP"/>
        </w:rPr>
        <w:t xml:space="preserve">Figure </w:t>
      </w:r>
      <w:r>
        <w:rPr>
          <w:lang w:eastAsia="ja-JP"/>
        </w:rPr>
        <w:fldChar w:fldCharType="begin"/>
      </w:r>
      <w:r>
        <w:rPr>
          <w:lang w:eastAsia="ja-JP"/>
        </w:rPr>
        <w:instrText xml:space="preserve"> STYLEREF 1 \s </w:instrText>
      </w:r>
      <w:r>
        <w:rPr>
          <w:lang w:eastAsia="ja-JP"/>
        </w:rPr>
        <w:fldChar w:fldCharType="separate"/>
      </w:r>
      <w:r w:rsidR="00253C6E">
        <w:rPr>
          <w:noProof/>
          <w:lang w:eastAsia="ja-JP"/>
        </w:rPr>
        <w:t>1</w:t>
      </w:r>
      <w:r>
        <w:rPr>
          <w:lang w:eastAsia="ja-JP"/>
        </w:rPr>
        <w:fldChar w:fldCharType="end"/>
      </w:r>
      <w:r>
        <w:rPr>
          <w:lang w:eastAsia="ja-JP"/>
        </w:rPr>
        <w:noBreakHyphen/>
      </w:r>
      <w:r w:rsidR="00C5546E">
        <w:rPr>
          <w:lang w:eastAsia="ja-JP"/>
        </w:rPr>
        <w:t>6</w:t>
      </w:r>
      <w:r>
        <w:rPr>
          <w:lang w:eastAsia="ja-JP"/>
        </w:rPr>
        <w:t xml:space="preserve"> accesses of layers (R-Car </w:t>
      </w:r>
      <w:r w:rsidR="00383683">
        <w:rPr>
          <w:lang w:eastAsia="ja-JP"/>
        </w:rPr>
        <w:t>V3U</w:t>
      </w:r>
      <w:r w:rsidRPr="00F740CC">
        <w:rPr>
          <w:lang w:eastAsia="ja-JP"/>
        </w:rPr>
        <w:t>)</w:t>
      </w:r>
    </w:p>
    <w:tbl>
      <w:tblPr>
        <w:tblStyle w:val="TableGrid"/>
        <w:tblW w:w="0" w:type="auto"/>
        <w:tblInd w:w="799" w:type="dxa"/>
        <w:tblLook w:val="04A0" w:firstRow="1" w:lastRow="0" w:firstColumn="1" w:lastColumn="0" w:noHBand="0" w:noVBand="1"/>
      </w:tblPr>
      <w:tblGrid>
        <w:gridCol w:w="8943"/>
      </w:tblGrid>
      <w:tr w:rsidR="003F7BEE" w14:paraId="640025ED" w14:textId="77777777" w:rsidTr="00C54597">
        <w:tc>
          <w:tcPr>
            <w:tcW w:w="8943" w:type="dxa"/>
          </w:tcPr>
          <w:p w14:paraId="5FEB6149" w14:textId="77777777" w:rsidR="003F7BEE" w:rsidRDefault="003F7BEE" w:rsidP="00C54597">
            <w:pPr>
              <w:keepNext/>
              <w:overflowPunct/>
              <w:autoSpaceDE/>
              <w:autoSpaceDN/>
              <w:adjustRightInd/>
              <w:spacing w:after="0" w:line="240" w:lineRule="auto"/>
              <w:textAlignment w:val="auto"/>
              <w:rPr>
                <w:lang w:eastAsia="ja-JP"/>
              </w:rPr>
            </w:pPr>
            <w:r>
              <w:rPr>
                <w:rFonts w:ascii="MS PGothic" w:eastAsia="MS PGothic" w:hAnsi="MS PGothic"/>
                <w:noProof/>
                <w:kern w:val="2"/>
                <w:sz w:val="21"/>
                <w:szCs w:val="21"/>
              </w:rPr>
              <w:lastRenderedPageBreak/>
              <mc:AlternateContent>
                <mc:Choice Requires="wpc">
                  <w:drawing>
                    <wp:inline distT="0" distB="0" distL="0" distR="0" wp14:anchorId="6926037F" wp14:editId="72611333">
                      <wp:extent cx="5072333" cy="4902835"/>
                      <wp:effectExtent l="0" t="0" r="0" b="0"/>
                      <wp:docPr id="1661" name="キャンバス 79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8411" name="Rectangle 20"/>
                              <wps:cNvSpPr>
                                <a:spLocks noChangeArrowheads="1"/>
                              </wps:cNvSpPr>
                              <wps:spPr bwMode="auto">
                                <a:xfrm>
                                  <a:off x="528769" y="128954"/>
                                  <a:ext cx="2284805" cy="2359621"/>
                                </a:xfrm>
                                <a:prstGeom prst="rect">
                                  <a:avLst/>
                                </a:prstGeom>
                                <a:solidFill>
                                  <a:srgbClr val="FFFFFF"/>
                                </a:solidFill>
                                <a:ln w="31750">
                                  <a:solidFill>
                                    <a:srgbClr val="4F81BD"/>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67F77FA" w14:textId="77777777" w:rsidR="008679A3" w:rsidRDefault="008679A3" w:rsidP="003F7BEE">
                                    <w:pPr>
                                      <w:pStyle w:val="NormalWeb"/>
                                      <w:spacing w:after="200"/>
                                      <w:jc w:val="center"/>
                                    </w:pPr>
                                    <w:r>
                                      <w:rPr>
                                        <w:rFonts w:cstheme="minorBidi"/>
                                        <w:color w:val="000000" w:themeColor="text1"/>
                                        <w:kern w:val="24"/>
                                        <w:sz w:val="20"/>
                                        <w:szCs w:val="20"/>
                                      </w:rPr>
                                      <w:t>VSPD0</w:t>
                                    </w:r>
                                  </w:p>
                                </w:txbxContent>
                              </wps:txbx>
                              <wps:bodyPr rot="0" vert="horz" wrap="square" lIns="74295" tIns="8890" rIns="74295" bIns="8890" anchor="t" anchorCtr="0" upright="1">
                                <a:noAutofit/>
                              </wps:bodyPr>
                            </wps:wsp>
                            <wps:wsp>
                              <wps:cNvPr id="1536" name="Text Box 34"/>
                              <wps:cNvSpPr txBox="1">
                                <a:spLocks noChangeArrowheads="1"/>
                              </wps:cNvSpPr>
                              <wps:spPr bwMode="auto">
                                <a:xfrm>
                                  <a:off x="3315964" y="326378"/>
                                  <a:ext cx="1003300" cy="10598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3DA91F" w14:textId="77777777" w:rsidR="008679A3" w:rsidRDefault="008679A3" w:rsidP="003F7BEE">
                                    <w:pPr>
                                      <w:pStyle w:val="BodyText"/>
                                      <w:spacing w:line="240" w:lineRule="auto"/>
                                      <w:ind w:firstLine="0"/>
                                      <w:rPr>
                                        <w:sz w:val="16"/>
                                      </w:rPr>
                                    </w:pPr>
                                    <w:r>
                                      <w:rPr>
                                        <w:sz w:val="16"/>
                                      </w:rPr>
                                      <w:t>M</w:t>
                                    </w:r>
                                    <w:r>
                                      <w:rPr>
                                        <w:rFonts w:hint="eastAsia"/>
                                        <w:sz w:val="16"/>
                                      </w:rPr>
                                      <w:t xml:space="preserve">ulti </w:t>
                                    </w:r>
                                    <w:r>
                                      <w:rPr>
                                        <w:sz w:val="16"/>
                                      </w:rPr>
                                      <w:t>plane:</w:t>
                                    </w:r>
                                  </w:p>
                                  <w:p w14:paraId="648E17F3" w14:textId="77777777" w:rsidR="008679A3" w:rsidRDefault="008679A3" w:rsidP="003F7BEE">
                                    <w:pPr>
                                      <w:pStyle w:val="BodyText"/>
                                      <w:spacing w:line="240" w:lineRule="auto"/>
                                      <w:ind w:firstLine="0"/>
                                      <w:rPr>
                                        <w:sz w:val="16"/>
                                      </w:rPr>
                                    </w:pPr>
                                  </w:p>
                                  <w:p w14:paraId="3A39B1B3" w14:textId="77777777" w:rsidR="008679A3" w:rsidRPr="00052E79" w:rsidRDefault="008679A3" w:rsidP="003F7BEE">
                                    <w:pPr>
                                      <w:pStyle w:val="BodyText"/>
                                      <w:spacing w:line="240" w:lineRule="auto"/>
                                      <w:ind w:firstLine="0"/>
                                      <w:rPr>
                                        <w:sz w:val="16"/>
                                      </w:rPr>
                                    </w:pPr>
                                    <w:r w:rsidRPr="00052E79">
                                      <w:rPr>
                                        <w:sz w:val="16"/>
                                      </w:rPr>
                                      <w:t>One plane</w:t>
                                    </w:r>
                                    <w:r>
                                      <w:rPr>
                                        <w:sz w:val="16"/>
                                      </w:rPr>
                                      <w:t xml:space="preserve"> </w:t>
                                    </w:r>
                                    <w:r w:rsidRPr="00052E79">
                                      <w:rPr>
                                        <w:sz w:val="16"/>
                                      </w:rPr>
                                      <w:t>(RPF0) is assigned to desktop plane.</w:t>
                                    </w:r>
                                  </w:p>
                                  <w:p w14:paraId="5262F37F" w14:textId="77777777" w:rsidR="008679A3" w:rsidRDefault="008679A3" w:rsidP="003F7BEE">
                                    <w:pPr>
                                      <w:pStyle w:val="BodyText"/>
                                      <w:spacing w:line="240" w:lineRule="auto"/>
                                      <w:ind w:firstLine="0"/>
                                      <w:rPr>
                                        <w:sz w:val="16"/>
                                      </w:rPr>
                                    </w:pPr>
                                    <w:r w:rsidRPr="00052E79">
                                      <w:rPr>
                                        <w:sz w:val="16"/>
                                      </w:rPr>
                                      <w:t xml:space="preserve">Remaining </w:t>
                                    </w:r>
                                    <w:r>
                                      <w:rPr>
                                        <w:sz w:val="16"/>
                                      </w:rPr>
                                      <w:t>four</w:t>
                                    </w:r>
                                    <w:r w:rsidRPr="00052E79">
                                      <w:rPr>
                                        <w:sz w:val="16"/>
                                      </w:rPr>
                                      <w:t xml:space="preserve"> planes</w:t>
                                    </w:r>
                                    <w:r>
                                      <w:rPr>
                                        <w:sz w:val="16"/>
                                      </w:rPr>
                                      <w:t xml:space="preserve"> </w:t>
                                    </w:r>
                                    <w:r w:rsidRPr="00052E79">
                                      <w:rPr>
                                        <w:sz w:val="16"/>
                                      </w:rPr>
                                      <w:t>(RPF1-</w:t>
                                    </w:r>
                                    <w:r>
                                      <w:rPr>
                                        <w:sz w:val="16"/>
                                      </w:rPr>
                                      <w:t>4</w:t>
                                    </w:r>
                                    <w:r w:rsidRPr="00052E79">
                                      <w:rPr>
                                        <w:sz w:val="16"/>
                                      </w:rPr>
                                      <w:t>) are assigned as overlays.</w:t>
                                    </w:r>
                                    <w:r>
                                      <w:rPr>
                                        <w:sz w:val="16"/>
                                      </w:rPr>
                                      <w:t>M</w:t>
                                    </w:r>
                                    <w:r>
                                      <w:rPr>
                                        <w:rFonts w:hint="eastAsia"/>
                                        <w:sz w:val="16"/>
                                      </w:rPr>
                                      <w:t xml:space="preserve">ulti </w:t>
                                    </w:r>
                                    <w:r>
                                      <w:rPr>
                                        <w:sz w:val="16"/>
                                      </w:rPr>
                                      <w:t>plane:</w:t>
                                    </w:r>
                                  </w:p>
                                  <w:p w14:paraId="39243650" w14:textId="77777777" w:rsidR="008679A3" w:rsidRDefault="008679A3" w:rsidP="003F7BEE">
                                    <w:pPr>
                                      <w:pStyle w:val="BodyText"/>
                                      <w:spacing w:line="240" w:lineRule="auto"/>
                                      <w:ind w:firstLine="0"/>
                                      <w:rPr>
                                        <w:sz w:val="16"/>
                                      </w:rPr>
                                    </w:pPr>
                                  </w:p>
                                  <w:p w14:paraId="3D447979" w14:textId="77777777" w:rsidR="008679A3" w:rsidRDefault="008679A3" w:rsidP="003F7BEE">
                                    <w:pPr>
                                      <w:pStyle w:val="BodyText"/>
                                      <w:spacing w:line="240" w:lineRule="auto"/>
                                      <w:ind w:firstLine="0"/>
                                      <w:rPr>
                                        <w:sz w:val="16"/>
                                      </w:rPr>
                                    </w:pPr>
                                    <w:r>
                                      <w:rPr>
                                        <w:sz w:val="16"/>
                                      </w:rPr>
                                      <w:t>M</w:t>
                                    </w:r>
                                    <w:r>
                                      <w:rPr>
                                        <w:rFonts w:hint="eastAsia"/>
                                        <w:sz w:val="16"/>
                                      </w:rPr>
                                      <w:t xml:space="preserve">ulti </w:t>
                                    </w:r>
                                    <w:r>
                                      <w:rPr>
                                        <w:sz w:val="16"/>
                                      </w:rPr>
                                      <w:t>plane:</w:t>
                                    </w:r>
                                  </w:p>
                                  <w:p w14:paraId="06F4EBB4" w14:textId="77777777" w:rsidR="008679A3" w:rsidRDefault="008679A3" w:rsidP="003F7BEE">
                                    <w:pPr>
                                      <w:pStyle w:val="BodyText"/>
                                      <w:spacing w:line="240" w:lineRule="auto"/>
                                      <w:ind w:firstLine="0"/>
                                      <w:rPr>
                                        <w:sz w:val="16"/>
                                      </w:rPr>
                                    </w:pPr>
                                  </w:p>
                                  <w:p w14:paraId="7D031C92" w14:textId="77777777" w:rsidR="008679A3" w:rsidRPr="00052E79" w:rsidRDefault="008679A3" w:rsidP="003F7BEE">
                                    <w:pPr>
                                      <w:pStyle w:val="BodyText"/>
                                      <w:spacing w:line="240" w:lineRule="auto"/>
                                      <w:ind w:firstLine="0"/>
                                      <w:rPr>
                                        <w:sz w:val="16"/>
                                      </w:rPr>
                                    </w:pPr>
                                    <w:r w:rsidRPr="00052E79">
                                      <w:rPr>
                                        <w:sz w:val="16"/>
                                      </w:rPr>
                                      <w:t>One plane</w:t>
                                    </w:r>
                                    <w:r>
                                      <w:rPr>
                                        <w:sz w:val="16"/>
                                      </w:rPr>
                                      <w:t xml:space="preserve"> </w:t>
                                    </w:r>
                                    <w:r w:rsidRPr="00052E79">
                                      <w:rPr>
                                        <w:sz w:val="16"/>
                                      </w:rPr>
                                      <w:t>(RPF0) is assigned to desktop plane.</w:t>
                                    </w:r>
                                  </w:p>
                                  <w:p w14:paraId="7B6C187A" w14:textId="77777777" w:rsidR="008679A3" w:rsidRPr="00E63154" w:rsidRDefault="008679A3" w:rsidP="003F7BEE">
                                    <w:pPr>
                                      <w:pStyle w:val="BodyText"/>
                                      <w:spacing w:line="240" w:lineRule="auto"/>
                                      <w:ind w:firstLine="0"/>
                                      <w:rPr>
                                        <w:sz w:val="16"/>
                                      </w:rPr>
                                    </w:pPr>
                                    <w:r w:rsidRPr="00052E79">
                                      <w:rPr>
                                        <w:sz w:val="16"/>
                                      </w:rPr>
                                      <w:t xml:space="preserve">Remaining </w:t>
                                    </w:r>
                                    <w:r>
                                      <w:rPr>
                                        <w:sz w:val="16"/>
                                      </w:rPr>
                                      <w:t>four</w:t>
                                    </w:r>
                                    <w:r w:rsidRPr="00052E79">
                                      <w:rPr>
                                        <w:sz w:val="16"/>
                                      </w:rPr>
                                      <w:t xml:space="preserve"> planes</w:t>
                                    </w:r>
                                    <w:r>
                                      <w:rPr>
                                        <w:sz w:val="16"/>
                                      </w:rPr>
                                      <w:t xml:space="preserve"> </w:t>
                                    </w:r>
                                    <w:r w:rsidRPr="00052E79">
                                      <w:rPr>
                                        <w:sz w:val="16"/>
                                      </w:rPr>
                                      <w:t>(RPF1-</w:t>
                                    </w:r>
                                    <w:r>
                                      <w:rPr>
                                        <w:sz w:val="16"/>
                                      </w:rPr>
                                      <w:t>4</w:t>
                                    </w:r>
                                    <w:r w:rsidRPr="00052E79">
                                      <w:rPr>
                                        <w:sz w:val="16"/>
                                      </w:rPr>
                                      <w:t>) are assigned as overlays.</w:t>
                                    </w:r>
                                  </w:p>
                                </w:txbxContent>
                              </wps:txbx>
                              <wps:bodyPr rot="0" vert="horz" wrap="square" lIns="0" tIns="0" rIns="0" bIns="0" anchor="t" anchorCtr="0" upright="1">
                                <a:noAutofit/>
                              </wps:bodyPr>
                            </wps:wsp>
                            <wps:wsp>
                              <wps:cNvPr id="1541" name="Rectangle 17"/>
                              <wps:cNvSpPr>
                                <a:spLocks noChangeArrowheads="1"/>
                              </wps:cNvSpPr>
                              <wps:spPr bwMode="auto">
                                <a:xfrm>
                                  <a:off x="520664" y="2545997"/>
                                  <a:ext cx="2284571" cy="743585"/>
                                </a:xfrm>
                                <a:prstGeom prst="rect">
                                  <a:avLst/>
                                </a:prstGeom>
                                <a:solidFill>
                                  <a:srgbClr val="FFFFFF"/>
                                </a:solidFill>
                                <a:ln w="31750">
                                  <a:solidFill>
                                    <a:srgbClr val="C0504D"/>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74295" tIns="8890" rIns="74295" bIns="8890" anchor="t" anchorCtr="0" upright="1">
                                <a:noAutofit/>
                              </wps:bodyPr>
                            </wps:wsp>
                            <wps:wsp>
                              <wps:cNvPr id="1548" name="AutoShape 24"/>
                              <wps:cNvSpPr>
                                <a:spLocks noChangeArrowheads="1"/>
                              </wps:cNvSpPr>
                              <wps:spPr bwMode="auto">
                                <a:xfrm>
                                  <a:off x="1129670" y="2723138"/>
                                  <a:ext cx="914400" cy="151765"/>
                                </a:xfrm>
                                <a:prstGeom prst="parallelogram">
                                  <a:avLst>
                                    <a:gd name="adj" fmla="val 165802"/>
                                  </a:avLst>
                                </a:prstGeom>
                                <a:gradFill rotWithShape="0">
                                  <a:gsLst>
                                    <a:gs pos="0">
                                      <a:srgbClr val="FABF8F"/>
                                    </a:gs>
                                    <a:gs pos="50000">
                                      <a:srgbClr val="F79646"/>
                                    </a:gs>
                                    <a:gs pos="100000">
                                      <a:srgbClr val="FABF8F"/>
                                    </a:gs>
                                  </a:gsLst>
                                  <a:lin ang="5400000" scaled="1"/>
                                </a:gradFill>
                                <a:ln w="12700">
                                  <a:solidFill>
                                    <a:srgbClr val="F79646"/>
                                  </a:solidFill>
                                  <a:miter lim="800000"/>
                                  <a:headEnd/>
                                  <a:tailEnd/>
                                </a:ln>
                                <a:effectLst>
                                  <a:outerShdw dist="28398" dir="3806097" algn="ctr" rotWithShape="0">
                                    <a:srgbClr val="974706"/>
                                  </a:outerShdw>
                                </a:effectLst>
                              </wps:spPr>
                              <wps:bodyPr rot="0" vert="horz" wrap="square" lIns="74295" tIns="8890" rIns="74295" bIns="8890" anchor="t" anchorCtr="0" upright="1">
                                <a:noAutofit/>
                              </wps:bodyPr>
                            </wps:wsp>
                            <wps:wsp>
                              <wps:cNvPr id="1549" name="テキスト ボックス 888"/>
                              <wps:cNvSpPr txBox="1">
                                <a:spLocks noChangeArrowheads="1"/>
                              </wps:cNvSpPr>
                              <wps:spPr bwMode="auto">
                                <a:xfrm>
                                  <a:off x="1380919" y="2697052"/>
                                  <a:ext cx="455930" cy="2449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7F8A419" w14:textId="77777777" w:rsidR="008679A3" w:rsidRDefault="008679A3" w:rsidP="003F7BEE">
                                    <w:pPr>
                                      <w:pStyle w:val="NormalWeb"/>
                                      <w:spacing w:after="200" w:line="160" w:lineRule="exact"/>
                                    </w:pPr>
                                    <w:r>
                                      <w:rPr>
                                        <w:rFonts w:cstheme="minorBidi"/>
                                        <w:color w:val="000000" w:themeColor="dark1"/>
                                        <w:kern w:val="24"/>
                                        <w:sz w:val="14"/>
                                        <w:szCs w:val="14"/>
                                      </w:rPr>
                                      <w:t>Plane1</w:t>
                                    </w:r>
                                  </w:p>
                                </w:txbxContent>
                              </wps:txbx>
                              <wps:bodyPr rot="0" vert="horz" wrap="square" lIns="91440" tIns="45720" rIns="91440" bIns="45720" anchor="t" anchorCtr="0" upright="1">
                                <a:noAutofit/>
                              </wps:bodyPr>
                            </wps:wsp>
                            <wpg:wgp>
                              <wpg:cNvPr id="1551" name="グループ化 17"/>
                              <wpg:cNvGrpSpPr>
                                <a:grpSpLocks/>
                              </wpg:cNvGrpSpPr>
                              <wpg:grpSpPr bwMode="auto">
                                <a:xfrm>
                                  <a:off x="1208896" y="572841"/>
                                  <a:ext cx="915035" cy="196850"/>
                                  <a:chOff x="1231" y="4120"/>
                                  <a:chExt cx="9144" cy="1972"/>
                                </a:xfrm>
                              </wpg:grpSpPr>
                              <wps:wsp>
                                <wps:cNvPr id="1552" name="AutoShape 29"/>
                                <wps:cNvSpPr>
                                  <a:spLocks noChangeArrowheads="1"/>
                                </wps:cNvSpPr>
                                <wps:spPr bwMode="auto">
                                  <a:xfrm>
                                    <a:off x="1231" y="4555"/>
                                    <a:ext cx="9144" cy="1143"/>
                                  </a:xfrm>
                                  <a:prstGeom prst="parallelogram">
                                    <a:avLst>
                                      <a:gd name="adj" fmla="val 165667"/>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bodyPr rot="0" vert="horz" wrap="square" lIns="74295" tIns="8890" rIns="74295" bIns="8890" anchor="t" anchorCtr="0" upright="1">
                                  <a:noAutofit/>
                                </wps:bodyPr>
                              </wps:wsp>
                              <wps:wsp>
                                <wps:cNvPr id="1553" name="テキスト ボックス 4"/>
                                <wps:cNvSpPr txBox="1">
                                  <a:spLocks noChangeArrowheads="1"/>
                                </wps:cNvSpPr>
                                <wps:spPr bwMode="auto">
                                  <a:xfrm>
                                    <a:off x="3240" y="4120"/>
                                    <a:ext cx="4719" cy="19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772DBA1" w14:textId="77777777" w:rsidR="008679A3" w:rsidRDefault="008679A3" w:rsidP="003F7BEE">
                                      <w:pPr>
                                        <w:pStyle w:val="NormalWeb"/>
                                        <w:spacing w:line="160" w:lineRule="exact"/>
                                      </w:pPr>
                                      <w:r>
                                        <w:rPr>
                                          <w:rFonts w:cstheme="minorBidi"/>
                                          <w:color w:val="000000"/>
                                          <w:kern w:val="24"/>
                                          <w:sz w:val="12"/>
                                          <w:szCs w:val="12"/>
                                        </w:rPr>
                                        <w:t>RPF3</w:t>
                                      </w:r>
                                    </w:p>
                                    <w:p w14:paraId="1C6084D6" w14:textId="77777777" w:rsidR="008679A3" w:rsidRDefault="008679A3" w:rsidP="003F7BEE">
                                      <w:pPr>
                                        <w:pStyle w:val="NormalWeb"/>
                                      </w:pPr>
                                      <w:r>
                                        <w:rPr>
                                          <w:rFonts w:cstheme="minorBidi"/>
                                          <w:color w:val="008080"/>
                                          <w:kern w:val="24"/>
                                          <w:sz w:val="12"/>
                                          <w:szCs w:val="12"/>
                                        </w:rPr>
                                        <w:t> </w:t>
                                      </w:r>
                                    </w:p>
                                    <w:p w14:paraId="3DD4B4F3" w14:textId="77777777" w:rsidR="008679A3" w:rsidRDefault="008679A3" w:rsidP="003F7BEE">
                                      <w:pPr>
                                        <w:pStyle w:val="NormalWeb"/>
                                      </w:pPr>
                                      <w:r>
                                        <w:rPr>
                                          <w:rFonts w:cstheme="minorBidi"/>
                                          <w:color w:val="000000" w:themeColor="dark1"/>
                                          <w:kern w:val="24"/>
                                          <w:sz w:val="12"/>
                                          <w:szCs w:val="12"/>
                                        </w:rPr>
                                        <w:t> </w:t>
                                      </w:r>
                                    </w:p>
                                  </w:txbxContent>
                                </wps:txbx>
                                <wps:bodyPr rot="0" vert="horz" wrap="square" lIns="91440" tIns="45720" rIns="91440" bIns="45720" anchor="t" anchorCtr="0" upright="1">
                                  <a:noAutofit/>
                                </wps:bodyPr>
                              </wps:wsp>
                            </wpg:wgp>
                            <wpg:wgp>
                              <wpg:cNvPr id="1554" name="グループ化 20"/>
                              <wpg:cNvGrpSpPr>
                                <a:grpSpLocks/>
                              </wpg:cNvGrpSpPr>
                              <wpg:grpSpPr bwMode="auto">
                                <a:xfrm>
                                  <a:off x="1193021" y="795726"/>
                                  <a:ext cx="914400" cy="188595"/>
                                  <a:chOff x="1072" y="6349"/>
                                  <a:chExt cx="9144" cy="1892"/>
                                </a:xfrm>
                              </wpg:grpSpPr>
                              <wps:wsp>
                                <wps:cNvPr id="1555" name="AutoShape 28"/>
                                <wps:cNvSpPr>
                                  <a:spLocks noChangeArrowheads="1"/>
                                </wps:cNvSpPr>
                                <wps:spPr bwMode="auto">
                                  <a:xfrm>
                                    <a:off x="1072" y="6733"/>
                                    <a:ext cx="9144" cy="1143"/>
                                  </a:xfrm>
                                  <a:prstGeom prst="parallelogram">
                                    <a:avLst>
                                      <a:gd name="adj" fmla="val 165667"/>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bodyPr rot="0" vert="horz" wrap="square" lIns="74295" tIns="8890" rIns="74295" bIns="8890" anchor="t" anchorCtr="0" upright="1">
                                  <a:noAutofit/>
                                </wps:bodyPr>
                              </wps:wsp>
                              <wps:wsp>
                                <wps:cNvPr id="1556" name="テキスト ボックス 4"/>
                                <wps:cNvSpPr txBox="1">
                                  <a:spLocks noChangeArrowheads="1"/>
                                </wps:cNvSpPr>
                                <wps:spPr bwMode="auto">
                                  <a:xfrm>
                                    <a:off x="3399" y="6349"/>
                                    <a:ext cx="4283" cy="18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9B2BE14" w14:textId="77777777" w:rsidR="008679A3" w:rsidRDefault="008679A3" w:rsidP="003F7BEE">
                                      <w:pPr>
                                        <w:pStyle w:val="NormalWeb"/>
                                        <w:spacing w:line="160" w:lineRule="exact"/>
                                      </w:pPr>
                                      <w:r>
                                        <w:rPr>
                                          <w:rFonts w:cstheme="minorBidi"/>
                                          <w:color w:val="000000"/>
                                          <w:kern w:val="24"/>
                                          <w:sz w:val="12"/>
                                          <w:szCs w:val="12"/>
                                        </w:rPr>
                                        <w:t>RPF2</w:t>
                                      </w:r>
                                    </w:p>
                                  </w:txbxContent>
                                </wps:txbx>
                                <wps:bodyPr rot="0" vert="horz" wrap="square" lIns="91440" tIns="45720" rIns="91440" bIns="45720" anchor="t" anchorCtr="0" upright="1">
                                  <a:noAutofit/>
                                </wps:bodyPr>
                              </wps:wsp>
                            </wpg:wgp>
                            <wpg:wgp>
                              <wpg:cNvPr id="1561" name="グループ化 23"/>
                              <wpg:cNvGrpSpPr>
                                <a:grpSpLocks/>
                              </wpg:cNvGrpSpPr>
                              <wpg:grpSpPr bwMode="auto">
                                <a:xfrm>
                                  <a:off x="1216516" y="970351"/>
                                  <a:ext cx="914400" cy="226060"/>
                                  <a:chOff x="1307" y="8095"/>
                                  <a:chExt cx="9144" cy="2263"/>
                                </a:xfrm>
                              </wpg:grpSpPr>
                              <wps:wsp>
                                <wps:cNvPr id="1564" name="AutoShape 27"/>
                                <wps:cNvSpPr>
                                  <a:spLocks noChangeArrowheads="1"/>
                                </wps:cNvSpPr>
                                <wps:spPr bwMode="auto">
                                  <a:xfrm>
                                    <a:off x="1307" y="8567"/>
                                    <a:ext cx="9144" cy="1143"/>
                                  </a:xfrm>
                                  <a:prstGeom prst="parallelogram">
                                    <a:avLst>
                                      <a:gd name="adj" fmla="val 164111"/>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bodyPr rot="0" vert="horz" wrap="square" lIns="74295" tIns="8890" rIns="74295" bIns="8890" anchor="t" anchorCtr="0" upright="1">
                                  <a:noAutofit/>
                                </wps:bodyPr>
                              </wps:wsp>
                              <wps:wsp>
                                <wps:cNvPr id="1565" name="テキスト ボックス 4"/>
                                <wps:cNvSpPr txBox="1">
                                  <a:spLocks noChangeArrowheads="1"/>
                                </wps:cNvSpPr>
                                <wps:spPr bwMode="auto">
                                  <a:xfrm>
                                    <a:off x="3453" y="8095"/>
                                    <a:ext cx="4623" cy="22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AB51962" w14:textId="77777777" w:rsidR="008679A3" w:rsidRDefault="008679A3" w:rsidP="003F7BEE">
                                      <w:pPr>
                                        <w:pStyle w:val="NormalWeb"/>
                                        <w:spacing w:line="160" w:lineRule="exact"/>
                                      </w:pPr>
                                      <w:r>
                                        <w:rPr>
                                          <w:rFonts w:cstheme="minorBidi"/>
                                          <w:color w:val="000000"/>
                                          <w:kern w:val="24"/>
                                          <w:sz w:val="12"/>
                                          <w:szCs w:val="12"/>
                                        </w:rPr>
                                        <w:t>RPF1</w:t>
                                      </w:r>
                                    </w:p>
                                    <w:p w14:paraId="509BA82E" w14:textId="77777777" w:rsidR="008679A3" w:rsidRDefault="008679A3" w:rsidP="003F7BEE">
                                      <w:pPr>
                                        <w:pStyle w:val="NormalWeb"/>
                                      </w:pPr>
                                      <w:r>
                                        <w:rPr>
                                          <w:rFonts w:cstheme="minorBidi"/>
                                          <w:color w:val="008080"/>
                                          <w:kern w:val="24"/>
                                          <w:sz w:val="12"/>
                                          <w:szCs w:val="12"/>
                                        </w:rPr>
                                        <w:t> </w:t>
                                      </w:r>
                                    </w:p>
                                    <w:p w14:paraId="7E8FD5E8" w14:textId="77777777" w:rsidR="008679A3" w:rsidRDefault="008679A3" w:rsidP="003F7BEE">
                                      <w:pPr>
                                        <w:pStyle w:val="NormalWeb"/>
                                      </w:pPr>
                                      <w:r>
                                        <w:rPr>
                                          <w:rFonts w:cstheme="minorBidi"/>
                                          <w:color w:val="000000" w:themeColor="dark1"/>
                                          <w:kern w:val="24"/>
                                          <w:sz w:val="12"/>
                                          <w:szCs w:val="12"/>
                                        </w:rPr>
                                        <w:t> </w:t>
                                      </w:r>
                                    </w:p>
                                  </w:txbxContent>
                                </wps:txbx>
                                <wps:bodyPr rot="0" vert="horz" wrap="square" lIns="91440" tIns="45720" rIns="91440" bIns="45720" anchor="t" anchorCtr="0" upright="1">
                                  <a:noAutofit/>
                                </wps:bodyPr>
                              </wps:wsp>
                            </wpg:wgp>
                            <wpg:wgp>
                              <wpg:cNvPr id="1568" name="グループ化 26"/>
                              <wpg:cNvGrpSpPr>
                                <a:grpSpLocks/>
                              </wpg:cNvGrpSpPr>
                              <wpg:grpSpPr bwMode="auto">
                                <a:xfrm>
                                  <a:off x="1200641" y="1167836"/>
                                  <a:ext cx="914400" cy="188595"/>
                                  <a:chOff x="1149" y="10070"/>
                                  <a:chExt cx="9144" cy="1892"/>
                                </a:xfrm>
                              </wpg:grpSpPr>
                              <wps:wsp>
                                <wps:cNvPr id="1569" name="AutoShape 26"/>
                                <wps:cNvSpPr>
                                  <a:spLocks noChangeArrowheads="1"/>
                                </wps:cNvSpPr>
                                <wps:spPr bwMode="auto">
                                  <a:xfrm>
                                    <a:off x="1149" y="10594"/>
                                    <a:ext cx="9144" cy="1143"/>
                                  </a:xfrm>
                                  <a:prstGeom prst="parallelogram">
                                    <a:avLst>
                                      <a:gd name="adj" fmla="val 164111"/>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bodyPr rot="0" vert="horz" wrap="square" lIns="74295" tIns="8890" rIns="74295" bIns="8890" anchor="t" anchorCtr="0" upright="1">
                                  <a:noAutofit/>
                                </wps:bodyPr>
                              </wps:wsp>
                              <wps:wsp>
                                <wps:cNvPr id="1570" name="テキスト ボックス 4"/>
                                <wps:cNvSpPr txBox="1">
                                  <a:spLocks noChangeArrowheads="1"/>
                                </wps:cNvSpPr>
                                <wps:spPr bwMode="auto">
                                  <a:xfrm>
                                    <a:off x="3453" y="10070"/>
                                    <a:ext cx="4941" cy="18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CE3563F" w14:textId="77777777" w:rsidR="008679A3" w:rsidRDefault="008679A3" w:rsidP="003F7BEE">
                                      <w:pPr>
                                        <w:pStyle w:val="NormalWeb"/>
                                        <w:spacing w:line="160" w:lineRule="exact"/>
                                      </w:pPr>
                                      <w:r>
                                        <w:rPr>
                                          <w:rFonts w:cstheme="minorBidi"/>
                                          <w:color w:val="000000"/>
                                          <w:kern w:val="24"/>
                                          <w:sz w:val="12"/>
                                          <w:szCs w:val="12"/>
                                        </w:rPr>
                                        <w:t>RPF0</w:t>
                                      </w:r>
                                    </w:p>
                                  </w:txbxContent>
                                </wps:txbx>
                                <wps:bodyPr rot="0" vert="horz" wrap="square" lIns="91440" tIns="45720" rIns="91440" bIns="45720" anchor="t" anchorCtr="0" upright="1">
                                  <a:noAutofit/>
                                </wps:bodyPr>
                              </wps:wsp>
                            </wpg:wgp>
                            <wps:wsp>
                              <wps:cNvPr id="1571" name="AutoShape 24"/>
                              <wps:cNvSpPr>
                                <a:spLocks noChangeArrowheads="1"/>
                              </wps:cNvSpPr>
                              <wps:spPr bwMode="auto">
                                <a:xfrm>
                                  <a:off x="1129374" y="2168255"/>
                                  <a:ext cx="914400" cy="241300"/>
                                </a:xfrm>
                                <a:prstGeom prst="parallelogram">
                                  <a:avLst>
                                    <a:gd name="adj" fmla="val 165789"/>
                                  </a:avLst>
                                </a:prstGeom>
                                <a:solidFill>
                                  <a:srgbClr val="FFFF00"/>
                                </a:solidFill>
                                <a:ln w="12700">
                                  <a:solidFill>
                                    <a:srgbClr val="F79646"/>
                                  </a:solidFill>
                                  <a:miter lim="800000"/>
                                  <a:headEnd/>
                                  <a:tailEnd/>
                                </a:ln>
                                <a:effectLst>
                                  <a:outerShdw dist="28398" dir="3806097" algn="ctr" rotWithShape="0">
                                    <a:srgbClr val="974706"/>
                                  </a:outerShdw>
                                </a:effectLst>
                              </wps:spPr>
                              <wps:bodyPr rot="0" vert="horz" wrap="square" lIns="74295" tIns="8890" rIns="74295" bIns="8890" anchor="t" anchorCtr="0" upright="1">
                                <a:noAutofit/>
                              </wps:bodyPr>
                            </wps:wsp>
                            <wps:wsp>
                              <wps:cNvPr id="1577" name="AutoShape 24"/>
                              <wps:cNvSpPr>
                                <a:spLocks noChangeArrowheads="1"/>
                              </wps:cNvSpPr>
                              <wps:spPr bwMode="auto">
                                <a:xfrm>
                                  <a:off x="616745" y="1749276"/>
                                  <a:ext cx="914400" cy="250825"/>
                                </a:xfrm>
                                <a:prstGeom prst="parallelogram">
                                  <a:avLst>
                                    <a:gd name="adj" fmla="val 165789"/>
                                  </a:avLst>
                                </a:prstGeom>
                                <a:solidFill>
                                  <a:srgbClr val="FFFF00"/>
                                </a:solidFill>
                                <a:ln w="12700">
                                  <a:solidFill>
                                    <a:srgbClr val="F79646"/>
                                  </a:solidFill>
                                  <a:miter lim="800000"/>
                                  <a:headEnd/>
                                  <a:tailEnd/>
                                </a:ln>
                                <a:effectLst>
                                  <a:outerShdw dist="28398" dir="3806097" algn="ctr" rotWithShape="0">
                                    <a:srgbClr val="974706"/>
                                  </a:outerShdw>
                                </a:effectLst>
                              </wps:spPr>
                              <wps:bodyPr rot="0" vert="horz" wrap="square" lIns="74295" tIns="8890" rIns="74295" bIns="8890" anchor="t" anchorCtr="0" upright="1">
                                <a:noAutofit/>
                              </wps:bodyPr>
                            </wps:wsp>
                            <wps:wsp>
                              <wps:cNvPr id="1586" name="直線矢印コネクタ 1820"/>
                              <wps:cNvCnPr>
                                <a:cxnSpLocks noChangeShapeType="1"/>
                              </wps:cNvCnPr>
                              <wps:spPr bwMode="auto">
                                <a:xfrm flipH="1">
                                  <a:off x="1586574" y="1972435"/>
                                  <a:ext cx="724230" cy="195820"/>
                                </a:xfrm>
                                <a:prstGeom prst="straightConnector1">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587" name="カギ線コネクタ 1821"/>
                              <wps:cNvCnPr>
                                <a:cxnSpLocks noChangeShapeType="1"/>
                              </wps:cNvCnPr>
                              <wps:spPr bwMode="auto">
                                <a:xfrm rot="5400000">
                                  <a:off x="551161" y="997077"/>
                                  <a:ext cx="1274860" cy="229539"/>
                                </a:xfrm>
                                <a:prstGeom prst="bentConnector3">
                                  <a:avLst>
                                    <a:gd name="adj1" fmla="val -531"/>
                                  </a:avLst>
                                </a:prstGeom>
                                <a:noFill/>
                                <a:ln w="9525">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wgp>
                              <wpg:cNvPr id="1590" name="グループ化 1822"/>
                              <wpg:cNvGrpSpPr>
                                <a:grpSpLocks/>
                              </wpg:cNvGrpSpPr>
                              <wpg:grpSpPr bwMode="auto">
                                <a:xfrm>
                                  <a:off x="1208896" y="374086"/>
                                  <a:ext cx="915035" cy="196850"/>
                                  <a:chOff x="1231" y="2133"/>
                                  <a:chExt cx="9144" cy="1972"/>
                                </a:xfrm>
                              </wpg:grpSpPr>
                              <wps:wsp>
                                <wps:cNvPr id="1591" name="AutoShape 29"/>
                                <wps:cNvSpPr>
                                  <a:spLocks noChangeArrowheads="1"/>
                                </wps:cNvSpPr>
                                <wps:spPr bwMode="auto">
                                  <a:xfrm>
                                    <a:off x="1231" y="2568"/>
                                    <a:ext cx="9144" cy="1143"/>
                                  </a:xfrm>
                                  <a:prstGeom prst="parallelogram">
                                    <a:avLst>
                                      <a:gd name="adj" fmla="val 165667"/>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bodyPr rot="0" vert="horz" wrap="square" lIns="74295" tIns="8890" rIns="74295" bIns="8890" anchor="t" anchorCtr="0" upright="1">
                                  <a:noAutofit/>
                                </wps:bodyPr>
                              </wps:wsp>
                              <wps:wsp>
                                <wps:cNvPr id="8482" name="テキスト ボックス 4"/>
                                <wps:cNvSpPr txBox="1">
                                  <a:spLocks noChangeArrowheads="1"/>
                                </wps:cNvSpPr>
                                <wps:spPr bwMode="auto">
                                  <a:xfrm>
                                    <a:off x="3240" y="2133"/>
                                    <a:ext cx="4719" cy="19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9CDE337" w14:textId="77777777" w:rsidR="008679A3" w:rsidRDefault="008679A3" w:rsidP="003F7BEE">
                                      <w:pPr>
                                        <w:pStyle w:val="NormalWeb"/>
                                        <w:spacing w:line="160" w:lineRule="exact"/>
                                      </w:pPr>
                                      <w:r>
                                        <w:rPr>
                                          <w:rFonts w:cstheme="minorBidi"/>
                                          <w:color w:val="000000"/>
                                          <w:kern w:val="24"/>
                                          <w:sz w:val="12"/>
                                          <w:szCs w:val="12"/>
                                        </w:rPr>
                                        <w:t>RPF4</w:t>
                                      </w:r>
                                    </w:p>
                                    <w:p w14:paraId="4A929F74" w14:textId="77777777" w:rsidR="008679A3" w:rsidRDefault="008679A3" w:rsidP="003F7BEE">
                                      <w:pPr>
                                        <w:pStyle w:val="NormalWeb"/>
                                      </w:pPr>
                                      <w:r>
                                        <w:rPr>
                                          <w:rFonts w:cstheme="minorBidi"/>
                                          <w:color w:val="008080"/>
                                          <w:kern w:val="24"/>
                                          <w:sz w:val="12"/>
                                          <w:szCs w:val="12"/>
                                        </w:rPr>
                                        <w:t> </w:t>
                                      </w:r>
                                    </w:p>
                                    <w:p w14:paraId="75FC033F" w14:textId="77777777" w:rsidR="008679A3" w:rsidRDefault="008679A3" w:rsidP="003F7BEE">
                                      <w:pPr>
                                        <w:pStyle w:val="NormalWeb"/>
                                      </w:pPr>
                                      <w:r>
                                        <w:rPr>
                                          <w:rFonts w:cstheme="minorBidi"/>
                                          <w:color w:val="000000" w:themeColor="dark1"/>
                                          <w:kern w:val="24"/>
                                          <w:sz w:val="12"/>
                                          <w:szCs w:val="12"/>
                                        </w:rPr>
                                        <w:t> </w:t>
                                      </w:r>
                                    </w:p>
                                  </w:txbxContent>
                                </wps:txbx>
                                <wps:bodyPr rot="0" vert="horz" wrap="square" lIns="91440" tIns="45720" rIns="91440" bIns="45720" anchor="t" anchorCtr="0" upright="1">
                                  <a:noAutofit/>
                                </wps:bodyPr>
                              </wps:wsp>
                            </wpg:wgp>
                            <wps:wsp>
                              <wps:cNvPr id="8485" name="直線コネクタ 1830"/>
                              <wps:cNvCnPr>
                                <a:cxnSpLocks noChangeShapeType="1"/>
                              </wps:cNvCnPr>
                              <wps:spPr bwMode="auto">
                                <a:xfrm rot="10800000" flipV="1">
                                  <a:off x="1073945" y="890970"/>
                                  <a:ext cx="213452" cy="858305"/>
                                </a:xfrm>
                                <a:prstGeom prst="bentConnector2">
                                  <a:avLst/>
                                </a:prstGeom>
                                <a:noFill/>
                                <a:ln w="9525">
                                  <a:solidFill>
                                    <a:schemeClr val="tx1">
                                      <a:lumMod val="95000"/>
                                      <a:lumOff val="5000"/>
                                    </a:schemeClr>
                                  </a:solidFill>
                                  <a:round/>
                                  <a:headEnd/>
                                  <a:tailEnd/>
                                </a:ln>
                                <a:extLst>
                                  <a:ext uri="{909E8E84-426E-40DD-AFC4-6F175D3DCCD1}">
                                    <a14:hiddenFill xmlns:a14="http://schemas.microsoft.com/office/drawing/2010/main">
                                      <a:noFill/>
                                    </a14:hiddenFill>
                                  </a:ext>
                                </a:extLst>
                              </wps:spPr>
                              <wps:bodyPr/>
                            </wps:wsp>
                            <wps:wsp>
                              <wps:cNvPr id="8486" name="直線矢印コネクタ 1831"/>
                              <wps:cNvCnPr>
                                <a:cxnSpLocks noChangeShapeType="1"/>
                              </wps:cNvCnPr>
                              <wps:spPr bwMode="auto">
                                <a:xfrm>
                                  <a:off x="1586574" y="2409555"/>
                                  <a:ext cx="296" cy="313583"/>
                                </a:xfrm>
                                <a:prstGeom prst="straightConnector1">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8487" name="AutoShape 24"/>
                              <wps:cNvSpPr>
                                <a:spLocks noChangeArrowheads="1"/>
                              </wps:cNvSpPr>
                              <wps:spPr bwMode="auto">
                                <a:xfrm>
                                  <a:off x="1853604" y="1721610"/>
                                  <a:ext cx="914400" cy="250825"/>
                                </a:xfrm>
                                <a:prstGeom prst="parallelogram">
                                  <a:avLst>
                                    <a:gd name="adj" fmla="val 165789"/>
                                  </a:avLst>
                                </a:prstGeom>
                                <a:solidFill>
                                  <a:srgbClr val="FFFF00"/>
                                </a:solidFill>
                                <a:ln w="12700">
                                  <a:solidFill>
                                    <a:srgbClr val="F79646"/>
                                  </a:solidFill>
                                  <a:miter lim="800000"/>
                                  <a:headEnd/>
                                  <a:tailEnd/>
                                </a:ln>
                                <a:effectLst>
                                  <a:outerShdw dist="28398" dir="3806097" algn="ctr" rotWithShape="0">
                                    <a:srgbClr val="974706"/>
                                  </a:outerShdw>
                                </a:effectLst>
                              </wps:spPr>
                              <wps:bodyPr rot="0" vert="horz" wrap="square" lIns="74295" tIns="8890" rIns="74295" bIns="8890" anchor="t" anchorCtr="0" upright="1">
                                <a:noAutofit/>
                              </wps:bodyPr>
                            </wps:wsp>
                            <wps:wsp>
                              <wps:cNvPr id="1622" name="直線コネクタ 1859"/>
                              <wps:cNvCnPr>
                                <a:cxnSpLocks noChangeShapeType="1"/>
                              </wps:cNvCnPr>
                              <wps:spPr bwMode="auto">
                                <a:xfrm rot="10800000" flipV="1">
                                  <a:off x="1068785" y="673312"/>
                                  <a:ext cx="234622" cy="1057133"/>
                                </a:xfrm>
                                <a:prstGeom prst="bentConnector2">
                                  <a:avLst/>
                                </a:prstGeom>
                                <a:noFill/>
                                <a:ln w="9525">
                                  <a:solidFill>
                                    <a:schemeClr val="tx1">
                                      <a:lumMod val="95000"/>
                                      <a:lumOff val="5000"/>
                                    </a:schemeClr>
                                  </a:solidFill>
                                  <a:round/>
                                  <a:headEnd/>
                                  <a:tailEnd/>
                                </a:ln>
                                <a:extLst>
                                  <a:ext uri="{909E8E84-426E-40DD-AFC4-6F175D3DCCD1}">
                                    <a14:hiddenFill xmlns:a14="http://schemas.microsoft.com/office/drawing/2010/main">
                                      <a:noFill/>
                                    </a14:hiddenFill>
                                  </a:ext>
                                </a:extLst>
                              </wps:spPr>
                              <wps:bodyPr/>
                            </wps:wsp>
                            <wps:wsp>
                              <wps:cNvPr id="1623" name="直線コネクタ 1887"/>
                              <wps:cNvCnPr>
                                <a:cxnSpLocks noChangeShapeType="1"/>
                              </wps:cNvCnPr>
                              <wps:spPr bwMode="auto">
                                <a:xfrm rot="10800000" flipV="1">
                                  <a:off x="1073946" y="1074590"/>
                                  <a:ext cx="236261" cy="674685"/>
                                </a:xfrm>
                                <a:prstGeom prst="bentConnector2">
                                  <a:avLst/>
                                </a:prstGeom>
                                <a:noFill/>
                                <a:ln w="9525">
                                  <a:solidFill>
                                    <a:schemeClr val="tx1">
                                      <a:lumMod val="95000"/>
                                      <a:lumOff val="5000"/>
                                    </a:schemeClr>
                                  </a:solidFill>
                                  <a:round/>
                                  <a:headEnd/>
                                  <a:tailEnd/>
                                </a:ln>
                                <a:extLst>
                                  <a:ext uri="{909E8E84-426E-40DD-AFC4-6F175D3DCCD1}">
                                    <a14:hiddenFill xmlns:a14="http://schemas.microsoft.com/office/drawing/2010/main">
                                      <a:noFill/>
                                    </a14:hiddenFill>
                                  </a:ext>
                                </a:extLst>
                              </wps:spPr>
                              <wps:bodyPr/>
                            </wps:wsp>
                            <wps:wsp>
                              <wps:cNvPr id="1624" name="直線コネクタ 1888"/>
                              <wps:cNvCnPr>
                                <a:cxnSpLocks noChangeShapeType="1"/>
                              </wps:cNvCnPr>
                              <wps:spPr bwMode="auto">
                                <a:xfrm rot="10800000" flipV="1">
                                  <a:off x="1073945" y="1277036"/>
                                  <a:ext cx="220186" cy="472240"/>
                                </a:xfrm>
                                <a:prstGeom prst="bentConnector2">
                                  <a:avLst/>
                                </a:prstGeom>
                                <a:noFill/>
                                <a:ln w="9525">
                                  <a:solidFill>
                                    <a:schemeClr val="tx1">
                                      <a:lumMod val="95000"/>
                                      <a:lumOff val="5000"/>
                                    </a:schemeClr>
                                  </a:solidFill>
                                  <a:round/>
                                  <a:headEnd/>
                                  <a:tailEnd/>
                                </a:ln>
                                <a:extLst>
                                  <a:ext uri="{909E8E84-426E-40DD-AFC4-6F175D3DCCD1}">
                                    <a14:hiddenFill xmlns:a14="http://schemas.microsoft.com/office/drawing/2010/main">
                                      <a:noFill/>
                                    </a14:hiddenFill>
                                  </a:ext>
                                </a:extLst>
                              </wps:spPr>
                              <wps:bodyPr/>
                            </wps:wsp>
                            <wps:wsp>
                              <wps:cNvPr id="1625" name="テキスト ボックス 4"/>
                              <wps:cNvSpPr txBox="1">
                                <a:spLocks noChangeArrowheads="1"/>
                              </wps:cNvSpPr>
                              <wps:spPr bwMode="auto">
                                <a:xfrm>
                                  <a:off x="893108" y="1778154"/>
                                  <a:ext cx="494030" cy="188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5E1A2CB" w14:textId="77777777" w:rsidR="008679A3" w:rsidRDefault="008679A3" w:rsidP="003F7BEE">
                                    <w:pPr>
                                      <w:pStyle w:val="NormalWeb"/>
                                      <w:spacing w:line="160" w:lineRule="exact"/>
                                    </w:pPr>
                                    <w:r>
                                      <w:rPr>
                                        <w:rFonts w:cstheme="minorBidi"/>
                                        <w:color w:val="000000"/>
                                        <w:kern w:val="24"/>
                                        <w:sz w:val="12"/>
                                        <w:szCs w:val="12"/>
                                      </w:rPr>
                                      <w:t>BRU</w:t>
                                    </w:r>
                                  </w:p>
                                </w:txbxContent>
                              </wps:txbx>
                              <wps:bodyPr rot="0" vert="horz" wrap="square" lIns="91440" tIns="45720" rIns="91440" bIns="45720" anchor="t" anchorCtr="0" upright="1">
                                <a:noAutofit/>
                              </wps:bodyPr>
                            </wps:wsp>
                            <wps:wsp>
                              <wps:cNvPr id="1628" name="テキスト ボックス 4"/>
                              <wps:cNvSpPr txBox="1">
                                <a:spLocks noChangeArrowheads="1"/>
                              </wps:cNvSpPr>
                              <wps:spPr bwMode="auto">
                                <a:xfrm>
                                  <a:off x="2106042" y="1754299"/>
                                  <a:ext cx="494030" cy="188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39CD48B" w14:textId="77777777" w:rsidR="008679A3" w:rsidRDefault="008679A3" w:rsidP="003F7BEE">
                                    <w:pPr>
                                      <w:pStyle w:val="NormalWeb"/>
                                      <w:spacing w:line="160" w:lineRule="exact"/>
                                    </w:pPr>
                                    <w:r>
                                      <w:rPr>
                                        <w:rFonts w:cstheme="minorBidi"/>
                                        <w:color w:val="000000"/>
                                        <w:kern w:val="24"/>
                                        <w:sz w:val="12"/>
                                        <w:szCs w:val="12"/>
                                      </w:rPr>
                                      <w:t>BRS</w:t>
                                    </w:r>
                                  </w:p>
                                </w:txbxContent>
                              </wps:txbx>
                              <wps:bodyPr rot="0" vert="horz" wrap="square" lIns="91440" tIns="45720" rIns="91440" bIns="45720" anchor="t" anchorCtr="0" upright="1">
                                <a:noAutofit/>
                              </wps:bodyPr>
                            </wps:wsp>
                            <wps:wsp>
                              <wps:cNvPr id="1631" name="テキスト ボックス 4"/>
                              <wps:cNvSpPr txBox="1">
                                <a:spLocks noChangeArrowheads="1"/>
                              </wps:cNvSpPr>
                              <wps:spPr bwMode="auto">
                                <a:xfrm>
                                  <a:off x="1398803" y="2192784"/>
                                  <a:ext cx="494665" cy="188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B417EEE" w14:textId="77777777" w:rsidR="008679A3" w:rsidRDefault="008679A3" w:rsidP="003F7BEE">
                                    <w:pPr>
                                      <w:pStyle w:val="NormalWeb"/>
                                      <w:spacing w:line="160" w:lineRule="exact"/>
                                    </w:pPr>
                                    <w:r>
                                      <w:rPr>
                                        <w:rFonts w:cstheme="minorBidi"/>
                                        <w:color w:val="000000" w:themeColor="dark1"/>
                                        <w:kern w:val="24"/>
                                        <w:sz w:val="12"/>
                                        <w:szCs w:val="12"/>
                                      </w:rPr>
                                      <w:t>WPF0</w:t>
                                    </w:r>
                                  </w:p>
                                </w:txbxContent>
                              </wps:txbx>
                              <wps:bodyPr rot="0" vert="horz" wrap="square" lIns="91440" tIns="45720" rIns="91440" bIns="45720" anchor="t" anchorCtr="0" upright="1">
                                <a:noAutofit/>
                              </wps:bodyPr>
                            </wps:wsp>
                            <wps:wsp>
                              <wps:cNvPr id="1645" name="右中かっこ 8890"/>
                              <wps:cNvSpPr>
                                <a:spLocks/>
                              </wps:cNvSpPr>
                              <wps:spPr bwMode="auto">
                                <a:xfrm>
                                  <a:off x="3039326" y="234083"/>
                                  <a:ext cx="161290" cy="1303655"/>
                                </a:xfrm>
                                <a:prstGeom prst="rightBrace">
                                  <a:avLst>
                                    <a:gd name="adj1" fmla="val 8345"/>
                                    <a:gd name="adj2" fmla="val 50000"/>
                                  </a:avLst>
                                </a:prstGeom>
                                <a:noFill/>
                                <a:ln w="9525">
                                  <a:solidFill>
                                    <a:schemeClr val="accent1">
                                      <a:lumMod val="95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646" name="直線矢印コネクタ 8891"/>
                              <wps:cNvCnPr>
                                <a:cxnSpLocks noChangeShapeType="1"/>
                              </wps:cNvCnPr>
                              <wps:spPr bwMode="auto">
                                <a:xfrm>
                                  <a:off x="1586870" y="2874903"/>
                                  <a:ext cx="106" cy="343125"/>
                                </a:xfrm>
                                <a:prstGeom prst="straightConnector1">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647" name="テキスト ボックス 449"/>
                              <wps:cNvSpPr txBox="1">
                                <a:spLocks noChangeArrowheads="1"/>
                              </wps:cNvSpPr>
                              <wps:spPr bwMode="auto">
                                <a:xfrm>
                                  <a:off x="2159593" y="2852132"/>
                                  <a:ext cx="524469" cy="286385"/>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32B0D2E9" w14:textId="77777777" w:rsidR="008679A3" w:rsidRDefault="008679A3" w:rsidP="003F7BEE">
                                    <w:pPr>
                                      <w:rPr>
                                        <w:lang w:eastAsia="ja-JP"/>
                                      </w:rPr>
                                    </w:pPr>
                                    <w:r>
                                      <w:rPr>
                                        <w:rFonts w:hint="eastAsia"/>
                                        <w:lang w:eastAsia="ja-JP"/>
                                      </w:rPr>
                                      <w:t>DU0</w:t>
                                    </w:r>
                                  </w:p>
                                </w:txbxContent>
                              </wps:txbx>
                              <wps:bodyPr rot="0" vert="horz" wrap="square" lIns="91440" tIns="45720" rIns="91440" bIns="45720" anchor="t" anchorCtr="0" upright="1">
                                <a:noAutofit/>
                              </wps:bodyPr>
                            </wps:wsp>
                            <wps:wsp>
                              <wps:cNvPr id="1648" name="Rectangle 23"/>
                              <wps:cNvSpPr>
                                <a:spLocks noChangeArrowheads="1"/>
                              </wps:cNvSpPr>
                              <wps:spPr bwMode="auto">
                                <a:xfrm>
                                  <a:off x="1320276" y="3218028"/>
                                  <a:ext cx="533400" cy="304165"/>
                                </a:xfrm>
                                <a:prstGeom prst="rect">
                                  <a:avLst/>
                                </a:prstGeom>
                                <a:gradFill rotWithShape="1">
                                  <a:gsLst>
                                    <a:gs pos="0">
                                      <a:srgbClr val="DAFDA7"/>
                                    </a:gs>
                                    <a:gs pos="35001">
                                      <a:srgbClr val="E4FDC2"/>
                                    </a:gs>
                                    <a:gs pos="100000">
                                      <a:srgbClr val="F5FFE6"/>
                                    </a:gs>
                                  </a:gsLst>
                                  <a:lin ang="16200000" scaled="1"/>
                                </a:gradFill>
                                <a:ln>
                                  <a:noFill/>
                                </a:ln>
                                <a:effectLst>
                                  <a:outerShdw dist="20000" dir="5400000" rotWithShape="0">
                                    <a:srgbClr val="000000">
                                      <a:alpha val="37999"/>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14:paraId="18DDB7CF" w14:textId="77777777" w:rsidR="008679A3" w:rsidRDefault="008679A3" w:rsidP="003F7BEE">
                                    <w:pPr>
                                      <w:pStyle w:val="NormalWeb"/>
                                      <w:jc w:val="center"/>
                                    </w:pPr>
                                    <w:r>
                                      <w:rPr>
                                        <w:rFonts w:ascii="Calibri" w:hAnsi="Calibri" w:cstheme="minorBidi"/>
                                        <w:color w:val="000000"/>
                                        <w:kern w:val="24"/>
                                      </w:rPr>
                                      <w:t>DU0</w:t>
                                    </w:r>
                                  </w:p>
                                </w:txbxContent>
                              </wps:txbx>
                              <wps:bodyPr rot="0" vert="horz" wrap="square" lIns="0" tIns="0" rIns="0" bIns="0" anchor="ctr" anchorCtr="0" upright="1">
                                <a:noAutofit/>
                              </wps:bodyPr>
                            </wps:wsp>
                            <wps:wsp>
                              <wps:cNvPr id="1649" name="正方形/長方形 1809"/>
                              <wps:cNvSpPr>
                                <a:spLocks noChangeArrowheads="1"/>
                              </wps:cNvSpPr>
                              <wps:spPr bwMode="auto">
                                <a:xfrm>
                                  <a:off x="673714" y="4352636"/>
                                  <a:ext cx="699135" cy="35560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35FE4BBA" w14:textId="77777777" w:rsidR="008679A3" w:rsidRPr="004035DE" w:rsidRDefault="008679A3" w:rsidP="003F7BEE">
                                    <w:pPr>
                                      <w:pStyle w:val="NormalWeb"/>
                                      <w:jc w:val="center"/>
                                      <w:rPr>
                                        <w:sz w:val="20"/>
                                        <w:szCs w:val="20"/>
                                      </w:rPr>
                                    </w:pPr>
                                    <w:r>
                                      <w:rPr>
                                        <w:rFonts w:hint="eastAsia"/>
                                        <w:sz w:val="20"/>
                                        <w:szCs w:val="20"/>
                                      </w:rPr>
                                      <w:t>HDMI</w:t>
                                    </w:r>
                                  </w:p>
                                </w:txbxContent>
                              </wps:txbx>
                              <wps:bodyPr rot="0" vert="horz" wrap="square" lIns="91440" tIns="45720" rIns="91440" bIns="45720" anchor="ctr" anchorCtr="0" upright="1">
                                <a:noAutofit/>
                              </wps:bodyPr>
                            </wps:wsp>
                            <wps:wsp>
                              <wps:cNvPr id="1650" name="正方形/長方形 1809"/>
                              <wps:cNvSpPr>
                                <a:spLocks noChangeArrowheads="1"/>
                              </wps:cNvSpPr>
                              <wps:spPr bwMode="auto">
                                <a:xfrm>
                                  <a:off x="1682806" y="3795931"/>
                                  <a:ext cx="884866" cy="481757"/>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C3A5C40" w14:textId="77777777" w:rsidR="008679A3" w:rsidRPr="004035DE" w:rsidRDefault="008679A3" w:rsidP="003F7BEE">
                                    <w:pPr>
                                      <w:pStyle w:val="NormalWeb"/>
                                      <w:jc w:val="center"/>
                                      <w:rPr>
                                        <w:sz w:val="20"/>
                                        <w:szCs w:val="20"/>
                                      </w:rPr>
                                    </w:pPr>
                                    <w:r>
                                      <w:rPr>
                                        <w:rFonts w:hint="eastAsia"/>
                                        <w:sz w:val="20"/>
                                        <w:szCs w:val="20"/>
                                      </w:rPr>
                                      <w:t>Analog RGB</w:t>
                                    </w:r>
                                    <w:r>
                                      <w:rPr>
                                        <w:sz w:val="20"/>
                                        <w:szCs w:val="20"/>
                                      </w:rPr>
                                      <w:t xml:space="preserve"> (EXIO)</w:t>
                                    </w:r>
                                  </w:p>
                                </w:txbxContent>
                              </wps:txbx>
                              <wps:bodyPr rot="0" vert="horz" wrap="square" lIns="91440" tIns="45720" rIns="91440" bIns="45720" anchor="ctr" anchorCtr="0" upright="1">
                                <a:noAutofit/>
                              </wps:bodyPr>
                            </wps:wsp>
                            <wps:wsp>
                              <wps:cNvPr id="1651" name="正方形/長方形 1809"/>
                              <wps:cNvSpPr>
                                <a:spLocks noChangeArrowheads="1"/>
                              </wps:cNvSpPr>
                              <wps:spPr bwMode="auto">
                                <a:xfrm>
                                  <a:off x="591954" y="3795931"/>
                                  <a:ext cx="868045" cy="35560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25354CA8" w14:textId="77777777" w:rsidR="008679A3" w:rsidRPr="004035DE" w:rsidRDefault="008679A3" w:rsidP="003F7BEE">
                                    <w:pPr>
                                      <w:pStyle w:val="NormalWeb"/>
                                      <w:jc w:val="center"/>
                                      <w:rPr>
                                        <w:sz w:val="20"/>
                                        <w:szCs w:val="20"/>
                                      </w:rPr>
                                    </w:pPr>
                                    <w:r w:rsidRPr="00A703A8">
                                      <w:rPr>
                                        <w:sz w:val="20"/>
                                        <w:szCs w:val="20"/>
                                      </w:rPr>
                                      <w:t>ADV7511W</w:t>
                                    </w:r>
                                  </w:p>
                                </w:txbxContent>
                              </wps:txbx>
                              <wps:bodyPr rot="0" vert="horz" wrap="square" lIns="91440" tIns="45720" rIns="91440" bIns="45720" anchor="ctr" anchorCtr="0" upright="1">
                                <a:noAutofit/>
                              </wps:bodyPr>
                            </wps:wsp>
                            <wps:wsp>
                              <wps:cNvPr id="1652" name="AutoShape 234"/>
                              <wps:cNvCnPr>
                                <a:cxnSpLocks noChangeShapeType="1"/>
                              </wps:cNvCnPr>
                              <wps:spPr bwMode="auto">
                                <a:xfrm>
                                  <a:off x="1853676" y="3370111"/>
                                  <a:ext cx="271563" cy="425820"/>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653" name="AutoShape 235"/>
                              <wps:cNvCnPr>
                                <a:cxnSpLocks noChangeShapeType="1"/>
                              </wps:cNvCnPr>
                              <wps:spPr bwMode="auto">
                                <a:xfrm rot="10800000" flipV="1">
                                  <a:off x="1025978" y="3370111"/>
                                  <a:ext cx="294299" cy="425820"/>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654" name="AutoShape 238"/>
                              <wps:cNvCnPr>
                                <a:cxnSpLocks noChangeShapeType="1"/>
                              </wps:cNvCnPr>
                              <wps:spPr bwMode="auto">
                                <a:xfrm flipH="1">
                                  <a:off x="1023282" y="4151531"/>
                                  <a:ext cx="2695" cy="201105"/>
                                </a:xfrm>
                                <a:prstGeom prst="straightConnector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655" name="カギ線コネクタ 1821"/>
                              <wps:cNvCnPr>
                                <a:cxnSpLocks noChangeShapeType="1"/>
                              </wps:cNvCnPr>
                              <wps:spPr bwMode="auto">
                                <a:xfrm>
                                  <a:off x="2029420" y="474558"/>
                                  <a:ext cx="281384" cy="1247052"/>
                                </a:xfrm>
                                <a:prstGeom prst="bentConnector2">
                                  <a:avLst/>
                                </a:prstGeom>
                                <a:noFill/>
                                <a:ln w="9525">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656" name="カギ線コネクタ 1821"/>
                              <wps:cNvCnPr>
                                <a:cxnSpLocks noChangeShapeType="1"/>
                              </wps:cNvCnPr>
                              <wps:spPr bwMode="auto">
                                <a:xfrm>
                                  <a:off x="2029420" y="673313"/>
                                  <a:ext cx="281384" cy="1048297"/>
                                </a:xfrm>
                                <a:prstGeom prst="bentConnector2">
                                  <a:avLst/>
                                </a:prstGeom>
                                <a:noFill/>
                                <a:ln w="9525">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657" name="カギ線コネクタ 1821"/>
                              <wps:cNvCnPr>
                                <a:cxnSpLocks noChangeShapeType="1"/>
                              </wps:cNvCnPr>
                              <wps:spPr bwMode="auto">
                                <a:xfrm>
                                  <a:off x="2013045" y="890971"/>
                                  <a:ext cx="297759" cy="830639"/>
                                </a:xfrm>
                                <a:prstGeom prst="bentConnector2">
                                  <a:avLst/>
                                </a:prstGeom>
                                <a:noFill/>
                                <a:ln w="9525">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658" name="カギ線コネクタ 1821"/>
                              <wps:cNvCnPr>
                                <a:cxnSpLocks noChangeShapeType="1"/>
                              </wps:cNvCnPr>
                              <wps:spPr bwMode="auto">
                                <a:xfrm>
                                  <a:off x="2037226" y="1074591"/>
                                  <a:ext cx="273578" cy="647019"/>
                                </a:xfrm>
                                <a:prstGeom prst="bentConnector2">
                                  <a:avLst/>
                                </a:prstGeom>
                                <a:noFill/>
                                <a:ln w="9525">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659" name="カギ線コネクタ 1821"/>
                              <wps:cNvCnPr>
                                <a:cxnSpLocks noChangeShapeType="1"/>
                              </wps:cNvCnPr>
                              <wps:spPr bwMode="auto">
                                <a:xfrm>
                                  <a:off x="2021551" y="1277036"/>
                                  <a:ext cx="289253" cy="444574"/>
                                </a:xfrm>
                                <a:prstGeom prst="bentConnector2">
                                  <a:avLst/>
                                </a:prstGeom>
                                <a:noFill/>
                                <a:ln w="9525">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660" name="直線矢印コネクタ 1820"/>
                              <wps:cNvCnPr>
                                <a:cxnSpLocks noChangeShapeType="1"/>
                              </wps:cNvCnPr>
                              <wps:spPr bwMode="auto">
                                <a:xfrm>
                                  <a:off x="1073821" y="2000101"/>
                                  <a:ext cx="512569" cy="168154"/>
                                </a:xfrm>
                                <a:prstGeom prst="straightConnector1">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6926037F" id="_x0000_s1506" editas="canvas" style="width:399.4pt;height:386.05pt;mso-position-horizontal-relative:char;mso-position-vertical-relative:line" coordsize="50717,49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">
                      <v:shape id="_x0000_s1507" type="#_x0000_t75" style="position:absolute;width:50717;height:49028;visibility:visible;mso-wrap-style:square">
                        <v:fill o:detectmouseclick="t"/>
                        <v:path o:connecttype="none"/>
                      </v:shape>
                      <v:rect id="Rectangle 20" o:spid="_x0000_s1508" style="position:absolute;left:5287;top:1289;width:22848;height:2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" strokecolor="#4f81bd" strokeweight="2.5pt">
                        <v:shadow color="#868686"/>
                        <v:textbox inset="5.85pt,.7pt,5.85pt,.7pt">
                          <w:txbxContent>
                            <w:p w14:paraId="167F77FA" w14:textId="77777777" w:rsidR="008679A3" w:rsidRDefault="008679A3" w:rsidP="003F7BEE">
                              <w:pPr>
                                <w:pStyle w:val="Web"/>
                                <w:spacing w:after="200"/>
                                <w:jc w:val="center"/>
                              </w:pPr>
                              <w:r>
                                <w:rPr>
                                  <w:rFonts w:cstheme="minorBidi"/>
                                  <w:color w:val="000000" w:themeColor="text1"/>
                                  <w:kern w:val="24"/>
                                  <w:sz w:val="20"/>
                                  <w:szCs w:val="20"/>
                                </w:rPr>
                                <w:t>VSPD0</w:t>
                              </w:r>
                            </w:p>
                          </w:txbxContent>
                        </v:textbox>
                      </v:rect>
                      <v:shape id="Text Box 34" o:spid="_x0000_s1509" type="#_x0000_t202" style="position:absolute;left:33159;top:3263;width:10033;height:10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" stroked="f">
                        <v:textbox inset="0,0,0,0">
                          <w:txbxContent>
                            <w:p w14:paraId="7C3DA91F" w14:textId="77777777" w:rsidR="008679A3" w:rsidRDefault="008679A3" w:rsidP="003F7BEE">
                              <w:pPr>
                                <w:pStyle w:val="af2"/>
                                <w:spacing w:line="240" w:lineRule="auto"/>
                                <w:ind w:firstLine="0"/>
                                <w:rPr>
                                  <w:sz w:val="16"/>
                                </w:rPr>
                              </w:pPr>
                              <w:r>
                                <w:rPr>
                                  <w:sz w:val="16"/>
                                </w:rPr>
                                <w:t>M</w:t>
                              </w:r>
                              <w:r>
                                <w:rPr>
                                  <w:rFonts w:hint="eastAsia"/>
                                  <w:sz w:val="16"/>
                                </w:rPr>
                                <w:t xml:space="preserve">ulti </w:t>
                              </w:r>
                              <w:r>
                                <w:rPr>
                                  <w:sz w:val="16"/>
                                </w:rPr>
                                <w:t>plane:</w:t>
                              </w:r>
                            </w:p>
                            <w:p w14:paraId="648E17F3" w14:textId="77777777" w:rsidR="008679A3" w:rsidRDefault="008679A3" w:rsidP="003F7BEE">
                              <w:pPr>
                                <w:pStyle w:val="af2"/>
                                <w:spacing w:line="240" w:lineRule="auto"/>
                                <w:ind w:firstLine="0"/>
                                <w:rPr>
                                  <w:sz w:val="16"/>
                                </w:rPr>
                              </w:pPr>
                            </w:p>
                            <w:p w14:paraId="3A39B1B3" w14:textId="77777777" w:rsidR="008679A3" w:rsidRPr="00052E79" w:rsidRDefault="008679A3" w:rsidP="003F7BEE">
                              <w:pPr>
                                <w:pStyle w:val="af2"/>
                                <w:spacing w:line="240" w:lineRule="auto"/>
                                <w:ind w:firstLine="0"/>
                                <w:rPr>
                                  <w:sz w:val="16"/>
                                </w:rPr>
                              </w:pPr>
                              <w:r w:rsidRPr="00052E79">
                                <w:rPr>
                                  <w:sz w:val="16"/>
                                </w:rPr>
                                <w:t>One plane</w:t>
                              </w:r>
                              <w:r>
                                <w:rPr>
                                  <w:sz w:val="16"/>
                                </w:rPr>
                                <w:t xml:space="preserve"> </w:t>
                              </w:r>
                              <w:r w:rsidRPr="00052E79">
                                <w:rPr>
                                  <w:sz w:val="16"/>
                                </w:rPr>
                                <w:t>(RPF0) is assigned to desktop plane.</w:t>
                              </w:r>
                            </w:p>
                            <w:p w14:paraId="5262F37F" w14:textId="77777777" w:rsidR="008679A3" w:rsidRDefault="008679A3" w:rsidP="003F7BEE">
                              <w:pPr>
                                <w:pStyle w:val="af2"/>
                                <w:spacing w:line="240" w:lineRule="auto"/>
                                <w:ind w:firstLine="0"/>
                                <w:rPr>
                                  <w:sz w:val="16"/>
                                </w:rPr>
                              </w:pPr>
                              <w:r w:rsidRPr="00052E79">
                                <w:rPr>
                                  <w:sz w:val="16"/>
                                </w:rPr>
                                <w:t xml:space="preserve">Remaining </w:t>
                              </w:r>
                              <w:r>
                                <w:rPr>
                                  <w:sz w:val="16"/>
                                </w:rPr>
                                <w:t>four</w:t>
                              </w:r>
                              <w:r w:rsidRPr="00052E79">
                                <w:rPr>
                                  <w:sz w:val="16"/>
                                </w:rPr>
                                <w:t xml:space="preserve"> planes</w:t>
                              </w:r>
                              <w:r>
                                <w:rPr>
                                  <w:sz w:val="16"/>
                                </w:rPr>
                                <w:t xml:space="preserve"> </w:t>
                              </w:r>
                              <w:r w:rsidRPr="00052E79">
                                <w:rPr>
                                  <w:sz w:val="16"/>
                                </w:rPr>
                                <w:t>(RPF1-</w:t>
                              </w:r>
                              <w:r>
                                <w:rPr>
                                  <w:sz w:val="16"/>
                                </w:rPr>
                                <w:t>4</w:t>
                              </w:r>
                              <w:r w:rsidRPr="00052E79">
                                <w:rPr>
                                  <w:sz w:val="16"/>
                                </w:rPr>
                                <w:t>) are assigned as overlays.</w:t>
                              </w:r>
                              <w:r>
                                <w:rPr>
                                  <w:sz w:val="16"/>
                                </w:rPr>
                                <w:t>M</w:t>
                              </w:r>
                              <w:r>
                                <w:rPr>
                                  <w:rFonts w:hint="eastAsia"/>
                                  <w:sz w:val="16"/>
                                </w:rPr>
                                <w:t xml:space="preserve">ulti </w:t>
                              </w:r>
                              <w:r>
                                <w:rPr>
                                  <w:sz w:val="16"/>
                                </w:rPr>
                                <w:t>plane:</w:t>
                              </w:r>
                            </w:p>
                            <w:p w14:paraId="39243650" w14:textId="77777777" w:rsidR="008679A3" w:rsidRDefault="008679A3" w:rsidP="003F7BEE">
                              <w:pPr>
                                <w:pStyle w:val="af2"/>
                                <w:spacing w:line="240" w:lineRule="auto"/>
                                <w:ind w:firstLine="0"/>
                                <w:rPr>
                                  <w:sz w:val="16"/>
                                </w:rPr>
                              </w:pPr>
                            </w:p>
                            <w:p w14:paraId="3D447979" w14:textId="77777777" w:rsidR="008679A3" w:rsidRDefault="008679A3" w:rsidP="003F7BEE">
                              <w:pPr>
                                <w:pStyle w:val="af2"/>
                                <w:spacing w:line="240" w:lineRule="auto"/>
                                <w:ind w:firstLine="0"/>
                                <w:rPr>
                                  <w:sz w:val="16"/>
                                </w:rPr>
                              </w:pPr>
                              <w:r>
                                <w:rPr>
                                  <w:sz w:val="16"/>
                                </w:rPr>
                                <w:t>M</w:t>
                              </w:r>
                              <w:r>
                                <w:rPr>
                                  <w:rFonts w:hint="eastAsia"/>
                                  <w:sz w:val="16"/>
                                </w:rPr>
                                <w:t xml:space="preserve">ulti </w:t>
                              </w:r>
                              <w:r>
                                <w:rPr>
                                  <w:sz w:val="16"/>
                                </w:rPr>
                                <w:t>plane:</w:t>
                              </w:r>
                            </w:p>
                            <w:p w14:paraId="06F4EBB4" w14:textId="77777777" w:rsidR="008679A3" w:rsidRDefault="008679A3" w:rsidP="003F7BEE">
                              <w:pPr>
                                <w:pStyle w:val="af2"/>
                                <w:spacing w:line="240" w:lineRule="auto"/>
                                <w:ind w:firstLine="0"/>
                                <w:rPr>
                                  <w:sz w:val="16"/>
                                </w:rPr>
                              </w:pPr>
                            </w:p>
                            <w:p w14:paraId="7D031C92" w14:textId="77777777" w:rsidR="008679A3" w:rsidRPr="00052E79" w:rsidRDefault="008679A3" w:rsidP="003F7BEE">
                              <w:pPr>
                                <w:pStyle w:val="af2"/>
                                <w:spacing w:line="240" w:lineRule="auto"/>
                                <w:ind w:firstLine="0"/>
                                <w:rPr>
                                  <w:sz w:val="16"/>
                                </w:rPr>
                              </w:pPr>
                              <w:r w:rsidRPr="00052E79">
                                <w:rPr>
                                  <w:sz w:val="16"/>
                                </w:rPr>
                                <w:t>One plane</w:t>
                              </w:r>
                              <w:r>
                                <w:rPr>
                                  <w:sz w:val="16"/>
                                </w:rPr>
                                <w:t xml:space="preserve"> </w:t>
                              </w:r>
                              <w:r w:rsidRPr="00052E79">
                                <w:rPr>
                                  <w:sz w:val="16"/>
                                </w:rPr>
                                <w:t>(RPF0) is assigned to desktop plane.</w:t>
                              </w:r>
                            </w:p>
                            <w:p w14:paraId="7B6C187A" w14:textId="77777777" w:rsidR="008679A3" w:rsidRPr="00E63154" w:rsidRDefault="008679A3" w:rsidP="003F7BEE">
                              <w:pPr>
                                <w:pStyle w:val="af2"/>
                                <w:spacing w:line="240" w:lineRule="auto"/>
                                <w:ind w:firstLine="0"/>
                                <w:rPr>
                                  <w:sz w:val="16"/>
                                </w:rPr>
                              </w:pPr>
                              <w:r w:rsidRPr="00052E79">
                                <w:rPr>
                                  <w:sz w:val="16"/>
                                </w:rPr>
                                <w:t xml:space="preserve">Remaining </w:t>
                              </w:r>
                              <w:r>
                                <w:rPr>
                                  <w:sz w:val="16"/>
                                </w:rPr>
                                <w:t>four</w:t>
                              </w:r>
                              <w:r w:rsidRPr="00052E79">
                                <w:rPr>
                                  <w:sz w:val="16"/>
                                </w:rPr>
                                <w:t xml:space="preserve"> planes</w:t>
                              </w:r>
                              <w:r>
                                <w:rPr>
                                  <w:sz w:val="16"/>
                                </w:rPr>
                                <w:t xml:space="preserve"> </w:t>
                              </w:r>
                              <w:r w:rsidRPr="00052E79">
                                <w:rPr>
                                  <w:sz w:val="16"/>
                                </w:rPr>
                                <w:t>(RPF1-</w:t>
                              </w:r>
                              <w:r>
                                <w:rPr>
                                  <w:sz w:val="16"/>
                                </w:rPr>
                                <w:t>4</w:t>
                              </w:r>
                              <w:r w:rsidRPr="00052E79">
                                <w:rPr>
                                  <w:sz w:val="16"/>
                                </w:rPr>
                                <w:t>) are assigned as overlays.</w:t>
                              </w:r>
                            </w:p>
                          </w:txbxContent>
                        </v:textbox>
                      </v:shape>
                      <v:rect id="Rectangle 17" o:spid="_x0000_s1510" style="position:absolute;left:5206;top:25459;width:22846;height:7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" strokecolor="#c0504d" strokeweight="2.5pt">
                        <v:shadow color="#868686"/>
                        <v:textbox inset="5.85pt,.7pt,5.85pt,.7pt"/>
                      </v:rect>
                      <v:shape id="AutoShape 24" o:spid="_x0000_s1511" type="#_x0000_t7" style="position:absolute;left:11296;top:27231;width:9144;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" adj="5944" fillcolor="#fabf8f" strokecolor="#f79646" strokeweight="1pt">
                        <v:fill color2="#f79646" focus="50%" type="gradient"/>
                        <v:shadow on="t" color="#974706" offset="1pt"/>
                        <v:textbox inset="5.85pt,.7pt,5.85pt,.7pt"/>
                      </v:shape>
                      <v:shape id="テキスト ボックス 888" o:spid="_x0000_s1512" type="#_x0000_t202" style="position:absolute;left:13809;top:26970;width:4559;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" filled="f" stroked="f" strokeweight=".5pt">
                        <v:textbox>
                          <w:txbxContent>
                            <w:p w14:paraId="37F8A419" w14:textId="77777777" w:rsidR="008679A3" w:rsidRDefault="008679A3" w:rsidP="003F7BEE">
                              <w:pPr>
                                <w:pStyle w:val="Web"/>
                                <w:spacing w:after="200" w:line="160" w:lineRule="exact"/>
                              </w:pPr>
                              <w:r>
                                <w:rPr>
                                  <w:rFonts w:cstheme="minorBidi"/>
                                  <w:color w:val="000000" w:themeColor="dark1"/>
                                  <w:kern w:val="24"/>
                                  <w:sz w:val="14"/>
                                  <w:szCs w:val="14"/>
                                </w:rPr>
                                <w:t>Plane1</w:t>
                              </w:r>
                            </w:p>
                          </w:txbxContent>
                        </v:textbox>
                      </v:shape>
                      <v:group id="グループ化 17" o:spid="_x0000_s1513" style="position:absolute;left:12088;top:5728;width:9151;height:1968" coordorigin="1231,4120" coordsize="9144,1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">
                        <v:shape id="AutoShape 29" o:spid="_x0000_s1514" type="#_x0000_t7" style="position:absolute;left:1231;top:4555;width:9144;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" adj="4473" fillcolor="#95b3d7" strokecolor="#95b3d7" strokeweight="1pt">
                          <v:fill color2="#dbe5f1" angle="135" focus="50%" type="gradient"/>
                          <v:shadow on="t" color="#243f60" opacity=".5" offset="1pt"/>
                          <v:textbox inset="5.85pt,.7pt,5.85pt,.7pt"/>
                        </v:shape>
                        <v:shape id="テキスト ボックス 4" o:spid="_x0000_s1515" type="#_x0000_t202" style="position:absolute;left:3240;top:4120;width:4719;height:1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" filled="f" stroked="f" strokeweight=".5pt">
                          <v:textbox>
                            <w:txbxContent>
                              <w:p w14:paraId="4772DBA1" w14:textId="77777777" w:rsidR="008679A3" w:rsidRDefault="008679A3" w:rsidP="003F7BEE">
                                <w:pPr>
                                  <w:pStyle w:val="Web"/>
                                  <w:spacing w:line="160" w:lineRule="exact"/>
                                </w:pPr>
                                <w:r>
                                  <w:rPr>
                                    <w:rFonts w:cstheme="minorBidi"/>
                                    <w:color w:val="000000"/>
                                    <w:kern w:val="24"/>
                                    <w:sz w:val="12"/>
                                    <w:szCs w:val="12"/>
                                  </w:rPr>
                                  <w:t>RPF3</w:t>
                                </w:r>
                              </w:p>
                              <w:p w14:paraId="1C6084D6" w14:textId="77777777" w:rsidR="008679A3" w:rsidRDefault="008679A3" w:rsidP="003F7BEE">
                                <w:pPr>
                                  <w:pStyle w:val="Web"/>
                                </w:pPr>
                                <w:r>
                                  <w:rPr>
                                    <w:rFonts w:cstheme="minorBidi"/>
                                    <w:color w:val="008080"/>
                                    <w:kern w:val="24"/>
                                    <w:sz w:val="12"/>
                                    <w:szCs w:val="12"/>
                                  </w:rPr>
                                  <w:t> </w:t>
                                </w:r>
                              </w:p>
                              <w:p w14:paraId="3DD4B4F3" w14:textId="77777777" w:rsidR="008679A3" w:rsidRDefault="008679A3" w:rsidP="003F7BEE">
                                <w:pPr>
                                  <w:pStyle w:val="Web"/>
                                </w:pPr>
                                <w:r>
                                  <w:rPr>
                                    <w:rFonts w:cstheme="minorBidi"/>
                                    <w:color w:val="000000" w:themeColor="dark1"/>
                                    <w:kern w:val="24"/>
                                    <w:sz w:val="12"/>
                                    <w:szCs w:val="12"/>
                                  </w:rPr>
                                  <w:t> </w:t>
                                </w:r>
                              </w:p>
                            </w:txbxContent>
                          </v:textbox>
                        </v:shape>
                      </v:group>
                      <v:group id="グループ化 20" o:spid="_x0000_s1516" style="position:absolute;left:11930;top:7957;width:9144;height:1886" coordorigin="1072,6349" coordsize="9144,1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">
                        <v:shape id="AutoShape 28" o:spid="_x0000_s1517" type="#_x0000_t7" style="position:absolute;left:1072;top:6733;width:9144;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" adj="4473" fillcolor="#95b3d7" strokecolor="#95b3d7" strokeweight="1pt">
                          <v:fill color2="#dbe5f1" angle="135" focus="50%" type="gradient"/>
                          <v:shadow on="t" color="#243f60" opacity=".5" offset="1pt"/>
                          <v:textbox inset="5.85pt,.7pt,5.85pt,.7pt"/>
                        </v:shape>
                        <v:shape id="テキスト ボックス 4" o:spid="_x0000_s1518" type="#_x0000_t202" style="position:absolute;left:3399;top:6349;width:4283;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" filled="f" stroked="f" strokeweight=".5pt">
                          <v:textbox>
                            <w:txbxContent>
                              <w:p w14:paraId="29B2BE14" w14:textId="77777777" w:rsidR="008679A3" w:rsidRDefault="008679A3" w:rsidP="003F7BEE">
                                <w:pPr>
                                  <w:pStyle w:val="Web"/>
                                  <w:spacing w:line="160" w:lineRule="exact"/>
                                </w:pPr>
                                <w:r>
                                  <w:rPr>
                                    <w:rFonts w:cstheme="minorBidi"/>
                                    <w:color w:val="000000"/>
                                    <w:kern w:val="24"/>
                                    <w:sz w:val="12"/>
                                    <w:szCs w:val="12"/>
                                  </w:rPr>
                                  <w:t>RPF2</w:t>
                                </w:r>
                              </w:p>
                            </w:txbxContent>
                          </v:textbox>
                        </v:shape>
                      </v:group>
                      <v:group id="グループ化 23" o:spid="_x0000_s1519" style="position:absolute;left:12165;top:9703;width:9144;height:2261" coordorigin="1307,8095" coordsize="9144,2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">
                        <v:shape id="AutoShape 27" o:spid="_x0000_s1520" type="#_x0000_t7" style="position:absolute;left:1307;top:8567;width:9144;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" adj="4431" fillcolor="#95b3d7" strokecolor="#95b3d7" strokeweight="1pt">
                          <v:fill color2="#dbe5f1" angle="135" focus="50%" type="gradient"/>
                          <v:shadow on="t" color="#243f60" opacity=".5" offset="1pt"/>
                          <v:textbox inset="5.85pt,.7pt,5.85pt,.7pt"/>
                        </v:shape>
                        <v:shape id="テキスト ボックス 4" o:spid="_x0000_s1521" type="#_x0000_t202" style="position:absolute;left:3453;top:8095;width:4623;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" filled="f" stroked="f" strokeweight=".5pt">
                          <v:textbox>
                            <w:txbxContent>
                              <w:p w14:paraId="3AB51962" w14:textId="77777777" w:rsidR="008679A3" w:rsidRDefault="008679A3" w:rsidP="003F7BEE">
                                <w:pPr>
                                  <w:pStyle w:val="Web"/>
                                  <w:spacing w:line="160" w:lineRule="exact"/>
                                </w:pPr>
                                <w:r>
                                  <w:rPr>
                                    <w:rFonts w:cstheme="minorBidi"/>
                                    <w:color w:val="000000"/>
                                    <w:kern w:val="24"/>
                                    <w:sz w:val="12"/>
                                    <w:szCs w:val="12"/>
                                  </w:rPr>
                                  <w:t>RPF1</w:t>
                                </w:r>
                              </w:p>
                              <w:p w14:paraId="509BA82E" w14:textId="77777777" w:rsidR="008679A3" w:rsidRDefault="008679A3" w:rsidP="003F7BEE">
                                <w:pPr>
                                  <w:pStyle w:val="Web"/>
                                </w:pPr>
                                <w:r>
                                  <w:rPr>
                                    <w:rFonts w:cstheme="minorBidi"/>
                                    <w:color w:val="008080"/>
                                    <w:kern w:val="24"/>
                                    <w:sz w:val="12"/>
                                    <w:szCs w:val="12"/>
                                  </w:rPr>
                                  <w:t> </w:t>
                                </w:r>
                              </w:p>
                              <w:p w14:paraId="7E8FD5E8" w14:textId="77777777" w:rsidR="008679A3" w:rsidRDefault="008679A3" w:rsidP="003F7BEE">
                                <w:pPr>
                                  <w:pStyle w:val="Web"/>
                                </w:pPr>
                                <w:r>
                                  <w:rPr>
                                    <w:rFonts w:cstheme="minorBidi"/>
                                    <w:color w:val="000000" w:themeColor="dark1"/>
                                    <w:kern w:val="24"/>
                                    <w:sz w:val="12"/>
                                    <w:szCs w:val="12"/>
                                  </w:rPr>
                                  <w:t> </w:t>
                                </w:r>
                              </w:p>
                            </w:txbxContent>
                          </v:textbox>
                        </v:shape>
                      </v:group>
                      <v:group id="グループ化 26" o:spid="_x0000_s1522" style="position:absolute;left:12006;top:11678;width:9144;height:1886" coordorigin="1149,10070" coordsize="9144,1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">
                        <v:shape id="AutoShape 26" o:spid="_x0000_s1523" type="#_x0000_t7" style="position:absolute;left:1149;top:10594;width:9144;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" adj="4431" fillcolor="#95b3d7" strokecolor="#95b3d7" strokeweight="1pt">
                          <v:fill color2="#dbe5f1" angle="135" focus="50%" type="gradient"/>
                          <v:shadow on="t" color="#243f60" opacity=".5" offset="1pt"/>
                          <v:textbox inset="5.85pt,.7pt,5.85pt,.7pt"/>
                        </v:shape>
                        <v:shape id="テキスト ボックス 4" o:spid="_x0000_s1524" type="#_x0000_t202" style="position:absolute;left:3453;top:10070;width:4941;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" filled="f" stroked="f" strokeweight=".5pt">
                          <v:textbox>
                            <w:txbxContent>
                              <w:p w14:paraId="0CE3563F" w14:textId="77777777" w:rsidR="008679A3" w:rsidRDefault="008679A3" w:rsidP="003F7BEE">
                                <w:pPr>
                                  <w:pStyle w:val="Web"/>
                                  <w:spacing w:line="160" w:lineRule="exact"/>
                                </w:pPr>
                                <w:r>
                                  <w:rPr>
                                    <w:rFonts w:cstheme="minorBidi"/>
                                    <w:color w:val="000000"/>
                                    <w:kern w:val="24"/>
                                    <w:sz w:val="12"/>
                                    <w:szCs w:val="12"/>
                                  </w:rPr>
                                  <w:t>RPF0</w:t>
                                </w:r>
                              </w:p>
                            </w:txbxContent>
                          </v:textbox>
                        </v:shape>
                      </v:group>
                      <v:shape id="AutoShape 24" o:spid="_x0000_s1525" type="#_x0000_t7" style="position:absolute;left:11293;top:21682;width:9144;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" adj="9450" fillcolor="yellow" strokecolor="#f79646" strokeweight="1pt">
                        <v:shadow on="t" color="#974706" offset="1pt"/>
                        <v:textbox inset="5.85pt,.7pt,5.85pt,.7pt"/>
                      </v:shape>
                      <v:shape id="AutoShape 24" o:spid="_x0000_s1526" type="#_x0000_t7" style="position:absolute;left:6167;top:17492;width:9144;height:2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" adj="9823" fillcolor="yellow" strokecolor="#f79646" strokeweight="1pt">
                        <v:shadow on="t" color="#974706" offset="1pt"/>
                        <v:textbox inset="5.85pt,.7pt,5.85pt,.7pt"/>
                      </v:shape>
                      <v:shape id="直線矢印コネクタ 1820" o:spid="_x0000_s1527" type="#_x0000_t32" style="position:absolute;left:15865;top:19724;width:7243;height:19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" strokecolor="black [3213]">
                        <v:stroke endarrow="block"/>
                      </v:shape>
                      <v:shape id="カギ線コネクタ 1821" o:spid="_x0000_s1528" type="#_x0000_t34" style="position:absolute;left:5512;top:9970;width:12748;height:229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" adj="-115" strokecolor="black [3213]">
                        <v:stroke endarrow="block"/>
                      </v:shape>
                      <v:group id="グループ化 1822" o:spid="_x0000_s1529" style="position:absolute;left:12088;top:3740;width:9151;height:1969" coordorigin="1231,2133" coordsize="9144,1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">
                        <v:shape id="AutoShape 29" o:spid="_x0000_s1530" type="#_x0000_t7" style="position:absolute;left:1231;top:2568;width:9144;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" adj="4473" fillcolor="#95b3d7" strokecolor="#95b3d7" strokeweight="1pt">
                          <v:fill color2="#dbe5f1" angle="135" focus="50%" type="gradient"/>
                          <v:shadow on="t" color="#243f60" opacity=".5" offset="1pt"/>
                          <v:textbox inset="5.85pt,.7pt,5.85pt,.7pt"/>
                        </v:shape>
                        <v:shape id="テキスト ボックス 4" o:spid="_x0000_s1531" type="#_x0000_t202" style="position:absolute;left:3240;top:2133;width:4719;height:1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" filled="f" stroked="f" strokeweight=".5pt">
                          <v:textbox>
                            <w:txbxContent>
                              <w:p w14:paraId="59CDE337" w14:textId="77777777" w:rsidR="008679A3" w:rsidRDefault="008679A3" w:rsidP="003F7BEE">
                                <w:pPr>
                                  <w:pStyle w:val="Web"/>
                                  <w:spacing w:line="160" w:lineRule="exact"/>
                                </w:pPr>
                                <w:r>
                                  <w:rPr>
                                    <w:rFonts w:cstheme="minorBidi"/>
                                    <w:color w:val="000000"/>
                                    <w:kern w:val="24"/>
                                    <w:sz w:val="12"/>
                                    <w:szCs w:val="12"/>
                                  </w:rPr>
                                  <w:t>RPF4</w:t>
                                </w:r>
                              </w:p>
                              <w:p w14:paraId="4A929F74" w14:textId="77777777" w:rsidR="008679A3" w:rsidRDefault="008679A3" w:rsidP="003F7BEE">
                                <w:pPr>
                                  <w:pStyle w:val="Web"/>
                                </w:pPr>
                                <w:r>
                                  <w:rPr>
                                    <w:rFonts w:cstheme="minorBidi"/>
                                    <w:color w:val="008080"/>
                                    <w:kern w:val="24"/>
                                    <w:sz w:val="12"/>
                                    <w:szCs w:val="12"/>
                                  </w:rPr>
                                  <w:t> </w:t>
                                </w:r>
                              </w:p>
                              <w:p w14:paraId="75FC033F" w14:textId="77777777" w:rsidR="008679A3" w:rsidRDefault="008679A3" w:rsidP="003F7BEE">
                                <w:pPr>
                                  <w:pStyle w:val="Web"/>
                                </w:pPr>
                                <w:r>
                                  <w:rPr>
                                    <w:rFonts w:cstheme="minorBidi"/>
                                    <w:color w:val="000000" w:themeColor="dark1"/>
                                    <w:kern w:val="24"/>
                                    <w:sz w:val="12"/>
                                    <w:szCs w:val="12"/>
                                  </w:rPr>
                                  <w:t> </w:t>
                                </w:r>
                              </w:p>
                            </w:txbxContent>
                          </v:textbox>
                        </v:shape>
                      </v:group>
                      <v:shape id="直線コネクタ 1830" o:spid="_x0000_s1532" type="#_x0000_t33" style="position:absolute;left:10739;top:8909;width:2134;height:8583;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" strokecolor="#0d0d0d [3069]">
                        <v:stroke joinstyle="round"/>
                      </v:shape>
                      <v:shape id="直線矢印コネクタ 1831" o:spid="_x0000_s1533" type="#_x0000_t32" style="position:absolute;left:15865;top:24095;width:3;height:31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" strokecolor="black [3213]">
                        <v:stroke endarrow="block"/>
                      </v:shape>
                      <v:shape id="AutoShape 24" o:spid="_x0000_s1534" type="#_x0000_t7" style="position:absolute;left:18536;top:17216;width:9144;height:2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" adj="9823" fillcolor="yellow" strokecolor="#f79646" strokeweight="1pt">
                        <v:shadow on="t" color="#974706" offset="1pt"/>
                        <v:textbox inset="5.85pt,.7pt,5.85pt,.7pt"/>
                      </v:shape>
                      <v:shape id="直線コネクタ 1859" o:spid="_x0000_s1535" type="#_x0000_t33" style="position:absolute;left:10687;top:6733;width:2347;height:10571;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" strokecolor="#0d0d0d [3069]">
                        <v:stroke joinstyle="round"/>
                      </v:shape>
                      <v:shape id="直線コネクタ 1887" o:spid="_x0000_s1536" type="#_x0000_t33" style="position:absolute;left:10739;top:10745;width:2363;height:6747;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" strokecolor="#0d0d0d [3069]">
                        <v:stroke joinstyle="round"/>
                      </v:shape>
                      <v:shape id="直線コネクタ 1888" o:spid="_x0000_s1537" type="#_x0000_t33" style="position:absolute;left:10739;top:12770;width:2202;height:4722;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" strokecolor="#0d0d0d [3069]">
                        <v:stroke joinstyle="round"/>
                      </v:shape>
                      <v:shape id="テキスト ボックス 4" o:spid="_x0000_s1538" type="#_x0000_t202" style="position:absolute;left:8931;top:17781;width:4940;height:1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" filled="f" stroked="f" strokeweight=".5pt">
                        <v:textbox>
                          <w:txbxContent>
                            <w:p w14:paraId="35E1A2CB" w14:textId="77777777" w:rsidR="008679A3" w:rsidRDefault="008679A3" w:rsidP="003F7BEE">
                              <w:pPr>
                                <w:pStyle w:val="Web"/>
                                <w:spacing w:line="160" w:lineRule="exact"/>
                              </w:pPr>
                              <w:r>
                                <w:rPr>
                                  <w:rFonts w:cstheme="minorBidi"/>
                                  <w:color w:val="000000"/>
                                  <w:kern w:val="24"/>
                                  <w:sz w:val="12"/>
                                  <w:szCs w:val="12"/>
                                </w:rPr>
                                <w:t>BRU</w:t>
                              </w:r>
                            </w:p>
                          </w:txbxContent>
                        </v:textbox>
                      </v:shape>
                      <v:shape id="テキスト ボックス 4" o:spid="_x0000_s1539" type="#_x0000_t202" style="position:absolute;left:21060;top:17542;width:4940;height:1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" filled="f" stroked="f" strokeweight=".5pt">
                        <v:textbox>
                          <w:txbxContent>
                            <w:p w14:paraId="239CD48B" w14:textId="77777777" w:rsidR="008679A3" w:rsidRDefault="008679A3" w:rsidP="003F7BEE">
                              <w:pPr>
                                <w:pStyle w:val="Web"/>
                                <w:spacing w:line="160" w:lineRule="exact"/>
                              </w:pPr>
                              <w:r>
                                <w:rPr>
                                  <w:rFonts w:cstheme="minorBidi"/>
                                  <w:color w:val="000000"/>
                                  <w:kern w:val="24"/>
                                  <w:sz w:val="12"/>
                                  <w:szCs w:val="12"/>
                                </w:rPr>
                                <w:t>BRS</w:t>
                              </w:r>
                            </w:p>
                          </w:txbxContent>
                        </v:textbox>
                      </v:shape>
                      <v:shape id="テキスト ボックス 4" o:spid="_x0000_s1540" type="#_x0000_t202" style="position:absolute;left:13988;top:21927;width:4946;height:1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" filled="f" stroked="f" strokeweight=".5pt">
                        <v:textbox>
                          <w:txbxContent>
                            <w:p w14:paraId="5B417EEE" w14:textId="77777777" w:rsidR="008679A3" w:rsidRDefault="008679A3" w:rsidP="003F7BEE">
                              <w:pPr>
                                <w:pStyle w:val="Web"/>
                                <w:spacing w:line="160" w:lineRule="exact"/>
                              </w:pPr>
                              <w:r>
                                <w:rPr>
                                  <w:rFonts w:cstheme="minorBidi"/>
                                  <w:color w:val="000000" w:themeColor="dark1"/>
                                  <w:kern w:val="24"/>
                                  <w:sz w:val="12"/>
                                  <w:szCs w:val="12"/>
                                </w:rPr>
                                <w:t>WPF0</w:t>
                              </w:r>
                            </w:p>
                          </w:txbxContent>
                        </v:textbox>
                      </v:shape>
                      <v:shape id="右中かっこ 8890" o:spid="_x0000_s1541" type="#_x0000_t88" style="position:absolute;left:30393;top:2340;width:1613;height:130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" adj="223" strokecolor="#4579b8 [3044]"/>
                      <v:shape id="直線矢印コネクタ 8891" o:spid="_x0000_s1542" type="#_x0000_t32" style="position:absolute;left:15868;top:28749;width:1;height:34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" strokecolor="black [3213]">
                        <v:stroke endarrow="block"/>
                      </v:shape>
                      <v:shape id="テキスト ボックス 449" o:spid="_x0000_s1543" type="#_x0000_t202" style="position:absolute;left:21595;top:28521;width:5245;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" fillcolor="white [3201]" stroked="f" strokeweight=".5pt">
                        <v:textbox>
                          <w:txbxContent>
                            <w:p w14:paraId="32B0D2E9" w14:textId="77777777" w:rsidR="008679A3" w:rsidRDefault="008679A3" w:rsidP="003F7BEE">
                              <w:pPr>
                                <w:rPr>
                                  <w:lang w:eastAsia="ja-JP"/>
                                </w:rPr>
                              </w:pPr>
                              <w:r>
                                <w:rPr>
                                  <w:rFonts w:hint="eastAsia"/>
                                  <w:lang w:eastAsia="ja-JP"/>
                                </w:rPr>
                                <w:t>DU0</w:t>
                              </w:r>
                            </w:p>
                          </w:txbxContent>
                        </v:textbox>
                      </v:shape>
                      <v:rect id="Rectangle 23" o:spid="_x0000_s1544" style="position:absolute;left:13202;top:32180;width:5334;height:3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" fillcolor="#dafda7" stroked="f">
                        <v:fill color2="#f5ffe6" rotate="t" angle="180" colors="0 #dafda7;22938f #e4fdc2;1 #f5ffe6" focus="100%" type="gradient"/>
                        <v:shadow on="t" color="black" opacity="24903f" origin=",.5" offset="0,.55556mm"/>
                        <v:textbox inset="0,0,0,0">
                          <w:txbxContent>
                            <w:p w14:paraId="18DDB7CF" w14:textId="77777777" w:rsidR="008679A3" w:rsidRDefault="008679A3" w:rsidP="003F7BEE">
                              <w:pPr>
                                <w:pStyle w:val="Web"/>
                                <w:jc w:val="center"/>
                              </w:pPr>
                              <w:r>
                                <w:rPr>
                                  <w:rFonts w:ascii="Calibri" w:hAnsi="Calibri" w:cstheme="minorBidi"/>
                                  <w:color w:val="000000"/>
                                  <w:kern w:val="24"/>
                                </w:rPr>
                                <w:t>DU0</w:t>
                              </w:r>
                            </w:p>
                          </w:txbxContent>
                        </v:textbox>
                      </v:rect>
                      <v:rect id="正方形/長方形 1809" o:spid="_x0000_s1545" style="position:absolute;left:6737;top:43526;width:6991;height:3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" filled="f" strokecolor="black [3213]">
                        <v:textbox>
                          <w:txbxContent>
                            <w:p w14:paraId="35FE4BBA" w14:textId="77777777" w:rsidR="008679A3" w:rsidRPr="004035DE" w:rsidRDefault="008679A3" w:rsidP="003F7BEE">
                              <w:pPr>
                                <w:pStyle w:val="Web"/>
                                <w:jc w:val="center"/>
                                <w:rPr>
                                  <w:sz w:val="20"/>
                                  <w:szCs w:val="20"/>
                                </w:rPr>
                              </w:pPr>
                              <w:r>
                                <w:rPr>
                                  <w:rFonts w:hint="eastAsia"/>
                                  <w:sz w:val="20"/>
                                  <w:szCs w:val="20"/>
                                </w:rPr>
                                <w:t>HDMI</w:t>
                              </w:r>
                            </w:p>
                          </w:txbxContent>
                        </v:textbox>
                      </v:rect>
                      <v:rect id="正方形/長方形 1809" o:spid="_x0000_s1546" style="position:absolute;left:16828;top:37959;width:8848;height:48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" filled="f" strokecolor="black [3213]">
                        <v:textbox>
                          <w:txbxContent>
                            <w:p w14:paraId="1C3A5C40" w14:textId="77777777" w:rsidR="008679A3" w:rsidRPr="004035DE" w:rsidRDefault="008679A3" w:rsidP="003F7BEE">
                              <w:pPr>
                                <w:pStyle w:val="Web"/>
                                <w:jc w:val="center"/>
                                <w:rPr>
                                  <w:sz w:val="20"/>
                                  <w:szCs w:val="20"/>
                                </w:rPr>
                              </w:pPr>
                              <w:r>
                                <w:rPr>
                                  <w:rFonts w:hint="eastAsia"/>
                                  <w:sz w:val="20"/>
                                  <w:szCs w:val="20"/>
                                </w:rPr>
                                <w:t>Analog RGB</w:t>
                              </w:r>
                              <w:r>
                                <w:rPr>
                                  <w:sz w:val="20"/>
                                  <w:szCs w:val="20"/>
                                </w:rPr>
                                <w:t xml:space="preserve"> (EXIO)</w:t>
                              </w:r>
                            </w:p>
                          </w:txbxContent>
                        </v:textbox>
                      </v:rect>
                      <v:rect id="正方形/長方形 1809" o:spid="_x0000_s1547" style="position:absolute;left:5919;top:37959;width:8680;height:3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" filled="f" strokecolor="black [3213]">
                        <v:textbox>
                          <w:txbxContent>
                            <w:p w14:paraId="25354CA8" w14:textId="77777777" w:rsidR="008679A3" w:rsidRPr="004035DE" w:rsidRDefault="008679A3" w:rsidP="003F7BEE">
                              <w:pPr>
                                <w:pStyle w:val="Web"/>
                                <w:jc w:val="center"/>
                                <w:rPr>
                                  <w:sz w:val="20"/>
                                  <w:szCs w:val="20"/>
                                </w:rPr>
                              </w:pPr>
                              <w:r w:rsidRPr="00A703A8">
                                <w:rPr>
                                  <w:sz w:val="20"/>
                                  <w:szCs w:val="20"/>
                                </w:rPr>
                                <w:t>ADV7511W</w:t>
                              </w:r>
                            </w:p>
                          </w:txbxContent>
                        </v:textbox>
                      </v:rect>
                      <v:shape id="AutoShape 234" o:spid="_x0000_s1548" type="#_x0000_t33" style="position:absolute;left:18536;top:33701;width:2716;height:425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">
                        <v:stroke endarrow="block"/>
                      </v:shape>
                      <v:shape id="AutoShape 235" o:spid="_x0000_s1549" type="#_x0000_t33" style="position:absolute;left:10259;top:33701;width:2943;height:4258;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">
                        <v:stroke endarrow="block"/>
                      </v:shape>
                      <v:shape id="AutoShape 238" o:spid="_x0000_s1550" type="#_x0000_t32" style="position:absolute;left:10232;top:41515;width:27;height:20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">
                        <v:stroke endarrow="block" joinstyle="miter"/>
                      </v:shape>
                      <v:shape id="カギ線コネクタ 1821" o:spid="_x0000_s1551" type="#_x0000_t33" style="position:absolute;left:20294;top:4745;width:2814;height:1247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" strokecolor="black [3213]">
                        <v:stroke endarrow="block"/>
                      </v:shape>
                      <v:shape id="カギ線コネクタ 1821" o:spid="_x0000_s1552" type="#_x0000_t33" style="position:absolute;left:20294;top:6733;width:2814;height:1048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" strokecolor="black [3213]">
                        <v:stroke endarrow="block"/>
                      </v:shape>
                      <v:shape id="カギ線コネクタ 1821" o:spid="_x0000_s1553" type="#_x0000_t33" style="position:absolute;left:20130;top:8909;width:2978;height:830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" strokecolor="black [3213]">
                        <v:stroke endarrow="block"/>
                      </v:shape>
                      <v:shape id="カギ線コネクタ 1821" o:spid="_x0000_s1554" type="#_x0000_t33" style="position:absolute;left:20372;top:10745;width:2736;height:647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" strokecolor="black [3213]">
                        <v:stroke endarrow="block"/>
                      </v:shape>
                      <v:shape id="カギ線コネクタ 1821" o:spid="_x0000_s1555" type="#_x0000_t33" style="position:absolute;left:20215;top:12770;width:2893;height:444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" strokecolor="black [3213]">
                        <v:stroke endarrow="block"/>
                      </v:shape>
                      <v:shape id="直線矢印コネクタ 1820" o:spid="_x0000_s1556" type="#_x0000_t32" style="position:absolute;left:10738;top:20001;width:5125;height:16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" strokecolor="black [3213]">
                        <v:stroke endarrow="block"/>
                      </v:shape>
                      <w10:anchorlock/>
                    </v:group>
                  </w:pict>
                </mc:Fallback>
              </mc:AlternateContent>
            </w:r>
          </w:p>
        </w:tc>
      </w:tr>
    </w:tbl>
    <w:p w14:paraId="74BBF153" w14:textId="4215E3E8" w:rsidR="003F7BEE" w:rsidRPr="00966D0F" w:rsidRDefault="003F7BEE" w:rsidP="003F7BEE">
      <w:pPr>
        <w:pStyle w:val="figuretitle"/>
        <w:rPr>
          <w:color w:val="000000" w:themeColor="text1"/>
          <w:lang w:eastAsia="ja-JP"/>
        </w:rPr>
      </w:pPr>
      <w:r w:rsidRPr="00966D0F">
        <w:rPr>
          <w:color w:val="000000" w:themeColor="text1"/>
          <w:lang w:eastAsia="ja-JP"/>
        </w:rPr>
        <w:t xml:space="preserve">Figure </w:t>
      </w:r>
      <w:r w:rsidRPr="00966D0F">
        <w:rPr>
          <w:color w:val="000000" w:themeColor="text1"/>
          <w:lang w:eastAsia="ja-JP"/>
        </w:rPr>
        <w:fldChar w:fldCharType="begin"/>
      </w:r>
      <w:r w:rsidRPr="00966D0F">
        <w:rPr>
          <w:color w:val="000000" w:themeColor="text1"/>
          <w:lang w:eastAsia="ja-JP"/>
        </w:rPr>
        <w:instrText xml:space="preserve"> STYLEREF 1 \s </w:instrText>
      </w:r>
      <w:r w:rsidRPr="00966D0F">
        <w:rPr>
          <w:color w:val="000000" w:themeColor="text1"/>
          <w:lang w:eastAsia="ja-JP"/>
        </w:rPr>
        <w:fldChar w:fldCharType="separate"/>
      </w:r>
      <w:r w:rsidR="00253C6E">
        <w:rPr>
          <w:noProof/>
          <w:color w:val="000000" w:themeColor="text1"/>
          <w:lang w:eastAsia="ja-JP"/>
        </w:rPr>
        <w:t>1</w:t>
      </w:r>
      <w:r w:rsidRPr="00966D0F">
        <w:rPr>
          <w:color w:val="000000" w:themeColor="text1"/>
          <w:lang w:eastAsia="ja-JP"/>
        </w:rPr>
        <w:fldChar w:fldCharType="end"/>
      </w:r>
      <w:r w:rsidRPr="00966D0F">
        <w:rPr>
          <w:color w:val="000000" w:themeColor="text1"/>
          <w:lang w:eastAsia="ja-JP"/>
        </w:rPr>
        <w:noBreakHyphen/>
      </w:r>
      <w:r w:rsidR="00C5546E">
        <w:rPr>
          <w:color w:val="000000" w:themeColor="text1"/>
          <w:lang w:eastAsia="ja-JP"/>
        </w:rPr>
        <w:t>7</w:t>
      </w:r>
      <w:r w:rsidR="00C5546E" w:rsidRPr="00966D0F">
        <w:rPr>
          <w:color w:val="000000" w:themeColor="text1"/>
          <w:lang w:eastAsia="ja-JP"/>
        </w:rPr>
        <w:t xml:space="preserve"> </w:t>
      </w:r>
      <w:r w:rsidRPr="00966D0F">
        <w:rPr>
          <w:color w:val="000000" w:themeColor="text1"/>
          <w:lang w:eastAsia="ja-JP"/>
        </w:rPr>
        <w:t>accesses of layers (R-Car V3H)</w:t>
      </w:r>
    </w:p>
    <w:p w14:paraId="2AC663CF" w14:textId="77777777" w:rsidR="003F7BEE" w:rsidRPr="00187C83" w:rsidRDefault="003F7BEE" w:rsidP="00966D0F">
      <w:pPr>
        <w:rPr>
          <w:lang w:eastAsia="ja-JP"/>
        </w:rPr>
      </w:pPr>
    </w:p>
    <w:p w14:paraId="49A5E0B8" w14:textId="63A7336E" w:rsidR="00FE13A0" w:rsidRPr="00911DBD" w:rsidRDefault="00FE13A0">
      <w:pPr>
        <w:overflowPunct/>
        <w:autoSpaceDE/>
        <w:autoSpaceDN/>
        <w:adjustRightInd/>
        <w:spacing w:after="0" w:line="240" w:lineRule="auto"/>
        <w:textAlignment w:val="auto"/>
        <w:rPr>
          <w:lang w:eastAsia="ja-JP"/>
        </w:rPr>
      </w:pPr>
      <w:r>
        <w:rPr>
          <w:lang w:eastAsia="ja-JP"/>
        </w:rPr>
        <w:br w:type="page"/>
      </w:r>
    </w:p>
    <w:p w14:paraId="6FF31017" w14:textId="25EC11E3" w:rsidR="00C775A5" w:rsidRDefault="00C775A5" w:rsidP="00E47525">
      <w:pPr>
        <w:pStyle w:val="Heading2"/>
      </w:pPr>
      <w:r>
        <w:rPr>
          <w:lang w:eastAsia="ja-JP"/>
        </w:rPr>
        <w:lastRenderedPageBreak/>
        <w:t>P</w:t>
      </w:r>
      <w:r w:rsidR="00AE48D5">
        <w:rPr>
          <w:lang w:eastAsia="ja-JP"/>
        </w:rPr>
        <w:t xml:space="preserve">rogressive </w:t>
      </w:r>
      <w:r>
        <w:t>/</w:t>
      </w:r>
      <w:r w:rsidR="00AE48D5">
        <w:t xml:space="preserve"> </w:t>
      </w:r>
      <w:r>
        <w:t>I</w:t>
      </w:r>
      <w:r w:rsidR="00AE48D5">
        <w:t>nterlace (P/I)</w:t>
      </w:r>
      <w:r>
        <w:t xml:space="preserve"> </w:t>
      </w:r>
      <w:proofErr w:type="gramStart"/>
      <w:r>
        <w:t>conver</w:t>
      </w:r>
      <w:r w:rsidR="00D4017A">
        <w:t>sion</w:t>
      </w:r>
      <w:proofErr w:type="gramEnd"/>
    </w:p>
    <w:p w14:paraId="288FC6A1" w14:textId="554F686A" w:rsidR="00DB3B96" w:rsidRDefault="00DB3B96" w:rsidP="00DB3B96">
      <w:pPr>
        <w:pStyle w:val="SP"/>
      </w:pPr>
      <w:r w:rsidRPr="00D4017A">
        <w:t>One input progressive image is divided into two</w:t>
      </w:r>
      <w:r w:rsidR="00AE48D5">
        <w:t xml:space="preserve"> </w:t>
      </w:r>
      <w:proofErr w:type="gramStart"/>
      <w:r w:rsidR="00AE48D5">
        <w:t>image</w:t>
      </w:r>
      <w:proofErr w:type="gramEnd"/>
      <w:r w:rsidR="00AE48D5">
        <w:t>. One is a</w:t>
      </w:r>
      <w:r w:rsidR="001A039E">
        <w:t>n</w:t>
      </w:r>
      <w:r w:rsidRPr="00D4017A">
        <w:t xml:space="preserve"> </w:t>
      </w:r>
      <w:r w:rsidR="00CA2FBE">
        <w:t>even</w:t>
      </w:r>
      <w:r w:rsidR="00CA2FBE" w:rsidRPr="00D4017A">
        <w:t xml:space="preserve"> </w:t>
      </w:r>
      <w:r w:rsidRPr="00D4017A">
        <w:t>field and</w:t>
      </w:r>
      <w:r w:rsidR="00AE48D5">
        <w:t xml:space="preserve"> </w:t>
      </w:r>
      <w:proofErr w:type="gramStart"/>
      <w:r w:rsidR="00AE48D5">
        <w:t>other</w:t>
      </w:r>
      <w:proofErr w:type="gramEnd"/>
      <w:r w:rsidR="00AE48D5">
        <w:t xml:space="preserve"> is</w:t>
      </w:r>
      <w:r w:rsidRPr="00D4017A">
        <w:t xml:space="preserve"> a</w:t>
      </w:r>
      <w:r w:rsidR="001A039E">
        <w:t>n</w:t>
      </w:r>
      <w:r w:rsidRPr="00D4017A">
        <w:t xml:space="preserve"> </w:t>
      </w:r>
      <w:r w:rsidR="00CA2FBE">
        <w:t>odd</w:t>
      </w:r>
      <w:r w:rsidRPr="00D4017A">
        <w:t xml:space="preserve"> field at the time of interlaced mode display.</w:t>
      </w:r>
      <w:r w:rsidR="00CA2FBE">
        <w:t xml:space="preserve"> </w:t>
      </w:r>
      <w:r w:rsidRPr="00D4017A">
        <w:t xml:space="preserve">A schematic of </w:t>
      </w:r>
      <w:r>
        <w:t xml:space="preserve">P/I </w:t>
      </w:r>
      <w:r w:rsidRPr="00D4017A">
        <w:t>conversion is indicated below.</w:t>
      </w:r>
    </w:p>
    <w:p w14:paraId="2EC3E4F5" w14:textId="77777777" w:rsidR="00DB3B96" w:rsidRPr="006421DE" w:rsidRDefault="00DB3B96" w:rsidP="00DB3B96">
      <w:pPr>
        <w:pStyle w:val="SP"/>
      </w:pPr>
    </w:p>
    <w:p w14:paraId="2C335602" w14:textId="77777777" w:rsidR="00DB3B96" w:rsidRPr="003F01DE" w:rsidRDefault="00DB3B96" w:rsidP="00DB3B96">
      <w:pPr>
        <w:pStyle w:val="a2"/>
      </w:pPr>
      <w:r>
        <w:rPr>
          <w:noProof/>
          <w:color w:val="FF0000"/>
          <w:lang w:eastAsia="en-US"/>
        </w:rPr>
        <mc:AlternateContent>
          <mc:Choice Requires="wps">
            <w:drawing>
              <wp:anchor distT="0" distB="0" distL="114300" distR="114300" simplePos="0" relativeHeight="251807744" behindDoc="0" locked="0" layoutInCell="1" allowOverlap="1" wp14:anchorId="2A7FEE61" wp14:editId="08E8D542">
                <wp:simplePos x="0" y="0"/>
                <wp:positionH relativeFrom="margin">
                  <wp:align>center</wp:align>
                </wp:positionH>
                <wp:positionV relativeFrom="paragraph">
                  <wp:posOffset>351155</wp:posOffset>
                </wp:positionV>
                <wp:extent cx="1957070" cy="2438400"/>
                <wp:effectExtent l="0" t="0" r="24130" b="19050"/>
                <wp:wrapNone/>
                <wp:docPr id="1071" name="正方形/長方形 10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7070" cy="2438400"/>
                        </a:xfrm>
                        <a:prstGeom prst="rect">
                          <a:avLst/>
                        </a:prstGeom>
                        <a:noFill/>
                        <a:ln w="9525">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EC1AD5" id="正方形/長方形 1071" o:spid="_x0000_s1026" style="position:absolute;left:0;text-align:left;margin-left:0;margin-top:27.65pt;width:154.1pt;height:192pt;z-index:251807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" filled="f">
                <v:stroke dashstyle="dash"/>
                <v:textbox inset="5.85pt,.7pt,5.85pt,.7pt"/>
                <w10:wrap anchorx="margin"/>
              </v:rect>
            </w:pict>
          </mc:Fallback>
        </mc:AlternateContent>
      </w:r>
      <w:r>
        <w:rPr>
          <w:noProof/>
          <w:color w:val="FF0000"/>
          <w:lang w:eastAsia="en-US"/>
        </w:rPr>
        <mc:AlternateContent>
          <mc:Choice Requires="wps">
            <w:drawing>
              <wp:anchor distT="0" distB="0" distL="114300" distR="114300" simplePos="0" relativeHeight="251800576" behindDoc="0" locked="0" layoutInCell="1" allowOverlap="1" wp14:anchorId="674A0C88" wp14:editId="1ECFA928">
                <wp:simplePos x="0" y="0"/>
                <wp:positionH relativeFrom="column">
                  <wp:posOffset>2696210</wp:posOffset>
                </wp:positionH>
                <wp:positionV relativeFrom="paragraph">
                  <wp:posOffset>3297555</wp:posOffset>
                </wp:positionV>
                <wp:extent cx="717550" cy="635"/>
                <wp:effectExtent l="9525" t="76835" r="15875" b="74930"/>
                <wp:wrapNone/>
                <wp:docPr id="8405" name="直線矢印コネクタ 84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7550" cy="635"/>
                        </a:xfrm>
                        <a:prstGeom prst="straightConnector1">
                          <a:avLst/>
                        </a:prstGeom>
                        <a:noFill/>
                        <a:ln w="9525">
                          <a:solidFill>
                            <a:srgbClr val="000000"/>
                          </a:solidFill>
                          <a:prstDash val="dash"/>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66670F" id="直線矢印コネクタ 8405" o:spid="_x0000_s1026" type="#_x0000_t32" style="position:absolute;left:0;text-align:left;margin-left:212.3pt;margin-top:259.65pt;width:56.5pt;height:.0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">
                <v:stroke dashstyle="dash" endarrow="open"/>
              </v:shape>
            </w:pict>
          </mc:Fallback>
        </mc:AlternateContent>
      </w:r>
      <w:r>
        <w:rPr>
          <w:noProof/>
          <w:color w:val="FF0000"/>
          <w:lang w:eastAsia="en-US"/>
        </w:rPr>
        <mc:AlternateContent>
          <mc:Choice Requires="wps">
            <w:drawing>
              <wp:anchor distT="0" distB="0" distL="114300" distR="114300" simplePos="0" relativeHeight="251801600" behindDoc="0" locked="0" layoutInCell="1" allowOverlap="1" wp14:anchorId="1F991EA7" wp14:editId="5039AC35">
                <wp:simplePos x="0" y="0"/>
                <wp:positionH relativeFrom="column">
                  <wp:posOffset>2378710</wp:posOffset>
                </wp:positionH>
                <wp:positionV relativeFrom="paragraph">
                  <wp:posOffset>3094990</wp:posOffset>
                </wp:positionV>
                <wp:extent cx="364490" cy="229235"/>
                <wp:effectExtent l="0" t="4445" r="635" b="4445"/>
                <wp:wrapNone/>
                <wp:docPr id="8404" name="テキスト ボックス 84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490"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E0F0E8" w14:textId="77777777" w:rsidR="008679A3" w:rsidRPr="008F0A35" w:rsidRDefault="008679A3" w:rsidP="00DB3B96">
                            <w:pPr>
                              <w:rPr>
                                <w:rFonts w:ascii="Arial" w:hAnsi="Arial" w:cs="Arial"/>
                              </w:rPr>
                            </w:pPr>
                            <w:r>
                              <w:rPr>
                                <w:rFonts w:ascii="Arial" w:hAnsi="Arial" w:cs="Arial" w:hint="eastAsia"/>
                                <w:sz w:val="18"/>
                                <w:szCs w:val="18"/>
                              </w:rPr>
                              <w:t>Time</w:t>
                            </w:r>
                          </w:p>
                        </w:txbxContent>
                      </wps:txbx>
                      <wps:bodyPr rot="0" vert="horz" wrap="square" lIns="0" tIns="8890" rIns="0" bIns="889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F991EA7" id="テキスト ボックス 8404" o:spid="_x0000_s1557" type="#_x0000_t202" style="position:absolute;left:0;text-align:left;margin-left:187.3pt;margin-top:243.7pt;width:28.7pt;height:18.0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" filled="f" stroked="f">
                <v:textbox inset="0,.7pt,0,.7pt">
                  <w:txbxContent>
                    <w:p w14:paraId="54E0F0E8" w14:textId="77777777" w:rsidR="008679A3" w:rsidRPr="008F0A35" w:rsidRDefault="008679A3" w:rsidP="00DB3B96">
                      <w:pPr>
                        <w:rPr>
                          <w:rFonts w:ascii="Arial" w:hAnsi="Arial" w:cs="Arial"/>
                        </w:rPr>
                      </w:pPr>
                      <w:r>
                        <w:rPr>
                          <w:rFonts w:ascii="Arial" w:hAnsi="Arial" w:cs="Arial" w:hint="eastAsia"/>
                          <w:sz w:val="18"/>
                          <w:szCs w:val="18"/>
                        </w:rPr>
                        <w:t>Time</w:t>
                      </w:r>
                    </w:p>
                  </w:txbxContent>
                </v:textbox>
              </v:shape>
            </w:pict>
          </mc:Fallback>
        </mc:AlternateContent>
      </w:r>
      <w:r>
        <w:rPr>
          <w:noProof/>
          <w:color w:val="FF0000"/>
          <w:lang w:eastAsia="en-US"/>
        </w:rPr>
        <mc:AlternateContent>
          <mc:Choice Requires="wps">
            <w:drawing>
              <wp:anchor distT="0" distB="0" distL="114300" distR="114300" simplePos="0" relativeHeight="251802624" behindDoc="0" locked="0" layoutInCell="1" allowOverlap="1" wp14:anchorId="4F90484B" wp14:editId="6D323352">
                <wp:simplePos x="0" y="0"/>
                <wp:positionH relativeFrom="column">
                  <wp:posOffset>2722245</wp:posOffset>
                </wp:positionH>
                <wp:positionV relativeFrom="paragraph">
                  <wp:posOffset>3023235</wp:posOffset>
                </wp:positionV>
                <wp:extent cx="258445" cy="135255"/>
                <wp:effectExtent l="6985" t="8890" r="10795" b="8255"/>
                <wp:wrapNone/>
                <wp:docPr id="8403" name="正方形/長方形 8403" descr="青い画用紙"/>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8445" cy="135255"/>
                        </a:xfrm>
                        <a:prstGeom prst="rect">
                          <a:avLst/>
                        </a:prstGeom>
                        <a:solidFill>
                          <a:srgbClr val="92D050"/>
                        </a:solidFill>
                        <a:ln w="9525">
                          <a:solidFill>
                            <a:srgbClr val="000000"/>
                          </a:solidFill>
                          <a:miter lim="800000"/>
                          <a:headEnd/>
                          <a:tailEnd/>
                        </a:ln>
                      </wps:spPr>
                      <wps:txbx>
                        <w:txbxContent>
                          <w:p w14:paraId="54C6341A" w14:textId="77777777" w:rsidR="008679A3" w:rsidRDefault="008679A3" w:rsidP="00DB3B96">
                            <w:pPr>
                              <w:jc w:val="center"/>
                              <w:rPr>
                                <w:rFonts w:ascii="Arial" w:hAnsi="Arial" w:cs="Arial"/>
                                <w:sz w:val="18"/>
                                <w:szCs w:val="18"/>
                              </w:rPr>
                            </w:pPr>
                          </w:p>
                          <w:p w14:paraId="52C9B138" w14:textId="77777777" w:rsidR="008679A3" w:rsidRDefault="008679A3" w:rsidP="00DB3B96">
                            <w:pPr>
                              <w:jc w:val="center"/>
                              <w:rPr>
                                <w:rFonts w:ascii="Arial" w:hAnsi="Arial" w:cs="Arial"/>
                                <w:sz w:val="18"/>
                                <w:szCs w:val="18"/>
                              </w:rPr>
                            </w:pPr>
                          </w:p>
                          <w:p w14:paraId="1EA0A124" w14:textId="77777777" w:rsidR="008679A3" w:rsidRDefault="008679A3" w:rsidP="00DB3B96">
                            <w:pPr>
                              <w:jc w:val="center"/>
                              <w:rPr>
                                <w:rFonts w:ascii="Arial" w:hAnsi="Arial" w:cs="Arial"/>
                                <w:sz w:val="18"/>
                                <w:szCs w:val="18"/>
                              </w:rPr>
                            </w:pPr>
                            <w:r w:rsidRPr="008F0A35">
                              <w:rPr>
                                <w:rFonts w:ascii="Arial" w:hAnsi="Arial" w:cs="Arial"/>
                                <w:sz w:val="18"/>
                                <w:szCs w:val="18"/>
                              </w:rPr>
                              <w:t>I</w:t>
                            </w:r>
                            <w:r>
                              <w:rPr>
                                <w:rFonts w:ascii="Arial" w:hAnsi="Arial" w:cs="Arial"/>
                                <w:sz w:val="18"/>
                                <w:szCs w:val="18"/>
                              </w:rPr>
                              <w:t>nput image</w:t>
                            </w:r>
                            <w:r>
                              <w:rPr>
                                <w:rFonts w:ascii="Arial" w:hAnsi="Arial" w:cs="Arial" w:hint="eastAsia"/>
                                <w:sz w:val="18"/>
                                <w:szCs w:val="18"/>
                              </w:rPr>
                              <w:t xml:space="preserve"> size</w:t>
                            </w:r>
                          </w:p>
                        </w:txbxContent>
                      </wps:txbx>
                      <wps:bodyPr rot="0" vert="horz" wrap="square" lIns="0" tIns="8890" rIns="0"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90484B" id="正方形/長方形 8403" o:spid="_x0000_s1558" alt="青い画用紙" style="position:absolute;left:0;text-align:left;margin-left:214.35pt;margin-top:238.05pt;width:20.35pt;height:10.6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" fillcolor="#92d050">
                <v:textbox inset="0,.7pt,0,.7pt">
                  <w:txbxContent>
                    <w:p w14:paraId="54C6341A" w14:textId="77777777" w:rsidR="008679A3" w:rsidRDefault="008679A3" w:rsidP="00DB3B96">
                      <w:pPr>
                        <w:jc w:val="center"/>
                        <w:rPr>
                          <w:rFonts w:ascii="Arial" w:hAnsi="Arial" w:cs="Arial"/>
                          <w:sz w:val="18"/>
                          <w:szCs w:val="18"/>
                        </w:rPr>
                      </w:pPr>
                    </w:p>
                    <w:p w14:paraId="52C9B138" w14:textId="77777777" w:rsidR="008679A3" w:rsidRDefault="008679A3" w:rsidP="00DB3B96">
                      <w:pPr>
                        <w:jc w:val="center"/>
                        <w:rPr>
                          <w:rFonts w:ascii="Arial" w:hAnsi="Arial" w:cs="Arial"/>
                          <w:sz w:val="18"/>
                          <w:szCs w:val="18"/>
                        </w:rPr>
                      </w:pPr>
                    </w:p>
                    <w:p w14:paraId="1EA0A124" w14:textId="77777777" w:rsidR="008679A3" w:rsidRDefault="008679A3" w:rsidP="00DB3B96">
                      <w:pPr>
                        <w:jc w:val="center"/>
                        <w:rPr>
                          <w:rFonts w:ascii="Arial" w:hAnsi="Arial" w:cs="Arial"/>
                          <w:sz w:val="18"/>
                          <w:szCs w:val="18"/>
                        </w:rPr>
                      </w:pPr>
                      <w:r w:rsidRPr="008F0A35">
                        <w:rPr>
                          <w:rFonts w:ascii="Arial" w:hAnsi="Arial" w:cs="Arial"/>
                          <w:sz w:val="18"/>
                          <w:szCs w:val="18"/>
                        </w:rPr>
                        <w:t>I</w:t>
                      </w:r>
                      <w:r>
                        <w:rPr>
                          <w:rFonts w:ascii="Arial" w:hAnsi="Arial" w:cs="Arial"/>
                          <w:sz w:val="18"/>
                          <w:szCs w:val="18"/>
                        </w:rPr>
                        <w:t>nput image</w:t>
                      </w:r>
                      <w:r>
                        <w:rPr>
                          <w:rFonts w:ascii="Arial" w:hAnsi="Arial" w:cs="Arial" w:hint="eastAsia"/>
                          <w:sz w:val="18"/>
                          <w:szCs w:val="18"/>
                        </w:rPr>
                        <w:t xml:space="preserve"> size</w:t>
                      </w:r>
                    </w:p>
                  </w:txbxContent>
                </v:textbox>
              </v:rect>
            </w:pict>
          </mc:Fallback>
        </mc:AlternateContent>
      </w:r>
      <w:r>
        <w:rPr>
          <w:noProof/>
          <w:color w:val="FF0000"/>
          <w:lang w:eastAsia="en-US"/>
        </w:rPr>
        <mc:AlternateContent>
          <mc:Choice Requires="wps">
            <w:drawing>
              <wp:anchor distT="0" distB="0" distL="114300" distR="114300" simplePos="0" relativeHeight="251803648" behindDoc="0" locked="0" layoutInCell="1" allowOverlap="1" wp14:anchorId="39E7B4F8" wp14:editId="09166264">
                <wp:simplePos x="0" y="0"/>
                <wp:positionH relativeFrom="column">
                  <wp:posOffset>3027045</wp:posOffset>
                </wp:positionH>
                <wp:positionV relativeFrom="paragraph">
                  <wp:posOffset>3023235</wp:posOffset>
                </wp:positionV>
                <wp:extent cx="229235" cy="135255"/>
                <wp:effectExtent l="6985" t="8890" r="11430" b="8255"/>
                <wp:wrapNone/>
                <wp:docPr id="8402" name="正方形/長方形 8402" descr="青い画用紙"/>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135255"/>
                        </a:xfrm>
                        <a:prstGeom prst="rect">
                          <a:avLst/>
                        </a:prstGeom>
                        <a:solidFill>
                          <a:srgbClr val="0070C0"/>
                        </a:solidFill>
                        <a:ln w="9525">
                          <a:solidFill>
                            <a:srgbClr val="000000"/>
                          </a:solidFill>
                          <a:miter lim="800000"/>
                          <a:headEnd/>
                          <a:tailEnd/>
                        </a:ln>
                      </wps:spPr>
                      <wps:txbx>
                        <w:txbxContent>
                          <w:p w14:paraId="624BB9BD" w14:textId="77777777" w:rsidR="008679A3" w:rsidRDefault="008679A3" w:rsidP="00DB3B96">
                            <w:pPr>
                              <w:jc w:val="center"/>
                              <w:rPr>
                                <w:rFonts w:ascii="Arial" w:hAnsi="Arial" w:cs="Arial"/>
                                <w:sz w:val="18"/>
                                <w:szCs w:val="18"/>
                              </w:rPr>
                            </w:pPr>
                          </w:p>
                          <w:p w14:paraId="0E2176EF" w14:textId="77777777" w:rsidR="008679A3" w:rsidRDefault="008679A3" w:rsidP="00DB3B96">
                            <w:pPr>
                              <w:jc w:val="center"/>
                              <w:rPr>
                                <w:rFonts w:ascii="Arial" w:hAnsi="Arial" w:cs="Arial"/>
                                <w:sz w:val="18"/>
                                <w:szCs w:val="18"/>
                              </w:rPr>
                            </w:pPr>
                          </w:p>
                          <w:p w14:paraId="34DC5830" w14:textId="77777777" w:rsidR="008679A3" w:rsidRDefault="008679A3" w:rsidP="00DB3B96">
                            <w:pPr>
                              <w:jc w:val="center"/>
                              <w:rPr>
                                <w:rFonts w:ascii="Arial" w:hAnsi="Arial" w:cs="Arial"/>
                                <w:sz w:val="18"/>
                                <w:szCs w:val="18"/>
                              </w:rPr>
                            </w:pPr>
                            <w:r w:rsidRPr="008F0A35">
                              <w:rPr>
                                <w:rFonts w:ascii="Arial" w:hAnsi="Arial" w:cs="Arial"/>
                                <w:sz w:val="18"/>
                                <w:szCs w:val="18"/>
                              </w:rPr>
                              <w:t>I</w:t>
                            </w:r>
                            <w:r>
                              <w:rPr>
                                <w:rFonts w:ascii="Arial" w:hAnsi="Arial" w:cs="Arial"/>
                                <w:sz w:val="18"/>
                                <w:szCs w:val="18"/>
                              </w:rPr>
                              <w:t>nput image</w:t>
                            </w:r>
                            <w:r>
                              <w:rPr>
                                <w:rFonts w:ascii="Arial" w:hAnsi="Arial" w:cs="Arial" w:hint="eastAsia"/>
                                <w:sz w:val="18"/>
                                <w:szCs w:val="18"/>
                              </w:rPr>
                              <w:t xml:space="preserve"> size</w:t>
                            </w:r>
                          </w:p>
                        </w:txbxContent>
                      </wps:txbx>
                      <wps:bodyPr rot="0" vert="horz" wrap="square" lIns="0" tIns="8890" rIns="0"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E7B4F8" id="正方形/長方形 8402" o:spid="_x0000_s1559" alt="青い画用紙" style="position:absolute;left:0;text-align:left;margin-left:238.35pt;margin-top:238.05pt;width:18.05pt;height:10.6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" fillcolor="#0070c0">
                <v:textbox inset="0,.7pt,0,.7pt">
                  <w:txbxContent>
                    <w:p w14:paraId="624BB9BD" w14:textId="77777777" w:rsidR="008679A3" w:rsidRDefault="008679A3" w:rsidP="00DB3B96">
                      <w:pPr>
                        <w:jc w:val="center"/>
                        <w:rPr>
                          <w:rFonts w:ascii="Arial" w:hAnsi="Arial" w:cs="Arial"/>
                          <w:sz w:val="18"/>
                          <w:szCs w:val="18"/>
                        </w:rPr>
                      </w:pPr>
                    </w:p>
                    <w:p w14:paraId="0E2176EF" w14:textId="77777777" w:rsidR="008679A3" w:rsidRDefault="008679A3" w:rsidP="00DB3B96">
                      <w:pPr>
                        <w:jc w:val="center"/>
                        <w:rPr>
                          <w:rFonts w:ascii="Arial" w:hAnsi="Arial" w:cs="Arial"/>
                          <w:sz w:val="18"/>
                          <w:szCs w:val="18"/>
                        </w:rPr>
                      </w:pPr>
                    </w:p>
                    <w:p w14:paraId="34DC5830" w14:textId="77777777" w:rsidR="008679A3" w:rsidRDefault="008679A3" w:rsidP="00DB3B96">
                      <w:pPr>
                        <w:jc w:val="center"/>
                        <w:rPr>
                          <w:rFonts w:ascii="Arial" w:hAnsi="Arial" w:cs="Arial"/>
                          <w:sz w:val="18"/>
                          <w:szCs w:val="18"/>
                        </w:rPr>
                      </w:pPr>
                      <w:r w:rsidRPr="008F0A35">
                        <w:rPr>
                          <w:rFonts w:ascii="Arial" w:hAnsi="Arial" w:cs="Arial"/>
                          <w:sz w:val="18"/>
                          <w:szCs w:val="18"/>
                        </w:rPr>
                        <w:t>I</w:t>
                      </w:r>
                      <w:r>
                        <w:rPr>
                          <w:rFonts w:ascii="Arial" w:hAnsi="Arial" w:cs="Arial"/>
                          <w:sz w:val="18"/>
                          <w:szCs w:val="18"/>
                        </w:rPr>
                        <w:t>nput image</w:t>
                      </w:r>
                      <w:r>
                        <w:rPr>
                          <w:rFonts w:ascii="Arial" w:hAnsi="Arial" w:cs="Arial" w:hint="eastAsia"/>
                          <w:sz w:val="18"/>
                          <w:szCs w:val="18"/>
                        </w:rPr>
                        <w:t xml:space="preserve"> size</w:t>
                      </w:r>
                    </w:p>
                  </w:txbxContent>
                </v:textbox>
              </v:rect>
            </w:pict>
          </mc:Fallback>
        </mc:AlternateContent>
      </w:r>
      <w:r>
        <w:rPr>
          <w:noProof/>
          <w:color w:val="FF0000"/>
          <w:lang w:eastAsia="en-US"/>
        </w:rPr>
        <mc:AlternateContent>
          <mc:Choice Requires="wps">
            <w:drawing>
              <wp:anchor distT="0" distB="0" distL="114300" distR="114300" simplePos="0" relativeHeight="251812864" behindDoc="0" locked="0" layoutInCell="1" allowOverlap="1" wp14:anchorId="3AC95711" wp14:editId="591DFE9E">
                <wp:simplePos x="0" y="0"/>
                <wp:positionH relativeFrom="column">
                  <wp:posOffset>795020</wp:posOffset>
                </wp:positionH>
                <wp:positionV relativeFrom="paragraph">
                  <wp:posOffset>2336800</wp:posOffset>
                </wp:positionV>
                <wp:extent cx="529590" cy="314960"/>
                <wp:effectExtent l="3810" t="1905" r="0" b="0"/>
                <wp:wrapNone/>
                <wp:docPr id="8401" name="テキスト ボックス 84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590" cy="314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C1BD18" w14:textId="77777777" w:rsidR="008679A3" w:rsidRPr="008F0A35" w:rsidRDefault="008679A3" w:rsidP="00DB3B96">
                            <w:pPr>
                              <w:jc w:val="center"/>
                              <w:rPr>
                                <w:rFonts w:ascii="Arial" w:hAnsi="Arial" w:cs="Arial"/>
                              </w:rPr>
                            </w:pPr>
                            <w:r>
                              <w:rPr>
                                <w:rFonts w:ascii="Arial" w:hAnsi="Arial" w:cs="Arial" w:hint="eastAsia"/>
                                <w:sz w:val="18"/>
                                <w:szCs w:val="18"/>
                              </w:rPr>
                              <w:t>30p</w:t>
                            </w:r>
                          </w:p>
                        </w:txbxContent>
                      </wps:txbx>
                      <wps:bodyPr rot="0" vert="horz" wrap="square" lIns="0" tIns="8890" rIns="0" bIns="889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AC95711" id="テキスト ボックス 8401" o:spid="_x0000_s1560" type="#_x0000_t202" style="position:absolute;left:0;text-align:left;margin-left:62.6pt;margin-top:184pt;width:41.7pt;height:24.8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" filled="f" stroked="f">
                <v:textbox inset="0,.7pt,0,.7pt">
                  <w:txbxContent>
                    <w:p w14:paraId="3CC1BD18" w14:textId="77777777" w:rsidR="008679A3" w:rsidRPr="008F0A35" w:rsidRDefault="008679A3" w:rsidP="00DB3B96">
                      <w:pPr>
                        <w:jc w:val="center"/>
                        <w:rPr>
                          <w:rFonts w:ascii="Arial" w:hAnsi="Arial" w:cs="Arial"/>
                        </w:rPr>
                      </w:pPr>
                      <w:r>
                        <w:rPr>
                          <w:rFonts w:ascii="Arial" w:hAnsi="Arial" w:cs="Arial" w:hint="eastAsia"/>
                          <w:sz w:val="18"/>
                          <w:szCs w:val="18"/>
                        </w:rPr>
                        <w:t>30p</w:t>
                      </w:r>
                    </w:p>
                  </w:txbxContent>
                </v:textbox>
              </v:shape>
            </w:pict>
          </mc:Fallback>
        </mc:AlternateContent>
      </w:r>
      <w:r>
        <w:rPr>
          <w:noProof/>
          <w:color w:val="FF0000"/>
          <w:lang w:eastAsia="en-US"/>
        </w:rPr>
        <mc:AlternateContent>
          <mc:Choice Requires="wps">
            <w:drawing>
              <wp:anchor distT="0" distB="0" distL="114300" distR="114300" simplePos="0" relativeHeight="251788288" behindDoc="0" locked="0" layoutInCell="1" allowOverlap="1" wp14:anchorId="6EBDCC43" wp14:editId="02521084">
                <wp:simplePos x="0" y="0"/>
                <wp:positionH relativeFrom="column">
                  <wp:posOffset>4498975</wp:posOffset>
                </wp:positionH>
                <wp:positionV relativeFrom="paragraph">
                  <wp:posOffset>2352040</wp:posOffset>
                </wp:positionV>
                <wp:extent cx="1335405" cy="243840"/>
                <wp:effectExtent l="2540" t="0" r="0" b="0"/>
                <wp:wrapNone/>
                <wp:docPr id="8400" name="テキスト ボックス 84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5405" cy="243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1BF7C0" w14:textId="77777777" w:rsidR="008679A3" w:rsidRDefault="008679A3" w:rsidP="00DB3B96">
                            <w:pPr>
                              <w:jc w:val="center"/>
                              <w:rPr>
                                <w:rFonts w:ascii="Arial" w:hAnsi="Arial" w:cs="Arial"/>
                                <w:sz w:val="18"/>
                                <w:szCs w:val="18"/>
                              </w:rPr>
                            </w:pPr>
                            <w:r>
                              <w:rPr>
                                <w:rFonts w:ascii="Arial" w:hAnsi="Arial" w:cs="Arial" w:hint="eastAsia"/>
                                <w:sz w:val="18"/>
                                <w:szCs w:val="18"/>
                              </w:rPr>
                              <w:t>(Full screen)</w:t>
                            </w:r>
                          </w:p>
                          <w:p w14:paraId="54FC39EB" w14:textId="77777777" w:rsidR="008679A3" w:rsidRDefault="008679A3" w:rsidP="00DB3B96">
                            <w:pPr>
                              <w:jc w:val="center"/>
                              <w:rPr>
                                <w:rFonts w:ascii="Arial" w:hAnsi="Arial" w:cs="Arial"/>
                                <w:sz w:val="18"/>
                                <w:szCs w:val="18"/>
                              </w:rPr>
                            </w:pPr>
                          </w:p>
                          <w:p w14:paraId="6B46DCE9" w14:textId="77777777" w:rsidR="008679A3" w:rsidRPr="008F0A35" w:rsidRDefault="008679A3" w:rsidP="00DB3B96">
                            <w:pPr>
                              <w:jc w:val="center"/>
                              <w:rPr>
                                <w:rFonts w:ascii="Arial" w:hAnsi="Arial" w:cs="Arial"/>
                              </w:rPr>
                            </w:pPr>
                          </w:p>
                        </w:txbxContent>
                      </wps:txbx>
                      <wps:bodyPr rot="0" vert="horz" wrap="square" lIns="0" tIns="8890" rIns="0"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BDCC43" id="テキスト ボックス 8400" o:spid="_x0000_s1561" type="#_x0000_t202" style="position:absolute;left:0;text-align:left;margin-left:354.25pt;margin-top:185.2pt;width:105.15pt;height:19.2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" filled="f" stroked="f">
                <v:textbox inset="0,.7pt,0,.7pt">
                  <w:txbxContent>
                    <w:p w14:paraId="1D1BF7C0" w14:textId="77777777" w:rsidR="008679A3" w:rsidRDefault="008679A3" w:rsidP="00DB3B96">
                      <w:pPr>
                        <w:jc w:val="center"/>
                        <w:rPr>
                          <w:rFonts w:ascii="Arial" w:hAnsi="Arial" w:cs="Arial"/>
                          <w:sz w:val="18"/>
                          <w:szCs w:val="18"/>
                        </w:rPr>
                      </w:pPr>
                      <w:r>
                        <w:rPr>
                          <w:rFonts w:ascii="Arial" w:hAnsi="Arial" w:cs="Arial" w:hint="eastAsia"/>
                          <w:sz w:val="18"/>
                          <w:szCs w:val="18"/>
                        </w:rPr>
                        <w:t>(Full screen)</w:t>
                      </w:r>
                    </w:p>
                    <w:p w14:paraId="54FC39EB" w14:textId="77777777" w:rsidR="008679A3" w:rsidRDefault="008679A3" w:rsidP="00DB3B96">
                      <w:pPr>
                        <w:jc w:val="center"/>
                        <w:rPr>
                          <w:rFonts w:ascii="Arial" w:hAnsi="Arial" w:cs="Arial"/>
                          <w:sz w:val="18"/>
                          <w:szCs w:val="18"/>
                        </w:rPr>
                      </w:pPr>
                    </w:p>
                    <w:p w14:paraId="6B46DCE9" w14:textId="77777777" w:rsidR="008679A3" w:rsidRPr="008F0A35" w:rsidRDefault="008679A3" w:rsidP="00DB3B96">
                      <w:pPr>
                        <w:jc w:val="center"/>
                        <w:rPr>
                          <w:rFonts w:ascii="Arial" w:hAnsi="Arial" w:cs="Arial"/>
                        </w:rPr>
                      </w:pPr>
                    </w:p>
                  </w:txbxContent>
                </v:textbox>
              </v:shape>
            </w:pict>
          </mc:Fallback>
        </mc:AlternateContent>
      </w:r>
      <w:r>
        <w:rPr>
          <w:noProof/>
          <w:color w:val="FF0000"/>
          <w:lang w:eastAsia="en-US"/>
        </w:rPr>
        <mc:AlternateContent>
          <mc:Choice Requires="wps">
            <w:drawing>
              <wp:anchor distT="0" distB="0" distL="114300" distR="114300" simplePos="0" relativeHeight="251789312" behindDoc="0" locked="0" layoutInCell="1" allowOverlap="1" wp14:anchorId="21505A44" wp14:editId="22A3B308">
                <wp:simplePos x="0" y="0"/>
                <wp:positionH relativeFrom="column">
                  <wp:posOffset>302260</wp:posOffset>
                </wp:positionH>
                <wp:positionV relativeFrom="paragraph">
                  <wp:posOffset>2138045</wp:posOffset>
                </wp:positionV>
                <wp:extent cx="1520825" cy="228600"/>
                <wp:effectExtent l="0" t="0" r="0" b="0"/>
                <wp:wrapNone/>
                <wp:docPr id="8399" name="テキスト ボックス 83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082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5D6038" w14:textId="77777777" w:rsidR="008679A3" w:rsidRDefault="008679A3" w:rsidP="00DB3B96">
                            <w:pPr>
                              <w:jc w:val="center"/>
                              <w:rPr>
                                <w:rFonts w:ascii="Arial" w:hAnsi="Arial" w:cs="Arial"/>
                                <w:sz w:val="18"/>
                                <w:szCs w:val="18"/>
                              </w:rPr>
                            </w:pPr>
                            <w:r>
                              <w:rPr>
                                <w:rFonts w:ascii="Arial" w:hAnsi="Arial" w:cs="Arial" w:hint="eastAsia"/>
                                <w:sz w:val="18"/>
                                <w:szCs w:val="18"/>
                              </w:rPr>
                              <w:t>Progressive Frame on DDR</w:t>
                            </w:r>
                          </w:p>
                          <w:p w14:paraId="074117F8" w14:textId="77777777" w:rsidR="008679A3" w:rsidRPr="008F0A35" w:rsidRDefault="008679A3" w:rsidP="00DB3B96">
                            <w:pPr>
                              <w:jc w:val="center"/>
                              <w:rPr>
                                <w:rFonts w:ascii="Arial" w:hAnsi="Arial" w:cs="Arial"/>
                                <w:sz w:val="18"/>
                                <w:szCs w:val="18"/>
                              </w:rPr>
                            </w:pPr>
                          </w:p>
                          <w:p w14:paraId="67412D7A" w14:textId="77777777" w:rsidR="008679A3" w:rsidRPr="008F0A35" w:rsidRDefault="008679A3" w:rsidP="00DB3B96">
                            <w:pPr>
                              <w:jc w:val="center"/>
                              <w:rPr>
                                <w:rFonts w:ascii="Arial" w:hAnsi="Arial" w:cs="Arial"/>
                              </w:rPr>
                            </w:pPr>
                            <w:r>
                              <w:rPr>
                                <w:rFonts w:ascii="Arial" w:hAnsi="Arial" w:cs="Arial" w:hint="eastAsia"/>
                              </w:rPr>
                              <w:t>i</w:t>
                            </w:r>
                          </w:p>
                        </w:txbxContent>
                      </wps:txbx>
                      <wps:bodyPr rot="0" vert="horz" wrap="square" lIns="0" tIns="8890" rIns="0"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505A44" id="テキスト ボックス 8399" o:spid="_x0000_s1562" type="#_x0000_t202" style="position:absolute;left:0;text-align:left;margin-left:23.8pt;margin-top:168.35pt;width:119.75pt;height:18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" filled="f" stroked="f">
                <v:textbox inset="0,.7pt,0,.7pt">
                  <w:txbxContent>
                    <w:p w14:paraId="465D6038" w14:textId="77777777" w:rsidR="008679A3" w:rsidRDefault="008679A3" w:rsidP="00DB3B96">
                      <w:pPr>
                        <w:jc w:val="center"/>
                        <w:rPr>
                          <w:rFonts w:ascii="Arial" w:hAnsi="Arial" w:cs="Arial"/>
                          <w:sz w:val="18"/>
                          <w:szCs w:val="18"/>
                        </w:rPr>
                      </w:pPr>
                      <w:r>
                        <w:rPr>
                          <w:rFonts w:ascii="Arial" w:hAnsi="Arial" w:cs="Arial" w:hint="eastAsia"/>
                          <w:sz w:val="18"/>
                          <w:szCs w:val="18"/>
                        </w:rPr>
                        <w:t>Progressive Frame on DDR</w:t>
                      </w:r>
                    </w:p>
                    <w:p w14:paraId="074117F8" w14:textId="77777777" w:rsidR="008679A3" w:rsidRPr="008F0A35" w:rsidRDefault="008679A3" w:rsidP="00DB3B96">
                      <w:pPr>
                        <w:jc w:val="center"/>
                        <w:rPr>
                          <w:rFonts w:ascii="Arial" w:hAnsi="Arial" w:cs="Arial"/>
                          <w:sz w:val="18"/>
                          <w:szCs w:val="18"/>
                        </w:rPr>
                      </w:pPr>
                    </w:p>
                    <w:p w14:paraId="67412D7A" w14:textId="77777777" w:rsidR="008679A3" w:rsidRPr="008F0A35" w:rsidRDefault="008679A3" w:rsidP="00DB3B96">
                      <w:pPr>
                        <w:jc w:val="center"/>
                        <w:rPr>
                          <w:rFonts w:ascii="Arial" w:hAnsi="Arial" w:cs="Arial"/>
                        </w:rPr>
                      </w:pPr>
                      <w:r>
                        <w:rPr>
                          <w:rFonts w:ascii="Arial" w:hAnsi="Arial" w:cs="Arial" w:hint="eastAsia"/>
                        </w:rPr>
                        <w:t>i</w:t>
                      </w:r>
                    </w:p>
                  </w:txbxContent>
                </v:textbox>
              </v:shape>
            </w:pict>
          </mc:Fallback>
        </mc:AlternateContent>
      </w:r>
      <w:r>
        <w:rPr>
          <w:noProof/>
          <w:color w:val="FF0000"/>
          <w:lang w:eastAsia="en-US"/>
        </w:rPr>
        <mc:AlternateContent>
          <mc:Choice Requires="wpg">
            <w:drawing>
              <wp:anchor distT="0" distB="0" distL="114300" distR="114300" simplePos="0" relativeHeight="251794432" behindDoc="0" locked="0" layoutInCell="1" allowOverlap="1" wp14:anchorId="7D17F998" wp14:editId="1BCF2532">
                <wp:simplePos x="0" y="0"/>
                <wp:positionH relativeFrom="column">
                  <wp:posOffset>2534920</wp:posOffset>
                </wp:positionH>
                <wp:positionV relativeFrom="paragraph">
                  <wp:posOffset>2032000</wp:posOffset>
                </wp:positionV>
                <wp:extent cx="1141730" cy="520065"/>
                <wp:effectExtent l="10160" t="8255" r="10160" b="5080"/>
                <wp:wrapNone/>
                <wp:docPr id="8288" name="グループ化 82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1730" cy="520065"/>
                          <a:chOff x="5074" y="5957"/>
                          <a:chExt cx="1798" cy="819"/>
                        </a:xfrm>
                      </wpg:grpSpPr>
                      <wps:wsp>
                        <wps:cNvPr id="8289" name="Rectangle 37" descr="青い画用紙"/>
                        <wps:cNvSpPr>
                          <a:spLocks noChangeArrowheads="1"/>
                        </wps:cNvSpPr>
                        <wps:spPr bwMode="auto">
                          <a:xfrm>
                            <a:off x="5074" y="5957"/>
                            <a:ext cx="1798" cy="91"/>
                          </a:xfrm>
                          <a:prstGeom prst="rect">
                            <a:avLst/>
                          </a:prstGeom>
                          <a:solidFill>
                            <a:srgbClr val="0070C0"/>
                          </a:solidFill>
                          <a:ln w="9525">
                            <a:solidFill>
                              <a:srgbClr val="000000"/>
                            </a:solidFill>
                            <a:miter lim="800000"/>
                            <a:headEnd/>
                            <a:tailEnd/>
                          </a:ln>
                        </wps:spPr>
                        <wps:txbx>
                          <w:txbxContent>
                            <w:p w14:paraId="5D0689B0" w14:textId="77777777" w:rsidR="008679A3" w:rsidRDefault="008679A3" w:rsidP="00DB3B96">
                              <w:pPr>
                                <w:jc w:val="center"/>
                                <w:rPr>
                                  <w:rFonts w:ascii="Arial" w:hAnsi="Arial" w:cs="Arial"/>
                                  <w:sz w:val="18"/>
                                  <w:szCs w:val="18"/>
                                </w:rPr>
                              </w:pPr>
                            </w:p>
                            <w:p w14:paraId="5EDD0871" w14:textId="77777777" w:rsidR="008679A3" w:rsidRDefault="008679A3" w:rsidP="00DB3B96">
                              <w:pPr>
                                <w:jc w:val="center"/>
                                <w:rPr>
                                  <w:rFonts w:ascii="Arial" w:hAnsi="Arial" w:cs="Arial"/>
                                  <w:sz w:val="18"/>
                                  <w:szCs w:val="18"/>
                                </w:rPr>
                              </w:pPr>
                            </w:p>
                            <w:p w14:paraId="6099B948" w14:textId="77777777" w:rsidR="008679A3" w:rsidRDefault="008679A3" w:rsidP="00DB3B96">
                              <w:pPr>
                                <w:jc w:val="center"/>
                                <w:rPr>
                                  <w:rFonts w:ascii="Arial" w:hAnsi="Arial" w:cs="Arial"/>
                                  <w:sz w:val="18"/>
                                  <w:szCs w:val="18"/>
                                </w:rPr>
                              </w:pPr>
                              <w:r w:rsidRPr="008F0A35">
                                <w:rPr>
                                  <w:rFonts w:ascii="Arial" w:hAnsi="Arial" w:cs="Arial"/>
                                  <w:sz w:val="18"/>
                                  <w:szCs w:val="18"/>
                                </w:rPr>
                                <w:t>I</w:t>
                              </w:r>
                              <w:r>
                                <w:rPr>
                                  <w:rFonts w:ascii="Arial" w:hAnsi="Arial" w:cs="Arial"/>
                                  <w:sz w:val="18"/>
                                  <w:szCs w:val="18"/>
                                </w:rPr>
                                <w:t>nput image</w:t>
                              </w:r>
                              <w:r>
                                <w:rPr>
                                  <w:rFonts w:ascii="Arial" w:hAnsi="Arial" w:cs="Arial" w:hint="eastAsia"/>
                                  <w:sz w:val="18"/>
                                  <w:szCs w:val="18"/>
                                </w:rPr>
                                <w:t xml:space="preserve"> size</w:t>
                              </w:r>
                            </w:p>
                          </w:txbxContent>
                        </wps:txbx>
                        <wps:bodyPr rot="0" vert="horz" wrap="square" lIns="0" tIns="8890" rIns="0" bIns="8890" anchor="t" anchorCtr="0" upright="1">
                          <a:noAutofit/>
                        </wps:bodyPr>
                      </wps:wsp>
                      <wps:wsp>
                        <wps:cNvPr id="8290" name="Rectangle 38" descr="青い画用紙"/>
                        <wps:cNvSpPr>
                          <a:spLocks noChangeArrowheads="1"/>
                        </wps:cNvSpPr>
                        <wps:spPr bwMode="auto">
                          <a:xfrm>
                            <a:off x="5074" y="6139"/>
                            <a:ext cx="1798" cy="91"/>
                          </a:xfrm>
                          <a:prstGeom prst="rect">
                            <a:avLst/>
                          </a:prstGeom>
                          <a:solidFill>
                            <a:srgbClr val="0070C0"/>
                          </a:solidFill>
                          <a:ln w="9525">
                            <a:solidFill>
                              <a:srgbClr val="000000"/>
                            </a:solidFill>
                            <a:miter lim="800000"/>
                            <a:headEnd/>
                            <a:tailEnd/>
                          </a:ln>
                        </wps:spPr>
                        <wps:txbx>
                          <w:txbxContent>
                            <w:p w14:paraId="530317A5" w14:textId="77777777" w:rsidR="008679A3" w:rsidRDefault="008679A3" w:rsidP="00DB3B96">
                              <w:pPr>
                                <w:jc w:val="center"/>
                                <w:rPr>
                                  <w:rFonts w:ascii="Arial" w:hAnsi="Arial" w:cs="Arial"/>
                                  <w:sz w:val="18"/>
                                  <w:szCs w:val="18"/>
                                </w:rPr>
                              </w:pPr>
                            </w:p>
                            <w:p w14:paraId="38AEE6C4" w14:textId="77777777" w:rsidR="008679A3" w:rsidRDefault="008679A3" w:rsidP="00DB3B96">
                              <w:pPr>
                                <w:jc w:val="center"/>
                                <w:rPr>
                                  <w:rFonts w:ascii="Arial" w:hAnsi="Arial" w:cs="Arial"/>
                                  <w:sz w:val="18"/>
                                  <w:szCs w:val="18"/>
                                </w:rPr>
                              </w:pPr>
                            </w:p>
                            <w:p w14:paraId="28D7AE2B" w14:textId="77777777" w:rsidR="008679A3" w:rsidRDefault="008679A3" w:rsidP="00DB3B96">
                              <w:pPr>
                                <w:jc w:val="center"/>
                                <w:rPr>
                                  <w:rFonts w:ascii="Arial" w:hAnsi="Arial" w:cs="Arial"/>
                                  <w:sz w:val="18"/>
                                  <w:szCs w:val="18"/>
                                </w:rPr>
                              </w:pPr>
                              <w:r w:rsidRPr="008F0A35">
                                <w:rPr>
                                  <w:rFonts w:ascii="Arial" w:hAnsi="Arial" w:cs="Arial"/>
                                  <w:sz w:val="18"/>
                                  <w:szCs w:val="18"/>
                                </w:rPr>
                                <w:t>I</w:t>
                              </w:r>
                              <w:r>
                                <w:rPr>
                                  <w:rFonts w:ascii="Arial" w:hAnsi="Arial" w:cs="Arial"/>
                                  <w:sz w:val="18"/>
                                  <w:szCs w:val="18"/>
                                </w:rPr>
                                <w:t>nput image</w:t>
                              </w:r>
                              <w:r>
                                <w:rPr>
                                  <w:rFonts w:ascii="Arial" w:hAnsi="Arial" w:cs="Arial" w:hint="eastAsia"/>
                                  <w:sz w:val="18"/>
                                  <w:szCs w:val="18"/>
                                </w:rPr>
                                <w:t xml:space="preserve"> size</w:t>
                              </w:r>
                            </w:p>
                          </w:txbxContent>
                        </wps:txbx>
                        <wps:bodyPr rot="0" vert="horz" wrap="square" lIns="0" tIns="8890" rIns="0" bIns="8890" anchor="t" anchorCtr="0" upright="1">
                          <a:noAutofit/>
                        </wps:bodyPr>
                      </wps:wsp>
                      <wps:wsp>
                        <wps:cNvPr id="8291" name="Rectangle 39" descr="青い画用紙"/>
                        <wps:cNvSpPr>
                          <a:spLocks noChangeArrowheads="1"/>
                        </wps:cNvSpPr>
                        <wps:spPr bwMode="auto">
                          <a:xfrm>
                            <a:off x="5074" y="6321"/>
                            <a:ext cx="1798" cy="91"/>
                          </a:xfrm>
                          <a:prstGeom prst="rect">
                            <a:avLst/>
                          </a:prstGeom>
                          <a:solidFill>
                            <a:srgbClr val="0070C0"/>
                          </a:solidFill>
                          <a:ln w="9525">
                            <a:solidFill>
                              <a:srgbClr val="000000"/>
                            </a:solidFill>
                            <a:miter lim="800000"/>
                            <a:headEnd/>
                            <a:tailEnd/>
                          </a:ln>
                        </wps:spPr>
                        <wps:txbx>
                          <w:txbxContent>
                            <w:p w14:paraId="6A169FCF" w14:textId="77777777" w:rsidR="008679A3" w:rsidRDefault="008679A3" w:rsidP="00DB3B96">
                              <w:pPr>
                                <w:jc w:val="center"/>
                                <w:rPr>
                                  <w:rFonts w:ascii="Arial" w:hAnsi="Arial" w:cs="Arial"/>
                                  <w:sz w:val="18"/>
                                  <w:szCs w:val="18"/>
                                </w:rPr>
                              </w:pPr>
                            </w:p>
                            <w:p w14:paraId="00FDB393" w14:textId="77777777" w:rsidR="008679A3" w:rsidRDefault="008679A3" w:rsidP="00DB3B96">
                              <w:pPr>
                                <w:jc w:val="center"/>
                                <w:rPr>
                                  <w:rFonts w:ascii="Arial" w:hAnsi="Arial" w:cs="Arial"/>
                                  <w:sz w:val="18"/>
                                  <w:szCs w:val="18"/>
                                </w:rPr>
                              </w:pPr>
                            </w:p>
                            <w:p w14:paraId="1FDECD0B" w14:textId="77777777" w:rsidR="008679A3" w:rsidRDefault="008679A3" w:rsidP="00DB3B96">
                              <w:pPr>
                                <w:jc w:val="center"/>
                                <w:rPr>
                                  <w:rFonts w:ascii="Arial" w:hAnsi="Arial" w:cs="Arial"/>
                                  <w:sz w:val="18"/>
                                  <w:szCs w:val="18"/>
                                </w:rPr>
                              </w:pPr>
                              <w:r w:rsidRPr="008F0A35">
                                <w:rPr>
                                  <w:rFonts w:ascii="Arial" w:hAnsi="Arial" w:cs="Arial"/>
                                  <w:sz w:val="18"/>
                                  <w:szCs w:val="18"/>
                                </w:rPr>
                                <w:t>I</w:t>
                              </w:r>
                              <w:r>
                                <w:rPr>
                                  <w:rFonts w:ascii="Arial" w:hAnsi="Arial" w:cs="Arial"/>
                                  <w:sz w:val="18"/>
                                  <w:szCs w:val="18"/>
                                </w:rPr>
                                <w:t>nput image</w:t>
                              </w:r>
                              <w:r>
                                <w:rPr>
                                  <w:rFonts w:ascii="Arial" w:hAnsi="Arial" w:cs="Arial" w:hint="eastAsia"/>
                                  <w:sz w:val="18"/>
                                  <w:szCs w:val="18"/>
                                </w:rPr>
                                <w:t xml:space="preserve"> size</w:t>
                              </w:r>
                            </w:p>
                          </w:txbxContent>
                        </wps:txbx>
                        <wps:bodyPr rot="0" vert="horz" wrap="square" lIns="0" tIns="8890" rIns="0" bIns="8890" anchor="t" anchorCtr="0" upright="1">
                          <a:noAutofit/>
                        </wps:bodyPr>
                      </wps:wsp>
                      <wps:wsp>
                        <wps:cNvPr id="8293" name="Rectangle 40" descr="青い画用紙"/>
                        <wps:cNvSpPr>
                          <a:spLocks noChangeArrowheads="1"/>
                        </wps:cNvSpPr>
                        <wps:spPr bwMode="auto">
                          <a:xfrm>
                            <a:off x="5074" y="6503"/>
                            <a:ext cx="1798" cy="91"/>
                          </a:xfrm>
                          <a:prstGeom prst="rect">
                            <a:avLst/>
                          </a:prstGeom>
                          <a:solidFill>
                            <a:srgbClr val="0070C0"/>
                          </a:solidFill>
                          <a:ln w="9525">
                            <a:solidFill>
                              <a:srgbClr val="000000"/>
                            </a:solidFill>
                            <a:miter lim="800000"/>
                            <a:headEnd/>
                            <a:tailEnd/>
                          </a:ln>
                        </wps:spPr>
                        <wps:txbx>
                          <w:txbxContent>
                            <w:p w14:paraId="0BB890BF" w14:textId="77777777" w:rsidR="008679A3" w:rsidRDefault="008679A3" w:rsidP="00DB3B96">
                              <w:pPr>
                                <w:jc w:val="center"/>
                                <w:rPr>
                                  <w:rFonts w:ascii="Arial" w:hAnsi="Arial" w:cs="Arial"/>
                                  <w:sz w:val="18"/>
                                  <w:szCs w:val="18"/>
                                </w:rPr>
                              </w:pPr>
                            </w:p>
                            <w:p w14:paraId="4295B751" w14:textId="77777777" w:rsidR="008679A3" w:rsidRDefault="008679A3" w:rsidP="00DB3B96">
                              <w:pPr>
                                <w:jc w:val="center"/>
                                <w:rPr>
                                  <w:rFonts w:ascii="Arial" w:hAnsi="Arial" w:cs="Arial"/>
                                  <w:sz w:val="18"/>
                                  <w:szCs w:val="18"/>
                                </w:rPr>
                              </w:pPr>
                            </w:p>
                            <w:p w14:paraId="04A686A8" w14:textId="77777777" w:rsidR="008679A3" w:rsidRDefault="008679A3" w:rsidP="00DB3B96">
                              <w:pPr>
                                <w:jc w:val="center"/>
                                <w:rPr>
                                  <w:rFonts w:ascii="Arial" w:hAnsi="Arial" w:cs="Arial"/>
                                  <w:sz w:val="18"/>
                                  <w:szCs w:val="18"/>
                                </w:rPr>
                              </w:pPr>
                              <w:r w:rsidRPr="008F0A35">
                                <w:rPr>
                                  <w:rFonts w:ascii="Arial" w:hAnsi="Arial" w:cs="Arial"/>
                                  <w:sz w:val="18"/>
                                  <w:szCs w:val="18"/>
                                </w:rPr>
                                <w:t>I</w:t>
                              </w:r>
                              <w:r>
                                <w:rPr>
                                  <w:rFonts w:ascii="Arial" w:hAnsi="Arial" w:cs="Arial"/>
                                  <w:sz w:val="18"/>
                                  <w:szCs w:val="18"/>
                                </w:rPr>
                                <w:t>nput image</w:t>
                              </w:r>
                              <w:r>
                                <w:rPr>
                                  <w:rFonts w:ascii="Arial" w:hAnsi="Arial" w:cs="Arial" w:hint="eastAsia"/>
                                  <w:sz w:val="18"/>
                                  <w:szCs w:val="18"/>
                                </w:rPr>
                                <w:t xml:space="preserve"> size</w:t>
                              </w:r>
                            </w:p>
                          </w:txbxContent>
                        </wps:txbx>
                        <wps:bodyPr rot="0" vert="horz" wrap="square" lIns="0" tIns="8890" rIns="0" bIns="8890" anchor="t" anchorCtr="0" upright="1">
                          <a:noAutofit/>
                        </wps:bodyPr>
                      </wps:wsp>
                      <wps:wsp>
                        <wps:cNvPr id="8295" name="Rectangle 41" descr="青い画用紙"/>
                        <wps:cNvSpPr>
                          <a:spLocks noChangeArrowheads="1"/>
                        </wps:cNvSpPr>
                        <wps:spPr bwMode="auto">
                          <a:xfrm>
                            <a:off x="5074" y="6685"/>
                            <a:ext cx="1798" cy="91"/>
                          </a:xfrm>
                          <a:prstGeom prst="rect">
                            <a:avLst/>
                          </a:prstGeom>
                          <a:solidFill>
                            <a:srgbClr val="0070C0"/>
                          </a:solidFill>
                          <a:ln w="9525">
                            <a:solidFill>
                              <a:srgbClr val="000000"/>
                            </a:solidFill>
                            <a:miter lim="800000"/>
                            <a:headEnd/>
                            <a:tailEnd/>
                          </a:ln>
                        </wps:spPr>
                        <wps:txbx>
                          <w:txbxContent>
                            <w:p w14:paraId="26DE9946" w14:textId="77777777" w:rsidR="008679A3" w:rsidRDefault="008679A3" w:rsidP="00DB3B96">
                              <w:pPr>
                                <w:jc w:val="center"/>
                                <w:rPr>
                                  <w:rFonts w:ascii="Arial" w:hAnsi="Arial" w:cs="Arial"/>
                                  <w:sz w:val="18"/>
                                  <w:szCs w:val="18"/>
                                </w:rPr>
                              </w:pPr>
                            </w:p>
                            <w:p w14:paraId="44AADBDC" w14:textId="77777777" w:rsidR="008679A3" w:rsidRDefault="008679A3" w:rsidP="00DB3B96">
                              <w:pPr>
                                <w:jc w:val="center"/>
                                <w:rPr>
                                  <w:rFonts w:ascii="Arial" w:hAnsi="Arial" w:cs="Arial"/>
                                  <w:sz w:val="18"/>
                                  <w:szCs w:val="18"/>
                                </w:rPr>
                              </w:pPr>
                            </w:p>
                            <w:p w14:paraId="69C1610F" w14:textId="77777777" w:rsidR="008679A3" w:rsidRDefault="008679A3" w:rsidP="00DB3B96">
                              <w:pPr>
                                <w:jc w:val="center"/>
                                <w:rPr>
                                  <w:rFonts w:ascii="Arial" w:hAnsi="Arial" w:cs="Arial"/>
                                  <w:sz w:val="18"/>
                                  <w:szCs w:val="18"/>
                                </w:rPr>
                              </w:pPr>
                              <w:r w:rsidRPr="008F0A35">
                                <w:rPr>
                                  <w:rFonts w:ascii="Arial" w:hAnsi="Arial" w:cs="Arial"/>
                                  <w:sz w:val="18"/>
                                  <w:szCs w:val="18"/>
                                </w:rPr>
                                <w:t>I</w:t>
                              </w:r>
                              <w:r>
                                <w:rPr>
                                  <w:rFonts w:ascii="Arial" w:hAnsi="Arial" w:cs="Arial"/>
                                  <w:sz w:val="18"/>
                                  <w:szCs w:val="18"/>
                                </w:rPr>
                                <w:t>nput image</w:t>
                              </w:r>
                              <w:r>
                                <w:rPr>
                                  <w:rFonts w:ascii="Arial" w:hAnsi="Arial" w:cs="Arial" w:hint="eastAsia"/>
                                  <w:sz w:val="18"/>
                                  <w:szCs w:val="18"/>
                                </w:rPr>
                                <w:t xml:space="preserve"> size</w:t>
                              </w:r>
                            </w:p>
                          </w:txbxContent>
                        </wps:txbx>
                        <wps:bodyPr rot="0" vert="horz" wrap="square" lIns="0" tIns="8890" rIns="0" bIns="889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D17F998" id="グループ化 8288" o:spid="_x0000_s1563" style="position:absolute;left:0;text-align:left;margin-left:199.6pt;margin-top:160pt;width:89.9pt;height:40.95pt;z-index:251794432;mso-position-horizontal-relative:text;mso-position-vertical-relative:text" coordorigin="5074,5957" coordsize="1798,8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">
                <v:rect id="Rectangle 37" o:spid="_x0000_s1564" alt="青い画用紙" style="position:absolute;left:5074;top:5957;width:1798;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" fillcolor="#0070c0">
                  <v:textbox inset="0,.7pt,0,.7pt">
                    <w:txbxContent>
                      <w:p w14:paraId="5D0689B0" w14:textId="77777777" w:rsidR="008679A3" w:rsidRDefault="008679A3" w:rsidP="00DB3B96">
                        <w:pPr>
                          <w:jc w:val="center"/>
                          <w:rPr>
                            <w:rFonts w:ascii="Arial" w:hAnsi="Arial" w:cs="Arial"/>
                            <w:sz w:val="18"/>
                            <w:szCs w:val="18"/>
                          </w:rPr>
                        </w:pPr>
                      </w:p>
                      <w:p w14:paraId="5EDD0871" w14:textId="77777777" w:rsidR="008679A3" w:rsidRDefault="008679A3" w:rsidP="00DB3B96">
                        <w:pPr>
                          <w:jc w:val="center"/>
                          <w:rPr>
                            <w:rFonts w:ascii="Arial" w:hAnsi="Arial" w:cs="Arial"/>
                            <w:sz w:val="18"/>
                            <w:szCs w:val="18"/>
                          </w:rPr>
                        </w:pPr>
                      </w:p>
                      <w:p w14:paraId="6099B948" w14:textId="77777777" w:rsidR="008679A3" w:rsidRDefault="008679A3" w:rsidP="00DB3B96">
                        <w:pPr>
                          <w:jc w:val="center"/>
                          <w:rPr>
                            <w:rFonts w:ascii="Arial" w:hAnsi="Arial" w:cs="Arial"/>
                            <w:sz w:val="18"/>
                            <w:szCs w:val="18"/>
                          </w:rPr>
                        </w:pPr>
                        <w:r w:rsidRPr="008F0A35">
                          <w:rPr>
                            <w:rFonts w:ascii="Arial" w:hAnsi="Arial" w:cs="Arial"/>
                            <w:sz w:val="18"/>
                            <w:szCs w:val="18"/>
                          </w:rPr>
                          <w:t>I</w:t>
                        </w:r>
                        <w:r>
                          <w:rPr>
                            <w:rFonts w:ascii="Arial" w:hAnsi="Arial" w:cs="Arial"/>
                            <w:sz w:val="18"/>
                            <w:szCs w:val="18"/>
                          </w:rPr>
                          <w:t>nput image</w:t>
                        </w:r>
                        <w:r>
                          <w:rPr>
                            <w:rFonts w:ascii="Arial" w:hAnsi="Arial" w:cs="Arial" w:hint="eastAsia"/>
                            <w:sz w:val="18"/>
                            <w:szCs w:val="18"/>
                          </w:rPr>
                          <w:t xml:space="preserve"> size</w:t>
                        </w:r>
                      </w:p>
                    </w:txbxContent>
                  </v:textbox>
                </v:rect>
                <v:rect id="Rectangle 38" o:spid="_x0000_s1565" alt="青い画用紙" style="position:absolute;left:5074;top:6139;width:1798;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" fillcolor="#0070c0">
                  <v:textbox inset="0,.7pt,0,.7pt">
                    <w:txbxContent>
                      <w:p w14:paraId="530317A5" w14:textId="77777777" w:rsidR="008679A3" w:rsidRDefault="008679A3" w:rsidP="00DB3B96">
                        <w:pPr>
                          <w:jc w:val="center"/>
                          <w:rPr>
                            <w:rFonts w:ascii="Arial" w:hAnsi="Arial" w:cs="Arial"/>
                            <w:sz w:val="18"/>
                            <w:szCs w:val="18"/>
                          </w:rPr>
                        </w:pPr>
                      </w:p>
                      <w:p w14:paraId="38AEE6C4" w14:textId="77777777" w:rsidR="008679A3" w:rsidRDefault="008679A3" w:rsidP="00DB3B96">
                        <w:pPr>
                          <w:jc w:val="center"/>
                          <w:rPr>
                            <w:rFonts w:ascii="Arial" w:hAnsi="Arial" w:cs="Arial"/>
                            <w:sz w:val="18"/>
                            <w:szCs w:val="18"/>
                          </w:rPr>
                        </w:pPr>
                      </w:p>
                      <w:p w14:paraId="28D7AE2B" w14:textId="77777777" w:rsidR="008679A3" w:rsidRDefault="008679A3" w:rsidP="00DB3B96">
                        <w:pPr>
                          <w:jc w:val="center"/>
                          <w:rPr>
                            <w:rFonts w:ascii="Arial" w:hAnsi="Arial" w:cs="Arial"/>
                            <w:sz w:val="18"/>
                            <w:szCs w:val="18"/>
                          </w:rPr>
                        </w:pPr>
                        <w:r w:rsidRPr="008F0A35">
                          <w:rPr>
                            <w:rFonts w:ascii="Arial" w:hAnsi="Arial" w:cs="Arial"/>
                            <w:sz w:val="18"/>
                            <w:szCs w:val="18"/>
                          </w:rPr>
                          <w:t>I</w:t>
                        </w:r>
                        <w:r>
                          <w:rPr>
                            <w:rFonts w:ascii="Arial" w:hAnsi="Arial" w:cs="Arial"/>
                            <w:sz w:val="18"/>
                            <w:szCs w:val="18"/>
                          </w:rPr>
                          <w:t>nput image</w:t>
                        </w:r>
                        <w:r>
                          <w:rPr>
                            <w:rFonts w:ascii="Arial" w:hAnsi="Arial" w:cs="Arial" w:hint="eastAsia"/>
                            <w:sz w:val="18"/>
                            <w:szCs w:val="18"/>
                          </w:rPr>
                          <w:t xml:space="preserve"> size</w:t>
                        </w:r>
                      </w:p>
                    </w:txbxContent>
                  </v:textbox>
                </v:rect>
                <v:rect id="Rectangle 39" o:spid="_x0000_s1566" alt="青い画用紙" style="position:absolute;left:5074;top:6321;width:1798;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" fillcolor="#0070c0">
                  <v:textbox inset="0,.7pt,0,.7pt">
                    <w:txbxContent>
                      <w:p w14:paraId="6A169FCF" w14:textId="77777777" w:rsidR="008679A3" w:rsidRDefault="008679A3" w:rsidP="00DB3B96">
                        <w:pPr>
                          <w:jc w:val="center"/>
                          <w:rPr>
                            <w:rFonts w:ascii="Arial" w:hAnsi="Arial" w:cs="Arial"/>
                            <w:sz w:val="18"/>
                            <w:szCs w:val="18"/>
                          </w:rPr>
                        </w:pPr>
                      </w:p>
                      <w:p w14:paraId="00FDB393" w14:textId="77777777" w:rsidR="008679A3" w:rsidRDefault="008679A3" w:rsidP="00DB3B96">
                        <w:pPr>
                          <w:jc w:val="center"/>
                          <w:rPr>
                            <w:rFonts w:ascii="Arial" w:hAnsi="Arial" w:cs="Arial"/>
                            <w:sz w:val="18"/>
                            <w:szCs w:val="18"/>
                          </w:rPr>
                        </w:pPr>
                      </w:p>
                      <w:p w14:paraId="1FDECD0B" w14:textId="77777777" w:rsidR="008679A3" w:rsidRDefault="008679A3" w:rsidP="00DB3B96">
                        <w:pPr>
                          <w:jc w:val="center"/>
                          <w:rPr>
                            <w:rFonts w:ascii="Arial" w:hAnsi="Arial" w:cs="Arial"/>
                            <w:sz w:val="18"/>
                            <w:szCs w:val="18"/>
                          </w:rPr>
                        </w:pPr>
                        <w:r w:rsidRPr="008F0A35">
                          <w:rPr>
                            <w:rFonts w:ascii="Arial" w:hAnsi="Arial" w:cs="Arial"/>
                            <w:sz w:val="18"/>
                            <w:szCs w:val="18"/>
                          </w:rPr>
                          <w:t>I</w:t>
                        </w:r>
                        <w:r>
                          <w:rPr>
                            <w:rFonts w:ascii="Arial" w:hAnsi="Arial" w:cs="Arial"/>
                            <w:sz w:val="18"/>
                            <w:szCs w:val="18"/>
                          </w:rPr>
                          <w:t>nput image</w:t>
                        </w:r>
                        <w:r>
                          <w:rPr>
                            <w:rFonts w:ascii="Arial" w:hAnsi="Arial" w:cs="Arial" w:hint="eastAsia"/>
                            <w:sz w:val="18"/>
                            <w:szCs w:val="18"/>
                          </w:rPr>
                          <w:t xml:space="preserve"> size</w:t>
                        </w:r>
                      </w:p>
                    </w:txbxContent>
                  </v:textbox>
                </v:rect>
                <v:rect id="Rectangle 40" o:spid="_x0000_s1567" alt="青い画用紙" style="position:absolute;left:5074;top:6503;width:1798;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" fillcolor="#0070c0">
                  <v:textbox inset="0,.7pt,0,.7pt">
                    <w:txbxContent>
                      <w:p w14:paraId="0BB890BF" w14:textId="77777777" w:rsidR="008679A3" w:rsidRDefault="008679A3" w:rsidP="00DB3B96">
                        <w:pPr>
                          <w:jc w:val="center"/>
                          <w:rPr>
                            <w:rFonts w:ascii="Arial" w:hAnsi="Arial" w:cs="Arial"/>
                            <w:sz w:val="18"/>
                            <w:szCs w:val="18"/>
                          </w:rPr>
                        </w:pPr>
                      </w:p>
                      <w:p w14:paraId="4295B751" w14:textId="77777777" w:rsidR="008679A3" w:rsidRDefault="008679A3" w:rsidP="00DB3B96">
                        <w:pPr>
                          <w:jc w:val="center"/>
                          <w:rPr>
                            <w:rFonts w:ascii="Arial" w:hAnsi="Arial" w:cs="Arial"/>
                            <w:sz w:val="18"/>
                            <w:szCs w:val="18"/>
                          </w:rPr>
                        </w:pPr>
                      </w:p>
                      <w:p w14:paraId="04A686A8" w14:textId="77777777" w:rsidR="008679A3" w:rsidRDefault="008679A3" w:rsidP="00DB3B96">
                        <w:pPr>
                          <w:jc w:val="center"/>
                          <w:rPr>
                            <w:rFonts w:ascii="Arial" w:hAnsi="Arial" w:cs="Arial"/>
                            <w:sz w:val="18"/>
                            <w:szCs w:val="18"/>
                          </w:rPr>
                        </w:pPr>
                        <w:r w:rsidRPr="008F0A35">
                          <w:rPr>
                            <w:rFonts w:ascii="Arial" w:hAnsi="Arial" w:cs="Arial"/>
                            <w:sz w:val="18"/>
                            <w:szCs w:val="18"/>
                          </w:rPr>
                          <w:t>I</w:t>
                        </w:r>
                        <w:r>
                          <w:rPr>
                            <w:rFonts w:ascii="Arial" w:hAnsi="Arial" w:cs="Arial"/>
                            <w:sz w:val="18"/>
                            <w:szCs w:val="18"/>
                          </w:rPr>
                          <w:t>nput image</w:t>
                        </w:r>
                        <w:r>
                          <w:rPr>
                            <w:rFonts w:ascii="Arial" w:hAnsi="Arial" w:cs="Arial" w:hint="eastAsia"/>
                            <w:sz w:val="18"/>
                            <w:szCs w:val="18"/>
                          </w:rPr>
                          <w:t xml:space="preserve"> size</w:t>
                        </w:r>
                      </w:p>
                    </w:txbxContent>
                  </v:textbox>
                </v:rect>
                <v:rect id="Rectangle 41" o:spid="_x0000_s1568" alt="青い画用紙" style="position:absolute;left:5074;top:6685;width:1798;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" fillcolor="#0070c0">
                  <v:textbox inset="0,.7pt,0,.7pt">
                    <w:txbxContent>
                      <w:p w14:paraId="26DE9946" w14:textId="77777777" w:rsidR="008679A3" w:rsidRDefault="008679A3" w:rsidP="00DB3B96">
                        <w:pPr>
                          <w:jc w:val="center"/>
                          <w:rPr>
                            <w:rFonts w:ascii="Arial" w:hAnsi="Arial" w:cs="Arial"/>
                            <w:sz w:val="18"/>
                            <w:szCs w:val="18"/>
                          </w:rPr>
                        </w:pPr>
                      </w:p>
                      <w:p w14:paraId="44AADBDC" w14:textId="77777777" w:rsidR="008679A3" w:rsidRDefault="008679A3" w:rsidP="00DB3B96">
                        <w:pPr>
                          <w:jc w:val="center"/>
                          <w:rPr>
                            <w:rFonts w:ascii="Arial" w:hAnsi="Arial" w:cs="Arial"/>
                            <w:sz w:val="18"/>
                            <w:szCs w:val="18"/>
                          </w:rPr>
                        </w:pPr>
                      </w:p>
                      <w:p w14:paraId="69C1610F" w14:textId="77777777" w:rsidR="008679A3" w:rsidRDefault="008679A3" w:rsidP="00DB3B96">
                        <w:pPr>
                          <w:jc w:val="center"/>
                          <w:rPr>
                            <w:rFonts w:ascii="Arial" w:hAnsi="Arial" w:cs="Arial"/>
                            <w:sz w:val="18"/>
                            <w:szCs w:val="18"/>
                          </w:rPr>
                        </w:pPr>
                        <w:r w:rsidRPr="008F0A35">
                          <w:rPr>
                            <w:rFonts w:ascii="Arial" w:hAnsi="Arial" w:cs="Arial"/>
                            <w:sz w:val="18"/>
                            <w:szCs w:val="18"/>
                          </w:rPr>
                          <w:t>I</w:t>
                        </w:r>
                        <w:r>
                          <w:rPr>
                            <w:rFonts w:ascii="Arial" w:hAnsi="Arial" w:cs="Arial"/>
                            <w:sz w:val="18"/>
                            <w:szCs w:val="18"/>
                          </w:rPr>
                          <w:t>nput image</w:t>
                        </w:r>
                        <w:r>
                          <w:rPr>
                            <w:rFonts w:ascii="Arial" w:hAnsi="Arial" w:cs="Arial" w:hint="eastAsia"/>
                            <w:sz w:val="18"/>
                            <w:szCs w:val="18"/>
                          </w:rPr>
                          <w:t xml:space="preserve"> size</w:t>
                        </w:r>
                      </w:p>
                    </w:txbxContent>
                  </v:textbox>
                </v:rect>
              </v:group>
            </w:pict>
          </mc:Fallback>
        </mc:AlternateContent>
      </w:r>
      <w:r>
        <w:rPr>
          <w:noProof/>
          <w:color w:val="FF0000"/>
          <w:lang w:eastAsia="en-US"/>
        </w:rPr>
        <mc:AlternateContent>
          <mc:Choice Requires="wps">
            <w:drawing>
              <wp:anchor distT="0" distB="0" distL="114300" distR="114300" simplePos="0" relativeHeight="251790336" behindDoc="0" locked="0" layoutInCell="1" allowOverlap="1" wp14:anchorId="74D2B512" wp14:editId="52795F6F">
                <wp:simplePos x="0" y="0"/>
                <wp:positionH relativeFrom="column">
                  <wp:posOffset>4618355</wp:posOffset>
                </wp:positionH>
                <wp:positionV relativeFrom="paragraph">
                  <wp:posOffset>2104390</wp:posOffset>
                </wp:positionV>
                <wp:extent cx="1141730" cy="243840"/>
                <wp:effectExtent l="0" t="4445" r="3175" b="0"/>
                <wp:wrapNone/>
                <wp:docPr id="8296" name="テキスト ボックス 82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1730" cy="243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B0248A" w14:textId="77777777" w:rsidR="008679A3" w:rsidRPr="008F0A35" w:rsidRDefault="008679A3" w:rsidP="00DB3B96">
                            <w:pPr>
                              <w:jc w:val="center"/>
                              <w:rPr>
                                <w:rFonts w:ascii="Arial" w:hAnsi="Arial" w:cs="Arial"/>
                              </w:rPr>
                            </w:pPr>
                            <w:r w:rsidRPr="008F0A35">
                              <w:rPr>
                                <w:rFonts w:ascii="Arial" w:hAnsi="Arial" w:cs="Arial"/>
                                <w:sz w:val="18"/>
                                <w:szCs w:val="18"/>
                              </w:rPr>
                              <w:t xml:space="preserve">Display </w:t>
                            </w:r>
                          </w:p>
                        </w:txbxContent>
                      </wps:txbx>
                      <wps:bodyPr rot="0" vert="horz" wrap="square" lIns="0" tIns="8890" rIns="0"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D2B512" id="テキスト ボックス 8296" o:spid="_x0000_s1569" type="#_x0000_t202" style="position:absolute;left:0;text-align:left;margin-left:363.65pt;margin-top:165.7pt;width:89.9pt;height:19.2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" filled="f" stroked="f">
                <v:textbox inset="0,.7pt,0,.7pt">
                  <w:txbxContent>
                    <w:p w14:paraId="5CB0248A" w14:textId="77777777" w:rsidR="008679A3" w:rsidRPr="008F0A35" w:rsidRDefault="008679A3" w:rsidP="00DB3B96">
                      <w:pPr>
                        <w:jc w:val="center"/>
                        <w:rPr>
                          <w:rFonts w:ascii="Arial" w:hAnsi="Arial" w:cs="Arial"/>
                        </w:rPr>
                      </w:pPr>
                      <w:r w:rsidRPr="008F0A35">
                        <w:rPr>
                          <w:rFonts w:ascii="Arial" w:hAnsi="Arial" w:cs="Arial"/>
                          <w:sz w:val="18"/>
                          <w:szCs w:val="18"/>
                        </w:rPr>
                        <w:t xml:space="preserve">Display </w:t>
                      </w:r>
                    </w:p>
                  </w:txbxContent>
                </v:textbox>
              </v:shape>
            </w:pict>
          </mc:Fallback>
        </mc:AlternateContent>
      </w:r>
      <w:r>
        <w:rPr>
          <w:noProof/>
          <w:color w:val="FF0000"/>
          <w:lang w:eastAsia="en-US"/>
        </w:rPr>
        <mc:AlternateContent>
          <mc:Choice Requires="wps">
            <w:drawing>
              <wp:anchor distT="0" distB="0" distL="114300" distR="114300" simplePos="0" relativeHeight="251796480" behindDoc="0" locked="0" layoutInCell="1" allowOverlap="1" wp14:anchorId="154F14BF" wp14:editId="15DB9AB0">
                <wp:simplePos x="0" y="0"/>
                <wp:positionH relativeFrom="column">
                  <wp:posOffset>1795145</wp:posOffset>
                </wp:positionH>
                <wp:positionV relativeFrom="paragraph">
                  <wp:posOffset>1885950</wp:posOffset>
                </wp:positionV>
                <wp:extent cx="593725" cy="215900"/>
                <wp:effectExtent l="13335" t="11430" r="31115" b="58420"/>
                <wp:wrapNone/>
                <wp:docPr id="8297" name="直線矢印コネクタ 82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725" cy="215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50FAA3" id="直線矢印コネクタ 8297" o:spid="_x0000_s1026" type="#_x0000_t32" style="position:absolute;left:0;text-align:left;margin-left:141.35pt;margin-top:148.5pt;width:46.75pt;height:17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">
                <v:stroke endarrow="block"/>
              </v:shape>
            </w:pict>
          </mc:Fallback>
        </mc:AlternateContent>
      </w:r>
      <w:r>
        <w:rPr>
          <w:noProof/>
          <w:color w:val="FF0000"/>
          <w:lang w:eastAsia="en-US"/>
        </w:rPr>
        <mc:AlternateContent>
          <mc:Choice Requires="wps">
            <w:drawing>
              <wp:anchor distT="0" distB="0" distL="114300" distR="114300" simplePos="0" relativeHeight="251798528" behindDoc="0" locked="0" layoutInCell="1" allowOverlap="1" wp14:anchorId="24CA075D" wp14:editId="758941D0">
                <wp:simplePos x="0" y="0"/>
                <wp:positionH relativeFrom="column">
                  <wp:posOffset>3861435</wp:posOffset>
                </wp:positionH>
                <wp:positionV relativeFrom="paragraph">
                  <wp:posOffset>1885950</wp:posOffset>
                </wp:positionV>
                <wp:extent cx="593725" cy="215900"/>
                <wp:effectExtent l="12700" t="59055" r="31750" b="10795"/>
                <wp:wrapNone/>
                <wp:docPr id="8298" name="直線矢印コネクタ 82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3725" cy="215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3A34CC" id="直線矢印コネクタ 8298" o:spid="_x0000_s1026" type="#_x0000_t32" style="position:absolute;left:0;text-align:left;margin-left:304.05pt;margin-top:148.5pt;width:46.75pt;height:17pt;flip:y;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">
                <v:stroke endarrow="block"/>
              </v:shape>
            </w:pict>
          </mc:Fallback>
        </mc:AlternateContent>
      </w:r>
      <w:r>
        <w:rPr>
          <w:noProof/>
          <w:color w:val="FF0000"/>
          <w:lang w:eastAsia="en-US"/>
        </w:rPr>
        <w:drawing>
          <wp:anchor distT="0" distB="0" distL="114300" distR="114300" simplePos="0" relativeHeight="251809792" behindDoc="0" locked="0" layoutInCell="1" allowOverlap="1" wp14:anchorId="2DAED042" wp14:editId="26784C05">
            <wp:simplePos x="0" y="0"/>
            <wp:positionH relativeFrom="column">
              <wp:posOffset>5615940</wp:posOffset>
            </wp:positionH>
            <wp:positionV relativeFrom="paragraph">
              <wp:posOffset>1861185</wp:posOffset>
            </wp:positionV>
            <wp:extent cx="407670" cy="464185"/>
            <wp:effectExtent l="0" t="0" r="0" b="0"/>
            <wp:wrapNone/>
            <wp:docPr id="8299" name="図 8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7670" cy="464185"/>
                    </a:xfrm>
                    <a:prstGeom prst="rect">
                      <a:avLst/>
                    </a:prstGeom>
                    <a:noFill/>
                  </pic:spPr>
                </pic:pic>
              </a:graphicData>
            </a:graphic>
            <wp14:sizeRelH relativeFrom="page">
              <wp14:pctWidth>0</wp14:pctWidth>
            </wp14:sizeRelH>
            <wp14:sizeRelV relativeFrom="page">
              <wp14:pctHeight>0</wp14:pctHeight>
            </wp14:sizeRelV>
          </wp:anchor>
        </w:drawing>
      </w:r>
      <w:r>
        <w:rPr>
          <w:noProof/>
          <w:color w:val="FF0000"/>
          <w:lang w:eastAsia="en-US"/>
        </w:rPr>
        <mc:AlternateContent>
          <mc:Choice Requires="wps">
            <w:drawing>
              <wp:anchor distT="0" distB="0" distL="114300" distR="114300" simplePos="0" relativeHeight="251810816" behindDoc="0" locked="0" layoutInCell="1" allowOverlap="1" wp14:anchorId="70091FB3" wp14:editId="29120599">
                <wp:simplePos x="0" y="0"/>
                <wp:positionH relativeFrom="column">
                  <wp:posOffset>1751330</wp:posOffset>
                </wp:positionH>
                <wp:positionV relativeFrom="paragraph">
                  <wp:posOffset>1525905</wp:posOffset>
                </wp:positionV>
                <wp:extent cx="811530" cy="227330"/>
                <wp:effectExtent l="0" t="635" r="0" b="635"/>
                <wp:wrapNone/>
                <wp:docPr id="8300" name="テキスト ボックス 83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1530" cy="227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862060" w14:textId="77777777" w:rsidR="008679A3" w:rsidRPr="00B7724C" w:rsidRDefault="008679A3" w:rsidP="00DB3B96">
                            <w:pPr>
                              <w:jc w:val="center"/>
                              <w:rPr>
                                <w:rFonts w:ascii="Arial" w:hAnsi="Arial" w:cs="Arial"/>
                                <w:sz w:val="18"/>
                                <w:szCs w:val="18"/>
                              </w:rPr>
                            </w:pPr>
                            <w:r w:rsidRPr="00B7724C">
                              <w:rPr>
                                <w:rFonts w:ascii="Arial" w:hAnsi="Arial" w:cs="Arial" w:hint="eastAsia"/>
                                <w:sz w:val="18"/>
                                <w:szCs w:val="18"/>
                              </w:rPr>
                              <w:t>P/I</w:t>
                            </w:r>
                            <w:r>
                              <w:rPr>
                                <w:rFonts w:ascii="Arial" w:hAnsi="Arial" w:cs="Arial" w:hint="eastAsia"/>
                                <w:sz w:val="18"/>
                                <w:szCs w:val="18"/>
                                <w:lang w:eastAsia="ja-JP"/>
                              </w:rPr>
                              <w:t xml:space="preserve"> convert</w:t>
                            </w:r>
                          </w:p>
                          <w:p w14:paraId="3194C93C" w14:textId="77777777" w:rsidR="008679A3" w:rsidRPr="00B7724C" w:rsidRDefault="008679A3" w:rsidP="00DB3B96">
                            <w:pPr>
                              <w:jc w:val="center"/>
                              <w:rPr>
                                <w:rFonts w:ascii="Arial" w:hAnsi="Arial" w:cs="Arial"/>
                                <w:sz w:val="18"/>
                                <w:szCs w:val="18"/>
                              </w:rPr>
                            </w:pPr>
                            <w:r w:rsidRPr="00B7724C">
                              <w:rPr>
                                <w:rFonts w:ascii="Arial" w:hAnsi="Arial" w:cs="Arial" w:hint="eastAsia"/>
                                <w:sz w:val="18"/>
                                <w:szCs w:val="18"/>
                              </w:rPr>
                              <w:t>i</w:t>
                            </w:r>
                          </w:p>
                        </w:txbxContent>
                      </wps:txbx>
                      <wps:bodyPr rot="0" vert="horz" wrap="square" lIns="0" tIns="8890" rIns="0"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091FB3" id="テキスト ボックス 8300" o:spid="_x0000_s1570" type="#_x0000_t202" style="position:absolute;left:0;text-align:left;margin-left:137.9pt;margin-top:120.15pt;width:63.9pt;height:17.9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" filled="f" stroked="f">
                <v:textbox inset="0,.7pt,0,.7pt">
                  <w:txbxContent>
                    <w:p w14:paraId="21862060" w14:textId="77777777" w:rsidR="008679A3" w:rsidRPr="00B7724C" w:rsidRDefault="008679A3" w:rsidP="00DB3B96">
                      <w:pPr>
                        <w:jc w:val="center"/>
                        <w:rPr>
                          <w:rFonts w:ascii="Arial" w:hAnsi="Arial" w:cs="Arial"/>
                          <w:sz w:val="18"/>
                          <w:szCs w:val="18"/>
                        </w:rPr>
                      </w:pPr>
                      <w:r w:rsidRPr="00B7724C">
                        <w:rPr>
                          <w:rFonts w:ascii="Arial" w:hAnsi="Arial" w:cs="Arial" w:hint="eastAsia"/>
                          <w:sz w:val="18"/>
                          <w:szCs w:val="18"/>
                        </w:rPr>
                        <w:t>P/I</w:t>
                      </w:r>
                      <w:r>
                        <w:rPr>
                          <w:rFonts w:ascii="Arial" w:hAnsi="Arial" w:cs="Arial" w:hint="eastAsia"/>
                          <w:sz w:val="18"/>
                          <w:szCs w:val="18"/>
                          <w:lang w:eastAsia="ja-JP"/>
                        </w:rPr>
                        <w:t xml:space="preserve"> convert</w:t>
                      </w:r>
                    </w:p>
                    <w:p w14:paraId="3194C93C" w14:textId="77777777" w:rsidR="008679A3" w:rsidRPr="00B7724C" w:rsidRDefault="008679A3" w:rsidP="00DB3B96">
                      <w:pPr>
                        <w:jc w:val="center"/>
                        <w:rPr>
                          <w:rFonts w:ascii="Arial" w:hAnsi="Arial" w:cs="Arial"/>
                          <w:sz w:val="18"/>
                          <w:szCs w:val="18"/>
                        </w:rPr>
                      </w:pPr>
                      <w:r w:rsidRPr="00B7724C">
                        <w:rPr>
                          <w:rFonts w:ascii="Arial" w:hAnsi="Arial" w:cs="Arial" w:hint="eastAsia"/>
                          <w:sz w:val="18"/>
                          <w:szCs w:val="18"/>
                        </w:rPr>
                        <w:t>i</w:t>
                      </w:r>
                    </w:p>
                  </w:txbxContent>
                </v:textbox>
              </v:shape>
            </w:pict>
          </mc:Fallback>
        </mc:AlternateContent>
      </w:r>
      <w:r>
        <w:rPr>
          <w:noProof/>
          <w:color w:val="FF0000"/>
          <w:lang w:eastAsia="en-US"/>
        </w:rPr>
        <mc:AlternateContent>
          <mc:Choice Requires="wps">
            <w:drawing>
              <wp:anchor distT="0" distB="0" distL="114300" distR="114300" simplePos="0" relativeHeight="251811840" behindDoc="0" locked="0" layoutInCell="1" allowOverlap="1" wp14:anchorId="336D83E4" wp14:editId="0B699C58">
                <wp:simplePos x="0" y="0"/>
                <wp:positionH relativeFrom="column">
                  <wp:posOffset>4186555</wp:posOffset>
                </wp:positionH>
                <wp:positionV relativeFrom="paragraph">
                  <wp:posOffset>1522095</wp:posOffset>
                </wp:positionV>
                <wp:extent cx="312420" cy="231140"/>
                <wp:effectExtent l="4445" t="0" r="0" b="635"/>
                <wp:wrapNone/>
                <wp:docPr id="8301" name="テキスト ボックス 83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 cy="231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AE67FC" w14:textId="77777777" w:rsidR="008679A3" w:rsidRDefault="008679A3" w:rsidP="00DB3B96">
                            <w:r>
                              <w:rPr>
                                <w:rFonts w:hint="eastAsia"/>
                              </w:rPr>
                              <w:t>60i</w:t>
                            </w:r>
                          </w:p>
                        </w:txbxContent>
                      </wps:txbx>
                      <wps:bodyPr rot="0" vert="horz" wrap="square" lIns="0" tIns="8890" rIns="0" bIns="889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36D83E4" id="テキスト ボックス 8301" o:spid="_x0000_s1571" type="#_x0000_t202" style="position:absolute;left:0;text-align:left;margin-left:329.65pt;margin-top:119.85pt;width:24.6pt;height:18.2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" filled="f" stroked="f">
                <v:textbox inset="0,.7pt,0,.7pt">
                  <w:txbxContent>
                    <w:p w14:paraId="6AAE67FC" w14:textId="77777777" w:rsidR="008679A3" w:rsidRDefault="008679A3" w:rsidP="00DB3B96">
                      <w:r>
                        <w:rPr>
                          <w:rFonts w:hint="eastAsia"/>
                        </w:rPr>
                        <w:t>60i</w:t>
                      </w:r>
                    </w:p>
                  </w:txbxContent>
                </v:textbox>
              </v:shape>
            </w:pict>
          </mc:Fallback>
        </mc:AlternateContent>
      </w:r>
      <w:r>
        <w:rPr>
          <w:noProof/>
          <w:color w:val="FF0000"/>
          <w:lang w:eastAsia="en-US"/>
        </w:rPr>
        <mc:AlternateContent>
          <mc:Choice Requires="wpg">
            <w:drawing>
              <wp:anchor distT="0" distB="0" distL="114300" distR="114300" simplePos="0" relativeHeight="251791360" behindDoc="0" locked="0" layoutInCell="1" allowOverlap="1" wp14:anchorId="6D9F9FA0" wp14:editId="1FBBBE27">
                <wp:simplePos x="0" y="0"/>
                <wp:positionH relativeFrom="column">
                  <wp:posOffset>488950</wp:posOffset>
                </wp:positionH>
                <wp:positionV relativeFrom="paragraph">
                  <wp:posOffset>1259840</wp:posOffset>
                </wp:positionV>
                <wp:extent cx="1141730" cy="577850"/>
                <wp:effectExtent l="12065" t="7620" r="8255" b="5080"/>
                <wp:wrapNone/>
                <wp:docPr id="8386" name="グループ化 83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1730" cy="577850"/>
                          <a:chOff x="1861" y="5152"/>
                          <a:chExt cx="1798" cy="910"/>
                        </a:xfrm>
                      </wpg:grpSpPr>
                      <wps:wsp>
                        <wps:cNvPr id="8387" name="Rectangle 5" descr="青い画用紙"/>
                        <wps:cNvSpPr>
                          <a:spLocks noChangeArrowheads="1"/>
                        </wps:cNvSpPr>
                        <wps:spPr bwMode="auto">
                          <a:xfrm>
                            <a:off x="1861" y="5152"/>
                            <a:ext cx="1798" cy="91"/>
                          </a:xfrm>
                          <a:prstGeom prst="rect">
                            <a:avLst/>
                          </a:prstGeom>
                          <a:solidFill>
                            <a:srgbClr val="92D050"/>
                          </a:solidFill>
                          <a:ln w="9525">
                            <a:solidFill>
                              <a:srgbClr val="000000"/>
                            </a:solidFill>
                            <a:miter lim="800000"/>
                            <a:headEnd/>
                            <a:tailEnd/>
                          </a:ln>
                        </wps:spPr>
                        <wps:txbx>
                          <w:txbxContent>
                            <w:p w14:paraId="5EAF6529" w14:textId="77777777" w:rsidR="008679A3" w:rsidRDefault="008679A3" w:rsidP="00DB3B96">
                              <w:pPr>
                                <w:jc w:val="center"/>
                                <w:rPr>
                                  <w:rFonts w:ascii="Arial" w:hAnsi="Arial" w:cs="Arial"/>
                                  <w:sz w:val="18"/>
                                  <w:szCs w:val="18"/>
                                </w:rPr>
                              </w:pPr>
                            </w:p>
                            <w:p w14:paraId="09C8BAC0" w14:textId="77777777" w:rsidR="008679A3" w:rsidRDefault="008679A3" w:rsidP="00DB3B96">
                              <w:pPr>
                                <w:jc w:val="center"/>
                                <w:rPr>
                                  <w:rFonts w:ascii="Arial" w:hAnsi="Arial" w:cs="Arial"/>
                                  <w:sz w:val="18"/>
                                  <w:szCs w:val="18"/>
                                </w:rPr>
                              </w:pPr>
                            </w:p>
                            <w:p w14:paraId="74B11DF4" w14:textId="77777777" w:rsidR="008679A3" w:rsidRDefault="008679A3" w:rsidP="00DB3B96">
                              <w:pPr>
                                <w:jc w:val="center"/>
                                <w:rPr>
                                  <w:rFonts w:ascii="Arial" w:hAnsi="Arial" w:cs="Arial"/>
                                  <w:sz w:val="18"/>
                                  <w:szCs w:val="18"/>
                                </w:rPr>
                              </w:pPr>
                              <w:r w:rsidRPr="008F0A35">
                                <w:rPr>
                                  <w:rFonts w:ascii="Arial" w:hAnsi="Arial" w:cs="Arial"/>
                                  <w:sz w:val="18"/>
                                  <w:szCs w:val="18"/>
                                </w:rPr>
                                <w:t>I</w:t>
                              </w:r>
                              <w:r>
                                <w:rPr>
                                  <w:rFonts w:ascii="Arial" w:hAnsi="Arial" w:cs="Arial"/>
                                  <w:sz w:val="18"/>
                                  <w:szCs w:val="18"/>
                                </w:rPr>
                                <w:t>nput image</w:t>
                              </w:r>
                              <w:r>
                                <w:rPr>
                                  <w:rFonts w:ascii="Arial" w:hAnsi="Arial" w:cs="Arial" w:hint="eastAsia"/>
                                  <w:sz w:val="18"/>
                                  <w:szCs w:val="18"/>
                                </w:rPr>
                                <w:t xml:space="preserve"> size</w:t>
                              </w:r>
                            </w:p>
                          </w:txbxContent>
                        </wps:txbx>
                        <wps:bodyPr rot="0" vert="horz" wrap="square" lIns="0" tIns="8890" rIns="0" bIns="8890" anchor="t" anchorCtr="0" upright="1">
                          <a:noAutofit/>
                        </wps:bodyPr>
                      </wps:wsp>
                      <wps:wsp>
                        <wps:cNvPr id="8388" name="Rectangle 10" descr="青い画用紙"/>
                        <wps:cNvSpPr>
                          <a:spLocks noChangeArrowheads="1"/>
                        </wps:cNvSpPr>
                        <wps:spPr bwMode="auto">
                          <a:xfrm>
                            <a:off x="1861" y="5243"/>
                            <a:ext cx="1798" cy="91"/>
                          </a:xfrm>
                          <a:prstGeom prst="rect">
                            <a:avLst/>
                          </a:prstGeom>
                          <a:solidFill>
                            <a:srgbClr val="0070C0"/>
                          </a:solidFill>
                          <a:ln w="9525">
                            <a:solidFill>
                              <a:srgbClr val="000000"/>
                            </a:solidFill>
                            <a:miter lim="800000"/>
                            <a:headEnd/>
                            <a:tailEnd/>
                          </a:ln>
                        </wps:spPr>
                        <wps:txbx>
                          <w:txbxContent>
                            <w:p w14:paraId="5D299814" w14:textId="77777777" w:rsidR="008679A3" w:rsidRDefault="008679A3" w:rsidP="00DB3B96">
                              <w:pPr>
                                <w:jc w:val="center"/>
                                <w:rPr>
                                  <w:rFonts w:ascii="Arial" w:hAnsi="Arial" w:cs="Arial"/>
                                  <w:sz w:val="18"/>
                                  <w:szCs w:val="18"/>
                                </w:rPr>
                              </w:pPr>
                            </w:p>
                            <w:p w14:paraId="1FBC166D" w14:textId="77777777" w:rsidR="008679A3" w:rsidRDefault="008679A3" w:rsidP="00DB3B96">
                              <w:pPr>
                                <w:jc w:val="center"/>
                                <w:rPr>
                                  <w:rFonts w:ascii="Arial" w:hAnsi="Arial" w:cs="Arial"/>
                                  <w:sz w:val="18"/>
                                  <w:szCs w:val="18"/>
                                </w:rPr>
                              </w:pPr>
                            </w:p>
                            <w:p w14:paraId="0DB5214D" w14:textId="77777777" w:rsidR="008679A3" w:rsidRDefault="008679A3" w:rsidP="00DB3B96">
                              <w:pPr>
                                <w:jc w:val="center"/>
                                <w:rPr>
                                  <w:rFonts w:ascii="Arial" w:hAnsi="Arial" w:cs="Arial"/>
                                  <w:sz w:val="18"/>
                                  <w:szCs w:val="18"/>
                                </w:rPr>
                              </w:pPr>
                              <w:r w:rsidRPr="008F0A35">
                                <w:rPr>
                                  <w:rFonts w:ascii="Arial" w:hAnsi="Arial" w:cs="Arial"/>
                                  <w:sz w:val="18"/>
                                  <w:szCs w:val="18"/>
                                </w:rPr>
                                <w:t>I</w:t>
                              </w:r>
                              <w:r>
                                <w:rPr>
                                  <w:rFonts w:ascii="Arial" w:hAnsi="Arial" w:cs="Arial"/>
                                  <w:sz w:val="18"/>
                                  <w:szCs w:val="18"/>
                                </w:rPr>
                                <w:t>nput image</w:t>
                              </w:r>
                              <w:r>
                                <w:rPr>
                                  <w:rFonts w:ascii="Arial" w:hAnsi="Arial" w:cs="Arial" w:hint="eastAsia"/>
                                  <w:sz w:val="18"/>
                                  <w:szCs w:val="18"/>
                                </w:rPr>
                                <w:t xml:space="preserve"> size</w:t>
                              </w:r>
                            </w:p>
                          </w:txbxContent>
                        </wps:txbx>
                        <wps:bodyPr rot="0" vert="horz" wrap="square" lIns="0" tIns="8890" rIns="0" bIns="8890" anchor="t" anchorCtr="0" upright="1">
                          <a:noAutofit/>
                        </wps:bodyPr>
                      </wps:wsp>
                      <wps:wsp>
                        <wps:cNvPr id="8389" name="Rectangle 11" descr="青い画用紙"/>
                        <wps:cNvSpPr>
                          <a:spLocks noChangeArrowheads="1"/>
                        </wps:cNvSpPr>
                        <wps:spPr bwMode="auto">
                          <a:xfrm>
                            <a:off x="1861" y="5334"/>
                            <a:ext cx="1798" cy="91"/>
                          </a:xfrm>
                          <a:prstGeom prst="rect">
                            <a:avLst/>
                          </a:prstGeom>
                          <a:solidFill>
                            <a:srgbClr val="92D050"/>
                          </a:solidFill>
                          <a:ln w="9525">
                            <a:solidFill>
                              <a:srgbClr val="000000"/>
                            </a:solidFill>
                            <a:miter lim="800000"/>
                            <a:headEnd/>
                            <a:tailEnd/>
                          </a:ln>
                        </wps:spPr>
                        <wps:txbx>
                          <w:txbxContent>
                            <w:p w14:paraId="29A1E787" w14:textId="77777777" w:rsidR="008679A3" w:rsidRDefault="008679A3" w:rsidP="00DB3B96">
                              <w:pPr>
                                <w:jc w:val="center"/>
                                <w:rPr>
                                  <w:rFonts w:ascii="Arial" w:hAnsi="Arial" w:cs="Arial"/>
                                  <w:sz w:val="18"/>
                                  <w:szCs w:val="18"/>
                                </w:rPr>
                              </w:pPr>
                            </w:p>
                            <w:p w14:paraId="433BDE04" w14:textId="77777777" w:rsidR="008679A3" w:rsidRDefault="008679A3" w:rsidP="00DB3B96">
                              <w:pPr>
                                <w:jc w:val="center"/>
                                <w:rPr>
                                  <w:rFonts w:ascii="Arial" w:hAnsi="Arial" w:cs="Arial"/>
                                  <w:sz w:val="18"/>
                                  <w:szCs w:val="18"/>
                                </w:rPr>
                              </w:pPr>
                            </w:p>
                            <w:p w14:paraId="6AC10D3A" w14:textId="77777777" w:rsidR="008679A3" w:rsidRDefault="008679A3" w:rsidP="00DB3B96">
                              <w:pPr>
                                <w:jc w:val="center"/>
                                <w:rPr>
                                  <w:rFonts w:ascii="Arial" w:hAnsi="Arial" w:cs="Arial"/>
                                  <w:sz w:val="18"/>
                                  <w:szCs w:val="18"/>
                                </w:rPr>
                              </w:pPr>
                              <w:r w:rsidRPr="008F0A35">
                                <w:rPr>
                                  <w:rFonts w:ascii="Arial" w:hAnsi="Arial" w:cs="Arial"/>
                                  <w:sz w:val="18"/>
                                  <w:szCs w:val="18"/>
                                </w:rPr>
                                <w:t>I</w:t>
                              </w:r>
                              <w:r>
                                <w:rPr>
                                  <w:rFonts w:ascii="Arial" w:hAnsi="Arial" w:cs="Arial"/>
                                  <w:sz w:val="18"/>
                                  <w:szCs w:val="18"/>
                                </w:rPr>
                                <w:t>nput image</w:t>
                              </w:r>
                              <w:r>
                                <w:rPr>
                                  <w:rFonts w:ascii="Arial" w:hAnsi="Arial" w:cs="Arial" w:hint="eastAsia"/>
                                  <w:sz w:val="18"/>
                                  <w:szCs w:val="18"/>
                                </w:rPr>
                                <w:t xml:space="preserve"> size</w:t>
                              </w:r>
                            </w:p>
                          </w:txbxContent>
                        </wps:txbx>
                        <wps:bodyPr rot="0" vert="horz" wrap="square" lIns="0" tIns="8890" rIns="0" bIns="8890" anchor="t" anchorCtr="0" upright="1">
                          <a:noAutofit/>
                        </wps:bodyPr>
                      </wps:wsp>
                      <wps:wsp>
                        <wps:cNvPr id="8390" name="Rectangle 12" descr="青い画用紙"/>
                        <wps:cNvSpPr>
                          <a:spLocks noChangeArrowheads="1"/>
                        </wps:cNvSpPr>
                        <wps:spPr bwMode="auto">
                          <a:xfrm>
                            <a:off x="1861" y="5425"/>
                            <a:ext cx="1798" cy="91"/>
                          </a:xfrm>
                          <a:prstGeom prst="rect">
                            <a:avLst/>
                          </a:prstGeom>
                          <a:solidFill>
                            <a:srgbClr val="0070C0"/>
                          </a:solidFill>
                          <a:ln w="9525">
                            <a:solidFill>
                              <a:srgbClr val="000000"/>
                            </a:solidFill>
                            <a:miter lim="800000"/>
                            <a:headEnd/>
                            <a:tailEnd/>
                          </a:ln>
                        </wps:spPr>
                        <wps:txbx>
                          <w:txbxContent>
                            <w:p w14:paraId="32CA2F5D" w14:textId="77777777" w:rsidR="008679A3" w:rsidRDefault="008679A3" w:rsidP="00DB3B96">
                              <w:pPr>
                                <w:jc w:val="center"/>
                                <w:rPr>
                                  <w:rFonts w:ascii="Arial" w:hAnsi="Arial" w:cs="Arial"/>
                                  <w:sz w:val="18"/>
                                  <w:szCs w:val="18"/>
                                </w:rPr>
                              </w:pPr>
                            </w:p>
                            <w:p w14:paraId="1187E16C" w14:textId="77777777" w:rsidR="008679A3" w:rsidRDefault="008679A3" w:rsidP="00DB3B96">
                              <w:pPr>
                                <w:jc w:val="center"/>
                                <w:rPr>
                                  <w:rFonts w:ascii="Arial" w:hAnsi="Arial" w:cs="Arial"/>
                                  <w:sz w:val="18"/>
                                  <w:szCs w:val="18"/>
                                </w:rPr>
                              </w:pPr>
                            </w:p>
                            <w:p w14:paraId="24DFAF86" w14:textId="77777777" w:rsidR="008679A3" w:rsidRDefault="008679A3" w:rsidP="00DB3B96">
                              <w:pPr>
                                <w:jc w:val="center"/>
                                <w:rPr>
                                  <w:rFonts w:ascii="Arial" w:hAnsi="Arial" w:cs="Arial"/>
                                  <w:sz w:val="18"/>
                                  <w:szCs w:val="18"/>
                                </w:rPr>
                              </w:pPr>
                              <w:r w:rsidRPr="008F0A35">
                                <w:rPr>
                                  <w:rFonts w:ascii="Arial" w:hAnsi="Arial" w:cs="Arial"/>
                                  <w:sz w:val="18"/>
                                  <w:szCs w:val="18"/>
                                </w:rPr>
                                <w:t>I</w:t>
                              </w:r>
                              <w:r>
                                <w:rPr>
                                  <w:rFonts w:ascii="Arial" w:hAnsi="Arial" w:cs="Arial"/>
                                  <w:sz w:val="18"/>
                                  <w:szCs w:val="18"/>
                                </w:rPr>
                                <w:t>nput image</w:t>
                              </w:r>
                              <w:r>
                                <w:rPr>
                                  <w:rFonts w:ascii="Arial" w:hAnsi="Arial" w:cs="Arial" w:hint="eastAsia"/>
                                  <w:sz w:val="18"/>
                                  <w:szCs w:val="18"/>
                                </w:rPr>
                                <w:t xml:space="preserve"> size</w:t>
                              </w:r>
                            </w:p>
                          </w:txbxContent>
                        </wps:txbx>
                        <wps:bodyPr rot="0" vert="horz" wrap="square" lIns="0" tIns="8890" rIns="0" bIns="8890" anchor="t" anchorCtr="0" upright="1">
                          <a:noAutofit/>
                        </wps:bodyPr>
                      </wps:wsp>
                      <wps:wsp>
                        <wps:cNvPr id="8391" name="Rectangle 13" descr="青い画用紙"/>
                        <wps:cNvSpPr>
                          <a:spLocks noChangeArrowheads="1"/>
                        </wps:cNvSpPr>
                        <wps:spPr bwMode="auto">
                          <a:xfrm>
                            <a:off x="1861" y="5516"/>
                            <a:ext cx="1798" cy="91"/>
                          </a:xfrm>
                          <a:prstGeom prst="rect">
                            <a:avLst/>
                          </a:prstGeom>
                          <a:solidFill>
                            <a:srgbClr val="92D050"/>
                          </a:solidFill>
                          <a:ln w="9525">
                            <a:solidFill>
                              <a:srgbClr val="000000"/>
                            </a:solidFill>
                            <a:miter lim="800000"/>
                            <a:headEnd/>
                            <a:tailEnd/>
                          </a:ln>
                        </wps:spPr>
                        <wps:txbx>
                          <w:txbxContent>
                            <w:p w14:paraId="7D2597B3" w14:textId="77777777" w:rsidR="008679A3" w:rsidRDefault="008679A3" w:rsidP="00DB3B96">
                              <w:pPr>
                                <w:jc w:val="center"/>
                                <w:rPr>
                                  <w:rFonts w:ascii="Arial" w:hAnsi="Arial" w:cs="Arial"/>
                                  <w:sz w:val="18"/>
                                  <w:szCs w:val="18"/>
                                </w:rPr>
                              </w:pPr>
                            </w:p>
                            <w:p w14:paraId="2639A4F1" w14:textId="77777777" w:rsidR="008679A3" w:rsidRDefault="008679A3" w:rsidP="00DB3B96">
                              <w:pPr>
                                <w:jc w:val="center"/>
                                <w:rPr>
                                  <w:rFonts w:ascii="Arial" w:hAnsi="Arial" w:cs="Arial"/>
                                  <w:sz w:val="18"/>
                                  <w:szCs w:val="18"/>
                                </w:rPr>
                              </w:pPr>
                            </w:p>
                            <w:p w14:paraId="0C796F38" w14:textId="77777777" w:rsidR="008679A3" w:rsidRDefault="008679A3" w:rsidP="00DB3B96">
                              <w:pPr>
                                <w:jc w:val="center"/>
                                <w:rPr>
                                  <w:rFonts w:ascii="Arial" w:hAnsi="Arial" w:cs="Arial"/>
                                  <w:sz w:val="18"/>
                                  <w:szCs w:val="18"/>
                                </w:rPr>
                              </w:pPr>
                              <w:r w:rsidRPr="008F0A35">
                                <w:rPr>
                                  <w:rFonts w:ascii="Arial" w:hAnsi="Arial" w:cs="Arial"/>
                                  <w:sz w:val="18"/>
                                  <w:szCs w:val="18"/>
                                </w:rPr>
                                <w:t>I</w:t>
                              </w:r>
                              <w:r>
                                <w:rPr>
                                  <w:rFonts w:ascii="Arial" w:hAnsi="Arial" w:cs="Arial"/>
                                  <w:sz w:val="18"/>
                                  <w:szCs w:val="18"/>
                                </w:rPr>
                                <w:t>nput image</w:t>
                              </w:r>
                              <w:r>
                                <w:rPr>
                                  <w:rFonts w:ascii="Arial" w:hAnsi="Arial" w:cs="Arial" w:hint="eastAsia"/>
                                  <w:sz w:val="18"/>
                                  <w:szCs w:val="18"/>
                                </w:rPr>
                                <w:t xml:space="preserve"> size</w:t>
                              </w:r>
                            </w:p>
                          </w:txbxContent>
                        </wps:txbx>
                        <wps:bodyPr rot="0" vert="horz" wrap="square" lIns="0" tIns="8890" rIns="0" bIns="8890" anchor="t" anchorCtr="0" upright="1">
                          <a:noAutofit/>
                        </wps:bodyPr>
                      </wps:wsp>
                      <wps:wsp>
                        <wps:cNvPr id="8394" name="Rectangle 14" descr="青い画用紙"/>
                        <wps:cNvSpPr>
                          <a:spLocks noChangeArrowheads="1"/>
                        </wps:cNvSpPr>
                        <wps:spPr bwMode="auto">
                          <a:xfrm>
                            <a:off x="1861" y="5607"/>
                            <a:ext cx="1798" cy="91"/>
                          </a:xfrm>
                          <a:prstGeom prst="rect">
                            <a:avLst/>
                          </a:prstGeom>
                          <a:solidFill>
                            <a:srgbClr val="0070C0"/>
                          </a:solidFill>
                          <a:ln w="9525">
                            <a:solidFill>
                              <a:srgbClr val="000000"/>
                            </a:solidFill>
                            <a:miter lim="800000"/>
                            <a:headEnd/>
                            <a:tailEnd/>
                          </a:ln>
                        </wps:spPr>
                        <wps:txbx>
                          <w:txbxContent>
                            <w:p w14:paraId="595C4B80" w14:textId="77777777" w:rsidR="008679A3" w:rsidRDefault="008679A3" w:rsidP="00DB3B96">
                              <w:pPr>
                                <w:jc w:val="center"/>
                                <w:rPr>
                                  <w:rFonts w:ascii="Arial" w:hAnsi="Arial" w:cs="Arial"/>
                                  <w:sz w:val="18"/>
                                  <w:szCs w:val="18"/>
                                </w:rPr>
                              </w:pPr>
                            </w:p>
                            <w:p w14:paraId="44C94850" w14:textId="77777777" w:rsidR="008679A3" w:rsidRDefault="008679A3" w:rsidP="00DB3B96">
                              <w:pPr>
                                <w:jc w:val="center"/>
                                <w:rPr>
                                  <w:rFonts w:ascii="Arial" w:hAnsi="Arial" w:cs="Arial"/>
                                  <w:sz w:val="18"/>
                                  <w:szCs w:val="18"/>
                                </w:rPr>
                              </w:pPr>
                            </w:p>
                            <w:p w14:paraId="78E80498" w14:textId="77777777" w:rsidR="008679A3" w:rsidRDefault="008679A3" w:rsidP="00DB3B96">
                              <w:pPr>
                                <w:jc w:val="center"/>
                                <w:rPr>
                                  <w:rFonts w:ascii="Arial" w:hAnsi="Arial" w:cs="Arial"/>
                                  <w:sz w:val="18"/>
                                  <w:szCs w:val="18"/>
                                </w:rPr>
                              </w:pPr>
                              <w:r w:rsidRPr="008F0A35">
                                <w:rPr>
                                  <w:rFonts w:ascii="Arial" w:hAnsi="Arial" w:cs="Arial"/>
                                  <w:sz w:val="18"/>
                                  <w:szCs w:val="18"/>
                                </w:rPr>
                                <w:t>I</w:t>
                              </w:r>
                              <w:r>
                                <w:rPr>
                                  <w:rFonts w:ascii="Arial" w:hAnsi="Arial" w:cs="Arial"/>
                                  <w:sz w:val="18"/>
                                  <w:szCs w:val="18"/>
                                </w:rPr>
                                <w:t>nput image</w:t>
                              </w:r>
                              <w:r>
                                <w:rPr>
                                  <w:rFonts w:ascii="Arial" w:hAnsi="Arial" w:cs="Arial" w:hint="eastAsia"/>
                                  <w:sz w:val="18"/>
                                  <w:szCs w:val="18"/>
                                </w:rPr>
                                <w:t xml:space="preserve"> size</w:t>
                              </w:r>
                            </w:p>
                          </w:txbxContent>
                        </wps:txbx>
                        <wps:bodyPr rot="0" vert="horz" wrap="square" lIns="0" tIns="8890" rIns="0" bIns="8890" anchor="t" anchorCtr="0" upright="1">
                          <a:noAutofit/>
                        </wps:bodyPr>
                      </wps:wsp>
                      <wps:wsp>
                        <wps:cNvPr id="8395" name="Rectangle 15" descr="青い画用紙"/>
                        <wps:cNvSpPr>
                          <a:spLocks noChangeArrowheads="1"/>
                        </wps:cNvSpPr>
                        <wps:spPr bwMode="auto">
                          <a:xfrm>
                            <a:off x="1861" y="5698"/>
                            <a:ext cx="1798" cy="91"/>
                          </a:xfrm>
                          <a:prstGeom prst="rect">
                            <a:avLst/>
                          </a:prstGeom>
                          <a:solidFill>
                            <a:srgbClr val="92D050"/>
                          </a:solidFill>
                          <a:ln w="9525">
                            <a:solidFill>
                              <a:srgbClr val="000000"/>
                            </a:solidFill>
                            <a:miter lim="800000"/>
                            <a:headEnd/>
                            <a:tailEnd/>
                          </a:ln>
                        </wps:spPr>
                        <wps:txbx>
                          <w:txbxContent>
                            <w:p w14:paraId="796CAB15" w14:textId="77777777" w:rsidR="008679A3" w:rsidRDefault="008679A3" w:rsidP="00DB3B96">
                              <w:pPr>
                                <w:jc w:val="center"/>
                                <w:rPr>
                                  <w:rFonts w:ascii="Arial" w:hAnsi="Arial" w:cs="Arial"/>
                                  <w:sz w:val="18"/>
                                  <w:szCs w:val="18"/>
                                </w:rPr>
                              </w:pPr>
                            </w:p>
                            <w:p w14:paraId="58EC3D56" w14:textId="77777777" w:rsidR="008679A3" w:rsidRDefault="008679A3" w:rsidP="00DB3B96">
                              <w:pPr>
                                <w:jc w:val="center"/>
                                <w:rPr>
                                  <w:rFonts w:ascii="Arial" w:hAnsi="Arial" w:cs="Arial"/>
                                  <w:sz w:val="18"/>
                                  <w:szCs w:val="18"/>
                                </w:rPr>
                              </w:pPr>
                            </w:p>
                            <w:p w14:paraId="79F9FE0E" w14:textId="77777777" w:rsidR="008679A3" w:rsidRDefault="008679A3" w:rsidP="00DB3B96">
                              <w:pPr>
                                <w:jc w:val="center"/>
                                <w:rPr>
                                  <w:rFonts w:ascii="Arial" w:hAnsi="Arial" w:cs="Arial"/>
                                  <w:sz w:val="18"/>
                                  <w:szCs w:val="18"/>
                                </w:rPr>
                              </w:pPr>
                              <w:r w:rsidRPr="008F0A35">
                                <w:rPr>
                                  <w:rFonts w:ascii="Arial" w:hAnsi="Arial" w:cs="Arial"/>
                                  <w:sz w:val="18"/>
                                  <w:szCs w:val="18"/>
                                </w:rPr>
                                <w:t>I</w:t>
                              </w:r>
                              <w:r>
                                <w:rPr>
                                  <w:rFonts w:ascii="Arial" w:hAnsi="Arial" w:cs="Arial"/>
                                  <w:sz w:val="18"/>
                                  <w:szCs w:val="18"/>
                                </w:rPr>
                                <w:t>nput image</w:t>
                              </w:r>
                              <w:r>
                                <w:rPr>
                                  <w:rFonts w:ascii="Arial" w:hAnsi="Arial" w:cs="Arial" w:hint="eastAsia"/>
                                  <w:sz w:val="18"/>
                                  <w:szCs w:val="18"/>
                                </w:rPr>
                                <w:t xml:space="preserve"> size</w:t>
                              </w:r>
                            </w:p>
                          </w:txbxContent>
                        </wps:txbx>
                        <wps:bodyPr rot="0" vert="horz" wrap="square" lIns="0" tIns="8890" rIns="0" bIns="8890" anchor="t" anchorCtr="0" upright="1">
                          <a:noAutofit/>
                        </wps:bodyPr>
                      </wps:wsp>
                      <wps:wsp>
                        <wps:cNvPr id="8396" name="Rectangle 16" descr="青い画用紙"/>
                        <wps:cNvSpPr>
                          <a:spLocks noChangeArrowheads="1"/>
                        </wps:cNvSpPr>
                        <wps:spPr bwMode="auto">
                          <a:xfrm>
                            <a:off x="1861" y="5789"/>
                            <a:ext cx="1798" cy="91"/>
                          </a:xfrm>
                          <a:prstGeom prst="rect">
                            <a:avLst/>
                          </a:prstGeom>
                          <a:solidFill>
                            <a:srgbClr val="0070C0"/>
                          </a:solidFill>
                          <a:ln w="9525">
                            <a:solidFill>
                              <a:srgbClr val="000000"/>
                            </a:solidFill>
                            <a:miter lim="800000"/>
                            <a:headEnd/>
                            <a:tailEnd/>
                          </a:ln>
                        </wps:spPr>
                        <wps:txbx>
                          <w:txbxContent>
                            <w:p w14:paraId="04971187" w14:textId="77777777" w:rsidR="008679A3" w:rsidRDefault="008679A3" w:rsidP="00DB3B96">
                              <w:pPr>
                                <w:jc w:val="center"/>
                                <w:rPr>
                                  <w:rFonts w:ascii="Arial" w:hAnsi="Arial" w:cs="Arial"/>
                                  <w:sz w:val="18"/>
                                  <w:szCs w:val="18"/>
                                </w:rPr>
                              </w:pPr>
                            </w:p>
                            <w:p w14:paraId="328822A3" w14:textId="77777777" w:rsidR="008679A3" w:rsidRDefault="008679A3" w:rsidP="00DB3B96">
                              <w:pPr>
                                <w:jc w:val="center"/>
                                <w:rPr>
                                  <w:rFonts w:ascii="Arial" w:hAnsi="Arial" w:cs="Arial"/>
                                  <w:sz w:val="18"/>
                                  <w:szCs w:val="18"/>
                                </w:rPr>
                              </w:pPr>
                            </w:p>
                            <w:p w14:paraId="2BA5A2B4" w14:textId="77777777" w:rsidR="008679A3" w:rsidRDefault="008679A3" w:rsidP="00DB3B96">
                              <w:pPr>
                                <w:jc w:val="center"/>
                                <w:rPr>
                                  <w:rFonts w:ascii="Arial" w:hAnsi="Arial" w:cs="Arial"/>
                                  <w:sz w:val="18"/>
                                  <w:szCs w:val="18"/>
                                </w:rPr>
                              </w:pPr>
                              <w:r w:rsidRPr="008F0A35">
                                <w:rPr>
                                  <w:rFonts w:ascii="Arial" w:hAnsi="Arial" w:cs="Arial"/>
                                  <w:sz w:val="18"/>
                                  <w:szCs w:val="18"/>
                                </w:rPr>
                                <w:t>I</w:t>
                              </w:r>
                              <w:r>
                                <w:rPr>
                                  <w:rFonts w:ascii="Arial" w:hAnsi="Arial" w:cs="Arial"/>
                                  <w:sz w:val="18"/>
                                  <w:szCs w:val="18"/>
                                </w:rPr>
                                <w:t>nput image</w:t>
                              </w:r>
                              <w:r>
                                <w:rPr>
                                  <w:rFonts w:ascii="Arial" w:hAnsi="Arial" w:cs="Arial" w:hint="eastAsia"/>
                                  <w:sz w:val="18"/>
                                  <w:szCs w:val="18"/>
                                </w:rPr>
                                <w:t xml:space="preserve"> size</w:t>
                              </w:r>
                            </w:p>
                          </w:txbxContent>
                        </wps:txbx>
                        <wps:bodyPr rot="0" vert="horz" wrap="square" lIns="0" tIns="8890" rIns="0" bIns="8890" anchor="t" anchorCtr="0" upright="1">
                          <a:noAutofit/>
                        </wps:bodyPr>
                      </wps:wsp>
                      <wps:wsp>
                        <wps:cNvPr id="8397" name="Rectangle 17" descr="青い画用紙"/>
                        <wps:cNvSpPr>
                          <a:spLocks noChangeArrowheads="1"/>
                        </wps:cNvSpPr>
                        <wps:spPr bwMode="auto">
                          <a:xfrm>
                            <a:off x="1861" y="5880"/>
                            <a:ext cx="1798" cy="91"/>
                          </a:xfrm>
                          <a:prstGeom prst="rect">
                            <a:avLst/>
                          </a:prstGeom>
                          <a:solidFill>
                            <a:srgbClr val="92D050"/>
                          </a:solidFill>
                          <a:ln w="9525">
                            <a:solidFill>
                              <a:srgbClr val="000000"/>
                            </a:solidFill>
                            <a:miter lim="800000"/>
                            <a:headEnd/>
                            <a:tailEnd/>
                          </a:ln>
                        </wps:spPr>
                        <wps:txbx>
                          <w:txbxContent>
                            <w:p w14:paraId="4C467076" w14:textId="77777777" w:rsidR="008679A3" w:rsidRDefault="008679A3" w:rsidP="00DB3B96">
                              <w:pPr>
                                <w:jc w:val="center"/>
                                <w:rPr>
                                  <w:rFonts w:ascii="Arial" w:hAnsi="Arial" w:cs="Arial"/>
                                  <w:sz w:val="18"/>
                                  <w:szCs w:val="18"/>
                                </w:rPr>
                              </w:pPr>
                            </w:p>
                            <w:p w14:paraId="45553556" w14:textId="77777777" w:rsidR="008679A3" w:rsidRDefault="008679A3" w:rsidP="00DB3B96">
                              <w:pPr>
                                <w:jc w:val="center"/>
                                <w:rPr>
                                  <w:rFonts w:ascii="Arial" w:hAnsi="Arial" w:cs="Arial"/>
                                  <w:sz w:val="18"/>
                                  <w:szCs w:val="18"/>
                                </w:rPr>
                              </w:pPr>
                            </w:p>
                            <w:p w14:paraId="70EBEF3E" w14:textId="77777777" w:rsidR="008679A3" w:rsidRDefault="008679A3" w:rsidP="00DB3B96">
                              <w:pPr>
                                <w:jc w:val="center"/>
                                <w:rPr>
                                  <w:rFonts w:ascii="Arial" w:hAnsi="Arial" w:cs="Arial"/>
                                  <w:sz w:val="18"/>
                                  <w:szCs w:val="18"/>
                                </w:rPr>
                              </w:pPr>
                              <w:r w:rsidRPr="008F0A35">
                                <w:rPr>
                                  <w:rFonts w:ascii="Arial" w:hAnsi="Arial" w:cs="Arial"/>
                                  <w:sz w:val="18"/>
                                  <w:szCs w:val="18"/>
                                </w:rPr>
                                <w:t>I</w:t>
                              </w:r>
                              <w:r>
                                <w:rPr>
                                  <w:rFonts w:ascii="Arial" w:hAnsi="Arial" w:cs="Arial"/>
                                  <w:sz w:val="18"/>
                                  <w:szCs w:val="18"/>
                                </w:rPr>
                                <w:t>nput image</w:t>
                              </w:r>
                              <w:r>
                                <w:rPr>
                                  <w:rFonts w:ascii="Arial" w:hAnsi="Arial" w:cs="Arial" w:hint="eastAsia"/>
                                  <w:sz w:val="18"/>
                                  <w:szCs w:val="18"/>
                                </w:rPr>
                                <w:t xml:space="preserve"> size</w:t>
                              </w:r>
                            </w:p>
                          </w:txbxContent>
                        </wps:txbx>
                        <wps:bodyPr rot="0" vert="horz" wrap="square" lIns="0" tIns="8890" rIns="0" bIns="8890" anchor="t" anchorCtr="0" upright="1">
                          <a:noAutofit/>
                        </wps:bodyPr>
                      </wps:wsp>
                      <wps:wsp>
                        <wps:cNvPr id="8398" name="Rectangle 18" descr="青い画用紙"/>
                        <wps:cNvSpPr>
                          <a:spLocks noChangeArrowheads="1"/>
                        </wps:cNvSpPr>
                        <wps:spPr bwMode="auto">
                          <a:xfrm>
                            <a:off x="1861" y="5971"/>
                            <a:ext cx="1798" cy="91"/>
                          </a:xfrm>
                          <a:prstGeom prst="rect">
                            <a:avLst/>
                          </a:prstGeom>
                          <a:solidFill>
                            <a:srgbClr val="0070C0"/>
                          </a:solidFill>
                          <a:ln w="9525">
                            <a:solidFill>
                              <a:srgbClr val="000000"/>
                            </a:solidFill>
                            <a:miter lim="800000"/>
                            <a:headEnd/>
                            <a:tailEnd/>
                          </a:ln>
                        </wps:spPr>
                        <wps:txbx>
                          <w:txbxContent>
                            <w:p w14:paraId="69E9A602" w14:textId="77777777" w:rsidR="008679A3" w:rsidRDefault="008679A3" w:rsidP="00DB3B96">
                              <w:pPr>
                                <w:jc w:val="center"/>
                                <w:rPr>
                                  <w:rFonts w:ascii="Arial" w:hAnsi="Arial" w:cs="Arial"/>
                                  <w:sz w:val="18"/>
                                  <w:szCs w:val="18"/>
                                </w:rPr>
                              </w:pPr>
                            </w:p>
                            <w:p w14:paraId="439291DD" w14:textId="77777777" w:rsidR="008679A3" w:rsidRDefault="008679A3" w:rsidP="00DB3B96">
                              <w:pPr>
                                <w:jc w:val="center"/>
                                <w:rPr>
                                  <w:rFonts w:ascii="Arial" w:hAnsi="Arial" w:cs="Arial"/>
                                  <w:sz w:val="18"/>
                                  <w:szCs w:val="18"/>
                                </w:rPr>
                              </w:pPr>
                            </w:p>
                            <w:p w14:paraId="68F29DC7" w14:textId="77777777" w:rsidR="008679A3" w:rsidRDefault="008679A3" w:rsidP="00DB3B96">
                              <w:pPr>
                                <w:jc w:val="center"/>
                                <w:rPr>
                                  <w:rFonts w:ascii="Arial" w:hAnsi="Arial" w:cs="Arial"/>
                                  <w:sz w:val="18"/>
                                  <w:szCs w:val="18"/>
                                </w:rPr>
                              </w:pPr>
                              <w:r w:rsidRPr="008F0A35">
                                <w:rPr>
                                  <w:rFonts w:ascii="Arial" w:hAnsi="Arial" w:cs="Arial"/>
                                  <w:sz w:val="18"/>
                                  <w:szCs w:val="18"/>
                                </w:rPr>
                                <w:t>I</w:t>
                              </w:r>
                              <w:r>
                                <w:rPr>
                                  <w:rFonts w:ascii="Arial" w:hAnsi="Arial" w:cs="Arial"/>
                                  <w:sz w:val="18"/>
                                  <w:szCs w:val="18"/>
                                </w:rPr>
                                <w:t>nput image</w:t>
                              </w:r>
                              <w:r>
                                <w:rPr>
                                  <w:rFonts w:ascii="Arial" w:hAnsi="Arial" w:cs="Arial" w:hint="eastAsia"/>
                                  <w:sz w:val="18"/>
                                  <w:szCs w:val="18"/>
                                </w:rPr>
                                <w:t xml:space="preserve"> size</w:t>
                              </w:r>
                            </w:p>
                          </w:txbxContent>
                        </wps:txbx>
                        <wps:bodyPr rot="0" vert="horz" wrap="square" lIns="0" tIns="8890" rIns="0" bIns="889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9F9FA0" id="グループ化 8386" o:spid="_x0000_s1572" style="position:absolute;left:0;text-align:left;margin-left:38.5pt;margin-top:99.2pt;width:89.9pt;height:45.5pt;z-index:251791360;mso-position-horizontal-relative:text;mso-position-vertical-relative:text" coordorigin="1861,5152" coordsize="1798,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">
                <v:rect id="Rectangle 5" o:spid="_x0000_s1573" alt="青い画用紙" style="position:absolute;left:1861;top:5152;width:1798;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" fillcolor="#92d050">
                  <v:textbox inset="0,.7pt,0,.7pt">
                    <w:txbxContent>
                      <w:p w14:paraId="5EAF6529" w14:textId="77777777" w:rsidR="008679A3" w:rsidRDefault="008679A3" w:rsidP="00DB3B96">
                        <w:pPr>
                          <w:jc w:val="center"/>
                          <w:rPr>
                            <w:rFonts w:ascii="Arial" w:hAnsi="Arial" w:cs="Arial"/>
                            <w:sz w:val="18"/>
                            <w:szCs w:val="18"/>
                          </w:rPr>
                        </w:pPr>
                      </w:p>
                      <w:p w14:paraId="09C8BAC0" w14:textId="77777777" w:rsidR="008679A3" w:rsidRDefault="008679A3" w:rsidP="00DB3B96">
                        <w:pPr>
                          <w:jc w:val="center"/>
                          <w:rPr>
                            <w:rFonts w:ascii="Arial" w:hAnsi="Arial" w:cs="Arial"/>
                            <w:sz w:val="18"/>
                            <w:szCs w:val="18"/>
                          </w:rPr>
                        </w:pPr>
                      </w:p>
                      <w:p w14:paraId="74B11DF4" w14:textId="77777777" w:rsidR="008679A3" w:rsidRDefault="008679A3" w:rsidP="00DB3B96">
                        <w:pPr>
                          <w:jc w:val="center"/>
                          <w:rPr>
                            <w:rFonts w:ascii="Arial" w:hAnsi="Arial" w:cs="Arial"/>
                            <w:sz w:val="18"/>
                            <w:szCs w:val="18"/>
                          </w:rPr>
                        </w:pPr>
                        <w:r w:rsidRPr="008F0A35">
                          <w:rPr>
                            <w:rFonts w:ascii="Arial" w:hAnsi="Arial" w:cs="Arial"/>
                            <w:sz w:val="18"/>
                            <w:szCs w:val="18"/>
                          </w:rPr>
                          <w:t>I</w:t>
                        </w:r>
                        <w:r>
                          <w:rPr>
                            <w:rFonts w:ascii="Arial" w:hAnsi="Arial" w:cs="Arial"/>
                            <w:sz w:val="18"/>
                            <w:szCs w:val="18"/>
                          </w:rPr>
                          <w:t>nput image</w:t>
                        </w:r>
                        <w:r>
                          <w:rPr>
                            <w:rFonts w:ascii="Arial" w:hAnsi="Arial" w:cs="Arial" w:hint="eastAsia"/>
                            <w:sz w:val="18"/>
                            <w:szCs w:val="18"/>
                          </w:rPr>
                          <w:t xml:space="preserve"> size</w:t>
                        </w:r>
                      </w:p>
                    </w:txbxContent>
                  </v:textbox>
                </v:rect>
                <v:rect id="Rectangle 10" o:spid="_x0000_s1574" alt="青い画用紙" style="position:absolute;left:1861;top:5243;width:1798;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" fillcolor="#0070c0">
                  <v:textbox inset="0,.7pt,0,.7pt">
                    <w:txbxContent>
                      <w:p w14:paraId="5D299814" w14:textId="77777777" w:rsidR="008679A3" w:rsidRDefault="008679A3" w:rsidP="00DB3B96">
                        <w:pPr>
                          <w:jc w:val="center"/>
                          <w:rPr>
                            <w:rFonts w:ascii="Arial" w:hAnsi="Arial" w:cs="Arial"/>
                            <w:sz w:val="18"/>
                            <w:szCs w:val="18"/>
                          </w:rPr>
                        </w:pPr>
                      </w:p>
                      <w:p w14:paraId="1FBC166D" w14:textId="77777777" w:rsidR="008679A3" w:rsidRDefault="008679A3" w:rsidP="00DB3B96">
                        <w:pPr>
                          <w:jc w:val="center"/>
                          <w:rPr>
                            <w:rFonts w:ascii="Arial" w:hAnsi="Arial" w:cs="Arial"/>
                            <w:sz w:val="18"/>
                            <w:szCs w:val="18"/>
                          </w:rPr>
                        </w:pPr>
                      </w:p>
                      <w:p w14:paraId="0DB5214D" w14:textId="77777777" w:rsidR="008679A3" w:rsidRDefault="008679A3" w:rsidP="00DB3B96">
                        <w:pPr>
                          <w:jc w:val="center"/>
                          <w:rPr>
                            <w:rFonts w:ascii="Arial" w:hAnsi="Arial" w:cs="Arial"/>
                            <w:sz w:val="18"/>
                            <w:szCs w:val="18"/>
                          </w:rPr>
                        </w:pPr>
                        <w:r w:rsidRPr="008F0A35">
                          <w:rPr>
                            <w:rFonts w:ascii="Arial" w:hAnsi="Arial" w:cs="Arial"/>
                            <w:sz w:val="18"/>
                            <w:szCs w:val="18"/>
                          </w:rPr>
                          <w:t>I</w:t>
                        </w:r>
                        <w:r>
                          <w:rPr>
                            <w:rFonts w:ascii="Arial" w:hAnsi="Arial" w:cs="Arial"/>
                            <w:sz w:val="18"/>
                            <w:szCs w:val="18"/>
                          </w:rPr>
                          <w:t>nput image</w:t>
                        </w:r>
                        <w:r>
                          <w:rPr>
                            <w:rFonts w:ascii="Arial" w:hAnsi="Arial" w:cs="Arial" w:hint="eastAsia"/>
                            <w:sz w:val="18"/>
                            <w:szCs w:val="18"/>
                          </w:rPr>
                          <w:t xml:space="preserve"> size</w:t>
                        </w:r>
                      </w:p>
                    </w:txbxContent>
                  </v:textbox>
                </v:rect>
                <v:rect id="Rectangle 11" o:spid="_x0000_s1575" alt="青い画用紙" style="position:absolute;left:1861;top:5334;width:1798;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" fillcolor="#92d050">
                  <v:textbox inset="0,.7pt,0,.7pt">
                    <w:txbxContent>
                      <w:p w14:paraId="29A1E787" w14:textId="77777777" w:rsidR="008679A3" w:rsidRDefault="008679A3" w:rsidP="00DB3B96">
                        <w:pPr>
                          <w:jc w:val="center"/>
                          <w:rPr>
                            <w:rFonts w:ascii="Arial" w:hAnsi="Arial" w:cs="Arial"/>
                            <w:sz w:val="18"/>
                            <w:szCs w:val="18"/>
                          </w:rPr>
                        </w:pPr>
                      </w:p>
                      <w:p w14:paraId="433BDE04" w14:textId="77777777" w:rsidR="008679A3" w:rsidRDefault="008679A3" w:rsidP="00DB3B96">
                        <w:pPr>
                          <w:jc w:val="center"/>
                          <w:rPr>
                            <w:rFonts w:ascii="Arial" w:hAnsi="Arial" w:cs="Arial"/>
                            <w:sz w:val="18"/>
                            <w:szCs w:val="18"/>
                          </w:rPr>
                        </w:pPr>
                      </w:p>
                      <w:p w14:paraId="6AC10D3A" w14:textId="77777777" w:rsidR="008679A3" w:rsidRDefault="008679A3" w:rsidP="00DB3B96">
                        <w:pPr>
                          <w:jc w:val="center"/>
                          <w:rPr>
                            <w:rFonts w:ascii="Arial" w:hAnsi="Arial" w:cs="Arial"/>
                            <w:sz w:val="18"/>
                            <w:szCs w:val="18"/>
                          </w:rPr>
                        </w:pPr>
                        <w:r w:rsidRPr="008F0A35">
                          <w:rPr>
                            <w:rFonts w:ascii="Arial" w:hAnsi="Arial" w:cs="Arial"/>
                            <w:sz w:val="18"/>
                            <w:szCs w:val="18"/>
                          </w:rPr>
                          <w:t>I</w:t>
                        </w:r>
                        <w:r>
                          <w:rPr>
                            <w:rFonts w:ascii="Arial" w:hAnsi="Arial" w:cs="Arial"/>
                            <w:sz w:val="18"/>
                            <w:szCs w:val="18"/>
                          </w:rPr>
                          <w:t>nput image</w:t>
                        </w:r>
                        <w:r>
                          <w:rPr>
                            <w:rFonts w:ascii="Arial" w:hAnsi="Arial" w:cs="Arial" w:hint="eastAsia"/>
                            <w:sz w:val="18"/>
                            <w:szCs w:val="18"/>
                          </w:rPr>
                          <w:t xml:space="preserve"> size</w:t>
                        </w:r>
                      </w:p>
                    </w:txbxContent>
                  </v:textbox>
                </v:rect>
                <v:rect id="Rectangle 12" o:spid="_x0000_s1576" alt="青い画用紙" style="position:absolute;left:1861;top:5425;width:1798;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" fillcolor="#0070c0">
                  <v:textbox inset="0,.7pt,0,.7pt">
                    <w:txbxContent>
                      <w:p w14:paraId="32CA2F5D" w14:textId="77777777" w:rsidR="008679A3" w:rsidRDefault="008679A3" w:rsidP="00DB3B96">
                        <w:pPr>
                          <w:jc w:val="center"/>
                          <w:rPr>
                            <w:rFonts w:ascii="Arial" w:hAnsi="Arial" w:cs="Arial"/>
                            <w:sz w:val="18"/>
                            <w:szCs w:val="18"/>
                          </w:rPr>
                        </w:pPr>
                      </w:p>
                      <w:p w14:paraId="1187E16C" w14:textId="77777777" w:rsidR="008679A3" w:rsidRDefault="008679A3" w:rsidP="00DB3B96">
                        <w:pPr>
                          <w:jc w:val="center"/>
                          <w:rPr>
                            <w:rFonts w:ascii="Arial" w:hAnsi="Arial" w:cs="Arial"/>
                            <w:sz w:val="18"/>
                            <w:szCs w:val="18"/>
                          </w:rPr>
                        </w:pPr>
                      </w:p>
                      <w:p w14:paraId="24DFAF86" w14:textId="77777777" w:rsidR="008679A3" w:rsidRDefault="008679A3" w:rsidP="00DB3B96">
                        <w:pPr>
                          <w:jc w:val="center"/>
                          <w:rPr>
                            <w:rFonts w:ascii="Arial" w:hAnsi="Arial" w:cs="Arial"/>
                            <w:sz w:val="18"/>
                            <w:szCs w:val="18"/>
                          </w:rPr>
                        </w:pPr>
                        <w:r w:rsidRPr="008F0A35">
                          <w:rPr>
                            <w:rFonts w:ascii="Arial" w:hAnsi="Arial" w:cs="Arial"/>
                            <w:sz w:val="18"/>
                            <w:szCs w:val="18"/>
                          </w:rPr>
                          <w:t>I</w:t>
                        </w:r>
                        <w:r>
                          <w:rPr>
                            <w:rFonts w:ascii="Arial" w:hAnsi="Arial" w:cs="Arial"/>
                            <w:sz w:val="18"/>
                            <w:szCs w:val="18"/>
                          </w:rPr>
                          <w:t>nput image</w:t>
                        </w:r>
                        <w:r>
                          <w:rPr>
                            <w:rFonts w:ascii="Arial" w:hAnsi="Arial" w:cs="Arial" w:hint="eastAsia"/>
                            <w:sz w:val="18"/>
                            <w:szCs w:val="18"/>
                          </w:rPr>
                          <w:t xml:space="preserve"> size</w:t>
                        </w:r>
                      </w:p>
                    </w:txbxContent>
                  </v:textbox>
                </v:rect>
                <v:rect id="Rectangle 13" o:spid="_x0000_s1577" alt="青い画用紙" style="position:absolute;left:1861;top:5516;width:1798;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" fillcolor="#92d050">
                  <v:textbox inset="0,.7pt,0,.7pt">
                    <w:txbxContent>
                      <w:p w14:paraId="7D2597B3" w14:textId="77777777" w:rsidR="008679A3" w:rsidRDefault="008679A3" w:rsidP="00DB3B96">
                        <w:pPr>
                          <w:jc w:val="center"/>
                          <w:rPr>
                            <w:rFonts w:ascii="Arial" w:hAnsi="Arial" w:cs="Arial"/>
                            <w:sz w:val="18"/>
                            <w:szCs w:val="18"/>
                          </w:rPr>
                        </w:pPr>
                      </w:p>
                      <w:p w14:paraId="2639A4F1" w14:textId="77777777" w:rsidR="008679A3" w:rsidRDefault="008679A3" w:rsidP="00DB3B96">
                        <w:pPr>
                          <w:jc w:val="center"/>
                          <w:rPr>
                            <w:rFonts w:ascii="Arial" w:hAnsi="Arial" w:cs="Arial"/>
                            <w:sz w:val="18"/>
                            <w:szCs w:val="18"/>
                          </w:rPr>
                        </w:pPr>
                      </w:p>
                      <w:p w14:paraId="0C796F38" w14:textId="77777777" w:rsidR="008679A3" w:rsidRDefault="008679A3" w:rsidP="00DB3B96">
                        <w:pPr>
                          <w:jc w:val="center"/>
                          <w:rPr>
                            <w:rFonts w:ascii="Arial" w:hAnsi="Arial" w:cs="Arial"/>
                            <w:sz w:val="18"/>
                            <w:szCs w:val="18"/>
                          </w:rPr>
                        </w:pPr>
                        <w:r w:rsidRPr="008F0A35">
                          <w:rPr>
                            <w:rFonts w:ascii="Arial" w:hAnsi="Arial" w:cs="Arial"/>
                            <w:sz w:val="18"/>
                            <w:szCs w:val="18"/>
                          </w:rPr>
                          <w:t>I</w:t>
                        </w:r>
                        <w:r>
                          <w:rPr>
                            <w:rFonts w:ascii="Arial" w:hAnsi="Arial" w:cs="Arial"/>
                            <w:sz w:val="18"/>
                            <w:szCs w:val="18"/>
                          </w:rPr>
                          <w:t>nput image</w:t>
                        </w:r>
                        <w:r>
                          <w:rPr>
                            <w:rFonts w:ascii="Arial" w:hAnsi="Arial" w:cs="Arial" w:hint="eastAsia"/>
                            <w:sz w:val="18"/>
                            <w:szCs w:val="18"/>
                          </w:rPr>
                          <w:t xml:space="preserve"> size</w:t>
                        </w:r>
                      </w:p>
                    </w:txbxContent>
                  </v:textbox>
                </v:rect>
                <v:rect id="Rectangle 14" o:spid="_x0000_s1578" alt="青い画用紙" style="position:absolute;left:1861;top:5607;width:1798;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" fillcolor="#0070c0">
                  <v:textbox inset="0,.7pt,0,.7pt">
                    <w:txbxContent>
                      <w:p w14:paraId="595C4B80" w14:textId="77777777" w:rsidR="008679A3" w:rsidRDefault="008679A3" w:rsidP="00DB3B96">
                        <w:pPr>
                          <w:jc w:val="center"/>
                          <w:rPr>
                            <w:rFonts w:ascii="Arial" w:hAnsi="Arial" w:cs="Arial"/>
                            <w:sz w:val="18"/>
                            <w:szCs w:val="18"/>
                          </w:rPr>
                        </w:pPr>
                      </w:p>
                      <w:p w14:paraId="44C94850" w14:textId="77777777" w:rsidR="008679A3" w:rsidRDefault="008679A3" w:rsidP="00DB3B96">
                        <w:pPr>
                          <w:jc w:val="center"/>
                          <w:rPr>
                            <w:rFonts w:ascii="Arial" w:hAnsi="Arial" w:cs="Arial"/>
                            <w:sz w:val="18"/>
                            <w:szCs w:val="18"/>
                          </w:rPr>
                        </w:pPr>
                      </w:p>
                      <w:p w14:paraId="78E80498" w14:textId="77777777" w:rsidR="008679A3" w:rsidRDefault="008679A3" w:rsidP="00DB3B96">
                        <w:pPr>
                          <w:jc w:val="center"/>
                          <w:rPr>
                            <w:rFonts w:ascii="Arial" w:hAnsi="Arial" w:cs="Arial"/>
                            <w:sz w:val="18"/>
                            <w:szCs w:val="18"/>
                          </w:rPr>
                        </w:pPr>
                        <w:r w:rsidRPr="008F0A35">
                          <w:rPr>
                            <w:rFonts w:ascii="Arial" w:hAnsi="Arial" w:cs="Arial"/>
                            <w:sz w:val="18"/>
                            <w:szCs w:val="18"/>
                          </w:rPr>
                          <w:t>I</w:t>
                        </w:r>
                        <w:r>
                          <w:rPr>
                            <w:rFonts w:ascii="Arial" w:hAnsi="Arial" w:cs="Arial"/>
                            <w:sz w:val="18"/>
                            <w:szCs w:val="18"/>
                          </w:rPr>
                          <w:t>nput image</w:t>
                        </w:r>
                        <w:r>
                          <w:rPr>
                            <w:rFonts w:ascii="Arial" w:hAnsi="Arial" w:cs="Arial" w:hint="eastAsia"/>
                            <w:sz w:val="18"/>
                            <w:szCs w:val="18"/>
                          </w:rPr>
                          <w:t xml:space="preserve"> size</w:t>
                        </w:r>
                      </w:p>
                    </w:txbxContent>
                  </v:textbox>
                </v:rect>
                <v:rect id="Rectangle 15" o:spid="_x0000_s1579" alt="青い画用紙" style="position:absolute;left:1861;top:5698;width:1798;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" fillcolor="#92d050">
                  <v:textbox inset="0,.7pt,0,.7pt">
                    <w:txbxContent>
                      <w:p w14:paraId="796CAB15" w14:textId="77777777" w:rsidR="008679A3" w:rsidRDefault="008679A3" w:rsidP="00DB3B96">
                        <w:pPr>
                          <w:jc w:val="center"/>
                          <w:rPr>
                            <w:rFonts w:ascii="Arial" w:hAnsi="Arial" w:cs="Arial"/>
                            <w:sz w:val="18"/>
                            <w:szCs w:val="18"/>
                          </w:rPr>
                        </w:pPr>
                      </w:p>
                      <w:p w14:paraId="58EC3D56" w14:textId="77777777" w:rsidR="008679A3" w:rsidRDefault="008679A3" w:rsidP="00DB3B96">
                        <w:pPr>
                          <w:jc w:val="center"/>
                          <w:rPr>
                            <w:rFonts w:ascii="Arial" w:hAnsi="Arial" w:cs="Arial"/>
                            <w:sz w:val="18"/>
                            <w:szCs w:val="18"/>
                          </w:rPr>
                        </w:pPr>
                      </w:p>
                      <w:p w14:paraId="79F9FE0E" w14:textId="77777777" w:rsidR="008679A3" w:rsidRDefault="008679A3" w:rsidP="00DB3B96">
                        <w:pPr>
                          <w:jc w:val="center"/>
                          <w:rPr>
                            <w:rFonts w:ascii="Arial" w:hAnsi="Arial" w:cs="Arial"/>
                            <w:sz w:val="18"/>
                            <w:szCs w:val="18"/>
                          </w:rPr>
                        </w:pPr>
                        <w:r w:rsidRPr="008F0A35">
                          <w:rPr>
                            <w:rFonts w:ascii="Arial" w:hAnsi="Arial" w:cs="Arial"/>
                            <w:sz w:val="18"/>
                            <w:szCs w:val="18"/>
                          </w:rPr>
                          <w:t>I</w:t>
                        </w:r>
                        <w:r>
                          <w:rPr>
                            <w:rFonts w:ascii="Arial" w:hAnsi="Arial" w:cs="Arial"/>
                            <w:sz w:val="18"/>
                            <w:szCs w:val="18"/>
                          </w:rPr>
                          <w:t>nput image</w:t>
                        </w:r>
                        <w:r>
                          <w:rPr>
                            <w:rFonts w:ascii="Arial" w:hAnsi="Arial" w:cs="Arial" w:hint="eastAsia"/>
                            <w:sz w:val="18"/>
                            <w:szCs w:val="18"/>
                          </w:rPr>
                          <w:t xml:space="preserve"> size</w:t>
                        </w:r>
                      </w:p>
                    </w:txbxContent>
                  </v:textbox>
                </v:rect>
                <v:rect id="Rectangle 16" o:spid="_x0000_s1580" alt="青い画用紙" style="position:absolute;left:1861;top:5789;width:1798;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" fillcolor="#0070c0">
                  <v:textbox inset="0,.7pt,0,.7pt">
                    <w:txbxContent>
                      <w:p w14:paraId="04971187" w14:textId="77777777" w:rsidR="008679A3" w:rsidRDefault="008679A3" w:rsidP="00DB3B96">
                        <w:pPr>
                          <w:jc w:val="center"/>
                          <w:rPr>
                            <w:rFonts w:ascii="Arial" w:hAnsi="Arial" w:cs="Arial"/>
                            <w:sz w:val="18"/>
                            <w:szCs w:val="18"/>
                          </w:rPr>
                        </w:pPr>
                      </w:p>
                      <w:p w14:paraId="328822A3" w14:textId="77777777" w:rsidR="008679A3" w:rsidRDefault="008679A3" w:rsidP="00DB3B96">
                        <w:pPr>
                          <w:jc w:val="center"/>
                          <w:rPr>
                            <w:rFonts w:ascii="Arial" w:hAnsi="Arial" w:cs="Arial"/>
                            <w:sz w:val="18"/>
                            <w:szCs w:val="18"/>
                          </w:rPr>
                        </w:pPr>
                      </w:p>
                      <w:p w14:paraId="2BA5A2B4" w14:textId="77777777" w:rsidR="008679A3" w:rsidRDefault="008679A3" w:rsidP="00DB3B96">
                        <w:pPr>
                          <w:jc w:val="center"/>
                          <w:rPr>
                            <w:rFonts w:ascii="Arial" w:hAnsi="Arial" w:cs="Arial"/>
                            <w:sz w:val="18"/>
                            <w:szCs w:val="18"/>
                          </w:rPr>
                        </w:pPr>
                        <w:r w:rsidRPr="008F0A35">
                          <w:rPr>
                            <w:rFonts w:ascii="Arial" w:hAnsi="Arial" w:cs="Arial"/>
                            <w:sz w:val="18"/>
                            <w:szCs w:val="18"/>
                          </w:rPr>
                          <w:t>I</w:t>
                        </w:r>
                        <w:r>
                          <w:rPr>
                            <w:rFonts w:ascii="Arial" w:hAnsi="Arial" w:cs="Arial"/>
                            <w:sz w:val="18"/>
                            <w:szCs w:val="18"/>
                          </w:rPr>
                          <w:t>nput image</w:t>
                        </w:r>
                        <w:r>
                          <w:rPr>
                            <w:rFonts w:ascii="Arial" w:hAnsi="Arial" w:cs="Arial" w:hint="eastAsia"/>
                            <w:sz w:val="18"/>
                            <w:szCs w:val="18"/>
                          </w:rPr>
                          <w:t xml:space="preserve"> size</w:t>
                        </w:r>
                      </w:p>
                    </w:txbxContent>
                  </v:textbox>
                </v:rect>
                <v:rect id="Rectangle 17" o:spid="_x0000_s1581" alt="青い画用紙" style="position:absolute;left:1861;top:5880;width:1798;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" fillcolor="#92d050">
                  <v:textbox inset="0,.7pt,0,.7pt">
                    <w:txbxContent>
                      <w:p w14:paraId="4C467076" w14:textId="77777777" w:rsidR="008679A3" w:rsidRDefault="008679A3" w:rsidP="00DB3B96">
                        <w:pPr>
                          <w:jc w:val="center"/>
                          <w:rPr>
                            <w:rFonts w:ascii="Arial" w:hAnsi="Arial" w:cs="Arial"/>
                            <w:sz w:val="18"/>
                            <w:szCs w:val="18"/>
                          </w:rPr>
                        </w:pPr>
                      </w:p>
                      <w:p w14:paraId="45553556" w14:textId="77777777" w:rsidR="008679A3" w:rsidRDefault="008679A3" w:rsidP="00DB3B96">
                        <w:pPr>
                          <w:jc w:val="center"/>
                          <w:rPr>
                            <w:rFonts w:ascii="Arial" w:hAnsi="Arial" w:cs="Arial"/>
                            <w:sz w:val="18"/>
                            <w:szCs w:val="18"/>
                          </w:rPr>
                        </w:pPr>
                      </w:p>
                      <w:p w14:paraId="70EBEF3E" w14:textId="77777777" w:rsidR="008679A3" w:rsidRDefault="008679A3" w:rsidP="00DB3B96">
                        <w:pPr>
                          <w:jc w:val="center"/>
                          <w:rPr>
                            <w:rFonts w:ascii="Arial" w:hAnsi="Arial" w:cs="Arial"/>
                            <w:sz w:val="18"/>
                            <w:szCs w:val="18"/>
                          </w:rPr>
                        </w:pPr>
                        <w:r w:rsidRPr="008F0A35">
                          <w:rPr>
                            <w:rFonts w:ascii="Arial" w:hAnsi="Arial" w:cs="Arial"/>
                            <w:sz w:val="18"/>
                            <w:szCs w:val="18"/>
                          </w:rPr>
                          <w:t>I</w:t>
                        </w:r>
                        <w:r>
                          <w:rPr>
                            <w:rFonts w:ascii="Arial" w:hAnsi="Arial" w:cs="Arial"/>
                            <w:sz w:val="18"/>
                            <w:szCs w:val="18"/>
                          </w:rPr>
                          <w:t>nput image</w:t>
                        </w:r>
                        <w:r>
                          <w:rPr>
                            <w:rFonts w:ascii="Arial" w:hAnsi="Arial" w:cs="Arial" w:hint="eastAsia"/>
                            <w:sz w:val="18"/>
                            <w:szCs w:val="18"/>
                          </w:rPr>
                          <w:t xml:space="preserve"> size</w:t>
                        </w:r>
                      </w:p>
                    </w:txbxContent>
                  </v:textbox>
                </v:rect>
                <v:rect id="Rectangle 18" o:spid="_x0000_s1582" alt="青い画用紙" style="position:absolute;left:1861;top:5971;width:1798;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" fillcolor="#0070c0">
                  <v:textbox inset="0,.7pt,0,.7pt">
                    <w:txbxContent>
                      <w:p w14:paraId="69E9A602" w14:textId="77777777" w:rsidR="008679A3" w:rsidRDefault="008679A3" w:rsidP="00DB3B96">
                        <w:pPr>
                          <w:jc w:val="center"/>
                          <w:rPr>
                            <w:rFonts w:ascii="Arial" w:hAnsi="Arial" w:cs="Arial"/>
                            <w:sz w:val="18"/>
                            <w:szCs w:val="18"/>
                          </w:rPr>
                        </w:pPr>
                      </w:p>
                      <w:p w14:paraId="439291DD" w14:textId="77777777" w:rsidR="008679A3" w:rsidRDefault="008679A3" w:rsidP="00DB3B96">
                        <w:pPr>
                          <w:jc w:val="center"/>
                          <w:rPr>
                            <w:rFonts w:ascii="Arial" w:hAnsi="Arial" w:cs="Arial"/>
                            <w:sz w:val="18"/>
                            <w:szCs w:val="18"/>
                          </w:rPr>
                        </w:pPr>
                      </w:p>
                      <w:p w14:paraId="68F29DC7" w14:textId="77777777" w:rsidR="008679A3" w:rsidRDefault="008679A3" w:rsidP="00DB3B96">
                        <w:pPr>
                          <w:jc w:val="center"/>
                          <w:rPr>
                            <w:rFonts w:ascii="Arial" w:hAnsi="Arial" w:cs="Arial"/>
                            <w:sz w:val="18"/>
                            <w:szCs w:val="18"/>
                          </w:rPr>
                        </w:pPr>
                        <w:r w:rsidRPr="008F0A35">
                          <w:rPr>
                            <w:rFonts w:ascii="Arial" w:hAnsi="Arial" w:cs="Arial"/>
                            <w:sz w:val="18"/>
                            <w:szCs w:val="18"/>
                          </w:rPr>
                          <w:t>I</w:t>
                        </w:r>
                        <w:r>
                          <w:rPr>
                            <w:rFonts w:ascii="Arial" w:hAnsi="Arial" w:cs="Arial"/>
                            <w:sz w:val="18"/>
                            <w:szCs w:val="18"/>
                          </w:rPr>
                          <w:t>nput image</w:t>
                        </w:r>
                        <w:r>
                          <w:rPr>
                            <w:rFonts w:ascii="Arial" w:hAnsi="Arial" w:cs="Arial" w:hint="eastAsia"/>
                            <w:sz w:val="18"/>
                            <w:szCs w:val="18"/>
                          </w:rPr>
                          <w:t xml:space="preserve"> size</w:t>
                        </w:r>
                      </w:p>
                    </w:txbxContent>
                  </v:textbox>
                </v:rect>
              </v:group>
            </w:pict>
          </mc:Fallback>
        </mc:AlternateContent>
      </w:r>
      <w:r>
        <w:rPr>
          <w:noProof/>
          <w:color w:val="FF0000"/>
          <w:lang w:eastAsia="en-US"/>
        </w:rPr>
        <mc:AlternateContent>
          <mc:Choice Requires="wpg">
            <w:drawing>
              <wp:anchor distT="0" distB="0" distL="114300" distR="114300" simplePos="0" relativeHeight="251792384" behindDoc="0" locked="0" layoutInCell="1" allowOverlap="1" wp14:anchorId="007AAFEB" wp14:editId="7DBB845D">
                <wp:simplePos x="0" y="0"/>
                <wp:positionH relativeFrom="column">
                  <wp:posOffset>4618355</wp:posOffset>
                </wp:positionH>
                <wp:positionV relativeFrom="paragraph">
                  <wp:posOffset>1259840</wp:posOffset>
                </wp:positionV>
                <wp:extent cx="1141730" cy="577850"/>
                <wp:effectExtent l="7620" t="7620" r="12700" b="5080"/>
                <wp:wrapNone/>
                <wp:docPr id="1079" name="グループ化 10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1730" cy="577850"/>
                          <a:chOff x="8364" y="5170"/>
                          <a:chExt cx="1798" cy="910"/>
                        </a:xfrm>
                      </wpg:grpSpPr>
                      <wps:wsp>
                        <wps:cNvPr id="1080" name="Rectangle 20" descr="青い画用紙"/>
                        <wps:cNvSpPr>
                          <a:spLocks noChangeArrowheads="1"/>
                        </wps:cNvSpPr>
                        <wps:spPr bwMode="auto">
                          <a:xfrm>
                            <a:off x="8364" y="5170"/>
                            <a:ext cx="1798" cy="91"/>
                          </a:xfrm>
                          <a:prstGeom prst="rect">
                            <a:avLst/>
                          </a:prstGeom>
                          <a:solidFill>
                            <a:srgbClr val="92D050"/>
                          </a:solidFill>
                          <a:ln w="9525">
                            <a:solidFill>
                              <a:srgbClr val="000000"/>
                            </a:solidFill>
                            <a:miter lim="800000"/>
                            <a:headEnd/>
                            <a:tailEnd/>
                          </a:ln>
                        </wps:spPr>
                        <wps:txbx>
                          <w:txbxContent>
                            <w:p w14:paraId="7C2C49B6" w14:textId="77777777" w:rsidR="008679A3" w:rsidRDefault="008679A3" w:rsidP="00DB3B96">
                              <w:pPr>
                                <w:jc w:val="center"/>
                                <w:rPr>
                                  <w:rFonts w:ascii="Arial" w:hAnsi="Arial" w:cs="Arial"/>
                                  <w:sz w:val="18"/>
                                  <w:szCs w:val="18"/>
                                </w:rPr>
                              </w:pPr>
                            </w:p>
                            <w:p w14:paraId="4A14C15B" w14:textId="77777777" w:rsidR="008679A3" w:rsidRDefault="008679A3" w:rsidP="00DB3B96">
                              <w:pPr>
                                <w:jc w:val="center"/>
                                <w:rPr>
                                  <w:rFonts w:ascii="Arial" w:hAnsi="Arial" w:cs="Arial"/>
                                  <w:sz w:val="18"/>
                                  <w:szCs w:val="18"/>
                                </w:rPr>
                              </w:pPr>
                            </w:p>
                            <w:p w14:paraId="194A8BD0" w14:textId="77777777" w:rsidR="008679A3" w:rsidRDefault="008679A3" w:rsidP="00DB3B96">
                              <w:pPr>
                                <w:jc w:val="center"/>
                                <w:rPr>
                                  <w:rFonts w:ascii="Arial" w:hAnsi="Arial" w:cs="Arial"/>
                                  <w:sz w:val="18"/>
                                  <w:szCs w:val="18"/>
                                </w:rPr>
                              </w:pPr>
                              <w:r w:rsidRPr="008F0A35">
                                <w:rPr>
                                  <w:rFonts w:ascii="Arial" w:hAnsi="Arial" w:cs="Arial"/>
                                  <w:sz w:val="18"/>
                                  <w:szCs w:val="18"/>
                                </w:rPr>
                                <w:t>I</w:t>
                              </w:r>
                              <w:r>
                                <w:rPr>
                                  <w:rFonts w:ascii="Arial" w:hAnsi="Arial" w:cs="Arial"/>
                                  <w:sz w:val="18"/>
                                  <w:szCs w:val="18"/>
                                </w:rPr>
                                <w:t>nput image</w:t>
                              </w:r>
                              <w:r>
                                <w:rPr>
                                  <w:rFonts w:ascii="Arial" w:hAnsi="Arial" w:cs="Arial" w:hint="eastAsia"/>
                                  <w:sz w:val="18"/>
                                  <w:szCs w:val="18"/>
                                </w:rPr>
                                <w:t xml:space="preserve"> size</w:t>
                              </w:r>
                            </w:p>
                          </w:txbxContent>
                        </wps:txbx>
                        <wps:bodyPr rot="0" vert="horz" wrap="square" lIns="0" tIns="8890" rIns="0" bIns="8890" anchor="t" anchorCtr="0" upright="1">
                          <a:noAutofit/>
                        </wps:bodyPr>
                      </wps:wsp>
                      <wps:wsp>
                        <wps:cNvPr id="1081" name="Rectangle 21" descr="青い画用紙"/>
                        <wps:cNvSpPr>
                          <a:spLocks noChangeArrowheads="1"/>
                        </wps:cNvSpPr>
                        <wps:spPr bwMode="auto">
                          <a:xfrm>
                            <a:off x="8364" y="5261"/>
                            <a:ext cx="1798" cy="91"/>
                          </a:xfrm>
                          <a:prstGeom prst="rect">
                            <a:avLst/>
                          </a:prstGeom>
                          <a:solidFill>
                            <a:srgbClr val="0070C0"/>
                          </a:solidFill>
                          <a:ln w="9525">
                            <a:solidFill>
                              <a:srgbClr val="000000"/>
                            </a:solidFill>
                            <a:miter lim="800000"/>
                            <a:headEnd/>
                            <a:tailEnd/>
                          </a:ln>
                        </wps:spPr>
                        <wps:txbx>
                          <w:txbxContent>
                            <w:p w14:paraId="19EA6D05" w14:textId="77777777" w:rsidR="008679A3" w:rsidRDefault="008679A3" w:rsidP="00DB3B96">
                              <w:pPr>
                                <w:jc w:val="center"/>
                                <w:rPr>
                                  <w:rFonts w:ascii="Arial" w:hAnsi="Arial" w:cs="Arial"/>
                                  <w:sz w:val="18"/>
                                  <w:szCs w:val="18"/>
                                </w:rPr>
                              </w:pPr>
                            </w:p>
                            <w:p w14:paraId="516506F9" w14:textId="77777777" w:rsidR="008679A3" w:rsidRDefault="008679A3" w:rsidP="00DB3B96">
                              <w:pPr>
                                <w:jc w:val="center"/>
                                <w:rPr>
                                  <w:rFonts w:ascii="Arial" w:hAnsi="Arial" w:cs="Arial"/>
                                  <w:sz w:val="18"/>
                                  <w:szCs w:val="18"/>
                                </w:rPr>
                              </w:pPr>
                            </w:p>
                            <w:p w14:paraId="2BC9541A" w14:textId="77777777" w:rsidR="008679A3" w:rsidRDefault="008679A3" w:rsidP="00DB3B96">
                              <w:pPr>
                                <w:jc w:val="center"/>
                                <w:rPr>
                                  <w:rFonts w:ascii="Arial" w:hAnsi="Arial" w:cs="Arial"/>
                                  <w:sz w:val="18"/>
                                  <w:szCs w:val="18"/>
                                </w:rPr>
                              </w:pPr>
                              <w:r w:rsidRPr="008F0A35">
                                <w:rPr>
                                  <w:rFonts w:ascii="Arial" w:hAnsi="Arial" w:cs="Arial"/>
                                  <w:sz w:val="18"/>
                                  <w:szCs w:val="18"/>
                                </w:rPr>
                                <w:t>I</w:t>
                              </w:r>
                              <w:r>
                                <w:rPr>
                                  <w:rFonts w:ascii="Arial" w:hAnsi="Arial" w:cs="Arial"/>
                                  <w:sz w:val="18"/>
                                  <w:szCs w:val="18"/>
                                </w:rPr>
                                <w:t>nput image</w:t>
                              </w:r>
                              <w:r>
                                <w:rPr>
                                  <w:rFonts w:ascii="Arial" w:hAnsi="Arial" w:cs="Arial" w:hint="eastAsia"/>
                                  <w:sz w:val="18"/>
                                  <w:szCs w:val="18"/>
                                </w:rPr>
                                <w:t xml:space="preserve"> size</w:t>
                              </w:r>
                            </w:p>
                          </w:txbxContent>
                        </wps:txbx>
                        <wps:bodyPr rot="0" vert="horz" wrap="square" lIns="0" tIns="8890" rIns="0" bIns="8890" anchor="t" anchorCtr="0" upright="1">
                          <a:noAutofit/>
                        </wps:bodyPr>
                      </wps:wsp>
                      <wps:wsp>
                        <wps:cNvPr id="1082" name="Rectangle 22" descr="青い画用紙"/>
                        <wps:cNvSpPr>
                          <a:spLocks noChangeArrowheads="1"/>
                        </wps:cNvSpPr>
                        <wps:spPr bwMode="auto">
                          <a:xfrm>
                            <a:off x="8364" y="5352"/>
                            <a:ext cx="1798" cy="91"/>
                          </a:xfrm>
                          <a:prstGeom prst="rect">
                            <a:avLst/>
                          </a:prstGeom>
                          <a:solidFill>
                            <a:srgbClr val="92D050"/>
                          </a:solidFill>
                          <a:ln w="9525">
                            <a:solidFill>
                              <a:srgbClr val="000000"/>
                            </a:solidFill>
                            <a:miter lim="800000"/>
                            <a:headEnd/>
                            <a:tailEnd/>
                          </a:ln>
                        </wps:spPr>
                        <wps:txbx>
                          <w:txbxContent>
                            <w:p w14:paraId="1A67D2AC" w14:textId="77777777" w:rsidR="008679A3" w:rsidRDefault="008679A3" w:rsidP="00DB3B96">
                              <w:pPr>
                                <w:jc w:val="center"/>
                                <w:rPr>
                                  <w:rFonts w:ascii="Arial" w:hAnsi="Arial" w:cs="Arial"/>
                                  <w:sz w:val="18"/>
                                  <w:szCs w:val="18"/>
                                </w:rPr>
                              </w:pPr>
                            </w:p>
                            <w:p w14:paraId="1C09C9BB" w14:textId="77777777" w:rsidR="008679A3" w:rsidRDefault="008679A3" w:rsidP="00DB3B96">
                              <w:pPr>
                                <w:jc w:val="center"/>
                                <w:rPr>
                                  <w:rFonts w:ascii="Arial" w:hAnsi="Arial" w:cs="Arial"/>
                                  <w:sz w:val="18"/>
                                  <w:szCs w:val="18"/>
                                </w:rPr>
                              </w:pPr>
                            </w:p>
                            <w:p w14:paraId="3E8CDC15" w14:textId="77777777" w:rsidR="008679A3" w:rsidRDefault="008679A3" w:rsidP="00DB3B96">
                              <w:pPr>
                                <w:jc w:val="center"/>
                                <w:rPr>
                                  <w:rFonts w:ascii="Arial" w:hAnsi="Arial" w:cs="Arial"/>
                                  <w:sz w:val="18"/>
                                  <w:szCs w:val="18"/>
                                </w:rPr>
                              </w:pPr>
                              <w:r w:rsidRPr="008F0A35">
                                <w:rPr>
                                  <w:rFonts w:ascii="Arial" w:hAnsi="Arial" w:cs="Arial"/>
                                  <w:sz w:val="18"/>
                                  <w:szCs w:val="18"/>
                                </w:rPr>
                                <w:t>I</w:t>
                              </w:r>
                              <w:r>
                                <w:rPr>
                                  <w:rFonts w:ascii="Arial" w:hAnsi="Arial" w:cs="Arial"/>
                                  <w:sz w:val="18"/>
                                  <w:szCs w:val="18"/>
                                </w:rPr>
                                <w:t>nput image</w:t>
                              </w:r>
                              <w:r>
                                <w:rPr>
                                  <w:rFonts w:ascii="Arial" w:hAnsi="Arial" w:cs="Arial" w:hint="eastAsia"/>
                                  <w:sz w:val="18"/>
                                  <w:szCs w:val="18"/>
                                </w:rPr>
                                <w:t xml:space="preserve"> size</w:t>
                              </w:r>
                            </w:p>
                          </w:txbxContent>
                        </wps:txbx>
                        <wps:bodyPr rot="0" vert="horz" wrap="square" lIns="0" tIns="8890" rIns="0" bIns="8890" anchor="t" anchorCtr="0" upright="1">
                          <a:noAutofit/>
                        </wps:bodyPr>
                      </wps:wsp>
                      <wps:wsp>
                        <wps:cNvPr id="1083" name="Rectangle 23" descr="青い画用紙"/>
                        <wps:cNvSpPr>
                          <a:spLocks noChangeArrowheads="1"/>
                        </wps:cNvSpPr>
                        <wps:spPr bwMode="auto">
                          <a:xfrm>
                            <a:off x="8364" y="5443"/>
                            <a:ext cx="1798" cy="91"/>
                          </a:xfrm>
                          <a:prstGeom prst="rect">
                            <a:avLst/>
                          </a:prstGeom>
                          <a:solidFill>
                            <a:srgbClr val="0070C0"/>
                          </a:solidFill>
                          <a:ln w="9525">
                            <a:solidFill>
                              <a:srgbClr val="000000"/>
                            </a:solidFill>
                            <a:miter lim="800000"/>
                            <a:headEnd/>
                            <a:tailEnd/>
                          </a:ln>
                        </wps:spPr>
                        <wps:txbx>
                          <w:txbxContent>
                            <w:p w14:paraId="0D2C5F05" w14:textId="77777777" w:rsidR="008679A3" w:rsidRDefault="008679A3" w:rsidP="00DB3B96">
                              <w:pPr>
                                <w:jc w:val="center"/>
                                <w:rPr>
                                  <w:rFonts w:ascii="Arial" w:hAnsi="Arial" w:cs="Arial"/>
                                  <w:sz w:val="18"/>
                                  <w:szCs w:val="18"/>
                                </w:rPr>
                              </w:pPr>
                            </w:p>
                            <w:p w14:paraId="7A460BF1" w14:textId="77777777" w:rsidR="008679A3" w:rsidRDefault="008679A3" w:rsidP="00DB3B96">
                              <w:pPr>
                                <w:jc w:val="center"/>
                                <w:rPr>
                                  <w:rFonts w:ascii="Arial" w:hAnsi="Arial" w:cs="Arial"/>
                                  <w:sz w:val="18"/>
                                  <w:szCs w:val="18"/>
                                </w:rPr>
                              </w:pPr>
                            </w:p>
                            <w:p w14:paraId="6C45278A" w14:textId="77777777" w:rsidR="008679A3" w:rsidRDefault="008679A3" w:rsidP="00DB3B96">
                              <w:pPr>
                                <w:jc w:val="center"/>
                                <w:rPr>
                                  <w:rFonts w:ascii="Arial" w:hAnsi="Arial" w:cs="Arial"/>
                                  <w:sz w:val="18"/>
                                  <w:szCs w:val="18"/>
                                </w:rPr>
                              </w:pPr>
                              <w:r w:rsidRPr="008F0A35">
                                <w:rPr>
                                  <w:rFonts w:ascii="Arial" w:hAnsi="Arial" w:cs="Arial"/>
                                  <w:sz w:val="18"/>
                                  <w:szCs w:val="18"/>
                                </w:rPr>
                                <w:t>I</w:t>
                              </w:r>
                              <w:r>
                                <w:rPr>
                                  <w:rFonts w:ascii="Arial" w:hAnsi="Arial" w:cs="Arial"/>
                                  <w:sz w:val="18"/>
                                  <w:szCs w:val="18"/>
                                </w:rPr>
                                <w:t>nput image</w:t>
                              </w:r>
                              <w:r>
                                <w:rPr>
                                  <w:rFonts w:ascii="Arial" w:hAnsi="Arial" w:cs="Arial" w:hint="eastAsia"/>
                                  <w:sz w:val="18"/>
                                  <w:szCs w:val="18"/>
                                </w:rPr>
                                <w:t xml:space="preserve"> size</w:t>
                              </w:r>
                            </w:p>
                          </w:txbxContent>
                        </wps:txbx>
                        <wps:bodyPr rot="0" vert="horz" wrap="square" lIns="0" tIns="8890" rIns="0" bIns="8890" anchor="t" anchorCtr="0" upright="1">
                          <a:noAutofit/>
                        </wps:bodyPr>
                      </wps:wsp>
                      <wps:wsp>
                        <wps:cNvPr id="1084" name="Rectangle 24" descr="青い画用紙"/>
                        <wps:cNvSpPr>
                          <a:spLocks noChangeArrowheads="1"/>
                        </wps:cNvSpPr>
                        <wps:spPr bwMode="auto">
                          <a:xfrm>
                            <a:off x="8364" y="5534"/>
                            <a:ext cx="1798" cy="91"/>
                          </a:xfrm>
                          <a:prstGeom prst="rect">
                            <a:avLst/>
                          </a:prstGeom>
                          <a:solidFill>
                            <a:srgbClr val="92D050"/>
                          </a:solidFill>
                          <a:ln w="9525">
                            <a:solidFill>
                              <a:srgbClr val="000000"/>
                            </a:solidFill>
                            <a:miter lim="800000"/>
                            <a:headEnd/>
                            <a:tailEnd/>
                          </a:ln>
                        </wps:spPr>
                        <wps:txbx>
                          <w:txbxContent>
                            <w:p w14:paraId="1EF00D9D" w14:textId="77777777" w:rsidR="008679A3" w:rsidRDefault="008679A3" w:rsidP="00DB3B96">
                              <w:pPr>
                                <w:jc w:val="center"/>
                                <w:rPr>
                                  <w:rFonts w:ascii="Arial" w:hAnsi="Arial" w:cs="Arial"/>
                                  <w:sz w:val="18"/>
                                  <w:szCs w:val="18"/>
                                </w:rPr>
                              </w:pPr>
                            </w:p>
                            <w:p w14:paraId="7A46FA53" w14:textId="77777777" w:rsidR="008679A3" w:rsidRDefault="008679A3" w:rsidP="00DB3B96">
                              <w:pPr>
                                <w:jc w:val="center"/>
                                <w:rPr>
                                  <w:rFonts w:ascii="Arial" w:hAnsi="Arial" w:cs="Arial"/>
                                  <w:sz w:val="18"/>
                                  <w:szCs w:val="18"/>
                                </w:rPr>
                              </w:pPr>
                            </w:p>
                            <w:p w14:paraId="0FFE4E7F" w14:textId="77777777" w:rsidR="008679A3" w:rsidRDefault="008679A3" w:rsidP="00DB3B96">
                              <w:pPr>
                                <w:jc w:val="center"/>
                                <w:rPr>
                                  <w:rFonts w:ascii="Arial" w:hAnsi="Arial" w:cs="Arial"/>
                                  <w:sz w:val="18"/>
                                  <w:szCs w:val="18"/>
                                </w:rPr>
                              </w:pPr>
                              <w:r w:rsidRPr="008F0A35">
                                <w:rPr>
                                  <w:rFonts w:ascii="Arial" w:hAnsi="Arial" w:cs="Arial"/>
                                  <w:sz w:val="18"/>
                                  <w:szCs w:val="18"/>
                                </w:rPr>
                                <w:t>I</w:t>
                              </w:r>
                              <w:r>
                                <w:rPr>
                                  <w:rFonts w:ascii="Arial" w:hAnsi="Arial" w:cs="Arial"/>
                                  <w:sz w:val="18"/>
                                  <w:szCs w:val="18"/>
                                </w:rPr>
                                <w:t>nput image</w:t>
                              </w:r>
                              <w:r>
                                <w:rPr>
                                  <w:rFonts w:ascii="Arial" w:hAnsi="Arial" w:cs="Arial" w:hint="eastAsia"/>
                                  <w:sz w:val="18"/>
                                  <w:szCs w:val="18"/>
                                </w:rPr>
                                <w:t xml:space="preserve"> size</w:t>
                              </w:r>
                            </w:p>
                          </w:txbxContent>
                        </wps:txbx>
                        <wps:bodyPr rot="0" vert="horz" wrap="square" lIns="0" tIns="8890" rIns="0" bIns="8890" anchor="t" anchorCtr="0" upright="1">
                          <a:noAutofit/>
                        </wps:bodyPr>
                      </wps:wsp>
                      <wps:wsp>
                        <wps:cNvPr id="1085" name="Rectangle 25" descr="青い画用紙"/>
                        <wps:cNvSpPr>
                          <a:spLocks noChangeArrowheads="1"/>
                        </wps:cNvSpPr>
                        <wps:spPr bwMode="auto">
                          <a:xfrm>
                            <a:off x="8364" y="5625"/>
                            <a:ext cx="1798" cy="91"/>
                          </a:xfrm>
                          <a:prstGeom prst="rect">
                            <a:avLst/>
                          </a:prstGeom>
                          <a:solidFill>
                            <a:srgbClr val="0070C0"/>
                          </a:solidFill>
                          <a:ln w="9525">
                            <a:solidFill>
                              <a:srgbClr val="000000"/>
                            </a:solidFill>
                            <a:miter lim="800000"/>
                            <a:headEnd/>
                            <a:tailEnd/>
                          </a:ln>
                        </wps:spPr>
                        <wps:txbx>
                          <w:txbxContent>
                            <w:p w14:paraId="2CEAB77C" w14:textId="77777777" w:rsidR="008679A3" w:rsidRDefault="008679A3" w:rsidP="00DB3B96">
                              <w:pPr>
                                <w:jc w:val="center"/>
                                <w:rPr>
                                  <w:rFonts w:ascii="Arial" w:hAnsi="Arial" w:cs="Arial"/>
                                  <w:sz w:val="18"/>
                                  <w:szCs w:val="18"/>
                                </w:rPr>
                              </w:pPr>
                            </w:p>
                            <w:p w14:paraId="438DCA1E" w14:textId="77777777" w:rsidR="008679A3" w:rsidRDefault="008679A3" w:rsidP="00DB3B96">
                              <w:pPr>
                                <w:jc w:val="center"/>
                                <w:rPr>
                                  <w:rFonts w:ascii="Arial" w:hAnsi="Arial" w:cs="Arial"/>
                                  <w:sz w:val="18"/>
                                  <w:szCs w:val="18"/>
                                </w:rPr>
                              </w:pPr>
                            </w:p>
                            <w:p w14:paraId="318FB1F9" w14:textId="77777777" w:rsidR="008679A3" w:rsidRDefault="008679A3" w:rsidP="00DB3B96">
                              <w:pPr>
                                <w:jc w:val="center"/>
                                <w:rPr>
                                  <w:rFonts w:ascii="Arial" w:hAnsi="Arial" w:cs="Arial"/>
                                  <w:sz w:val="18"/>
                                  <w:szCs w:val="18"/>
                                </w:rPr>
                              </w:pPr>
                              <w:r w:rsidRPr="008F0A35">
                                <w:rPr>
                                  <w:rFonts w:ascii="Arial" w:hAnsi="Arial" w:cs="Arial"/>
                                  <w:sz w:val="18"/>
                                  <w:szCs w:val="18"/>
                                </w:rPr>
                                <w:t>I</w:t>
                              </w:r>
                              <w:r>
                                <w:rPr>
                                  <w:rFonts w:ascii="Arial" w:hAnsi="Arial" w:cs="Arial"/>
                                  <w:sz w:val="18"/>
                                  <w:szCs w:val="18"/>
                                </w:rPr>
                                <w:t>nput image</w:t>
                              </w:r>
                              <w:r>
                                <w:rPr>
                                  <w:rFonts w:ascii="Arial" w:hAnsi="Arial" w:cs="Arial" w:hint="eastAsia"/>
                                  <w:sz w:val="18"/>
                                  <w:szCs w:val="18"/>
                                </w:rPr>
                                <w:t xml:space="preserve"> size</w:t>
                              </w:r>
                            </w:p>
                          </w:txbxContent>
                        </wps:txbx>
                        <wps:bodyPr rot="0" vert="horz" wrap="square" lIns="0" tIns="8890" rIns="0" bIns="8890" anchor="t" anchorCtr="0" upright="1">
                          <a:noAutofit/>
                        </wps:bodyPr>
                      </wps:wsp>
                      <wps:wsp>
                        <wps:cNvPr id="1086" name="Rectangle 26" descr="青い画用紙"/>
                        <wps:cNvSpPr>
                          <a:spLocks noChangeArrowheads="1"/>
                        </wps:cNvSpPr>
                        <wps:spPr bwMode="auto">
                          <a:xfrm>
                            <a:off x="8364" y="5716"/>
                            <a:ext cx="1798" cy="91"/>
                          </a:xfrm>
                          <a:prstGeom prst="rect">
                            <a:avLst/>
                          </a:prstGeom>
                          <a:solidFill>
                            <a:srgbClr val="92D050"/>
                          </a:solidFill>
                          <a:ln w="9525">
                            <a:solidFill>
                              <a:srgbClr val="000000"/>
                            </a:solidFill>
                            <a:miter lim="800000"/>
                            <a:headEnd/>
                            <a:tailEnd/>
                          </a:ln>
                        </wps:spPr>
                        <wps:txbx>
                          <w:txbxContent>
                            <w:p w14:paraId="7A604F0F" w14:textId="77777777" w:rsidR="008679A3" w:rsidRDefault="008679A3" w:rsidP="00DB3B96">
                              <w:pPr>
                                <w:jc w:val="center"/>
                                <w:rPr>
                                  <w:rFonts w:ascii="Arial" w:hAnsi="Arial" w:cs="Arial"/>
                                  <w:sz w:val="18"/>
                                  <w:szCs w:val="18"/>
                                </w:rPr>
                              </w:pPr>
                            </w:p>
                            <w:p w14:paraId="5BC5E191" w14:textId="77777777" w:rsidR="008679A3" w:rsidRDefault="008679A3" w:rsidP="00DB3B96">
                              <w:pPr>
                                <w:jc w:val="center"/>
                                <w:rPr>
                                  <w:rFonts w:ascii="Arial" w:hAnsi="Arial" w:cs="Arial"/>
                                  <w:sz w:val="18"/>
                                  <w:szCs w:val="18"/>
                                </w:rPr>
                              </w:pPr>
                            </w:p>
                            <w:p w14:paraId="516B5FE6" w14:textId="77777777" w:rsidR="008679A3" w:rsidRDefault="008679A3" w:rsidP="00DB3B96">
                              <w:pPr>
                                <w:jc w:val="center"/>
                                <w:rPr>
                                  <w:rFonts w:ascii="Arial" w:hAnsi="Arial" w:cs="Arial"/>
                                  <w:sz w:val="18"/>
                                  <w:szCs w:val="18"/>
                                </w:rPr>
                              </w:pPr>
                              <w:r w:rsidRPr="008F0A35">
                                <w:rPr>
                                  <w:rFonts w:ascii="Arial" w:hAnsi="Arial" w:cs="Arial"/>
                                  <w:sz w:val="18"/>
                                  <w:szCs w:val="18"/>
                                </w:rPr>
                                <w:t>I</w:t>
                              </w:r>
                              <w:r>
                                <w:rPr>
                                  <w:rFonts w:ascii="Arial" w:hAnsi="Arial" w:cs="Arial"/>
                                  <w:sz w:val="18"/>
                                  <w:szCs w:val="18"/>
                                </w:rPr>
                                <w:t>nput image</w:t>
                              </w:r>
                              <w:r>
                                <w:rPr>
                                  <w:rFonts w:ascii="Arial" w:hAnsi="Arial" w:cs="Arial" w:hint="eastAsia"/>
                                  <w:sz w:val="18"/>
                                  <w:szCs w:val="18"/>
                                </w:rPr>
                                <w:t xml:space="preserve"> size</w:t>
                              </w:r>
                            </w:p>
                          </w:txbxContent>
                        </wps:txbx>
                        <wps:bodyPr rot="0" vert="horz" wrap="square" lIns="0" tIns="8890" rIns="0" bIns="8890" anchor="t" anchorCtr="0" upright="1">
                          <a:noAutofit/>
                        </wps:bodyPr>
                      </wps:wsp>
                      <wps:wsp>
                        <wps:cNvPr id="1087" name="Rectangle 27" descr="青い画用紙"/>
                        <wps:cNvSpPr>
                          <a:spLocks noChangeArrowheads="1"/>
                        </wps:cNvSpPr>
                        <wps:spPr bwMode="auto">
                          <a:xfrm>
                            <a:off x="8364" y="5807"/>
                            <a:ext cx="1798" cy="91"/>
                          </a:xfrm>
                          <a:prstGeom prst="rect">
                            <a:avLst/>
                          </a:prstGeom>
                          <a:solidFill>
                            <a:srgbClr val="0070C0"/>
                          </a:solidFill>
                          <a:ln w="9525">
                            <a:solidFill>
                              <a:srgbClr val="000000"/>
                            </a:solidFill>
                            <a:miter lim="800000"/>
                            <a:headEnd/>
                            <a:tailEnd/>
                          </a:ln>
                        </wps:spPr>
                        <wps:txbx>
                          <w:txbxContent>
                            <w:p w14:paraId="18916C86" w14:textId="77777777" w:rsidR="008679A3" w:rsidRDefault="008679A3" w:rsidP="00DB3B96">
                              <w:pPr>
                                <w:jc w:val="center"/>
                                <w:rPr>
                                  <w:rFonts w:ascii="Arial" w:hAnsi="Arial" w:cs="Arial"/>
                                  <w:sz w:val="18"/>
                                  <w:szCs w:val="18"/>
                                </w:rPr>
                              </w:pPr>
                            </w:p>
                            <w:p w14:paraId="1DFD1A1D" w14:textId="77777777" w:rsidR="008679A3" w:rsidRDefault="008679A3" w:rsidP="00DB3B96">
                              <w:pPr>
                                <w:jc w:val="center"/>
                                <w:rPr>
                                  <w:rFonts w:ascii="Arial" w:hAnsi="Arial" w:cs="Arial"/>
                                  <w:sz w:val="18"/>
                                  <w:szCs w:val="18"/>
                                </w:rPr>
                              </w:pPr>
                            </w:p>
                            <w:p w14:paraId="11DF7E50" w14:textId="77777777" w:rsidR="008679A3" w:rsidRDefault="008679A3" w:rsidP="00DB3B96">
                              <w:pPr>
                                <w:jc w:val="center"/>
                                <w:rPr>
                                  <w:rFonts w:ascii="Arial" w:hAnsi="Arial" w:cs="Arial"/>
                                  <w:sz w:val="18"/>
                                  <w:szCs w:val="18"/>
                                </w:rPr>
                              </w:pPr>
                              <w:r w:rsidRPr="008F0A35">
                                <w:rPr>
                                  <w:rFonts w:ascii="Arial" w:hAnsi="Arial" w:cs="Arial"/>
                                  <w:sz w:val="18"/>
                                  <w:szCs w:val="18"/>
                                </w:rPr>
                                <w:t>I</w:t>
                              </w:r>
                              <w:r>
                                <w:rPr>
                                  <w:rFonts w:ascii="Arial" w:hAnsi="Arial" w:cs="Arial"/>
                                  <w:sz w:val="18"/>
                                  <w:szCs w:val="18"/>
                                </w:rPr>
                                <w:t>nput image</w:t>
                              </w:r>
                              <w:r>
                                <w:rPr>
                                  <w:rFonts w:ascii="Arial" w:hAnsi="Arial" w:cs="Arial" w:hint="eastAsia"/>
                                  <w:sz w:val="18"/>
                                  <w:szCs w:val="18"/>
                                </w:rPr>
                                <w:t xml:space="preserve"> size</w:t>
                              </w:r>
                            </w:p>
                          </w:txbxContent>
                        </wps:txbx>
                        <wps:bodyPr rot="0" vert="horz" wrap="square" lIns="0" tIns="8890" rIns="0" bIns="8890" anchor="t" anchorCtr="0" upright="1">
                          <a:noAutofit/>
                        </wps:bodyPr>
                      </wps:wsp>
                      <wps:wsp>
                        <wps:cNvPr id="8384" name="Rectangle 28" descr="青い画用紙"/>
                        <wps:cNvSpPr>
                          <a:spLocks noChangeArrowheads="1"/>
                        </wps:cNvSpPr>
                        <wps:spPr bwMode="auto">
                          <a:xfrm>
                            <a:off x="8364" y="5898"/>
                            <a:ext cx="1798" cy="91"/>
                          </a:xfrm>
                          <a:prstGeom prst="rect">
                            <a:avLst/>
                          </a:prstGeom>
                          <a:solidFill>
                            <a:srgbClr val="92D050"/>
                          </a:solidFill>
                          <a:ln w="9525">
                            <a:solidFill>
                              <a:srgbClr val="000000"/>
                            </a:solidFill>
                            <a:miter lim="800000"/>
                            <a:headEnd/>
                            <a:tailEnd/>
                          </a:ln>
                        </wps:spPr>
                        <wps:txbx>
                          <w:txbxContent>
                            <w:p w14:paraId="2AAD5BCB" w14:textId="77777777" w:rsidR="008679A3" w:rsidRDefault="008679A3" w:rsidP="00DB3B96">
                              <w:pPr>
                                <w:jc w:val="center"/>
                                <w:rPr>
                                  <w:rFonts w:ascii="Arial" w:hAnsi="Arial" w:cs="Arial"/>
                                  <w:sz w:val="18"/>
                                  <w:szCs w:val="18"/>
                                </w:rPr>
                              </w:pPr>
                            </w:p>
                            <w:p w14:paraId="57A74A78" w14:textId="77777777" w:rsidR="008679A3" w:rsidRDefault="008679A3" w:rsidP="00DB3B96">
                              <w:pPr>
                                <w:jc w:val="center"/>
                                <w:rPr>
                                  <w:rFonts w:ascii="Arial" w:hAnsi="Arial" w:cs="Arial"/>
                                  <w:sz w:val="18"/>
                                  <w:szCs w:val="18"/>
                                </w:rPr>
                              </w:pPr>
                            </w:p>
                            <w:p w14:paraId="47E0C19F" w14:textId="77777777" w:rsidR="008679A3" w:rsidRDefault="008679A3" w:rsidP="00DB3B96">
                              <w:pPr>
                                <w:jc w:val="center"/>
                                <w:rPr>
                                  <w:rFonts w:ascii="Arial" w:hAnsi="Arial" w:cs="Arial"/>
                                  <w:sz w:val="18"/>
                                  <w:szCs w:val="18"/>
                                </w:rPr>
                              </w:pPr>
                              <w:r w:rsidRPr="008F0A35">
                                <w:rPr>
                                  <w:rFonts w:ascii="Arial" w:hAnsi="Arial" w:cs="Arial"/>
                                  <w:sz w:val="18"/>
                                  <w:szCs w:val="18"/>
                                </w:rPr>
                                <w:t>I</w:t>
                              </w:r>
                              <w:r>
                                <w:rPr>
                                  <w:rFonts w:ascii="Arial" w:hAnsi="Arial" w:cs="Arial"/>
                                  <w:sz w:val="18"/>
                                  <w:szCs w:val="18"/>
                                </w:rPr>
                                <w:t>nput image</w:t>
                              </w:r>
                              <w:r>
                                <w:rPr>
                                  <w:rFonts w:ascii="Arial" w:hAnsi="Arial" w:cs="Arial" w:hint="eastAsia"/>
                                  <w:sz w:val="18"/>
                                  <w:szCs w:val="18"/>
                                </w:rPr>
                                <w:t xml:space="preserve"> size</w:t>
                              </w:r>
                            </w:p>
                          </w:txbxContent>
                        </wps:txbx>
                        <wps:bodyPr rot="0" vert="horz" wrap="square" lIns="0" tIns="8890" rIns="0" bIns="8890" anchor="t" anchorCtr="0" upright="1">
                          <a:noAutofit/>
                        </wps:bodyPr>
                      </wps:wsp>
                      <wps:wsp>
                        <wps:cNvPr id="8385" name="Rectangle 29" descr="青い画用紙"/>
                        <wps:cNvSpPr>
                          <a:spLocks noChangeArrowheads="1"/>
                        </wps:cNvSpPr>
                        <wps:spPr bwMode="auto">
                          <a:xfrm>
                            <a:off x="8364" y="5989"/>
                            <a:ext cx="1798" cy="91"/>
                          </a:xfrm>
                          <a:prstGeom prst="rect">
                            <a:avLst/>
                          </a:prstGeom>
                          <a:solidFill>
                            <a:srgbClr val="0070C0"/>
                          </a:solidFill>
                          <a:ln w="9525">
                            <a:solidFill>
                              <a:srgbClr val="000000"/>
                            </a:solidFill>
                            <a:miter lim="800000"/>
                            <a:headEnd/>
                            <a:tailEnd/>
                          </a:ln>
                        </wps:spPr>
                        <wps:txbx>
                          <w:txbxContent>
                            <w:p w14:paraId="48EAC728" w14:textId="77777777" w:rsidR="008679A3" w:rsidRDefault="008679A3" w:rsidP="00DB3B96">
                              <w:pPr>
                                <w:jc w:val="center"/>
                                <w:rPr>
                                  <w:rFonts w:ascii="Arial" w:hAnsi="Arial" w:cs="Arial"/>
                                  <w:sz w:val="18"/>
                                  <w:szCs w:val="18"/>
                                </w:rPr>
                              </w:pPr>
                            </w:p>
                            <w:p w14:paraId="71E72457" w14:textId="77777777" w:rsidR="008679A3" w:rsidRDefault="008679A3" w:rsidP="00DB3B96">
                              <w:pPr>
                                <w:jc w:val="center"/>
                                <w:rPr>
                                  <w:rFonts w:ascii="Arial" w:hAnsi="Arial" w:cs="Arial"/>
                                  <w:sz w:val="18"/>
                                  <w:szCs w:val="18"/>
                                </w:rPr>
                              </w:pPr>
                            </w:p>
                            <w:p w14:paraId="4B6A2381" w14:textId="77777777" w:rsidR="008679A3" w:rsidRDefault="008679A3" w:rsidP="00DB3B96">
                              <w:pPr>
                                <w:jc w:val="center"/>
                                <w:rPr>
                                  <w:rFonts w:ascii="Arial" w:hAnsi="Arial" w:cs="Arial"/>
                                  <w:sz w:val="18"/>
                                  <w:szCs w:val="18"/>
                                </w:rPr>
                              </w:pPr>
                              <w:r w:rsidRPr="008F0A35">
                                <w:rPr>
                                  <w:rFonts w:ascii="Arial" w:hAnsi="Arial" w:cs="Arial"/>
                                  <w:sz w:val="18"/>
                                  <w:szCs w:val="18"/>
                                </w:rPr>
                                <w:t>I</w:t>
                              </w:r>
                              <w:r>
                                <w:rPr>
                                  <w:rFonts w:ascii="Arial" w:hAnsi="Arial" w:cs="Arial"/>
                                  <w:sz w:val="18"/>
                                  <w:szCs w:val="18"/>
                                </w:rPr>
                                <w:t>nput image</w:t>
                              </w:r>
                              <w:r>
                                <w:rPr>
                                  <w:rFonts w:ascii="Arial" w:hAnsi="Arial" w:cs="Arial" w:hint="eastAsia"/>
                                  <w:sz w:val="18"/>
                                  <w:szCs w:val="18"/>
                                </w:rPr>
                                <w:t xml:space="preserve"> size</w:t>
                              </w:r>
                            </w:p>
                          </w:txbxContent>
                        </wps:txbx>
                        <wps:bodyPr rot="0" vert="horz" wrap="square" lIns="0" tIns="8890" rIns="0" bIns="889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7AAFEB" id="グループ化 1079" o:spid="_x0000_s1583" style="position:absolute;left:0;text-align:left;margin-left:363.65pt;margin-top:99.2pt;width:89.9pt;height:45.5pt;z-index:251792384;mso-position-horizontal-relative:text;mso-position-vertical-relative:text" coordorigin="8364,5170" coordsize="1798,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">
                <v:rect id="Rectangle 20" o:spid="_x0000_s1584" alt="青い画用紙" style="position:absolute;left:8364;top:5170;width:1798;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" fillcolor="#92d050">
                  <v:textbox inset="0,.7pt,0,.7pt">
                    <w:txbxContent>
                      <w:p w14:paraId="7C2C49B6" w14:textId="77777777" w:rsidR="008679A3" w:rsidRDefault="008679A3" w:rsidP="00DB3B96">
                        <w:pPr>
                          <w:jc w:val="center"/>
                          <w:rPr>
                            <w:rFonts w:ascii="Arial" w:hAnsi="Arial" w:cs="Arial"/>
                            <w:sz w:val="18"/>
                            <w:szCs w:val="18"/>
                          </w:rPr>
                        </w:pPr>
                      </w:p>
                      <w:p w14:paraId="4A14C15B" w14:textId="77777777" w:rsidR="008679A3" w:rsidRDefault="008679A3" w:rsidP="00DB3B96">
                        <w:pPr>
                          <w:jc w:val="center"/>
                          <w:rPr>
                            <w:rFonts w:ascii="Arial" w:hAnsi="Arial" w:cs="Arial"/>
                            <w:sz w:val="18"/>
                            <w:szCs w:val="18"/>
                          </w:rPr>
                        </w:pPr>
                      </w:p>
                      <w:p w14:paraId="194A8BD0" w14:textId="77777777" w:rsidR="008679A3" w:rsidRDefault="008679A3" w:rsidP="00DB3B96">
                        <w:pPr>
                          <w:jc w:val="center"/>
                          <w:rPr>
                            <w:rFonts w:ascii="Arial" w:hAnsi="Arial" w:cs="Arial"/>
                            <w:sz w:val="18"/>
                            <w:szCs w:val="18"/>
                          </w:rPr>
                        </w:pPr>
                        <w:r w:rsidRPr="008F0A35">
                          <w:rPr>
                            <w:rFonts w:ascii="Arial" w:hAnsi="Arial" w:cs="Arial"/>
                            <w:sz w:val="18"/>
                            <w:szCs w:val="18"/>
                          </w:rPr>
                          <w:t>I</w:t>
                        </w:r>
                        <w:r>
                          <w:rPr>
                            <w:rFonts w:ascii="Arial" w:hAnsi="Arial" w:cs="Arial"/>
                            <w:sz w:val="18"/>
                            <w:szCs w:val="18"/>
                          </w:rPr>
                          <w:t>nput image</w:t>
                        </w:r>
                        <w:r>
                          <w:rPr>
                            <w:rFonts w:ascii="Arial" w:hAnsi="Arial" w:cs="Arial" w:hint="eastAsia"/>
                            <w:sz w:val="18"/>
                            <w:szCs w:val="18"/>
                          </w:rPr>
                          <w:t xml:space="preserve"> size</w:t>
                        </w:r>
                      </w:p>
                    </w:txbxContent>
                  </v:textbox>
                </v:rect>
                <v:rect id="Rectangle 21" o:spid="_x0000_s1585" alt="青い画用紙" style="position:absolute;left:8364;top:5261;width:1798;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" fillcolor="#0070c0">
                  <v:textbox inset="0,.7pt,0,.7pt">
                    <w:txbxContent>
                      <w:p w14:paraId="19EA6D05" w14:textId="77777777" w:rsidR="008679A3" w:rsidRDefault="008679A3" w:rsidP="00DB3B96">
                        <w:pPr>
                          <w:jc w:val="center"/>
                          <w:rPr>
                            <w:rFonts w:ascii="Arial" w:hAnsi="Arial" w:cs="Arial"/>
                            <w:sz w:val="18"/>
                            <w:szCs w:val="18"/>
                          </w:rPr>
                        </w:pPr>
                      </w:p>
                      <w:p w14:paraId="516506F9" w14:textId="77777777" w:rsidR="008679A3" w:rsidRDefault="008679A3" w:rsidP="00DB3B96">
                        <w:pPr>
                          <w:jc w:val="center"/>
                          <w:rPr>
                            <w:rFonts w:ascii="Arial" w:hAnsi="Arial" w:cs="Arial"/>
                            <w:sz w:val="18"/>
                            <w:szCs w:val="18"/>
                          </w:rPr>
                        </w:pPr>
                      </w:p>
                      <w:p w14:paraId="2BC9541A" w14:textId="77777777" w:rsidR="008679A3" w:rsidRDefault="008679A3" w:rsidP="00DB3B96">
                        <w:pPr>
                          <w:jc w:val="center"/>
                          <w:rPr>
                            <w:rFonts w:ascii="Arial" w:hAnsi="Arial" w:cs="Arial"/>
                            <w:sz w:val="18"/>
                            <w:szCs w:val="18"/>
                          </w:rPr>
                        </w:pPr>
                        <w:r w:rsidRPr="008F0A35">
                          <w:rPr>
                            <w:rFonts w:ascii="Arial" w:hAnsi="Arial" w:cs="Arial"/>
                            <w:sz w:val="18"/>
                            <w:szCs w:val="18"/>
                          </w:rPr>
                          <w:t>I</w:t>
                        </w:r>
                        <w:r>
                          <w:rPr>
                            <w:rFonts w:ascii="Arial" w:hAnsi="Arial" w:cs="Arial"/>
                            <w:sz w:val="18"/>
                            <w:szCs w:val="18"/>
                          </w:rPr>
                          <w:t>nput image</w:t>
                        </w:r>
                        <w:r>
                          <w:rPr>
                            <w:rFonts w:ascii="Arial" w:hAnsi="Arial" w:cs="Arial" w:hint="eastAsia"/>
                            <w:sz w:val="18"/>
                            <w:szCs w:val="18"/>
                          </w:rPr>
                          <w:t xml:space="preserve"> size</w:t>
                        </w:r>
                      </w:p>
                    </w:txbxContent>
                  </v:textbox>
                </v:rect>
                <v:rect id="Rectangle 22" o:spid="_x0000_s1586" alt="青い画用紙" style="position:absolute;left:8364;top:5352;width:1798;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" fillcolor="#92d050">
                  <v:textbox inset="0,.7pt,0,.7pt">
                    <w:txbxContent>
                      <w:p w14:paraId="1A67D2AC" w14:textId="77777777" w:rsidR="008679A3" w:rsidRDefault="008679A3" w:rsidP="00DB3B96">
                        <w:pPr>
                          <w:jc w:val="center"/>
                          <w:rPr>
                            <w:rFonts w:ascii="Arial" w:hAnsi="Arial" w:cs="Arial"/>
                            <w:sz w:val="18"/>
                            <w:szCs w:val="18"/>
                          </w:rPr>
                        </w:pPr>
                      </w:p>
                      <w:p w14:paraId="1C09C9BB" w14:textId="77777777" w:rsidR="008679A3" w:rsidRDefault="008679A3" w:rsidP="00DB3B96">
                        <w:pPr>
                          <w:jc w:val="center"/>
                          <w:rPr>
                            <w:rFonts w:ascii="Arial" w:hAnsi="Arial" w:cs="Arial"/>
                            <w:sz w:val="18"/>
                            <w:szCs w:val="18"/>
                          </w:rPr>
                        </w:pPr>
                      </w:p>
                      <w:p w14:paraId="3E8CDC15" w14:textId="77777777" w:rsidR="008679A3" w:rsidRDefault="008679A3" w:rsidP="00DB3B96">
                        <w:pPr>
                          <w:jc w:val="center"/>
                          <w:rPr>
                            <w:rFonts w:ascii="Arial" w:hAnsi="Arial" w:cs="Arial"/>
                            <w:sz w:val="18"/>
                            <w:szCs w:val="18"/>
                          </w:rPr>
                        </w:pPr>
                        <w:r w:rsidRPr="008F0A35">
                          <w:rPr>
                            <w:rFonts w:ascii="Arial" w:hAnsi="Arial" w:cs="Arial"/>
                            <w:sz w:val="18"/>
                            <w:szCs w:val="18"/>
                          </w:rPr>
                          <w:t>I</w:t>
                        </w:r>
                        <w:r>
                          <w:rPr>
                            <w:rFonts w:ascii="Arial" w:hAnsi="Arial" w:cs="Arial"/>
                            <w:sz w:val="18"/>
                            <w:szCs w:val="18"/>
                          </w:rPr>
                          <w:t>nput image</w:t>
                        </w:r>
                        <w:r>
                          <w:rPr>
                            <w:rFonts w:ascii="Arial" w:hAnsi="Arial" w:cs="Arial" w:hint="eastAsia"/>
                            <w:sz w:val="18"/>
                            <w:szCs w:val="18"/>
                          </w:rPr>
                          <w:t xml:space="preserve"> size</w:t>
                        </w:r>
                      </w:p>
                    </w:txbxContent>
                  </v:textbox>
                </v:rect>
                <v:rect id="Rectangle 23" o:spid="_x0000_s1587" alt="青い画用紙" style="position:absolute;left:8364;top:5443;width:1798;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" fillcolor="#0070c0">
                  <v:textbox inset="0,.7pt,0,.7pt">
                    <w:txbxContent>
                      <w:p w14:paraId="0D2C5F05" w14:textId="77777777" w:rsidR="008679A3" w:rsidRDefault="008679A3" w:rsidP="00DB3B96">
                        <w:pPr>
                          <w:jc w:val="center"/>
                          <w:rPr>
                            <w:rFonts w:ascii="Arial" w:hAnsi="Arial" w:cs="Arial"/>
                            <w:sz w:val="18"/>
                            <w:szCs w:val="18"/>
                          </w:rPr>
                        </w:pPr>
                      </w:p>
                      <w:p w14:paraId="7A460BF1" w14:textId="77777777" w:rsidR="008679A3" w:rsidRDefault="008679A3" w:rsidP="00DB3B96">
                        <w:pPr>
                          <w:jc w:val="center"/>
                          <w:rPr>
                            <w:rFonts w:ascii="Arial" w:hAnsi="Arial" w:cs="Arial"/>
                            <w:sz w:val="18"/>
                            <w:szCs w:val="18"/>
                          </w:rPr>
                        </w:pPr>
                      </w:p>
                      <w:p w14:paraId="6C45278A" w14:textId="77777777" w:rsidR="008679A3" w:rsidRDefault="008679A3" w:rsidP="00DB3B96">
                        <w:pPr>
                          <w:jc w:val="center"/>
                          <w:rPr>
                            <w:rFonts w:ascii="Arial" w:hAnsi="Arial" w:cs="Arial"/>
                            <w:sz w:val="18"/>
                            <w:szCs w:val="18"/>
                          </w:rPr>
                        </w:pPr>
                        <w:r w:rsidRPr="008F0A35">
                          <w:rPr>
                            <w:rFonts w:ascii="Arial" w:hAnsi="Arial" w:cs="Arial"/>
                            <w:sz w:val="18"/>
                            <w:szCs w:val="18"/>
                          </w:rPr>
                          <w:t>I</w:t>
                        </w:r>
                        <w:r>
                          <w:rPr>
                            <w:rFonts w:ascii="Arial" w:hAnsi="Arial" w:cs="Arial"/>
                            <w:sz w:val="18"/>
                            <w:szCs w:val="18"/>
                          </w:rPr>
                          <w:t>nput image</w:t>
                        </w:r>
                        <w:r>
                          <w:rPr>
                            <w:rFonts w:ascii="Arial" w:hAnsi="Arial" w:cs="Arial" w:hint="eastAsia"/>
                            <w:sz w:val="18"/>
                            <w:szCs w:val="18"/>
                          </w:rPr>
                          <w:t xml:space="preserve"> size</w:t>
                        </w:r>
                      </w:p>
                    </w:txbxContent>
                  </v:textbox>
                </v:rect>
                <v:rect id="Rectangle 24" o:spid="_x0000_s1588" alt="青い画用紙" style="position:absolute;left:8364;top:5534;width:1798;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" fillcolor="#92d050">
                  <v:textbox inset="0,.7pt,0,.7pt">
                    <w:txbxContent>
                      <w:p w14:paraId="1EF00D9D" w14:textId="77777777" w:rsidR="008679A3" w:rsidRDefault="008679A3" w:rsidP="00DB3B96">
                        <w:pPr>
                          <w:jc w:val="center"/>
                          <w:rPr>
                            <w:rFonts w:ascii="Arial" w:hAnsi="Arial" w:cs="Arial"/>
                            <w:sz w:val="18"/>
                            <w:szCs w:val="18"/>
                          </w:rPr>
                        </w:pPr>
                      </w:p>
                      <w:p w14:paraId="7A46FA53" w14:textId="77777777" w:rsidR="008679A3" w:rsidRDefault="008679A3" w:rsidP="00DB3B96">
                        <w:pPr>
                          <w:jc w:val="center"/>
                          <w:rPr>
                            <w:rFonts w:ascii="Arial" w:hAnsi="Arial" w:cs="Arial"/>
                            <w:sz w:val="18"/>
                            <w:szCs w:val="18"/>
                          </w:rPr>
                        </w:pPr>
                      </w:p>
                      <w:p w14:paraId="0FFE4E7F" w14:textId="77777777" w:rsidR="008679A3" w:rsidRDefault="008679A3" w:rsidP="00DB3B96">
                        <w:pPr>
                          <w:jc w:val="center"/>
                          <w:rPr>
                            <w:rFonts w:ascii="Arial" w:hAnsi="Arial" w:cs="Arial"/>
                            <w:sz w:val="18"/>
                            <w:szCs w:val="18"/>
                          </w:rPr>
                        </w:pPr>
                        <w:r w:rsidRPr="008F0A35">
                          <w:rPr>
                            <w:rFonts w:ascii="Arial" w:hAnsi="Arial" w:cs="Arial"/>
                            <w:sz w:val="18"/>
                            <w:szCs w:val="18"/>
                          </w:rPr>
                          <w:t>I</w:t>
                        </w:r>
                        <w:r>
                          <w:rPr>
                            <w:rFonts w:ascii="Arial" w:hAnsi="Arial" w:cs="Arial"/>
                            <w:sz w:val="18"/>
                            <w:szCs w:val="18"/>
                          </w:rPr>
                          <w:t>nput image</w:t>
                        </w:r>
                        <w:r>
                          <w:rPr>
                            <w:rFonts w:ascii="Arial" w:hAnsi="Arial" w:cs="Arial" w:hint="eastAsia"/>
                            <w:sz w:val="18"/>
                            <w:szCs w:val="18"/>
                          </w:rPr>
                          <w:t xml:space="preserve"> size</w:t>
                        </w:r>
                      </w:p>
                    </w:txbxContent>
                  </v:textbox>
                </v:rect>
                <v:rect id="Rectangle 25" o:spid="_x0000_s1589" alt="青い画用紙" style="position:absolute;left:8364;top:5625;width:1798;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" fillcolor="#0070c0">
                  <v:textbox inset="0,.7pt,0,.7pt">
                    <w:txbxContent>
                      <w:p w14:paraId="2CEAB77C" w14:textId="77777777" w:rsidR="008679A3" w:rsidRDefault="008679A3" w:rsidP="00DB3B96">
                        <w:pPr>
                          <w:jc w:val="center"/>
                          <w:rPr>
                            <w:rFonts w:ascii="Arial" w:hAnsi="Arial" w:cs="Arial"/>
                            <w:sz w:val="18"/>
                            <w:szCs w:val="18"/>
                          </w:rPr>
                        </w:pPr>
                      </w:p>
                      <w:p w14:paraId="438DCA1E" w14:textId="77777777" w:rsidR="008679A3" w:rsidRDefault="008679A3" w:rsidP="00DB3B96">
                        <w:pPr>
                          <w:jc w:val="center"/>
                          <w:rPr>
                            <w:rFonts w:ascii="Arial" w:hAnsi="Arial" w:cs="Arial"/>
                            <w:sz w:val="18"/>
                            <w:szCs w:val="18"/>
                          </w:rPr>
                        </w:pPr>
                      </w:p>
                      <w:p w14:paraId="318FB1F9" w14:textId="77777777" w:rsidR="008679A3" w:rsidRDefault="008679A3" w:rsidP="00DB3B96">
                        <w:pPr>
                          <w:jc w:val="center"/>
                          <w:rPr>
                            <w:rFonts w:ascii="Arial" w:hAnsi="Arial" w:cs="Arial"/>
                            <w:sz w:val="18"/>
                            <w:szCs w:val="18"/>
                          </w:rPr>
                        </w:pPr>
                        <w:r w:rsidRPr="008F0A35">
                          <w:rPr>
                            <w:rFonts w:ascii="Arial" w:hAnsi="Arial" w:cs="Arial"/>
                            <w:sz w:val="18"/>
                            <w:szCs w:val="18"/>
                          </w:rPr>
                          <w:t>I</w:t>
                        </w:r>
                        <w:r>
                          <w:rPr>
                            <w:rFonts w:ascii="Arial" w:hAnsi="Arial" w:cs="Arial"/>
                            <w:sz w:val="18"/>
                            <w:szCs w:val="18"/>
                          </w:rPr>
                          <w:t>nput image</w:t>
                        </w:r>
                        <w:r>
                          <w:rPr>
                            <w:rFonts w:ascii="Arial" w:hAnsi="Arial" w:cs="Arial" w:hint="eastAsia"/>
                            <w:sz w:val="18"/>
                            <w:szCs w:val="18"/>
                          </w:rPr>
                          <w:t xml:space="preserve"> size</w:t>
                        </w:r>
                      </w:p>
                    </w:txbxContent>
                  </v:textbox>
                </v:rect>
                <v:rect id="Rectangle 26" o:spid="_x0000_s1590" alt="青い画用紙" style="position:absolute;left:8364;top:5716;width:1798;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" fillcolor="#92d050">
                  <v:textbox inset="0,.7pt,0,.7pt">
                    <w:txbxContent>
                      <w:p w14:paraId="7A604F0F" w14:textId="77777777" w:rsidR="008679A3" w:rsidRDefault="008679A3" w:rsidP="00DB3B96">
                        <w:pPr>
                          <w:jc w:val="center"/>
                          <w:rPr>
                            <w:rFonts w:ascii="Arial" w:hAnsi="Arial" w:cs="Arial"/>
                            <w:sz w:val="18"/>
                            <w:szCs w:val="18"/>
                          </w:rPr>
                        </w:pPr>
                      </w:p>
                      <w:p w14:paraId="5BC5E191" w14:textId="77777777" w:rsidR="008679A3" w:rsidRDefault="008679A3" w:rsidP="00DB3B96">
                        <w:pPr>
                          <w:jc w:val="center"/>
                          <w:rPr>
                            <w:rFonts w:ascii="Arial" w:hAnsi="Arial" w:cs="Arial"/>
                            <w:sz w:val="18"/>
                            <w:szCs w:val="18"/>
                          </w:rPr>
                        </w:pPr>
                      </w:p>
                      <w:p w14:paraId="516B5FE6" w14:textId="77777777" w:rsidR="008679A3" w:rsidRDefault="008679A3" w:rsidP="00DB3B96">
                        <w:pPr>
                          <w:jc w:val="center"/>
                          <w:rPr>
                            <w:rFonts w:ascii="Arial" w:hAnsi="Arial" w:cs="Arial"/>
                            <w:sz w:val="18"/>
                            <w:szCs w:val="18"/>
                          </w:rPr>
                        </w:pPr>
                        <w:r w:rsidRPr="008F0A35">
                          <w:rPr>
                            <w:rFonts w:ascii="Arial" w:hAnsi="Arial" w:cs="Arial"/>
                            <w:sz w:val="18"/>
                            <w:szCs w:val="18"/>
                          </w:rPr>
                          <w:t>I</w:t>
                        </w:r>
                        <w:r>
                          <w:rPr>
                            <w:rFonts w:ascii="Arial" w:hAnsi="Arial" w:cs="Arial"/>
                            <w:sz w:val="18"/>
                            <w:szCs w:val="18"/>
                          </w:rPr>
                          <w:t>nput image</w:t>
                        </w:r>
                        <w:r>
                          <w:rPr>
                            <w:rFonts w:ascii="Arial" w:hAnsi="Arial" w:cs="Arial" w:hint="eastAsia"/>
                            <w:sz w:val="18"/>
                            <w:szCs w:val="18"/>
                          </w:rPr>
                          <w:t xml:space="preserve"> size</w:t>
                        </w:r>
                      </w:p>
                    </w:txbxContent>
                  </v:textbox>
                </v:rect>
                <v:rect id="Rectangle 27" o:spid="_x0000_s1591" alt="青い画用紙" style="position:absolute;left:8364;top:5807;width:1798;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" fillcolor="#0070c0">
                  <v:textbox inset="0,.7pt,0,.7pt">
                    <w:txbxContent>
                      <w:p w14:paraId="18916C86" w14:textId="77777777" w:rsidR="008679A3" w:rsidRDefault="008679A3" w:rsidP="00DB3B96">
                        <w:pPr>
                          <w:jc w:val="center"/>
                          <w:rPr>
                            <w:rFonts w:ascii="Arial" w:hAnsi="Arial" w:cs="Arial"/>
                            <w:sz w:val="18"/>
                            <w:szCs w:val="18"/>
                          </w:rPr>
                        </w:pPr>
                      </w:p>
                      <w:p w14:paraId="1DFD1A1D" w14:textId="77777777" w:rsidR="008679A3" w:rsidRDefault="008679A3" w:rsidP="00DB3B96">
                        <w:pPr>
                          <w:jc w:val="center"/>
                          <w:rPr>
                            <w:rFonts w:ascii="Arial" w:hAnsi="Arial" w:cs="Arial"/>
                            <w:sz w:val="18"/>
                            <w:szCs w:val="18"/>
                          </w:rPr>
                        </w:pPr>
                      </w:p>
                      <w:p w14:paraId="11DF7E50" w14:textId="77777777" w:rsidR="008679A3" w:rsidRDefault="008679A3" w:rsidP="00DB3B96">
                        <w:pPr>
                          <w:jc w:val="center"/>
                          <w:rPr>
                            <w:rFonts w:ascii="Arial" w:hAnsi="Arial" w:cs="Arial"/>
                            <w:sz w:val="18"/>
                            <w:szCs w:val="18"/>
                          </w:rPr>
                        </w:pPr>
                        <w:r w:rsidRPr="008F0A35">
                          <w:rPr>
                            <w:rFonts w:ascii="Arial" w:hAnsi="Arial" w:cs="Arial"/>
                            <w:sz w:val="18"/>
                            <w:szCs w:val="18"/>
                          </w:rPr>
                          <w:t>I</w:t>
                        </w:r>
                        <w:r>
                          <w:rPr>
                            <w:rFonts w:ascii="Arial" w:hAnsi="Arial" w:cs="Arial"/>
                            <w:sz w:val="18"/>
                            <w:szCs w:val="18"/>
                          </w:rPr>
                          <w:t>nput image</w:t>
                        </w:r>
                        <w:r>
                          <w:rPr>
                            <w:rFonts w:ascii="Arial" w:hAnsi="Arial" w:cs="Arial" w:hint="eastAsia"/>
                            <w:sz w:val="18"/>
                            <w:szCs w:val="18"/>
                          </w:rPr>
                          <w:t xml:space="preserve"> size</w:t>
                        </w:r>
                      </w:p>
                    </w:txbxContent>
                  </v:textbox>
                </v:rect>
                <v:rect id="Rectangle 28" o:spid="_x0000_s1592" alt="青い画用紙" style="position:absolute;left:8364;top:5898;width:1798;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" fillcolor="#92d050">
                  <v:textbox inset="0,.7pt,0,.7pt">
                    <w:txbxContent>
                      <w:p w14:paraId="2AAD5BCB" w14:textId="77777777" w:rsidR="008679A3" w:rsidRDefault="008679A3" w:rsidP="00DB3B96">
                        <w:pPr>
                          <w:jc w:val="center"/>
                          <w:rPr>
                            <w:rFonts w:ascii="Arial" w:hAnsi="Arial" w:cs="Arial"/>
                            <w:sz w:val="18"/>
                            <w:szCs w:val="18"/>
                          </w:rPr>
                        </w:pPr>
                      </w:p>
                      <w:p w14:paraId="57A74A78" w14:textId="77777777" w:rsidR="008679A3" w:rsidRDefault="008679A3" w:rsidP="00DB3B96">
                        <w:pPr>
                          <w:jc w:val="center"/>
                          <w:rPr>
                            <w:rFonts w:ascii="Arial" w:hAnsi="Arial" w:cs="Arial"/>
                            <w:sz w:val="18"/>
                            <w:szCs w:val="18"/>
                          </w:rPr>
                        </w:pPr>
                      </w:p>
                      <w:p w14:paraId="47E0C19F" w14:textId="77777777" w:rsidR="008679A3" w:rsidRDefault="008679A3" w:rsidP="00DB3B96">
                        <w:pPr>
                          <w:jc w:val="center"/>
                          <w:rPr>
                            <w:rFonts w:ascii="Arial" w:hAnsi="Arial" w:cs="Arial"/>
                            <w:sz w:val="18"/>
                            <w:szCs w:val="18"/>
                          </w:rPr>
                        </w:pPr>
                        <w:r w:rsidRPr="008F0A35">
                          <w:rPr>
                            <w:rFonts w:ascii="Arial" w:hAnsi="Arial" w:cs="Arial"/>
                            <w:sz w:val="18"/>
                            <w:szCs w:val="18"/>
                          </w:rPr>
                          <w:t>I</w:t>
                        </w:r>
                        <w:r>
                          <w:rPr>
                            <w:rFonts w:ascii="Arial" w:hAnsi="Arial" w:cs="Arial"/>
                            <w:sz w:val="18"/>
                            <w:szCs w:val="18"/>
                          </w:rPr>
                          <w:t>nput image</w:t>
                        </w:r>
                        <w:r>
                          <w:rPr>
                            <w:rFonts w:ascii="Arial" w:hAnsi="Arial" w:cs="Arial" w:hint="eastAsia"/>
                            <w:sz w:val="18"/>
                            <w:szCs w:val="18"/>
                          </w:rPr>
                          <w:t xml:space="preserve"> size</w:t>
                        </w:r>
                      </w:p>
                    </w:txbxContent>
                  </v:textbox>
                </v:rect>
                <v:rect id="Rectangle 29" o:spid="_x0000_s1593" alt="青い画用紙" style="position:absolute;left:8364;top:5989;width:1798;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" fillcolor="#0070c0">
                  <v:textbox inset="0,.7pt,0,.7pt">
                    <w:txbxContent>
                      <w:p w14:paraId="48EAC728" w14:textId="77777777" w:rsidR="008679A3" w:rsidRDefault="008679A3" w:rsidP="00DB3B96">
                        <w:pPr>
                          <w:jc w:val="center"/>
                          <w:rPr>
                            <w:rFonts w:ascii="Arial" w:hAnsi="Arial" w:cs="Arial"/>
                            <w:sz w:val="18"/>
                            <w:szCs w:val="18"/>
                          </w:rPr>
                        </w:pPr>
                      </w:p>
                      <w:p w14:paraId="71E72457" w14:textId="77777777" w:rsidR="008679A3" w:rsidRDefault="008679A3" w:rsidP="00DB3B96">
                        <w:pPr>
                          <w:jc w:val="center"/>
                          <w:rPr>
                            <w:rFonts w:ascii="Arial" w:hAnsi="Arial" w:cs="Arial"/>
                            <w:sz w:val="18"/>
                            <w:szCs w:val="18"/>
                          </w:rPr>
                        </w:pPr>
                      </w:p>
                      <w:p w14:paraId="4B6A2381" w14:textId="77777777" w:rsidR="008679A3" w:rsidRDefault="008679A3" w:rsidP="00DB3B96">
                        <w:pPr>
                          <w:jc w:val="center"/>
                          <w:rPr>
                            <w:rFonts w:ascii="Arial" w:hAnsi="Arial" w:cs="Arial"/>
                            <w:sz w:val="18"/>
                            <w:szCs w:val="18"/>
                          </w:rPr>
                        </w:pPr>
                        <w:r w:rsidRPr="008F0A35">
                          <w:rPr>
                            <w:rFonts w:ascii="Arial" w:hAnsi="Arial" w:cs="Arial"/>
                            <w:sz w:val="18"/>
                            <w:szCs w:val="18"/>
                          </w:rPr>
                          <w:t>I</w:t>
                        </w:r>
                        <w:r>
                          <w:rPr>
                            <w:rFonts w:ascii="Arial" w:hAnsi="Arial" w:cs="Arial"/>
                            <w:sz w:val="18"/>
                            <w:szCs w:val="18"/>
                          </w:rPr>
                          <w:t>nput image</w:t>
                        </w:r>
                        <w:r>
                          <w:rPr>
                            <w:rFonts w:ascii="Arial" w:hAnsi="Arial" w:cs="Arial" w:hint="eastAsia"/>
                            <w:sz w:val="18"/>
                            <w:szCs w:val="18"/>
                          </w:rPr>
                          <w:t xml:space="preserve"> size</w:t>
                        </w:r>
                      </w:p>
                    </w:txbxContent>
                  </v:textbox>
                </v:rect>
              </v:group>
            </w:pict>
          </mc:Fallback>
        </mc:AlternateContent>
      </w:r>
      <w:r>
        <w:rPr>
          <w:noProof/>
          <w:color w:val="FF0000"/>
          <w:lang w:eastAsia="en-US"/>
        </w:rPr>
        <mc:AlternateContent>
          <mc:Choice Requires="wps">
            <w:drawing>
              <wp:anchor distT="0" distB="0" distL="114300" distR="114300" simplePos="0" relativeHeight="251795456" behindDoc="0" locked="0" layoutInCell="1" allowOverlap="1" wp14:anchorId="1DD1D442" wp14:editId="15C8995B">
                <wp:simplePos x="0" y="0"/>
                <wp:positionH relativeFrom="column">
                  <wp:posOffset>1795145</wp:posOffset>
                </wp:positionH>
                <wp:positionV relativeFrom="paragraph">
                  <wp:posOffset>1169670</wp:posOffset>
                </wp:positionV>
                <wp:extent cx="593725" cy="215900"/>
                <wp:effectExtent l="13335" t="60325" r="31115" b="9525"/>
                <wp:wrapNone/>
                <wp:docPr id="8392" name="直線矢印コネクタ 83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3725" cy="215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7D923A" id="直線矢印コネクタ 8392" o:spid="_x0000_s1026" type="#_x0000_t32" style="position:absolute;left:0;text-align:left;margin-left:141.35pt;margin-top:92.1pt;width:46.75pt;height:17pt;flip:y;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">
                <v:stroke endarrow="block"/>
              </v:shape>
            </w:pict>
          </mc:Fallback>
        </mc:AlternateContent>
      </w:r>
      <w:r>
        <w:rPr>
          <w:noProof/>
          <w:color w:val="FF0000"/>
          <w:lang w:eastAsia="en-US"/>
        </w:rPr>
        <mc:AlternateContent>
          <mc:Choice Requires="wps">
            <w:drawing>
              <wp:anchor distT="0" distB="0" distL="114300" distR="114300" simplePos="0" relativeHeight="251797504" behindDoc="0" locked="0" layoutInCell="1" allowOverlap="1" wp14:anchorId="4BB0066F" wp14:editId="3AF3AA04">
                <wp:simplePos x="0" y="0"/>
                <wp:positionH relativeFrom="column">
                  <wp:posOffset>3861435</wp:posOffset>
                </wp:positionH>
                <wp:positionV relativeFrom="paragraph">
                  <wp:posOffset>1169670</wp:posOffset>
                </wp:positionV>
                <wp:extent cx="593725" cy="215900"/>
                <wp:effectExtent l="12700" t="12700" r="31750" b="57150"/>
                <wp:wrapNone/>
                <wp:docPr id="8393" name="直線矢印コネクタ 83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725" cy="215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4F5312" id="直線矢印コネクタ 8393" o:spid="_x0000_s1026" type="#_x0000_t32" style="position:absolute;left:0;text-align:left;margin-left:304.05pt;margin-top:92.1pt;width:46.75pt;height:17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">
                <v:stroke endarrow="block"/>
              </v:shape>
            </w:pict>
          </mc:Fallback>
        </mc:AlternateContent>
      </w:r>
      <w:r>
        <w:rPr>
          <w:noProof/>
          <w:color w:val="FF0000"/>
          <w:lang w:eastAsia="en-US"/>
        </w:rPr>
        <mc:AlternateContent>
          <mc:Choice Requires="wpg">
            <w:drawing>
              <wp:anchor distT="0" distB="0" distL="114300" distR="114300" simplePos="0" relativeHeight="251793408" behindDoc="0" locked="0" layoutInCell="1" allowOverlap="1" wp14:anchorId="30CE1F31" wp14:editId="6E8F5611">
                <wp:simplePos x="0" y="0"/>
                <wp:positionH relativeFrom="column">
                  <wp:posOffset>2534920</wp:posOffset>
                </wp:positionH>
                <wp:positionV relativeFrom="paragraph">
                  <wp:posOffset>649605</wp:posOffset>
                </wp:positionV>
                <wp:extent cx="1141730" cy="520065"/>
                <wp:effectExtent l="10160" t="10160" r="10160" b="12700"/>
                <wp:wrapNone/>
                <wp:docPr id="1073" name="グループ化 10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1730" cy="520065"/>
                          <a:chOff x="5092" y="4480"/>
                          <a:chExt cx="1798" cy="819"/>
                        </a:xfrm>
                      </wpg:grpSpPr>
                      <wps:wsp>
                        <wps:cNvPr id="1074" name="Rectangle 31" descr="青い画用紙"/>
                        <wps:cNvSpPr>
                          <a:spLocks noChangeArrowheads="1"/>
                        </wps:cNvSpPr>
                        <wps:spPr bwMode="auto">
                          <a:xfrm>
                            <a:off x="5092" y="4480"/>
                            <a:ext cx="1798" cy="91"/>
                          </a:xfrm>
                          <a:prstGeom prst="rect">
                            <a:avLst/>
                          </a:prstGeom>
                          <a:solidFill>
                            <a:srgbClr val="92D050"/>
                          </a:solidFill>
                          <a:ln w="9525">
                            <a:solidFill>
                              <a:srgbClr val="000000"/>
                            </a:solidFill>
                            <a:miter lim="800000"/>
                            <a:headEnd/>
                            <a:tailEnd/>
                          </a:ln>
                        </wps:spPr>
                        <wps:txbx>
                          <w:txbxContent>
                            <w:p w14:paraId="698316F6" w14:textId="77777777" w:rsidR="008679A3" w:rsidRDefault="008679A3" w:rsidP="00DB3B96">
                              <w:pPr>
                                <w:jc w:val="center"/>
                                <w:rPr>
                                  <w:rFonts w:ascii="Arial" w:hAnsi="Arial" w:cs="Arial"/>
                                  <w:sz w:val="18"/>
                                  <w:szCs w:val="18"/>
                                </w:rPr>
                              </w:pPr>
                            </w:p>
                            <w:p w14:paraId="6514C1F1" w14:textId="77777777" w:rsidR="008679A3" w:rsidRDefault="008679A3" w:rsidP="00DB3B96">
                              <w:pPr>
                                <w:jc w:val="center"/>
                                <w:rPr>
                                  <w:rFonts w:ascii="Arial" w:hAnsi="Arial" w:cs="Arial"/>
                                  <w:sz w:val="18"/>
                                  <w:szCs w:val="18"/>
                                </w:rPr>
                              </w:pPr>
                            </w:p>
                            <w:p w14:paraId="68612DF0" w14:textId="77777777" w:rsidR="008679A3" w:rsidRDefault="008679A3" w:rsidP="00DB3B96">
                              <w:pPr>
                                <w:jc w:val="center"/>
                                <w:rPr>
                                  <w:rFonts w:ascii="Arial" w:hAnsi="Arial" w:cs="Arial"/>
                                  <w:sz w:val="18"/>
                                  <w:szCs w:val="18"/>
                                </w:rPr>
                              </w:pPr>
                              <w:r w:rsidRPr="008F0A35">
                                <w:rPr>
                                  <w:rFonts w:ascii="Arial" w:hAnsi="Arial" w:cs="Arial"/>
                                  <w:sz w:val="18"/>
                                  <w:szCs w:val="18"/>
                                </w:rPr>
                                <w:t>I</w:t>
                              </w:r>
                              <w:r>
                                <w:rPr>
                                  <w:rFonts w:ascii="Arial" w:hAnsi="Arial" w:cs="Arial"/>
                                  <w:sz w:val="18"/>
                                  <w:szCs w:val="18"/>
                                </w:rPr>
                                <w:t>nput image</w:t>
                              </w:r>
                              <w:r>
                                <w:rPr>
                                  <w:rFonts w:ascii="Arial" w:hAnsi="Arial" w:cs="Arial" w:hint="eastAsia"/>
                                  <w:sz w:val="18"/>
                                  <w:szCs w:val="18"/>
                                </w:rPr>
                                <w:t xml:space="preserve"> size</w:t>
                              </w:r>
                            </w:p>
                          </w:txbxContent>
                        </wps:txbx>
                        <wps:bodyPr rot="0" vert="horz" wrap="square" lIns="0" tIns="8890" rIns="0" bIns="8890" anchor="t" anchorCtr="0" upright="1">
                          <a:noAutofit/>
                        </wps:bodyPr>
                      </wps:wsp>
                      <wps:wsp>
                        <wps:cNvPr id="1075" name="Rectangle 32" descr="青い画用紙"/>
                        <wps:cNvSpPr>
                          <a:spLocks noChangeArrowheads="1"/>
                        </wps:cNvSpPr>
                        <wps:spPr bwMode="auto">
                          <a:xfrm>
                            <a:off x="5092" y="4662"/>
                            <a:ext cx="1798" cy="91"/>
                          </a:xfrm>
                          <a:prstGeom prst="rect">
                            <a:avLst/>
                          </a:prstGeom>
                          <a:solidFill>
                            <a:srgbClr val="92D050"/>
                          </a:solidFill>
                          <a:ln w="9525">
                            <a:solidFill>
                              <a:srgbClr val="000000"/>
                            </a:solidFill>
                            <a:miter lim="800000"/>
                            <a:headEnd/>
                            <a:tailEnd/>
                          </a:ln>
                        </wps:spPr>
                        <wps:txbx>
                          <w:txbxContent>
                            <w:p w14:paraId="0482701C" w14:textId="77777777" w:rsidR="008679A3" w:rsidRDefault="008679A3" w:rsidP="00DB3B96">
                              <w:pPr>
                                <w:jc w:val="center"/>
                                <w:rPr>
                                  <w:rFonts w:ascii="Arial" w:hAnsi="Arial" w:cs="Arial"/>
                                  <w:sz w:val="18"/>
                                  <w:szCs w:val="18"/>
                                </w:rPr>
                              </w:pPr>
                            </w:p>
                            <w:p w14:paraId="1B1396D9" w14:textId="77777777" w:rsidR="008679A3" w:rsidRDefault="008679A3" w:rsidP="00DB3B96">
                              <w:pPr>
                                <w:jc w:val="center"/>
                                <w:rPr>
                                  <w:rFonts w:ascii="Arial" w:hAnsi="Arial" w:cs="Arial"/>
                                  <w:sz w:val="18"/>
                                  <w:szCs w:val="18"/>
                                </w:rPr>
                              </w:pPr>
                            </w:p>
                            <w:p w14:paraId="598ED0E8" w14:textId="77777777" w:rsidR="008679A3" w:rsidRDefault="008679A3" w:rsidP="00DB3B96">
                              <w:pPr>
                                <w:jc w:val="center"/>
                                <w:rPr>
                                  <w:rFonts w:ascii="Arial" w:hAnsi="Arial" w:cs="Arial"/>
                                  <w:sz w:val="18"/>
                                  <w:szCs w:val="18"/>
                                </w:rPr>
                              </w:pPr>
                              <w:r w:rsidRPr="008F0A35">
                                <w:rPr>
                                  <w:rFonts w:ascii="Arial" w:hAnsi="Arial" w:cs="Arial"/>
                                  <w:sz w:val="18"/>
                                  <w:szCs w:val="18"/>
                                </w:rPr>
                                <w:t>I</w:t>
                              </w:r>
                              <w:r>
                                <w:rPr>
                                  <w:rFonts w:ascii="Arial" w:hAnsi="Arial" w:cs="Arial"/>
                                  <w:sz w:val="18"/>
                                  <w:szCs w:val="18"/>
                                </w:rPr>
                                <w:t>nput image</w:t>
                              </w:r>
                              <w:r>
                                <w:rPr>
                                  <w:rFonts w:ascii="Arial" w:hAnsi="Arial" w:cs="Arial" w:hint="eastAsia"/>
                                  <w:sz w:val="18"/>
                                  <w:szCs w:val="18"/>
                                </w:rPr>
                                <w:t xml:space="preserve"> size</w:t>
                              </w:r>
                            </w:p>
                          </w:txbxContent>
                        </wps:txbx>
                        <wps:bodyPr rot="0" vert="horz" wrap="square" lIns="0" tIns="8890" rIns="0" bIns="8890" anchor="t" anchorCtr="0" upright="1">
                          <a:noAutofit/>
                        </wps:bodyPr>
                      </wps:wsp>
                      <wps:wsp>
                        <wps:cNvPr id="1076" name="Rectangle 33" descr="青い画用紙"/>
                        <wps:cNvSpPr>
                          <a:spLocks noChangeArrowheads="1"/>
                        </wps:cNvSpPr>
                        <wps:spPr bwMode="auto">
                          <a:xfrm>
                            <a:off x="5092" y="4844"/>
                            <a:ext cx="1798" cy="91"/>
                          </a:xfrm>
                          <a:prstGeom prst="rect">
                            <a:avLst/>
                          </a:prstGeom>
                          <a:solidFill>
                            <a:srgbClr val="92D050"/>
                          </a:solidFill>
                          <a:ln w="9525">
                            <a:solidFill>
                              <a:srgbClr val="000000"/>
                            </a:solidFill>
                            <a:miter lim="800000"/>
                            <a:headEnd/>
                            <a:tailEnd/>
                          </a:ln>
                        </wps:spPr>
                        <wps:txbx>
                          <w:txbxContent>
                            <w:p w14:paraId="7F0FDB15" w14:textId="77777777" w:rsidR="008679A3" w:rsidRDefault="008679A3" w:rsidP="00DB3B96">
                              <w:pPr>
                                <w:jc w:val="center"/>
                                <w:rPr>
                                  <w:rFonts w:ascii="Arial" w:hAnsi="Arial" w:cs="Arial"/>
                                  <w:sz w:val="18"/>
                                  <w:szCs w:val="18"/>
                                </w:rPr>
                              </w:pPr>
                            </w:p>
                            <w:p w14:paraId="1E54BB21" w14:textId="77777777" w:rsidR="008679A3" w:rsidRDefault="008679A3" w:rsidP="00DB3B96">
                              <w:pPr>
                                <w:jc w:val="center"/>
                                <w:rPr>
                                  <w:rFonts w:ascii="Arial" w:hAnsi="Arial" w:cs="Arial"/>
                                  <w:sz w:val="18"/>
                                  <w:szCs w:val="18"/>
                                </w:rPr>
                              </w:pPr>
                            </w:p>
                            <w:p w14:paraId="339B9643" w14:textId="77777777" w:rsidR="008679A3" w:rsidRDefault="008679A3" w:rsidP="00DB3B96">
                              <w:pPr>
                                <w:jc w:val="center"/>
                                <w:rPr>
                                  <w:rFonts w:ascii="Arial" w:hAnsi="Arial" w:cs="Arial"/>
                                  <w:sz w:val="18"/>
                                  <w:szCs w:val="18"/>
                                </w:rPr>
                              </w:pPr>
                              <w:r w:rsidRPr="008F0A35">
                                <w:rPr>
                                  <w:rFonts w:ascii="Arial" w:hAnsi="Arial" w:cs="Arial"/>
                                  <w:sz w:val="18"/>
                                  <w:szCs w:val="18"/>
                                </w:rPr>
                                <w:t>I</w:t>
                              </w:r>
                              <w:r>
                                <w:rPr>
                                  <w:rFonts w:ascii="Arial" w:hAnsi="Arial" w:cs="Arial"/>
                                  <w:sz w:val="18"/>
                                  <w:szCs w:val="18"/>
                                </w:rPr>
                                <w:t>nput image</w:t>
                              </w:r>
                              <w:r>
                                <w:rPr>
                                  <w:rFonts w:ascii="Arial" w:hAnsi="Arial" w:cs="Arial" w:hint="eastAsia"/>
                                  <w:sz w:val="18"/>
                                  <w:szCs w:val="18"/>
                                </w:rPr>
                                <w:t xml:space="preserve"> size</w:t>
                              </w:r>
                            </w:p>
                          </w:txbxContent>
                        </wps:txbx>
                        <wps:bodyPr rot="0" vert="horz" wrap="square" lIns="0" tIns="8890" rIns="0" bIns="8890" anchor="t" anchorCtr="0" upright="1">
                          <a:noAutofit/>
                        </wps:bodyPr>
                      </wps:wsp>
                      <wps:wsp>
                        <wps:cNvPr id="1077" name="Rectangle 34" descr="青い画用紙"/>
                        <wps:cNvSpPr>
                          <a:spLocks noChangeArrowheads="1"/>
                        </wps:cNvSpPr>
                        <wps:spPr bwMode="auto">
                          <a:xfrm>
                            <a:off x="5092" y="5026"/>
                            <a:ext cx="1798" cy="91"/>
                          </a:xfrm>
                          <a:prstGeom prst="rect">
                            <a:avLst/>
                          </a:prstGeom>
                          <a:solidFill>
                            <a:srgbClr val="92D050"/>
                          </a:solidFill>
                          <a:ln w="9525">
                            <a:solidFill>
                              <a:srgbClr val="000000"/>
                            </a:solidFill>
                            <a:miter lim="800000"/>
                            <a:headEnd/>
                            <a:tailEnd/>
                          </a:ln>
                        </wps:spPr>
                        <wps:txbx>
                          <w:txbxContent>
                            <w:p w14:paraId="25FAE6AF" w14:textId="77777777" w:rsidR="008679A3" w:rsidRDefault="008679A3" w:rsidP="00DB3B96">
                              <w:pPr>
                                <w:jc w:val="center"/>
                                <w:rPr>
                                  <w:rFonts w:ascii="Arial" w:hAnsi="Arial" w:cs="Arial"/>
                                  <w:sz w:val="18"/>
                                  <w:szCs w:val="18"/>
                                </w:rPr>
                              </w:pPr>
                            </w:p>
                            <w:p w14:paraId="25709EDE" w14:textId="77777777" w:rsidR="008679A3" w:rsidRDefault="008679A3" w:rsidP="00DB3B96">
                              <w:pPr>
                                <w:jc w:val="center"/>
                                <w:rPr>
                                  <w:rFonts w:ascii="Arial" w:hAnsi="Arial" w:cs="Arial"/>
                                  <w:sz w:val="18"/>
                                  <w:szCs w:val="18"/>
                                </w:rPr>
                              </w:pPr>
                            </w:p>
                            <w:p w14:paraId="6C8B7593" w14:textId="77777777" w:rsidR="008679A3" w:rsidRDefault="008679A3" w:rsidP="00DB3B96">
                              <w:pPr>
                                <w:jc w:val="center"/>
                                <w:rPr>
                                  <w:rFonts w:ascii="Arial" w:hAnsi="Arial" w:cs="Arial"/>
                                  <w:sz w:val="18"/>
                                  <w:szCs w:val="18"/>
                                </w:rPr>
                              </w:pPr>
                              <w:r w:rsidRPr="008F0A35">
                                <w:rPr>
                                  <w:rFonts w:ascii="Arial" w:hAnsi="Arial" w:cs="Arial"/>
                                  <w:sz w:val="18"/>
                                  <w:szCs w:val="18"/>
                                </w:rPr>
                                <w:t>I</w:t>
                              </w:r>
                              <w:r>
                                <w:rPr>
                                  <w:rFonts w:ascii="Arial" w:hAnsi="Arial" w:cs="Arial"/>
                                  <w:sz w:val="18"/>
                                  <w:szCs w:val="18"/>
                                </w:rPr>
                                <w:t>nput image</w:t>
                              </w:r>
                              <w:r>
                                <w:rPr>
                                  <w:rFonts w:ascii="Arial" w:hAnsi="Arial" w:cs="Arial" w:hint="eastAsia"/>
                                  <w:sz w:val="18"/>
                                  <w:szCs w:val="18"/>
                                </w:rPr>
                                <w:t xml:space="preserve"> size</w:t>
                              </w:r>
                            </w:p>
                          </w:txbxContent>
                        </wps:txbx>
                        <wps:bodyPr rot="0" vert="horz" wrap="square" lIns="0" tIns="8890" rIns="0" bIns="8890" anchor="t" anchorCtr="0" upright="1">
                          <a:noAutofit/>
                        </wps:bodyPr>
                      </wps:wsp>
                      <wps:wsp>
                        <wps:cNvPr id="1078" name="Rectangle 35" descr="青い画用紙"/>
                        <wps:cNvSpPr>
                          <a:spLocks noChangeArrowheads="1"/>
                        </wps:cNvSpPr>
                        <wps:spPr bwMode="auto">
                          <a:xfrm>
                            <a:off x="5092" y="5208"/>
                            <a:ext cx="1798" cy="91"/>
                          </a:xfrm>
                          <a:prstGeom prst="rect">
                            <a:avLst/>
                          </a:prstGeom>
                          <a:solidFill>
                            <a:srgbClr val="92D050"/>
                          </a:solidFill>
                          <a:ln w="9525">
                            <a:solidFill>
                              <a:srgbClr val="000000"/>
                            </a:solidFill>
                            <a:miter lim="800000"/>
                            <a:headEnd/>
                            <a:tailEnd/>
                          </a:ln>
                        </wps:spPr>
                        <wps:txbx>
                          <w:txbxContent>
                            <w:p w14:paraId="21B68BDA" w14:textId="77777777" w:rsidR="008679A3" w:rsidRDefault="008679A3" w:rsidP="00DB3B96">
                              <w:pPr>
                                <w:jc w:val="center"/>
                                <w:rPr>
                                  <w:rFonts w:ascii="Arial" w:hAnsi="Arial" w:cs="Arial"/>
                                  <w:sz w:val="18"/>
                                  <w:szCs w:val="18"/>
                                </w:rPr>
                              </w:pPr>
                            </w:p>
                            <w:p w14:paraId="7320018F" w14:textId="77777777" w:rsidR="008679A3" w:rsidRDefault="008679A3" w:rsidP="00DB3B96">
                              <w:pPr>
                                <w:jc w:val="center"/>
                                <w:rPr>
                                  <w:rFonts w:ascii="Arial" w:hAnsi="Arial" w:cs="Arial"/>
                                  <w:sz w:val="18"/>
                                  <w:szCs w:val="18"/>
                                </w:rPr>
                              </w:pPr>
                            </w:p>
                            <w:p w14:paraId="2DE8C336" w14:textId="77777777" w:rsidR="008679A3" w:rsidRDefault="008679A3" w:rsidP="00DB3B96">
                              <w:pPr>
                                <w:jc w:val="center"/>
                                <w:rPr>
                                  <w:rFonts w:ascii="Arial" w:hAnsi="Arial" w:cs="Arial"/>
                                  <w:sz w:val="18"/>
                                  <w:szCs w:val="18"/>
                                </w:rPr>
                              </w:pPr>
                              <w:r w:rsidRPr="008F0A35">
                                <w:rPr>
                                  <w:rFonts w:ascii="Arial" w:hAnsi="Arial" w:cs="Arial"/>
                                  <w:sz w:val="18"/>
                                  <w:szCs w:val="18"/>
                                </w:rPr>
                                <w:t>I</w:t>
                              </w:r>
                              <w:r>
                                <w:rPr>
                                  <w:rFonts w:ascii="Arial" w:hAnsi="Arial" w:cs="Arial"/>
                                  <w:sz w:val="18"/>
                                  <w:szCs w:val="18"/>
                                </w:rPr>
                                <w:t>nput image</w:t>
                              </w:r>
                              <w:r>
                                <w:rPr>
                                  <w:rFonts w:ascii="Arial" w:hAnsi="Arial" w:cs="Arial" w:hint="eastAsia"/>
                                  <w:sz w:val="18"/>
                                  <w:szCs w:val="18"/>
                                </w:rPr>
                                <w:t xml:space="preserve"> size</w:t>
                              </w:r>
                            </w:p>
                          </w:txbxContent>
                        </wps:txbx>
                        <wps:bodyPr rot="0" vert="horz" wrap="square" lIns="0" tIns="8890" rIns="0" bIns="889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CE1F31" id="グループ化 1073" o:spid="_x0000_s1594" style="position:absolute;left:0;text-align:left;margin-left:199.6pt;margin-top:51.15pt;width:89.9pt;height:40.95pt;z-index:251793408;mso-position-horizontal-relative:text;mso-position-vertical-relative:text" coordorigin="5092,4480" coordsize="1798,8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">
                <v:rect id="Rectangle 31" o:spid="_x0000_s1595" alt="青い画用紙" style="position:absolute;left:5092;top:4480;width:1798;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" fillcolor="#92d050">
                  <v:textbox inset="0,.7pt,0,.7pt">
                    <w:txbxContent>
                      <w:p w14:paraId="698316F6" w14:textId="77777777" w:rsidR="008679A3" w:rsidRDefault="008679A3" w:rsidP="00DB3B96">
                        <w:pPr>
                          <w:jc w:val="center"/>
                          <w:rPr>
                            <w:rFonts w:ascii="Arial" w:hAnsi="Arial" w:cs="Arial"/>
                            <w:sz w:val="18"/>
                            <w:szCs w:val="18"/>
                          </w:rPr>
                        </w:pPr>
                      </w:p>
                      <w:p w14:paraId="6514C1F1" w14:textId="77777777" w:rsidR="008679A3" w:rsidRDefault="008679A3" w:rsidP="00DB3B96">
                        <w:pPr>
                          <w:jc w:val="center"/>
                          <w:rPr>
                            <w:rFonts w:ascii="Arial" w:hAnsi="Arial" w:cs="Arial"/>
                            <w:sz w:val="18"/>
                            <w:szCs w:val="18"/>
                          </w:rPr>
                        </w:pPr>
                      </w:p>
                      <w:p w14:paraId="68612DF0" w14:textId="77777777" w:rsidR="008679A3" w:rsidRDefault="008679A3" w:rsidP="00DB3B96">
                        <w:pPr>
                          <w:jc w:val="center"/>
                          <w:rPr>
                            <w:rFonts w:ascii="Arial" w:hAnsi="Arial" w:cs="Arial"/>
                            <w:sz w:val="18"/>
                            <w:szCs w:val="18"/>
                          </w:rPr>
                        </w:pPr>
                        <w:r w:rsidRPr="008F0A35">
                          <w:rPr>
                            <w:rFonts w:ascii="Arial" w:hAnsi="Arial" w:cs="Arial"/>
                            <w:sz w:val="18"/>
                            <w:szCs w:val="18"/>
                          </w:rPr>
                          <w:t>I</w:t>
                        </w:r>
                        <w:r>
                          <w:rPr>
                            <w:rFonts w:ascii="Arial" w:hAnsi="Arial" w:cs="Arial"/>
                            <w:sz w:val="18"/>
                            <w:szCs w:val="18"/>
                          </w:rPr>
                          <w:t>nput image</w:t>
                        </w:r>
                        <w:r>
                          <w:rPr>
                            <w:rFonts w:ascii="Arial" w:hAnsi="Arial" w:cs="Arial" w:hint="eastAsia"/>
                            <w:sz w:val="18"/>
                            <w:szCs w:val="18"/>
                          </w:rPr>
                          <w:t xml:space="preserve"> size</w:t>
                        </w:r>
                      </w:p>
                    </w:txbxContent>
                  </v:textbox>
                </v:rect>
                <v:rect id="Rectangle 32" o:spid="_x0000_s1596" alt="青い画用紙" style="position:absolute;left:5092;top:4662;width:1798;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" fillcolor="#92d050">
                  <v:textbox inset="0,.7pt,0,.7pt">
                    <w:txbxContent>
                      <w:p w14:paraId="0482701C" w14:textId="77777777" w:rsidR="008679A3" w:rsidRDefault="008679A3" w:rsidP="00DB3B96">
                        <w:pPr>
                          <w:jc w:val="center"/>
                          <w:rPr>
                            <w:rFonts w:ascii="Arial" w:hAnsi="Arial" w:cs="Arial"/>
                            <w:sz w:val="18"/>
                            <w:szCs w:val="18"/>
                          </w:rPr>
                        </w:pPr>
                      </w:p>
                      <w:p w14:paraId="1B1396D9" w14:textId="77777777" w:rsidR="008679A3" w:rsidRDefault="008679A3" w:rsidP="00DB3B96">
                        <w:pPr>
                          <w:jc w:val="center"/>
                          <w:rPr>
                            <w:rFonts w:ascii="Arial" w:hAnsi="Arial" w:cs="Arial"/>
                            <w:sz w:val="18"/>
                            <w:szCs w:val="18"/>
                          </w:rPr>
                        </w:pPr>
                      </w:p>
                      <w:p w14:paraId="598ED0E8" w14:textId="77777777" w:rsidR="008679A3" w:rsidRDefault="008679A3" w:rsidP="00DB3B96">
                        <w:pPr>
                          <w:jc w:val="center"/>
                          <w:rPr>
                            <w:rFonts w:ascii="Arial" w:hAnsi="Arial" w:cs="Arial"/>
                            <w:sz w:val="18"/>
                            <w:szCs w:val="18"/>
                          </w:rPr>
                        </w:pPr>
                        <w:r w:rsidRPr="008F0A35">
                          <w:rPr>
                            <w:rFonts w:ascii="Arial" w:hAnsi="Arial" w:cs="Arial"/>
                            <w:sz w:val="18"/>
                            <w:szCs w:val="18"/>
                          </w:rPr>
                          <w:t>I</w:t>
                        </w:r>
                        <w:r>
                          <w:rPr>
                            <w:rFonts w:ascii="Arial" w:hAnsi="Arial" w:cs="Arial"/>
                            <w:sz w:val="18"/>
                            <w:szCs w:val="18"/>
                          </w:rPr>
                          <w:t>nput image</w:t>
                        </w:r>
                        <w:r>
                          <w:rPr>
                            <w:rFonts w:ascii="Arial" w:hAnsi="Arial" w:cs="Arial" w:hint="eastAsia"/>
                            <w:sz w:val="18"/>
                            <w:szCs w:val="18"/>
                          </w:rPr>
                          <w:t xml:space="preserve"> size</w:t>
                        </w:r>
                      </w:p>
                    </w:txbxContent>
                  </v:textbox>
                </v:rect>
                <v:rect id="Rectangle 33" o:spid="_x0000_s1597" alt="青い画用紙" style="position:absolute;left:5092;top:4844;width:1798;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" fillcolor="#92d050">
                  <v:textbox inset="0,.7pt,0,.7pt">
                    <w:txbxContent>
                      <w:p w14:paraId="7F0FDB15" w14:textId="77777777" w:rsidR="008679A3" w:rsidRDefault="008679A3" w:rsidP="00DB3B96">
                        <w:pPr>
                          <w:jc w:val="center"/>
                          <w:rPr>
                            <w:rFonts w:ascii="Arial" w:hAnsi="Arial" w:cs="Arial"/>
                            <w:sz w:val="18"/>
                            <w:szCs w:val="18"/>
                          </w:rPr>
                        </w:pPr>
                      </w:p>
                      <w:p w14:paraId="1E54BB21" w14:textId="77777777" w:rsidR="008679A3" w:rsidRDefault="008679A3" w:rsidP="00DB3B96">
                        <w:pPr>
                          <w:jc w:val="center"/>
                          <w:rPr>
                            <w:rFonts w:ascii="Arial" w:hAnsi="Arial" w:cs="Arial"/>
                            <w:sz w:val="18"/>
                            <w:szCs w:val="18"/>
                          </w:rPr>
                        </w:pPr>
                      </w:p>
                      <w:p w14:paraId="339B9643" w14:textId="77777777" w:rsidR="008679A3" w:rsidRDefault="008679A3" w:rsidP="00DB3B96">
                        <w:pPr>
                          <w:jc w:val="center"/>
                          <w:rPr>
                            <w:rFonts w:ascii="Arial" w:hAnsi="Arial" w:cs="Arial"/>
                            <w:sz w:val="18"/>
                            <w:szCs w:val="18"/>
                          </w:rPr>
                        </w:pPr>
                        <w:r w:rsidRPr="008F0A35">
                          <w:rPr>
                            <w:rFonts w:ascii="Arial" w:hAnsi="Arial" w:cs="Arial"/>
                            <w:sz w:val="18"/>
                            <w:szCs w:val="18"/>
                          </w:rPr>
                          <w:t>I</w:t>
                        </w:r>
                        <w:r>
                          <w:rPr>
                            <w:rFonts w:ascii="Arial" w:hAnsi="Arial" w:cs="Arial"/>
                            <w:sz w:val="18"/>
                            <w:szCs w:val="18"/>
                          </w:rPr>
                          <w:t>nput image</w:t>
                        </w:r>
                        <w:r>
                          <w:rPr>
                            <w:rFonts w:ascii="Arial" w:hAnsi="Arial" w:cs="Arial" w:hint="eastAsia"/>
                            <w:sz w:val="18"/>
                            <w:szCs w:val="18"/>
                          </w:rPr>
                          <w:t xml:space="preserve"> size</w:t>
                        </w:r>
                      </w:p>
                    </w:txbxContent>
                  </v:textbox>
                </v:rect>
                <v:rect id="Rectangle 34" o:spid="_x0000_s1598" alt="青い画用紙" style="position:absolute;left:5092;top:5026;width:1798;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" fillcolor="#92d050">
                  <v:textbox inset="0,.7pt,0,.7pt">
                    <w:txbxContent>
                      <w:p w14:paraId="25FAE6AF" w14:textId="77777777" w:rsidR="008679A3" w:rsidRDefault="008679A3" w:rsidP="00DB3B96">
                        <w:pPr>
                          <w:jc w:val="center"/>
                          <w:rPr>
                            <w:rFonts w:ascii="Arial" w:hAnsi="Arial" w:cs="Arial"/>
                            <w:sz w:val="18"/>
                            <w:szCs w:val="18"/>
                          </w:rPr>
                        </w:pPr>
                      </w:p>
                      <w:p w14:paraId="25709EDE" w14:textId="77777777" w:rsidR="008679A3" w:rsidRDefault="008679A3" w:rsidP="00DB3B96">
                        <w:pPr>
                          <w:jc w:val="center"/>
                          <w:rPr>
                            <w:rFonts w:ascii="Arial" w:hAnsi="Arial" w:cs="Arial"/>
                            <w:sz w:val="18"/>
                            <w:szCs w:val="18"/>
                          </w:rPr>
                        </w:pPr>
                      </w:p>
                      <w:p w14:paraId="6C8B7593" w14:textId="77777777" w:rsidR="008679A3" w:rsidRDefault="008679A3" w:rsidP="00DB3B96">
                        <w:pPr>
                          <w:jc w:val="center"/>
                          <w:rPr>
                            <w:rFonts w:ascii="Arial" w:hAnsi="Arial" w:cs="Arial"/>
                            <w:sz w:val="18"/>
                            <w:szCs w:val="18"/>
                          </w:rPr>
                        </w:pPr>
                        <w:r w:rsidRPr="008F0A35">
                          <w:rPr>
                            <w:rFonts w:ascii="Arial" w:hAnsi="Arial" w:cs="Arial"/>
                            <w:sz w:val="18"/>
                            <w:szCs w:val="18"/>
                          </w:rPr>
                          <w:t>I</w:t>
                        </w:r>
                        <w:r>
                          <w:rPr>
                            <w:rFonts w:ascii="Arial" w:hAnsi="Arial" w:cs="Arial"/>
                            <w:sz w:val="18"/>
                            <w:szCs w:val="18"/>
                          </w:rPr>
                          <w:t>nput image</w:t>
                        </w:r>
                        <w:r>
                          <w:rPr>
                            <w:rFonts w:ascii="Arial" w:hAnsi="Arial" w:cs="Arial" w:hint="eastAsia"/>
                            <w:sz w:val="18"/>
                            <w:szCs w:val="18"/>
                          </w:rPr>
                          <w:t xml:space="preserve"> size</w:t>
                        </w:r>
                      </w:p>
                    </w:txbxContent>
                  </v:textbox>
                </v:rect>
                <v:rect id="Rectangle 35" o:spid="_x0000_s1599" alt="青い画用紙" style="position:absolute;left:5092;top:5208;width:1798;height: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" fillcolor="#92d050">
                  <v:textbox inset="0,.7pt,0,.7pt">
                    <w:txbxContent>
                      <w:p w14:paraId="21B68BDA" w14:textId="77777777" w:rsidR="008679A3" w:rsidRDefault="008679A3" w:rsidP="00DB3B96">
                        <w:pPr>
                          <w:jc w:val="center"/>
                          <w:rPr>
                            <w:rFonts w:ascii="Arial" w:hAnsi="Arial" w:cs="Arial"/>
                            <w:sz w:val="18"/>
                            <w:szCs w:val="18"/>
                          </w:rPr>
                        </w:pPr>
                      </w:p>
                      <w:p w14:paraId="7320018F" w14:textId="77777777" w:rsidR="008679A3" w:rsidRDefault="008679A3" w:rsidP="00DB3B96">
                        <w:pPr>
                          <w:jc w:val="center"/>
                          <w:rPr>
                            <w:rFonts w:ascii="Arial" w:hAnsi="Arial" w:cs="Arial"/>
                            <w:sz w:val="18"/>
                            <w:szCs w:val="18"/>
                          </w:rPr>
                        </w:pPr>
                      </w:p>
                      <w:p w14:paraId="2DE8C336" w14:textId="77777777" w:rsidR="008679A3" w:rsidRDefault="008679A3" w:rsidP="00DB3B96">
                        <w:pPr>
                          <w:jc w:val="center"/>
                          <w:rPr>
                            <w:rFonts w:ascii="Arial" w:hAnsi="Arial" w:cs="Arial"/>
                            <w:sz w:val="18"/>
                            <w:szCs w:val="18"/>
                          </w:rPr>
                        </w:pPr>
                        <w:r w:rsidRPr="008F0A35">
                          <w:rPr>
                            <w:rFonts w:ascii="Arial" w:hAnsi="Arial" w:cs="Arial"/>
                            <w:sz w:val="18"/>
                            <w:szCs w:val="18"/>
                          </w:rPr>
                          <w:t>I</w:t>
                        </w:r>
                        <w:r>
                          <w:rPr>
                            <w:rFonts w:ascii="Arial" w:hAnsi="Arial" w:cs="Arial"/>
                            <w:sz w:val="18"/>
                            <w:szCs w:val="18"/>
                          </w:rPr>
                          <w:t>nput image</w:t>
                        </w:r>
                        <w:r>
                          <w:rPr>
                            <w:rFonts w:ascii="Arial" w:hAnsi="Arial" w:cs="Arial" w:hint="eastAsia"/>
                            <w:sz w:val="18"/>
                            <w:szCs w:val="18"/>
                          </w:rPr>
                          <w:t xml:space="preserve"> size</w:t>
                        </w:r>
                      </w:p>
                    </w:txbxContent>
                  </v:textbox>
                </v:rect>
              </v:group>
            </w:pict>
          </mc:Fallback>
        </mc:AlternateContent>
      </w:r>
      <w:r>
        <w:rPr>
          <w:noProof/>
          <w:color w:val="FF0000"/>
          <w:lang w:eastAsia="en-US"/>
        </w:rPr>
        <mc:AlternateContent>
          <mc:Choice Requires="wps">
            <w:drawing>
              <wp:anchor distT="0" distB="0" distL="114300" distR="114300" simplePos="0" relativeHeight="251799552" behindDoc="0" locked="0" layoutInCell="1" allowOverlap="1" wp14:anchorId="0BE5BE05" wp14:editId="07B77267">
                <wp:simplePos x="0" y="0"/>
                <wp:positionH relativeFrom="column">
                  <wp:posOffset>111760</wp:posOffset>
                </wp:positionH>
                <wp:positionV relativeFrom="paragraph">
                  <wp:posOffset>439420</wp:posOffset>
                </wp:positionV>
                <wp:extent cx="258445" cy="135255"/>
                <wp:effectExtent l="6350" t="6350" r="11430" b="10795"/>
                <wp:wrapNone/>
                <wp:docPr id="1072" name="正方形/長方形 1072" descr="青い画用紙"/>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8445" cy="135255"/>
                        </a:xfrm>
                        <a:prstGeom prst="rect">
                          <a:avLst/>
                        </a:prstGeom>
                        <a:solidFill>
                          <a:srgbClr val="0070C0"/>
                        </a:solidFill>
                        <a:ln w="9525">
                          <a:solidFill>
                            <a:srgbClr val="000000"/>
                          </a:solidFill>
                          <a:miter lim="800000"/>
                          <a:headEnd/>
                          <a:tailEnd/>
                        </a:ln>
                      </wps:spPr>
                      <wps:txbx>
                        <w:txbxContent>
                          <w:p w14:paraId="6B8BE0F4" w14:textId="77777777" w:rsidR="008679A3" w:rsidRDefault="008679A3" w:rsidP="00DB3B96">
                            <w:pPr>
                              <w:jc w:val="center"/>
                              <w:rPr>
                                <w:rFonts w:ascii="Arial" w:hAnsi="Arial" w:cs="Arial"/>
                                <w:sz w:val="18"/>
                                <w:szCs w:val="18"/>
                              </w:rPr>
                            </w:pPr>
                          </w:p>
                          <w:p w14:paraId="7041DFC2" w14:textId="77777777" w:rsidR="008679A3" w:rsidRDefault="008679A3" w:rsidP="00DB3B96">
                            <w:pPr>
                              <w:jc w:val="center"/>
                              <w:rPr>
                                <w:rFonts w:ascii="Arial" w:hAnsi="Arial" w:cs="Arial"/>
                                <w:sz w:val="18"/>
                                <w:szCs w:val="18"/>
                              </w:rPr>
                            </w:pPr>
                          </w:p>
                          <w:p w14:paraId="2A31FDB4" w14:textId="77777777" w:rsidR="008679A3" w:rsidRDefault="008679A3" w:rsidP="00DB3B96">
                            <w:pPr>
                              <w:jc w:val="center"/>
                              <w:rPr>
                                <w:rFonts w:ascii="Arial" w:hAnsi="Arial" w:cs="Arial"/>
                                <w:sz w:val="18"/>
                                <w:szCs w:val="18"/>
                              </w:rPr>
                            </w:pPr>
                            <w:r w:rsidRPr="008F0A35">
                              <w:rPr>
                                <w:rFonts w:ascii="Arial" w:hAnsi="Arial" w:cs="Arial"/>
                                <w:sz w:val="18"/>
                                <w:szCs w:val="18"/>
                              </w:rPr>
                              <w:t>I</w:t>
                            </w:r>
                            <w:r>
                              <w:rPr>
                                <w:rFonts w:ascii="Arial" w:hAnsi="Arial" w:cs="Arial"/>
                                <w:sz w:val="18"/>
                                <w:szCs w:val="18"/>
                              </w:rPr>
                              <w:t>nput image</w:t>
                            </w:r>
                            <w:r>
                              <w:rPr>
                                <w:rFonts w:ascii="Arial" w:hAnsi="Arial" w:cs="Arial" w:hint="eastAsia"/>
                                <w:sz w:val="18"/>
                                <w:szCs w:val="18"/>
                              </w:rPr>
                              <w:t xml:space="preserve"> size</w:t>
                            </w:r>
                          </w:p>
                        </w:txbxContent>
                      </wps:txbx>
                      <wps:bodyPr rot="0" vert="horz" wrap="square" lIns="0" tIns="8890" rIns="0"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E5BE05" id="正方形/長方形 1072" o:spid="_x0000_s1600" alt="青い画用紙" style="position:absolute;left:0;text-align:left;margin-left:8.8pt;margin-top:34.6pt;width:20.35pt;height:10.6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" fillcolor="#0070c0">
                <v:textbox inset="0,.7pt,0,.7pt">
                  <w:txbxContent>
                    <w:p w14:paraId="6B8BE0F4" w14:textId="77777777" w:rsidR="008679A3" w:rsidRDefault="008679A3" w:rsidP="00DB3B96">
                      <w:pPr>
                        <w:jc w:val="center"/>
                        <w:rPr>
                          <w:rFonts w:ascii="Arial" w:hAnsi="Arial" w:cs="Arial"/>
                          <w:sz w:val="18"/>
                          <w:szCs w:val="18"/>
                        </w:rPr>
                      </w:pPr>
                    </w:p>
                    <w:p w14:paraId="7041DFC2" w14:textId="77777777" w:rsidR="008679A3" w:rsidRDefault="008679A3" w:rsidP="00DB3B96">
                      <w:pPr>
                        <w:jc w:val="center"/>
                        <w:rPr>
                          <w:rFonts w:ascii="Arial" w:hAnsi="Arial" w:cs="Arial"/>
                          <w:sz w:val="18"/>
                          <w:szCs w:val="18"/>
                        </w:rPr>
                      </w:pPr>
                    </w:p>
                    <w:p w14:paraId="2A31FDB4" w14:textId="77777777" w:rsidR="008679A3" w:rsidRDefault="008679A3" w:rsidP="00DB3B96">
                      <w:pPr>
                        <w:jc w:val="center"/>
                        <w:rPr>
                          <w:rFonts w:ascii="Arial" w:hAnsi="Arial" w:cs="Arial"/>
                          <w:sz w:val="18"/>
                          <w:szCs w:val="18"/>
                        </w:rPr>
                      </w:pPr>
                      <w:r w:rsidRPr="008F0A35">
                        <w:rPr>
                          <w:rFonts w:ascii="Arial" w:hAnsi="Arial" w:cs="Arial"/>
                          <w:sz w:val="18"/>
                          <w:szCs w:val="18"/>
                        </w:rPr>
                        <w:t>I</w:t>
                      </w:r>
                      <w:r>
                        <w:rPr>
                          <w:rFonts w:ascii="Arial" w:hAnsi="Arial" w:cs="Arial"/>
                          <w:sz w:val="18"/>
                          <w:szCs w:val="18"/>
                        </w:rPr>
                        <w:t>nput image</w:t>
                      </w:r>
                      <w:r>
                        <w:rPr>
                          <w:rFonts w:ascii="Arial" w:hAnsi="Arial" w:cs="Arial" w:hint="eastAsia"/>
                          <w:sz w:val="18"/>
                          <w:szCs w:val="18"/>
                        </w:rPr>
                        <w:t xml:space="preserve"> size</w:t>
                      </w:r>
                    </w:p>
                  </w:txbxContent>
                </v:textbox>
              </v:rect>
            </w:pict>
          </mc:Fallback>
        </mc:AlternateContent>
      </w:r>
      <w:r>
        <w:rPr>
          <w:noProof/>
          <w:color w:val="FF0000"/>
          <w:lang w:eastAsia="en-US"/>
        </w:rPr>
        <mc:AlternateContent>
          <mc:Choice Requires="wps">
            <w:drawing>
              <wp:anchor distT="0" distB="0" distL="114300" distR="114300" simplePos="0" relativeHeight="251808768" behindDoc="0" locked="0" layoutInCell="1" allowOverlap="1" wp14:anchorId="23AC8FD1" wp14:editId="2E1619D2">
                <wp:simplePos x="0" y="0"/>
                <wp:positionH relativeFrom="column">
                  <wp:posOffset>2017395</wp:posOffset>
                </wp:positionH>
                <wp:positionV relativeFrom="paragraph">
                  <wp:posOffset>337820</wp:posOffset>
                </wp:positionV>
                <wp:extent cx="897255" cy="220980"/>
                <wp:effectExtent l="0" t="0" r="635" b="0"/>
                <wp:wrapNone/>
                <wp:docPr id="8480" name="テキスト ボックス 84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7255" cy="220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F98B5A" w14:textId="77777777" w:rsidR="008679A3" w:rsidRDefault="008679A3" w:rsidP="00DB3B96">
                            <w:pPr>
                              <w:pStyle w:val="NormalWeb"/>
                              <w:spacing w:after="200"/>
                              <w:ind w:firstLine="86"/>
                              <w:jc w:val="center"/>
                              <w:rPr>
                                <w:rFonts w:ascii="Arial" w:hAnsi="Arial" w:cs="Arial"/>
                                <w:sz w:val="18"/>
                                <w:szCs w:val="18"/>
                              </w:rPr>
                            </w:pPr>
                            <w:r>
                              <w:rPr>
                                <w:rFonts w:ascii="Arial" w:hAnsi="Arial" w:cs="Arial" w:hint="eastAsia"/>
                                <w:sz w:val="18"/>
                                <w:szCs w:val="18"/>
                              </w:rPr>
                              <w:t>VSPDU unit</w:t>
                            </w:r>
                          </w:p>
                          <w:p w14:paraId="1F63C102" w14:textId="77777777" w:rsidR="008679A3" w:rsidRDefault="008679A3" w:rsidP="00DB3B96">
                            <w:pPr>
                              <w:pStyle w:val="NormalWeb"/>
                              <w:spacing w:after="200"/>
                              <w:ind w:firstLine="86"/>
                              <w:jc w:val="center"/>
                            </w:pPr>
                          </w:p>
                        </w:txbxContent>
                      </wps:txbx>
                      <wps:bodyPr rot="0" vert="horz" wrap="square" lIns="0" tIns="8890" rIns="0"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AC8FD1" id="テキスト ボックス 8480" o:spid="_x0000_s1601" type="#_x0000_t202" style="position:absolute;left:0;text-align:left;margin-left:158.85pt;margin-top:26.6pt;width:70.65pt;height:17.4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" filled="f" stroked="f">
                <v:textbox inset="0,.7pt,0,.7pt">
                  <w:txbxContent>
                    <w:p w14:paraId="2BF98B5A" w14:textId="77777777" w:rsidR="008679A3" w:rsidRDefault="008679A3" w:rsidP="00DB3B96">
                      <w:pPr>
                        <w:pStyle w:val="Web"/>
                        <w:spacing w:after="200"/>
                        <w:ind w:firstLine="86"/>
                        <w:jc w:val="center"/>
                        <w:rPr>
                          <w:rFonts w:ascii="Arial" w:hAnsi="Arial" w:cs="Arial"/>
                          <w:sz w:val="18"/>
                          <w:szCs w:val="18"/>
                        </w:rPr>
                      </w:pPr>
                      <w:r>
                        <w:rPr>
                          <w:rFonts w:ascii="Arial" w:hAnsi="Arial" w:cs="Arial" w:hint="eastAsia"/>
                          <w:sz w:val="18"/>
                          <w:szCs w:val="18"/>
                        </w:rPr>
                        <w:t>VSPDU unit</w:t>
                      </w:r>
                    </w:p>
                    <w:p w14:paraId="1F63C102" w14:textId="77777777" w:rsidR="008679A3" w:rsidRDefault="008679A3" w:rsidP="00DB3B96">
                      <w:pPr>
                        <w:pStyle w:val="Web"/>
                        <w:spacing w:after="200"/>
                        <w:ind w:firstLine="86"/>
                        <w:jc w:val="center"/>
                      </w:pPr>
                    </w:p>
                  </w:txbxContent>
                </v:textbox>
              </v:shape>
            </w:pict>
          </mc:Fallback>
        </mc:AlternateContent>
      </w:r>
      <w:r>
        <w:rPr>
          <w:noProof/>
          <w:color w:val="FF0000"/>
          <w:lang w:eastAsia="en-US"/>
        </w:rPr>
        <mc:AlternateContent>
          <mc:Choice Requires="wps">
            <w:drawing>
              <wp:anchor distT="0" distB="0" distL="114300" distR="114300" simplePos="0" relativeHeight="251806720" behindDoc="0" locked="0" layoutInCell="1" allowOverlap="1" wp14:anchorId="20E95F6A" wp14:editId="33FE1BFB">
                <wp:simplePos x="0" y="0"/>
                <wp:positionH relativeFrom="column">
                  <wp:posOffset>236551</wp:posOffset>
                </wp:positionH>
                <wp:positionV relativeFrom="paragraph">
                  <wp:posOffset>386383</wp:posOffset>
                </wp:positionV>
                <wp:extent cx="1356360" cy="232410"/>
                <wp:effectExtent l="0" t="635" r="0" b="0"/>
                <wp:wrapNone/>
                <wp:docPr id="8481" name="テキスト ボックス 84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6360" cy="232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B70467" w14:textId="0A995C45" w:rsidR="008679A3" w:rsidRDefault="008679A3" w:rsidP="00DB3B96">
                            <w:pPr>
                              <w:pStyle w:val="NormalWeb"/>
                              <w:spacing w:after="200"/>
                              <w:ind w:firstLineChars="150" w:firstLine="270"/>
                              <w:rPr>
                                <w:rFonts w:ascii="Arial" w:hAnsi="Arial" w:cs="Arial"/>
                                <w:sz w:val="18"/>
                                <w:szCs w:val="18"/>
                              </w:rPr>
                            </w:pPr>
                            <w:r>
                              <w:rPr>
                                <w:rFonts w:ascii="Arial" w:hAnsi="Arial" w:cs="Arial" w:hint="eastAsia"/>
                                <w:sz w:val="18"/>
                                <w:szCs w:val="18"/>
                              </w:rPr>
                              <w:t>：</w:t>
                            </w:r>
                            <w:r>
                              <w:rPr>
                                <w:rFonts w:ascii="Arial" w:hAnsi="Arial" w:cs="Arial"/>
                                <w:sz w:val="18"/>
                                <w:szCs w:val="18"/>
                              </w:rPr>
                              <w:t>Odd</w:t>
                            </w:r>
                            <w:r>
                              <w:rPr>
                                <w:rFonts w:ascii="Arial" w:hAnsi="Arial" w:cs="Arial" w:hint="eastAsia"/>
                                <w:sz w:val="18"/>
                                <w:szCs w:val="18"/>
                              </w:rPr>
                              <w:t xml:space="preserve"> field</w:t>
                            </w:r>
                          </w:p>
                          <w:p w14:paraId="563097B8" w14:textId="77777777" w:rsidR="008679A3" w:rsidRDefault="008679A3" w:rsidP="00DB3B96">
                            <w:pPr>
                              <w:pStyle w:val="NormalWeb"/>
                              <w:spacing w:after="200"/>
                              <w:ind w:firstLine="86"/>
                              <w:jc w:val="center"/>
                            </w:pPr>
                          </w:p>
                        </w:txbxContent>
                      </wps:txbx>
                      <wps:bodyPr rot="0" vert="horz" wrap="square" lIns="0" tIns="8890" rIns="0"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E95F6A" id="テキスト ボックス 8481" o:spid="_x0000_s1602" type="#_x0000_t202" style="position:absolute;left:0;text-align:left;margin-left:18.65pt;margin-top:30.4pt;width:106.8pt;height:18.3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" filled="f" stroked="f">
                <v:textbox inset="0,.7pt,0,.7pt">
                  <w:txbxContent>
                    <w:p w14:paraId="26B70467" w14:textId="0A995C45" w:rsidR="008679A3" w:rsidRDefault="008679A3" w:rsidP="00DB3B96">
                      <w:pPr>
                        <w:pStyle w:val="Web"/>
                        <w:spacing w:after="200"/>
                        <w:ind w:firstLineChars="150" w:firstLine="270"/>
                        <w:rPr>
                          <w:rFonts w:ascii="Arial" w:hAnsi="Arial" w:cs="Arial"/>
                          <w:sz w:val="18"/>
                          <w:szCs w:val="18"/>
                        </w:rPr>
                      </w:pPr>
                      <w:r>
                        <w:rPr>
                          <w:rFonts w:ascii="Arial" w:hAnsi="Arial" w:cs="Arial" w:hint="eastAsia"/>
                          <w:sz w:val="18"/>
                          <w:szCs w:val="18"/>
                        </w:rPr>
                        <w:t>：</w:t>
                      </w:r>
                      <w:r>
                        <w:rPr>
                          <w:rFonts w:ascii="Arial" w:hAnsi="Arial" w:cs="Arial"/>
                          <w:sz w:val="18"/>
                          <w:szCs w:val="18"/>
                        </w:rPr>
                        <w:t>Odd</w:t>
                      </w:r>
                      <w:r>
                        <w:rPr>
                          <w:rFonts w:ascii="Arial" w:hAnsi="Arial" w:cs="Arial" w:hint="eastAsia"/>
                          <w:sz w:val="18"/>
                          <w:szCs w:val="18"/>
                        </w:rPr>
                        <w:t xml:space="preserve"> field</w:t>
                      </w:r>
                    </w:p>
                    <w:p w14:paraId="563097B8" w14:textId="77777777" w:rsidR="008679A3" w:rsidRDefault="008679A3" w:rsidP="00DB3B96">
                      <w:pPr>
                        <w:pStyle w:val="Web"/>
                        <w:spacing w:after="200"/>
                        <w:ind w:firstLine="86"/>
                        <w:jc w:val="center"/>
                      </w:pPr>
                    </w:p>
                  </w:txbxContent>
                </v:textbox>
              </v:shape>
            </w:pict>
          </mc:Fallback>
        </mc:AlternateContent>
      </w:r>
      <w:r>
        <w:rPr>
          <w:noProof/>
          <w:lang w:eastAsia="en-US"/>
        </w:rPr>
        <mc:AlternateContent>
          <mc:Choice Requires="wpc">
            <w:drawing>
              <wp:inline distT="0" distB="0" distL="0" distR="0" wp14:anchorId="3684480C" wp14:editId="0BCCC25D">
                <wp:extent cx="6010910" cy="3351475"/>
                <wp:effectExtent l="0" t="0" r="0" b="0"/>
                <wp:docPr id="8406" name="キャンバス 840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287AC26C" id="キャンバス 8406" o:spid="_x0000_s1026" editas="canvas" style="width:473.3pt;height:263.9pt;mso-position-horizontal-relative:char;mso-position-vertical-relative:line" coordsize="60109,33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">
                <v:shape id="_x0000_s1027" type="#_x0000_t75" style="position:absolute;width:60109;height:33508;visibility:visible;mso-wrap-style:square">
                  <v:fill o:detectmouseclick="t"/>
                  <v:path o:connecttype="none"/>
                </v:shape>
                <w10:anchorlock/>
              </v:group>
            </w:pict>
          </mc:Fallback>
        </mc:AlternateContent>
      </w:r>
      <w:r>
        <w:rPr>
          <w:noProof/>
          <w:lang w:eastAsia="en-US"/>
        </w:rPr>
        <mc:AlternateContent>
          <mc:Choice Requires="wps">
            <w:drawing>
              <wp:anchor distT="0" distB="0" distL="114300" distR="114300" simplePos="0" relativeHeight="251805696" behindDoc="0" locked="0" layoutInCell="1" allowOverlap="1" wp14:anchorId="494920A2" wp14:editId="1575BF32">
                <wp:simplePos x="0" y="0"/>
                <wp:positionH relativeFrom="column">
                  <wp:posOffset>313690</wp:posOffset>
                </wp:positionH>
                <wp:positionV relativeFrom="paragraph">
                  <wp:posOffset>140970</wp:posOffset>
                </wp:positionV>
                <wp:extent cx="1040130" cy="220980"/>
                <wp:effectExtent l="0" t="0" r="0" b="0"/>
                <wp:wrapNone/>
                <wp:docPr id="8484" name="テキスト ボックス 84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0130" cy="220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43A479" w14:textId="38757C3D" w:rsidR="008679A3" w:rsidRDefault="008679A3" w:rsidP="00DB3B96">
                            <w:pPr>
                              <w:pStyle w:val="NormalWeb"/>
                              <w:spacing w:after="200"/>
                              <w:ind w:firstLineChars="100" w:firstLine="180"/>
                              <w:rPr>
                                <w:rFonts w:ascii="Arial" w:hAnsi="Arial" w:cs="Arial"/>
                                <w:sz w:val="18"/>
                                <w:szCs w:val="18"/>
                              </w:rPr>
                            </w:pPr>
                            <w:r>
                              <w:rPr>
                                <w:rFonts w:ascii="Arial" w:hAnsi="Arial" w:cs="Arial" w:hint="eastAsia"/>
                                <w:sz w:val="18"/>
                                <w:szCs w:val="18"/>
                              </w:rPr>
                              <w:t>：</w:t>
                            </w:r>
                            <w:r>
                              <w:rPr>
                                <w:rFonts w:ascii="Arial" w:hAnsi="Arial" w:cs="Arial"/>
                                <w:sz w:val="18"/>
                                <w:szCs w:val="18"/>
                              </w:rPr>
                              <w:t>Even</w:t>
                            </w:r>
                            <w:r>
                              <w:rPr>
                                <w:rFonts w:ascii="Arial" w:hAnsi="Arial" w:cs="Arial" w:hint="eastAsia"/>
                                <w:sz w:val="18"/>
                                <w:szCs w:val="18"/>
                              </w:rPr>
                              <w:t xml:space="preserve"> field</w:t>
                            </w:r>
                          </w:p>
                          <w:p w14:paraId="3A09884E" w14:textId="77777777" w:rsidR="008679A3" w:rsidRDefault="008679A3" w:rsidP="00DB3B96">
                            <w:pPr>
                              <w:pStyle w:val="NormalWeb"/>
                              <w:spacing w:after="200"/>
                              <w:ind w:firstLine="86"/>
                              <w:jc w:val="center"/>
                            </w:pPr>
                          </w:p>
                        </w:txbxContent>
                      </wps:txbx>
                      <wps:bodyPr rot="0" vert="horz" wrap="square" lIns="0" tIns="8890" rIns="0"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4920A2" id="テキスト ボックス 8484" o:spid="_x0000_s1603" type="#_x0000_t202" style="position:absolute;left:0;text-align:left;margin-left:24.7pt;margin-top:11.1pt;width:81.9pt;height:17.4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" filled="f" stroked="f">
                <v:textbox inset="0,.7pt,0,.7pt">
                  <w:txbxContent>
                    <w:p w14:paraId="2C43A479" w14:textId="38757C3D" w:rsidR="008679A3" w:rsidRDefault="008679A3" w:rsidP="00DB3B96">
                      <w:pPr>
                        <w:pStyle w:val="Web"/>
                        <w:spacing w:after="200"/>
                        <w:ind w:firstLineChars="100" w:firstLine="180"/>
                        <w:rPr>
                          <w:rFonts w:ascii="Arial" w:hAnsi="Arial" w:cs="Arial"/>
                          <w:sz w:val="18"/>
                          <w:szCs w:val="18"/>
                        </w:rPr>
                      </w:pPr>
                      <w:r>
                        <w:rPr>
                          <w:rFonts w:ascii="Arial" w:hAnsi="Arial" w:cs="Arial" w:hint="eastAsia"/>
                          <w:sz w:val="18"/>
                          <w:szCs w:val="18"/>
                        </w:rPr>
                        <w:t>：</w:t>
                      </w:r>
                      <w:r>
                        <w:rPr>
                          <w:rFonts w:ascii="Arial" w:hAnsi="Arial" w:cs="Arial"/>
                          <w:sz w:val="18"/>
                          <w:szCs w:val="18"/>
                        </w:rPr>
                        <w:t>Even</w:t>
                      </w:r>
                      <w:r>
                        <w:rPr>
                          <w:rFonts w:ascii="Arial" w:hAnsi="Arial" w:cs="Arial" w:hint="eastAsia"/>
                          <w:sz w:val="18"/>
                          <w:szCs w:val="18"/>
                        </w:rPr>
                        <w:t xml:space="preserve"> field</w:t>
                      </w:r>
                    </w:p>
                    <w:p w14:paraId="3A09884E" w14:textId="77777777" w:rsidR="008679A3" w:rsidRDefault="008679A3" w:rsidP="00DB3B96">
                      <w:pPr>
                        <w:pStyle w:val="Web"/>
                        <w:spacing w:after="200"/>
                        <w:ind w:firstLine="86"/>
                        <w:jc w:val="center"/>
                      </w:pPr>
                    </w:p>
                  </w:txbxContent>
                </v:textbox>
              </v:shape>
            </w:pict>
          </mc:Fallback>
        </mc:AlternateContent>
      </w:r>
      <w:r>
        <w:rPr>
          <w:noProof/>
          <w:lang w:eastAsia="en-US"/>
        </w:rPr>
        <mc:AlternateContent>
          <mc:Choice Requires="wps">
            <w:drawing>
              <wp:anchor distT="0" distB="0" distL="114300" distR="114300" simplePos="0" relativeHeight="251804672" behindDoc="0" locked="0" layoutInCell="1" allowOverlap="1" wp14:anchorId="61349A8F" wp14:editId="3A1A3F09">
                <wp:simplePos x="0" y="0"/>
                <wp:positionH relativeFrom="column">
                  <wp:posOffset>120650</wp:posOffset>
                </wp:positionH>
                <wp:positionV relativeFrom="paragraph">
                  <wp:posOffset>183515</wp:posOffset>
                </wp:positionV>
                <wp:extent cx="258445" cy="135255"/>
                <wp:effectExtent l="6350" t="12065" r="11430" b="5080"/>
                <wp:wrapNone/>
                <wp:docPr id="8483" name="正方形/長方形 8483" descr="青い画用紙"/>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8445" cy="135255"/>
                        </a:xfrm>
                        <a:prstGeom prst="rect">
                          <a:avLst/>
                        </a:prstGeom>
                        <a:solidFill>
                          <a:srgbClr val="92D050"/>
                        </a:solidFill>
                        <a:ln w="9525">
                          <a:solidFill>
                            <a:srgbClr val="000000"/>
                          </a:solidFill>
                          <a:miter lim="800000"/>
                          <a:headEnd/>
                          <a:tailEnd/>
                        </a:ln>
                      </wps:spPr>
                      <wps:txbx>
                        <w:txbxContent>
                          <w:p w14:paraId="2832B2FB" w14:textId="77777777" w:rsidR="008679A3" w:rsidRDefault="008679A3" w:rsidP="00DB3B96">
                            <w:pPr>
                              <w:jc w:val="center"/>
                              <w:rPr>
                                <w:rFonts w:ascii="Arial" w:hAnsi="Arial" w:cs="Arial"/>
                                <w:sz w:val="18"/>
                                <w:szCs w:val="18"/>
                              </w:rPr>
                            </w:pPr>
                          </w:p>
                          <w:p w14:paraId="3C09164F" w14:textId="77777777" w:rsidR="008679A3" w:rsidRDefault="008679A3" w:rsidP="00DB3B96">
                            <w:pPr>
                              <w:jc w:val="center"/>
                              <w:rPr>
                                <w:rFonts w:ascii="Arial" w:hAnsi="Arial" w:cs="Arial"/>
                                <w:sz w:val="18"/>
                                <w:szCs w:val="18"/>
                              </w:rPr>
                            </w:pPr>
                          </w:p>
                          <w:p w14:paraId="43A9A758" w14:textId="77777777" w:rsidR="008679A3" w:rsidRDefault="008679A3" w:rsidP="00DB3B96">
                            <w:pPr>
                              <w:jc w:val="center"/>
                              <w:rPr>
                                <w:rFonts w:ascii="Arial" w:hAnsi="Arial" w:cs="Arial"/>
                                <w:sz w:val="18"/>
                                <w:szCs w:val="18"/>
                              </w:rPr>
                            </w:pPr>
                            <w:r w:rsidRPr="008F0A35">
                              <w:rPr>
                                <w:rFonts w:ascii="Arial" w:hAnsi="Arial" w:cs="Arial"/>
                                <w:sz w:val="18"/>
                                <w:szCs w:val="18"/>
                              </w:rPr>
                              <w:t>I</w:t>
                            </w:r>
                            <w:r>
                              <w:rPr>
                                <w:rFonts w:ascii="Arial" w:hAnsi="Arial" w:cs="Arial"/>
                                <w:sz w:val="18"/>
                                <w:szCs w:val="18"/>
                              </w:rPr>
                              <w:t>nput image</w:t>
                            </w:r>
                            <w:r>
                              <w:rPr>
                                <w:rFonts w:ascii="Arial" w:hAnsi="Arial" w:cs="Arial" w:hint="eastAsia"/>
                                <w:sz w:val="18"/>
                                <w:szCs w:val="18"/>
                              </w:rPr>
                              <w:t xml:space="preserve"> size</w:t>
                            </w:r>
                          </w:p>
                        </w:txbxContent>
                      </wps:txbx>
                      <wps:bodyPr rot="0" vert="horz" wrap="square" lIns="0" tIns="8890" rIns="0"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349A8F" id="正方形/長方形 8483" o:spid="_x0000_s1604" alt="青い画用紙" style="position:absolute;left:0;text-align:left;margin-left:9.5pt;margin-top:14.45pt;width:20.35pt;height:10.6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" fillcolor="#92d050">
                <v:textbox inset="0,.7pt,0,.7pt">
                  <w:txbxContent>
                    <w:p w14:paraId="2832B2FB" w14:textId="77777777" w:rsidR="008679A3" w:rsidRDefault="008679A3" w:rsidP="00DB3B96">
                      <w:pPr>
                        <w:jc w:val="center"/>
                        <w:rPr>
                          <w:rFonts w:ascii="Arial" w:hAnsi="Arial" w:cs="Arial"/>
                          <w:sz w:val="18"/>
                          <w:szCs w:val="18"/>
                        </w:rPr>
                      </w:pPr>
                    </w:p>
                    <w:p w14:paraId="3C09164F" w14:textId="77777777" w:rsidR="008679A3" w:rsidRDefault="008679A3" w:rsidP="00DB3B96">
                      <w:pPr>
                        <w:jc w:val="center"/>
                        <w:rPr>
                          <w:rFonts w:ascii="Arial" w:hAnsi="Arial" w:cs="Arial"/>
                          <w:sz w:val="18"/>
                          <w:szCs w:val="18"/>
                        </w:rPr>
                      </w:pPr>
                    </w:p>
                    <w:p w14:paraId="43A9A758" w14:textId="77777777" w:rsidR="008679A3" w:rsidRDefault="008679A3" w:rsidP="00DB3B96">
                      <w:pPr>
                        <w:jc w:val="center"/>
                        <w:rPr>
                          <w:rFonts w:ascii="Arial" w:hAnsi="Arial" w:cs="Arial"/>
                          <w:sz w:val="18"/>
                          <w:szCs w:val="18"/>
                        </w:rPr>
                      </w:pPr>
                      <w:r w:rsidRPr="008F0A35">
                        <w:rPr>
                          <w:rFonts w:ascii="Arial" w:hAnsi="Arial" w:cs="Arial"/>
                          <w:sz w:val="18"/>
                          <w:szCs w:val="18"/>
                        </w:rPr>
                        <w:t>I</w:t>
                      </w:r>
                      <w:r>
                        <w:rPr>
                          <w:rFonts w:ascii="Arial" w:hAnsi="Arial" w:cs="Arial"/>
                          <w:sz w:val="18"/>
                          <w:szCs w:val="18"/>
                        </w:rPr>
                        <w:t>nput image</w:t>
                      </w:r>
                      <w:r>
                        <w:rPr>
                          <w:rFonts w:ascii="Arial" w:hAnsi="Arial" w:cs="Arial" w:hint="eastAsia"/>
                          <w:sz w:val="18"/>
                          <w:szCs w:val="18"/>
                        </w:rPr>
                        <w:t xml:space="preserve"> size</w:t>
                      </w:r>
                    </w:p>
                  </w:txbxContent>
                </v:textbox>
              </v:rect>
            </w:pict>
          </mc:Fallback>
        </mc:AlternateContent>
      </w:r>
    </w:p>
    <w:p w14:paraId="48775DBF" w14:textId="746A4583" w:rsidR="00DB3B96" w:rsidRDefault="00DB3B96" w:rsidP="00DB3B96">
      <w:pPr>
        <w:pStyle w:val="figuretitle"/>
        <w:rPr>
          <w:lang w:eastAsia="ja-JP"/>
        </w:rPr>
      </w:pPr>
      <w:r>
        <w:t xml:space="preserve">Figure </w:t>
      </w:r>
      <w:r w:rsidR="00910085">
        <w:rPr>
          <w:noProof/>
        </w:rPr>
        <w:fldChar w:fldCharType="begin"/>
      </w:r>
      <w:r w:rsidR="00910085">
        <w:rPr>
          <w:noProof/>
        </w:rPr>
        <w:instrText xml:space="preserve"> STYLEREF 1 \s </w:instrText>
      </w:r>
      <w:r w:rsidR="00910085">
        <w:rPr>
          <w:noProof/>
        </w:rPr>
        <w:fldChar w:fldCharType="separate"/>
      </w:r>
      <w:r w:rsidR="00253C6E">
        <w:rPr>
          <w:noProof/>
        </w:rPr>
        <w:t>1</w:t>
      </w:r>
      <w:r w:rsidR="00910085">
        <w:rPr>
          <w:noProof/>
        </w:rPr>
        <w:fldChar w:fldCharType="end"/>
      </w:r>
      <w:r w:rsidR="00BC41F1">
        <w:noBreakHyphen/>
      </w:r>
      <w:r w:rsidR="00AE48D5">
        <w:rPr>
          <w:noProof/>
        </w:rPr>
        <w:t>6</w:t>
      </w:r>
      <w:r w:rsidR="00AE48D5">
        <w:rPr>
          <w:lang w:eastAsia="ja-JP"/>
        </w:rPr>
        <w:t xml:space="preserve"> </w:t>
      </w:r>
      <w:r>
        <w:rPr>
          <w:lang w:eastAsia="ja-JP"/>
        </w:rPr>
        <w:t>P/I conversion</w:t>
      </w:r>
    </w:p>
    <w:p w14:paraId="26544C1E" w14:textId="77777777" w:rsidR="004E086C" w:rsidRDefault="004E086C">
      <w:pPr>
        <w:overflowPunct/>
        <w:autoSpaceDE/>
        <w:autoSpaceDN/>
        <w:adjustRightInd/>
        <w:spacing w:after="0" w:line="240" w:lineRule="auto"/>
        <w:textAlignment w:val="auto"/>
        <w:rPr>
          <w:lang w:eastAsia="ja-JP"/>
        </w:rPr>
      </w:pPr>
      <w:r>
        <w:rPr>
          <w:lang w:eastAsia="ja-JP"/>
        </w:rPr>
        <w:br w:type="page"/>
      </w:r>
    </w:p>
    <w:p w14:paraId="0AF8EBAD" w14:textId="1AE5257B" w:rsidR="004E086C" w:rsidRDefault="004E086C" w:rsidP="004E086C">
      <w:pPr>
        <w:pStyle w:val="Heading2"/>
      </w:pPr>
      <w:r>
        <w:lastRenderedPageBreak/>
        <w:t xml:space="preserve">LVDS </w:t>
      </w:r>
      <w:r>
        <w:rPr>
          <w:rFonts w:hint="eastAsia"/>
        </w:rPr>
        <w:t>Dual</w:t>
      </w:r>
      <w:r>
        <w:t>-</w:t>
      </w:r>
      <w:r>
        <w:rPr>
          <w:rFonts w:hint="eastAsia"/>
        </w:rPr>
        <w:t>Link</w:t>
      </w:r>
      <w:r>
        <w:t xml:space="preserve"> (</w:t>
      </w:r>
      <w:r>
        <w:rPr>
          <w:rFonts w:hint="eastAsia"/>
        </w:rPr>
        <w:t>R-Car E</w:t>
      </w:r>
      <w:r>
        <w:t>3</w:t>
      </w:r>
      <w:r w:rsidR="00AE671E">
        <w:t>/D3</w:t>
      </w:r>
      <w:r>
        <w:rPr>
          <w:rFonts w:hint="eastAsia"/>
        </w:rPr>
        <w:t>)</w:t>
      </w:r>
    </w:p>
    <w:p w14:paraId="0A75F7FC" w14:textId="77777777" w:rsidR="004E086C" w:rsidRPr="00C37AD3" w:rsidRDefault="004E086C" w:rsidP="00C37AD3">
      <w:pPr>
        <w:pStyle w:val="SP"/>
      </w:pPr>
      <w:r w:rsidRPr="005F7E11">
        <w:t>Supports the Dual-link output by using vertical stripe output function.</w:t>
      </w:r>
      <w:r w:rsidRPr="00C37AD3">
        <w:t xml:space="preserve"> </w:t>
      </w:r>
    </w:p>
    <w:p w14:paraId="6AB7317F" w14:textId="77777777" w:rsidR="004E086C" w:rsidRPr="00C37AD3" w:rsidRDefault="004E086C" w:rsidP="00C37AD3">
      <w:pPr>
        <w:pStyle w:val="SP"/>
      </w:pPr>
      <w:r w:rsidRPr="00C37AD3">
        <w:t>During dual-link operation, the PLL1 in the LVDS1-IF can output the dotclock to DU1.</w:t>
      </w:r>
    </w:p>
    <w:tbl>
      <w:tblPr>
        <w:tblStyle w:val="TableGrid"/>
        <w:tblW w:w="9892" w:type="dxa"/>
        <w:tblLook w:val="04A0" w:firstRow="1" w:lastRow="0" w:firstColumn="1" w:lastColumn="0" w:noHBand="0" w:noVBand="1"/>
      </w:tblPr>
      <w:tblGrid>
        <w:gridCol w:w="9892"/>
      </w:tblGrid>
      <w:tr w:rsidR="004E086C" w14:paraId="4C265C5A" w14:textId="77777777" w:rsidTr="00C37AD3">
        <w:trPr>
          <w:trHeight w:val="5895"/>
        </w:trPr>
        <w:tc>
          <w:tcPr>
            <w:tcW w:w="9892" w:type="dxa"/>
          </w:tcPr>
          <w:p w14:paraId="10F2C2C3" w14:textId="77777777" w:rsidR="004E086C" w:rsidRDefault="004E086C" w:rsidP="00C37AD3">
            <w:pPr>
              <w:keepNext/>
              <w:overflowPunct/>
              <w:autoSpaceDE/>
              <w:autoSpaceDN/>
              <w:adjustRightInd/>
              <w:spacing w:after="0" w:line="240" w:lineRule="auto"/>
              <w:textAlignment w:val="auto"/>
              <w:rPr>
                <w:lang w:eastAsia="ja-JP"/>
              </w:rPr>
            </w:pPr>
            <w:r w:rsidRPr="005C61ED">
              <w:rPr>
                <w:noProof/>
              </w:rPr>
              <mc:AlternateContent>
                <mc:Choice Requires="wpc">
                  <w:drawing>
                    <wp:inline distT="0" distB="0" distL="0" distR="0" wp14:anchorId="1BF10301" wp14:editId="080D02D3">
                      <wp:extent cx="6010910" cy="3576955"/>
                      <wp:effectExtent l="0" t="0" r="0" b="0"/>
                      <wp:docPr id="827" name="キャンバス 82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798" name="正方形/長方形 1665"/>
                              <wps:cNvSpPr>
                                <a:spLocks noChangeArrowheads="1"/>
                              </wps:cNvSpPr>
                              <wps:spPr bwMode="auto">
                                <a:xfrm>
                                  <a:off x="2561590" y="571500"/>
                                  <a:ext cx="1024890" cy="7092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C78C3B9" w14:textId="77777777" w:rsidR="008679A3" w:rsidRPr="005F7E11" w:rsidRDefault="008679A3" w:rsidP="004E086C">
                                    <w:pPr>
                                      <w:pStyle w:val="NormalWeb"/>
                                      <w:rPr>
                                        <w:rFonts w:asciiTheme="majorHAnsi" w:hAnsiTheme="majorHAnsi" w:cstheme="majorHAnsi"/>
                                      </w:rPr>
                                    </w:pPr>
                                    <w:r w:rsidRPr="005F7E11">
                                      <w:rPr>
                                        <w:rFonts w:asciiTheme="majorHAnsi" w:eastAsiaTheme="minorEastAsia" w:hAnsiTheme="majorHAnsi" w:cstheme="majorHAnsi"/>
                                        <w:color w:val="000000"/>
                                        <w:sz w:val="20"/>
                                        <w:szCs w:val="20"/>
                                      </w:rPr>
                                      <w:t>LVDS0</w:t>
                                    </w:r>
                                  </w:p>
                                </w:txbxContent>
                              </wps:txbx>
                              <wps:bodyPr rot="0" vert="horz" wrap="square" lIns="91440" tIns="45720" rIns="91440" bIns="45720" anchor="t" anchorCtr="0" upright="1">
                                <a:noAutofit/>
                              </wps:bodyPr>
                            </wps:wsp>
                            <wps:wsp>
                              <wps:cNvPr id="808" name="Rectangle 23"/>
                              <wps:cNvSpPr>
                                <a:spLocks noChangeArrowheads="1"/>
                              </wps:cNvSpPr>
                              <wps:spPr bwMode="auto">
                                <a:xfrm>
                                  <a:off x="511810" y="800100"/>
                                  <a:ext cx="683260" cy="305435"/>
                                </a:xfrm>
                                <a:prstGeom prst="rect">
                                  <a:avLst/>
                                </a:prstGeom>
                                <a:gradFill rotWithShape="1">
                                  <a:gsLst>
                                    <a:gs pos="0">
                                      <a:srgbClr val="DAFDA7"/>
                                    </a:gs>
                                    <a:gs pos="35001">
                                      <a:srgbClr val="E4FDC2"/>
                                    </a:gs>
                                    <a:gs pos="100000">
                                      <a:srgbClr val="F5FFE6"/>
                                    </a:gs>
                                  </a:gsLst>
                                  <a:lin ang="16200000" scaled="1"/>
                                </a:gradFill>
                                <a:ln>
                                  <a:noFill/>
                                </a:ln>
                                <a:effectLst>
                                  <a:outerShdw dist="20000" dir="5400000" rotWithShape="0">
                                    <a:srgbClr val="000000">
                                      <a:alpha val="37999"/>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14:paraId="2D048FF1" w14:textId="77777777" w:rsidR="008679A3" w:rsidRPr="005F7E11" w:rsidRDefault="008679A3" w:rsidP="004E086C">
                                    <w:pPr>
                                      <w:pStyle w:val="NormalWeb"/>
                                      <w:jc w:val="center"/>
                                      <w:rPr>
                                        <w:rFonts w:asciiTheme="majorHAnsi" w:hAnsiTheme="majorHAnsi" w:cstheme="majorHAnsi"/>
                                      </w:rPr>
                                    </w:pPr>
                                    <w:r w:rsidRPr="005F7E11">
                                      <w:rPr>
                                        <w:rFonts w:asciiTheme="majorHAnsi" w:eastAsiaTheme="minorEastAsia" w:hAnsiTheme="majorHAnsi" w:cstheme="majorHAnsi"/>
                                        <w:color w:val="000000"/>
                                      </w:rPr>
                                      <w:t>DU0</w:t>
                                    </w:r>
                                  </w:p>
                                </w:txbxContent>
                              </wps:txbx>
                              <wps:bodyPr rot="0" vert="horz" wrap="square" lIns="0" tIns="0" rIns="0" bIns="0" anchor="ctr" anchorCtr="0" upright="1">
                                <a:noAutofit/>
                              </wps:bodyPr>
                            </wps:wsp>
                            <wps:wsp>
                              <wps:cNvPr id="809" name="Rectangle 23"/>
                              <wps:cNvSpPr>
                                <a:spLocks noChangeArrowheads="1"/>
                              </wps:cNvSpPr>
                              <wps:spPr bwMode="auto">
                                <a:xfrm>
                                  <a:off x="511810" y="2461895"/>
                                  <a:ext cx="683260" cy="301625"/>
                                </a:xfrm>
                                <a:prstGeom prst="rect">
                                  <a:avLst/>
                                </a:prstGeom>
                                <a:gradFill rotWithShape="1">
                                  <a:gsLst>
                                    <a:gs pos="0">
                                      <a:srgbClr val="DAFDA7"/>
                                    </a:gs>
                                    <a:gs pos="35001">
                                      <a:srgbClr val="E4FDC2"/>
                                    </a:gs>
                                    <a:gs pos="100000">
                                      <a:srgbClr val="F5FFE6"/>
                                    </a:gs>
                                  </a:gsLst>
                                  <a:lin ang="16200000" scaled="1"/>
                                </a:gradFill>
                                <a:ln>
                                  <a:noFill/>
                                </a:ln>
                                <a:effectLst>
                                  <a:outerShdw dist="20000" dir="5400000" rotWithShape="0">
                                    <a:srgbClr val="000000">
                                      <a:alpha val="37999"/>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14:paraId="231F24E5" w14:textId="77777777" w:rsidR="008679A3" w:rsidRPr="005F7E11" w:rsidRDefault="008679A3" w:rsidP="004E086C">
                                    <w:pPr>
                                      <w:pStyle w:val="NormalWeb"/>
                                      <w:jc w:val="center"/>
                                      <w:rPr>
                                        <w:rFonts w:asciiTheme="majorHAnsi" w:hAnsiTheme="majorHAnsi" w:cstheme="majorHAnsi"/>
                                      </w:rPr>
                                    </w:pPr>
                                    <w:r w:rsidRPr="005F7E11">
                                      <w:rPr>
                                        <w:rFonts w:asciiTheme="majorHAnsi" w:eastAsiaTheme="minorEastAsia" w:hAnsiTheme="majorHAnsi" w:cstheme="majorHAnsi"/>
                                        <w:color w:val="000000"/>
                                      </w:rPr>
                                      <w:t>DU</w:t>
                                    </w:r>
                                    <w:r>
                                      <w:rPr>
                                        <w:rFonts w:asciiTheme="majorHAnsi" w:eastAsiaTheme="minorEastAsia" w:hAnsiTheme="majorHAnsi" w:cstheme="majorHAnsi"/>
                                        <w:color w:val="000000"/>
                                      </w:rPr>
                                      <w:t>1</w:t>
                                    </w:r>
                                  </w:p>
                                </w:txbxContent>
                              </wps:txbx>
                              <wps:bodyPr rot="0" vert="horz" wrap="square" lIns="0" tIns="0" rIns="0" bIns="0" anchor="ctr" anchorCtr="0" upright="1">
                                <a:noAutofit/>
                              </wps:bodyPr>
                            </wps:wsp>
                            <wps:wsp>
                              <wps:cNvPr id="810" name="正方形/長方形 1665"/>
                              <wps:cNvSpPr>
                                <a:spLocks noChangeArrowheads="1"/>
                              </wps:cNvSpPr>
                              <wps:spPr bwMode="auto">
                                <a:xfrm>
                                  <a:off x="2561590" y="1517015"/>
                                  <a:ext cx="1024890" cy="7092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829CC9F" w14:textId="77777777" w:rsidR="008679A3" w:rsidRPr="005F7E11" w:rsidRDefault="008679A3" w:rsidP="004E086C">
                                    <w:pPr>
                                      <w:pStyle w:val="NormalWeb"/>
                                      <w:rPr>
                                        <w:rFonts w:asciiTheme="majorHAnsi" w:hAnsiTheme="majorHAnsi" w:cstheme="majorHAnsi"/>
                                      </w:rPr>
                                    </w:pPr>
                                    <w:r w:rsidRPr="005F7E11">
                                      <w:rPr>
                                        <w:rFonts w:asciiTheme="majorHAnsi" w:eastAsiaTheme="minorEastAsia" w:hAnsiTheme="majorHAnsi" w:cstheme="majorHAnsi"/>
                                        <w:color w:val="000000"/>
                                        <w:sz w:val="20"/>
                                        <w:szCs w:val="20"/>
                                      </w:rPr>
                                      <w:t>LVDS1</w:t>
                                    </w:r>
                                  </w:p>
                                </w:txbxContent>
                              </wps:txbx>
                              <wps:bodyPr rot="0" vert="horz" wrap="square" lIns="91440" tIns="45720" rIns="91440" bIns="45720" anchor="t" anchorCtr="0" upright="1">
                                <a:noAutofit/>
                              </wps:bodyPr>
                            </wps:wsp>
                            <wps:wsp>
                              <wps:cNvPr id="811" name="右矢印 1"/>
                              <wps:cNvSpPr>
                                <a:spLocks noChangeArrowheads="1"/>
                              </wps:cNvSpPr>
                              <wps:spPr bwMode="auto">
                                <a:xfrm>
                                  <a:off x="4269105" y="571500"/>
                                  <a:ext cx="1366520" cy="709295"/>
                                </a:xfrm>
                                <a:prstGeom prst="rightArrow">
                                  <a:avLst>
                                    <a:gd name="adj1" fmla="val 56065"/>
                                    <a:gd name="adj2" fmla="val 50020"/>
                                  </a:avLst>
                                </a:prstGeom>
                                <a:solidFill>
                                  <a:schemeClr val="accent1">
                                    <a:lumMod val="100000"/>
                                    <a:lumOff val="0"/>
                                  </a:schemeClr>
                                </a:solidFill>
                                <a:ln w="25400">
                                  <a:solidFill>
                                    <a:schemeClr val="accent1">
                                      <a:lumMod val="50000"/>
                                      <a:lumOff val="0"/>
                                    </a:schemeClr>
                                  </a:solidFill>
                                  <a:miter lim="800000"/>
                                  <a:headEnd/>
                                  <a:tailEnd/>
                                </a:ln>
                              </wps:spPr>
                              <wps:txbx>
                                <w:txbxContent>
                                  <w:p w14:paraId="429A5EB8" w14:textId="77777777" w:rsidR="008679A3" w:rsidRPr="005F7E11" w:rsidRDefault="008679A3" w:rsidP="004E086C">
                                    <w:pPr>
                                      <w:pStyle w:val="NormalWeb"/>
                                      <w:spacing w:line="240" w:lineRule="auto"/>
                                      <w:rPr>
                                        <w:rFonts w:asciiTheme="majorHAnsi" w:hAnsiTheme="majorHAnsi" w:cstheme="majorHAnsi"/>
                                      </w:rPr>
                                    </w:pPr>
                                    <w:r w:rsidRPr="005F7E11">
                                      <w:rPr>
                                        <w:rFonts w:asciiTheme="majorHAnsi" w:eastAsiaTheme="minorEastAsia" w:hAnsiTheme="majorHAnsi" w:cstheme="majorHAnsi"/>
                                        <w:color w:val="FFFFFF" w:themeColor="light1"/>
                                        <w:sz w:val="18"/>
                                        <w:szCs w:val="18"/>
                                      </w:rPr>
                                      <w:t>96</w:t>
                                    </w:r>
                                    <w:r>
                                      <w:rPr>
                                        <w:rFonts w:asciiTheme="majorHAnsi" w:eastAsiaTheme="minorEastAsia" w:hAnsiTheme="majorHAnsi" w:cstheme="majorHAnsi" w:hint="eastAsia"/>
                                        <w:color w:val="FFFFFF" w:themeColor="light1"/>
                                        <w:sz w:val="18"/>
                                        <w:szCs w:val="18"/>
                                      </w:rPr>
                                      <w:t>0</w:t>
                                    </w:r>
                                    <w:r w:rsidRPr="005F7E11">
                                      <w:rPr>
                                        <w:rFonts w:asciiTheme="majorHAnsi" w:eastAsiaTheme="minorEastAsia" w:hAnsiTheme="majorHAnsi" w:cstheme="majorHAnsi"/>
                                        <w:color w:val="FFFFFF" w:themeColor="light1"/>
                                        <w:sz w:val="18"/>
                                        <w:szCs w:val="18"/>
                                      </w:rPr>
                                      <w:t>x720</w:t>
                                    </w:r>
                                  </w:p>
                                  <w:p w14:paraId="373096BB" w14:textId="77777777" w:rsidR="008679A3" w:rsidRPr="005F7E11" w:rsidRDefault="008679A3" w:rsidP="004E086C">
                                    <w:pPr>
                                      <w:pStyle w:val="NormalWeb"/>
                                      <w:spacing w:line="240" w:lineRule="auto"/>
                                      <w:rPr>
                                        <w:rFonts w:asciiTheme="majorHAnsi" w:hAnsiTheme="majorHAnsi" w:cstheme="majorHAnsi"/>
                                      </w:rPr>
                                    </w:pPr>
                                    <w:r w:rsidRPr="005F7E11">
                                      <w:rPr>
                                        <w:rFonts w:asciiTheme="majorHAnsi" w:eastAsiaTheme="minorEastAsia" w:hAnsiTheme="majorHAnsi" w:cstheme="majorHAnsi"/>
                                        <w:color w:val="FFFFFF" w:themeColor="light1"/>
                                        <w:sz w:val="18"/>
                                        <w:szCs w:val="18"/>
                                      </w:rPr>
                                      <w:t>54.455</w:t>
                                    </w:r>
                                    <w:r>
                                      <w:rPr>
                                        <w:rFonts w:asciiTheme="majorHAnsi" w:eastAsiaTheme="minorEastAsia" w:hAnsiTheme="majorHAnsi" w:cstheme="majorHAnsi"/>
                                        <w:color w:val="FFFFFF" w:themeColor="light1"/>
                                        <w:sz w:val="18"/>
                                        <w:szCs w:val="18"/>
                                      </w:rPr>
                                      <w:t xml:space="preserve"> </w:t>
                                    </w:r>
                                    <w:r w:rsidRPr="005F7E11">
                                      <w:rPr>
                                        <w:rFonts w:asciiTheme="majorHAnsi" w:eastAsiaTheme="minorEastAsia" w:hAnsiTheme="majorHAnsi" w:cstheme="majorHAnsi"/>
                                        <w:color w:val="FFFFFF" w:themeColor="light1"/>
                                        <w:sz w:val="18"/>
                                        <w:szCs w:val="18"/>
                                      </w:rPr>
                                      <w:t>M</w:t>
                                    </w:r>
                                    <w:r>
                                      <w:rPr>
                                        <w:rFonts w:asciiTheme="majorHAnsi" w:eastAsiaTheme="minorEastAsia" w:hAnsiTheme="majorHAnsi" w:cstheme="majorHAnsi"/>
                                        <w:color w:val="FFFFFF" w:themeColor="light1"/>
                                        <w:sz w:val="18"/>
                                        <w:szCs w:val="18"/>
                                      </w:rPr>
                                      <w:t>H</w:t>
                                    </w:r>
                                    <w:r w:rsidRPr="005F7E11">
                                      <w:rPr>
                                        <w:rFonts w:asciiTheme="majorHAnsi" w:eastAsiaTheme="minorEastAsia" w:hAnsiTheme="majorHAnsi" w:cstheme="majorHAnsi"/>
                                        <w:color w:val="FFFFFF" w:themeColor="light1"/>
                                        <w:sz w:val="18"/>
                                        <w:szCs w:val="18"/>
                                      </w:rPr>
                                      <w:t>z</w:t>
                                    </w:r>
                                    <w:r>
                                      <w:rPr>
                                        <w:rFonts w:asciiTheme="majorHAnsi" w:eastAsiaTheme="minorEastAsia" w:hAnsiTheme="majorHAnsi" w:cstheme="majorHAnsi"/>
                                        <w:color w:val="FFFFFF" w:themeColor="light1"/>
                                        <w:sz w:val="18"/>
                                        <w:szCs w:val="18"/>
                                      </w:rPr>
                                      <w:t xml:space="preserve"> </w:t>
                                    </w:r>
                                    <w:r w:rsidRPr="005F7E11">
                                      <w:rPr>
                                        <w:rFonts w:asciiTheme="majorHAnsi" w:eastAsiaTheme="minorEastAsia" w:hAnsiTheme="majorHAnsi" w:cstheme="majorHAnsi"/>
                                        <w:color w:val="FFFFFF" w:themeColor="light1"/>
                                        <w:sz w:val="18"/>
                                        <w:szCs w:val="18"/>
                                      </w:rPr>
                                      <w:t>x</w:t>
                                    </w:r>
                                    <w:r>
                                      <w:rPr>
                                        <w:rFonts w:asciiTheme="majorHAnsi" w:eastAsiaTheme="minorEastAsia" w:hAnsiTheme="majorHAnsi" w:cstheme="majorHAnsi"/>
                                        <w:color w:val="FFFFFF" w:themeColor="light1"/>
                                        <w:sz w:val="18"/>
                                        <w:szCs w:val="18"/>
                                      </w:rPr>
                                      <w:t xml:space="preserve"> </w:t>
                                    </w:r>
                                    <w:r w:rsidRPr="005F7E11">
                                      <w:rPr>
                                        <w:rFonts w:asciiTheme="majorHAnsi" w:eastAsiaTheme="minorEastAsia" w:hAnsiTheme="majorHAnsi" w:cstheme="majorHAnsi"/>
                                        <w:color w:val="FFFFFF" w:themeColor="light1"/>
                                        <w:sz w:val="18"/>
                                        <w:szCs w:val="18"/>
                                      </w:rPr>
                                      <w:t>7</w:t>
                                    </w:r>
                                  </w:p>
                                </w:txbxContent>
                              </wps:txbx>
                              <wps:bodyPr rot="0" vert="horz" wrap="square" lIns="91440" tIns="45720" rIns="91440" bIns="45720" anchor="t" anchorCtr="0" upright="1">
                                <a:noAutofit/>
                              </wps:bodyPr>
                            </wps:wsp>
                            <wps:wsp>
                              <wps:cNvPr id="812" name="右矢印 146"/>
                              <wps:cNvSpPr>
                                <a:spLocks noChangeArrowheads="1"/>
                              </wps:cNvSpPr>
                              <wps:spPr bwMode="auto">
                                <a:xfrm>
                                  <a:off x="4269105" y="1510030"/>
                                  <a:ext cx="1366520" cy="709295"/>
                                </a:xfrm>
                                <a:prstGeom prst="rightArrow">
                                  <a:avLst>
                                    <a:gd name="adj1" fmla="val 56065"/>
                                    <a:gd name="adj2" fmla="val 50020"/>
                                  </a:avLst>
                                </a:prstGeom>
                                <a:solidFill>
                                  <a:schemeClr val="accent1">
                                    <a:lumMod val="100000"/>
                                    <a:lumOff val="0"/>
                                  </a:schemeClr>
                                </a:solidFill>
                                <a:ln w="25400">
                                  <a:solidFill>
                                    <a:schemeClr val="accent1">
                                      <a:lumMod val="50000"/>
                                      <a:lumOff val="0"/>
                                    </a:schemeClr>
                                  </a:solidFill>
                                  <a:miter lim="800000"/>
                                  <a:headEnd/>
                                  <a:tailEnd/>
                                </a:ln>
                              </wps:spPr>
                              <wps:txbx>
                                <w:txbxContent>
                                  <w:p w14:paraId="25AE4160" w14:textId="77777777" w:rsidR="008679A3" w:rsidRPr="005F7E11" w:rsidRDefault="008679A3" w:rsidP="004E086C">
                                    <w:pPr>
                                      <w:pStyle w:val="NormalWeb"/>
                                      <w:spacing w:line="240" w:lineRule="auto"/>
                                      <w:rPr>
                                        <w:rFonts w:asciiTheme="majorHAnsi" w:hAnsiTheme="majorHAnsi" w:cstheme="majorHAnsi"/>
                                      </w:rPr>
                                    </w:pPr>
                                    <w:r w:rsidRPr="005F7E11">
                                      <w:rPr>
                                        <w:rFonts w:asciiTheme="majorHAnsi" w:eastAsiaTheme="minorEastAsia" w:hAnsiTheme="majorHAnsi" w:cstheme="majorHAnsi"/>
                                        <w:color w:val="FFFFFF" w:themeColor="light1"/>
                                        <w:sz w:val="18"/>
                                        <w:szCs w:val="18"/>
                                      </w:rPr>
                                      <w:t>96</w:t>
                                    </w:r>
                                    <w:r>
                                      <w:rPr>
                                        <w:rFonts w:asciiTheme="majorHAnsi" w:eastAsiaTheme="minorEastAsia" w:hAnsiTheme="majorHAnsi" w:cstheme="majorHAnsi" w:hint="eastAsia"/>
                                        <w:color w:val="FFFFFF" w:themeColor="light1"/>
                                        <w:sz w:val="18"/>
                                        <w:szCs w:val="18"/>
                                      </w:rPr>
                                      <w:t>0</w:t>
                                    </w:r>
                                    <w:r w:rsidRPr="005F7E11">
                                      <w:rPr>
                                        <w:rFonts w:asciiTheme="majorHAnsi" w:eastAsiaTheme="minorEastAsia" w:hAnsiTheme="majorHAnsi" w:cstheme="majorHAnsi"/>
                                        <w:color w:val="FFFFFF" w:themeColor="light1"/>
                                        <w:sz w:val="18"/>
                                        <w:szCs w:val="18"/>
                                      </w:rPr>
                                      <w:t>x720</w:t>
                                    </w:r>
                                  </w:p>
                                  <w:p w14:paraId="290EBBF8" w14:textId="77777777" w:rsidR="008679A3" w:rsidRPr="005F7E11" w:rsidRDefault="008679A3" w:rsidP="004E086C">
                                    <w:pPr>
                                      <w:pStyle w:val="NormalWeb"/>
                                      <w:spacing w:line="240" w:lineRule="auto"/>
                                      <w:rPr>
                                        <w:rFonts w:asciiTheme="majorHAnsi" w:hAnsiTheme="majorHAnsi" w:cstheme="majorHAnsi"/>
                                      </w:rPr>
                                    </w:pPr>
                                    <w:r w:rsidRPr="005F7E11">
                                      <w:rPr>
                                        <w:rFonts w:asciiTheme="majorHAnsi" w:eastAsiaTheme="minorEastAsia" w:hAnsiTheme="majorHAnsi" w:cstheme="majorHAnsi"/>
                                        <w:color w:val="FFFFFF" w:themeColor="light1"/>
                                        <w:sz w:val="18"/>
                                        <w:szCs w:val="18"/>
                                      </w:rPr>
                                      <w:t>54.455</w:t>
                                    </w:r>
                                    <w:r>
                                      <w:rPr>
                                        <w:rFonts w:asciiTheme="majorHAnsi" w:eastAsiaTheme="minorEastAsia" w:hAnsiTheme="majorHAnsi" w:cstheme="majorHAnsi"/>
                                        <w:color w:val="FFFFFF" w:themeColor="light1"/>
                                        <w:sz w:val="18"/>
                                        <w:szCs w:val="18"/>
                                      </w:rPr>
                                      <w:t xml:space="preserve"> </w:t>
                                    </w:r>
                                    <w:r w:rsidRPr="005F7E11">
                                      <w:rPr>
                                        <w:rFonts w:asciiTheme="majorHAnsi" w:eastAsiaTheme="minorEastAsia" w:hAnsiTheme="majorHAnsi" w:cstheme="majorHAnsi"/>
                                        <w:color w:val="FFFFFF" w:themeColor="light1"/>
                                        <w:sz w:val="18"/>
                                        <w:szCs w:val="18"/>
                                      </w:rPr>
                                      <w:t>M</w:t>
                                    </w:r>
                                    <w:r>
                                      <w:rPr>
                                        <w:rFonts w:asciiTheme="majorHAnsi" w:eastAsiaTheme="minorEastAsia" w:hAnsiTheme="majorHAnsi" w:cstheme="majorHAnsi"/>
                                        <w:color w:val="FFFFFF" w:themeColor="light1"/>
                                        <w:sz w:val="18"/>
                                        <w:szCs w:val="18"/>
                                      </w:rPr>
                                      <w:t>H</w:t>
                                    </w:r>
                                    <w:r w:rsidRPr="005F7E11">
                                      <w:rPr>
                                        <w:rFonts w:asciiTheme="majorHAnsi" w:eastAsiaTheme="minorEastAsia" w:hAnsiTheme="majorHAnsi" w:cstheme="majorHAnsi"/>
                                        <w:color w:val="FFFFFF" w:themeColor="light1"/>
                                        <w:sz w:val="18"/>
                                        <w:szCs w:val="18"/>
                                      </w:rPr>
                                      <w:t>z</w:t>
                                    </w:r>
                                    <w:r>
                                      <w:rPr>
                                        <w:rFonts w:asciiTheme="majorHAnsi" w:eastAsiaTheme="minorEastAsia" w:hAnsiTheme="majorHAnsi" w:cstheme="majorHAnsi"/>
                                        <w:color w:val="FFFFFF" w:themeColor="light1"/>
                                        <w:sz w:val="18"/>
                                        <w:szCs w:val="18"/>
                                      </w:rPr>
                                      <w:t xml:space="preserve"> </w:t>
                                    </w:r>
                                    <w:r w:rsidRPr="005F7E11">
                                      <w:rPr>
                                        <w:rFonts w:asciiTheme="majorHAnsi" w:eastAsiaTheme="minorEastAsia" w:hAnsiTheme="majorHAnsi" w:cstheme="majorHAnsi"/>
                                        <w:color w:val="FFFFFF" w:themeColor="light1"/>
                                        <w:sz w:val="18"/>
                                        <w:szCs w:val="18"/>
                                      </w:rPr>
                                      <w:t>x</w:t>
                                    </w:r>
                                    <w:r>
                                      <w:rPr>
                                        <w:rFonts w:asciiTheme="majorHAnsi" w:eastAsiaTheme="minorEastAsia" w:hAnsiTheme="majorHAnsi" w:cstheme="majorHAnsi"/>
                                        <w:color w:val="FFFFFF" w:themeColor="light1"/>
                                        <w:sz w:val="18"/>
                                        <w:szCs w:val="18"/>
                                      </w:rPr>
                                      <w:t xml:space="preserve"> </w:t>
                                    </w:r>
                                    <w:r w:rsidRPr="005F7E11">
                                      <w:rPr>
                                        <w:rFonts w:asciiTheme="majorHAnsi" w:eastAsiaTheme="minorEastAsia" w:hAnsiTheme="majorHAnsi" w:cstheme="majorHAnsi"/>
                                        <w:color w:val="FFFFFF" w:themeColor="light1"/>
                                        <w:sz w:val="18"/>
                                        <w:szCs w:val="18"/>
                                      </w:rPr>
                                      <w:t>7</w:t>
                                    </w:r>
                                  </w:p>
                                </w:txbxContent>
                              </wps:txbx>
                              <wps:bodyPr rot="0" vert="horz" wrap="square" lIns="91440" tIns="45720" rIns="91440" bIns="45720" anchor="t" anchorCtr="0" upright="1">
                                <a:noAutofit/>
                              </wps:bodyPr>
                            </wps:wsp>
                            <wps:wsp>
                              <wps:cNvPr id="813" name="右矢印 147"/>
                              <wps:cNvSpPr>
                                <a:spLocks noChangeArrowheads="1"/>
                              </wps:cNvSpPr>
                              <wps:spPr bwMode="auto">
                                <a:xfrm>
                                  <a:off x="4269105" y="2326005"/>
                                  <a:ext cx="1366520" cy="709295"/>
                                </a:xfrm>
                                <a:prstGeom prst="rightArrow">
                                  <a:avLst>
                                    <a:gd name="adj1" fmla="val 56065"/>
                                    <a:gd name="adj2" fmla="val 50020"/>
                                  </a:avLst>
                                </a:prstGeom>
                                <a:solidFill>
                                  <a:schemeClr val="accent1">
                                    <a:lumMod val="100000"/>
                                    <a:lumOff val="0"/>
                                  </a:schemeClr>
                                </a:solidFill>
                                <a:ln w="25400">
                                  <a:solidFill>
                                    <a:schemeClr val="accent1">
                                      <a:lumMod val="50000"/>
                                      <a:lumOff val="0"/>
                                    </a:schemeClr>
                                  </a:solidFill>
                                  <a:miter lim="800000"/>
                                  <a:headEnd/>
                                  <a:tailEnd/>
                                </a:ln>
                              </wps:spPr>
                              <wps:txbx>
                                <w:txbxContent>
                                  <w:p w14:paraId="089061F8" w14:textId="77777777" w:rsidR="008679A3" w:rsidRPr="005F7E11" w:rsidRDefault="008679A3" w:rsidP="004E086C">
                                    <w:pPr>
                                      <w:pStyle w:val="NormalWeb"/>
                                      <w:spacing w:line="240" w:lineRule="auto"/>
                                      <w:rPr>
                                        <w:rFonts w:asciiTheme="majorHAnsi" w:hAnsiTheme="majorHAnsi" w:cstheme="majorHAnsi"/>
                                      </w:rPr>
                                    </w:pPr>
                                    <w:r w:rsidRPr="005F7E11">
                                      <w:rPr>
                                        <w:rFonts w:asciiTheme="majorHAnsi" w:eastAsiaTheme="minorEastAsia" w:hAnsiTheme="majorHAnsi" w:cstheme="majorHAnsi"/>
                                        <w:color w:val="FFFFFF" w:themeColor="light1"/>
                                        <w:sz w:val="18"/>
                                        <w:szCs w:val="18"/>
                                      </w:rPr>
                                      <w:t>800x480</w:t>
                                    </w:r>
                                  </w:p>
                                  <w:p w14:paraId="260B13AE" w14:textId="77777777" w:rsidR="008679A3" w:rsidRPr="005F7E11" w:rsidRDefault="008679A3" w:rsidP="004E086C">
                                    <w:pPr>
                                      <w:pStyle w:val="NormalWeb"/>
                                      <w:spacing w:line="240" w:lineRule="auto"/>
                                      <w:rPr>
                                        <w:rFonts w:asciiTheme="majorHAnsi" w:hAnsiTheme="majorHAnsi" w:cstheme="majorHAnsi"/>
                                      </w:rPr>
                                    </w:pPr>
                                    <w:r w:rsidRPr="005F7E11">
                                      <w:rPr>
                                        <w:rFonts w:asciiTheme="majorHAnsi" w:eastAsiaTheme="minorEastAsia" w:hAnsiTheme="majorHAnsi" w:cstheme="majorHAnsi"/>
                                        <w:color w:val="FFFFFF" w:themeColor="light1"/>
                                        <w:sz w:val="18"/>
                                        <w:szCs w:val="18"/>
                                      </w:rPr>
                                      <w:t>29.581</w:t>
                                    </w:r>
                                    <w:r>
                                      <w:rPr>
                                        <w:rFonts w:asciiTheme="majorHAnsi" w:eastAsiaTheme="minorEastAsia" w:hAnsiTheme="majorHAnsi" w:cstheme="majorHAnsi"/>
                                        <w:color w:val="FFFFFF" w:themeColor="light1"/>
                                        <w:sz w:val="18"/>
                                        <w:szCs w:val="18"/>
                                      </w:rPr>
                                      <w:t xml:space="preserve"> </w:t>
                                    </w:r>
                                    <w:r w:rsidRPr="005F7E11">
                                      <w:rPr>
                                        <w:rFonts w:asciiTheme="majorHAnsi" w:eastAsiaTheme="minorEastAsia" w:hAnsiTheme="majorHAnsi" w:cstheme="majorHAnsi"/>
                                        <w:color w:val="FFFFFF" w:themeColor="light1"/>
                                        <w:sz w:val="18"/>
                                        <w:szCs w:val="18"/>
                                      </w:rPr>
                                      <w:t>M</w:t>
                                    </w:r>
                                    <w:r>
                                      <w:rPr>
                                        <w:rFonts w:asciiTheme="majorHAnsi" w:eastAsiaTheme="minorEastAsia" w:hAnsiTheme="majorHAnsi" w:cstheme="majorHAnsi"/>
                                        <w:color w:val="FFFFFF" w:themeColor="light1"/>
                                        <w:sz w:val="18"/>
                                        <w:szCs w:val="18"/>
                                      </w:rPr>
                                      <w:t>H</w:t>
                                    </w:r>
                                    <w:r w:rsidRPr="005F7E11">
                                      <w:rPr>
                                        <w:rFonts w:asciiTheme="majorHAnsi" w:eastAsiaTheme="minorEastAsia" w:hAnsiTheme="majorHAnsi" w:cstheme="majorHAnsi"/>
                                        <w:color w:val="FFFFFF" w:themeColor="light1"/>
                                        <w:sz w:val="18"/>
                                        <w:szCs w:val="18"/>
                                      </w:rPr>
                                      <w:t>z</w:t>
                                    </w:r>
                                  </w:p>
                                </w:txbxContent>
                              </wps:txbx>
                              <wps:bodyPr rot="0" vert="horz" wrap="square" lIns="91440" tIns="45720" rIns="91440" bIns="45720" anchor="t" anchorCtr="0" upright="1">
                                <a:noAutofit/>
                              </wps:bodyPr>
                            </wps:wsp>
                            <wps:wsp>
                              <wps:cNvPr id="814" name="正方形/長方形 1665"/>
                              <wps:cNvSpPr>
                                <a:spLocks noChangeArrowheads="1"/>
                              </wps:cNvSpPr>
                              <wps:spPr bwMode="auto">
                                <a:xfrm>
                                  <a:off x="2561590" y="2432685"/>
                                  <a:ext cx="1024890" cy="4730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2CA2590" w14:textId="77777777" w:rsidR="008679A3" w:rsidRPr="005F7E11" w:rsidRDefault="008679A3" w:rsidP="004E086C">
                                    <w:pPr>
                                      <w:pStyle w:val="NormalWeb"/>
                                      <w:rPr>
                                        <w:rFonts w:asciiTheme="majorHAnsi" w:hAnsiTheme="majorHAnsi" w:cstheme="majorHAnsi"/>
                                      </w:rPr>
                                    </w:pPr>
                                    <w:r w:rsidRPr="005F7E11">
                                      <w:rPr>
                                        <w:rFonts w:asciiTheme="majorHAnsi" w:eastAsiaTheme="minorEastAsia" w:hAnsiTheme="majorHAnsi" w:cstheme="majorHAnsi"/>
                                        <w:color w:val="000000"/>
                                        <w:sz w:val="20"/>
                                        <w:szCs w:val="20"/>
                                      </w:rPr>
                                      <w:t>RGB</w:t>
                                    </w:r>
                                  </w:p>
                                </w:txbxContent>
                              </wps:txbx>
                              <wps:bodyPr rot="0" vert="horz" wrap="square" lIns="91440" tIns="45720" rIns="91440" bIns="45720" anchor="t" anchorCtr="0" upright="1">
                                <a:noAutofit/>
                              </wps:bodyPr>
                            </wps:wsp>
                            <wps:wsp>
                              <wps:cNvPr id="815" name="正方形/長方形 1665"/>
                              <wps:cNvSpPr>
                                <a:spLocks noChangeArrowheads="1"/>
                              </wps:cNvSpPr>
                              <wps:spPr bwMode="auto">
                                <a:xfrm>
                                  <a:off x="2561590" y="807720"/>
                                  <a:ext cx="683260" cy="43434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08857F3" w14:textId="77777777" w:rsidR="008679A3" w:rsidRPr="005F7E11" w:rsidRDefault="008679A3" w:rsidP="004E086C">
                                    <w:pPr>
                                      <w:pStyle w:val="NormalWeb"/>
                                      <w:spacing w:line="240" w:lineRule="auto"/>
                                      <w:rPr>
                                        <w:rFonts w:asciiTheme="majorHAnsi" w:hAnsiTheme="majorHAnsi" w:cstheme="majorHAnsi"/>
                                      </w:rPr>
                                    </w:pPr>
                                    <w:r w:rsidRPr="005F7E11">
                                      <w:rPr>
                                        <w:rFonts w:asciiTheme="majorHAnsi" w:eastAsiaTheme="minorEastAsia" w:hAnsiTheme="majorHAnsi" w:cstheme="majorHAnsi"/>
                                        <w:color w:val="000000"/>
                                        <w:sz w:val="20"/>
                                        <w:szCs w:val="20"/>
                                      </w:rPr>
                                      <w:t>Vertical</w:t>
                                    </w:r>
                                  </w:p>
                                  <w:p w14:paraId="59A2BAC6" w14:textId="77777777" w:rsidR="008679A3" w:rsidRPr="005F7E11" w:rsidRDefault="008679A3" w:rsidP="004E086C">
                                    <w:pPr>
                                      <w:pStyle w:val="NormalWeb"/>
                                      <w:spacing w:line="240" w:lineRule="auto"/>
                                      <w:rPr>
                                        <w:rFonts w:asciiTheme="majorHAnsi" w:hAnsiTheme="majorHAnsi" w:cstheme="majorHAnsi"/>
                                      </w:rPr>
                                    </w:pPr>
                                    <w:r w:rsidRPr="005F7E11">
                                      <w:rPr>
                                        <w:rFonts w:asciiTheme="majorHAnsi" w:eastAsiaTheme="minorEastAsia" w:hAnsiTheme="majorHAnsi" w:cstheme="majorHAnsi"/>
                                        <w:color w:val="000000"/>
                                        <w:sz w:val="20"/>
                                        <w:szCs w:val="20"/>
                                      </w:rPr>
                                      <w:t>Stripe</w:t>
                                    </w:r>
                                  </w:p>
                                </w:txbxContent>
                              </wps:txbx>
                              <wps:bodyPr rot="0" vert="horz" wrap="square" lIns="91440" tIns="45720" rIns="91440" bIns="45720" anchor="t" anchorCtr="0" upright="1">
                                <a:noAutofit/>
                              </wps:bodyPr>
                            </wps:wsp>
                            <wps:wsp>
                              <wps:cNvPr id="816" name="右矢印 150"/>
                              <wps:cNvSpPr>
                                <a:spLocks noChangeArrowheads="1"/>
                              </wps:cNvSpPr>
                              <wps:spPr bwMode="auto">
                                <a:xfrm>
                                  <a:off x="1304925" y="563880"/>
                                  <a:ext cx="1256665" cy="709295"/>
                                </a:xfrm>
                                <a:prstGeom prst="rightArrow">
                                  <a:avLst>
                                    <a:gd name="adj1" fmla="val 56065"/>
                                    <a:gd name="adj2" fmla="val 50018"/>
                                  </a:avLst>
                                </a:prstGeom>
                                <a:solidFill>
                                  <a:schemeClr val="accent1">
                                    <a:lumMod val="100000"/>
                                    <a:lumOff val="0"/>
                                  </a:schemeClr>
                                </a:solidFill>
                                <a:ln w="25400">
                                  <a:solidFill>
                                    <a:schemeClr val="accent1">
                                      <a:lumMod val="50000"/>
                                      <a:lumOff val="0"/>
                                    </a:schemeClr>
                                  </a:solidFill>
                                  <a:miter lim="800000"/>
                                  <a:headEnd/>
                                  <a:tailEnd/>
                                </a:ln>
                              </wps:spPr>
                              <wps:txbx>
                                <w:txbxContent>
                                  <w:p w14:paraId="176A4476" w14:textId="77777777" w:rsidR="008679A3" w:rsidRPr="005F7E11" w:rsidRDefault="008679A3" w:rsidP="004E086C">
                                    <w:pPr>
                                      <w:pStyle w:val="NormalWeb"/>
                                      <w:spacing w:line="240" w:lineRule="auto"/>
                                      <w:rPr>
                                        <w:rFonts w:asciiTheme="majorHAnsi" w:hAnsiTheme="majorHAnsi" w:cstheme="majorHAnsi"/>
                                      </w:rPr>
                                    </w:pPr>
                                    <w:r w:rsidRPr="005F7E11">
                                      <w:rPr>
                                        <w:rFonts w:asciiTheme="majorHAnsi" w:eastAsiaTheme="minorEastAsia" w:hAnsiTheme="majorHAnsi" w:cstheme="majorHAnsi"/>
                                        <w:color w:val="FFFFFF" w:themeColor="light1"/>
                                        <w:sz w:val="18"/>
                                        <w:szCs w:val="18"/>
                                      </w:rPr>
                                      <w:t>1920x720</w:t>
                                    </w:r>
                                  </w:p>
                                  <w:p w14:paraId="62D114D8" w14:textId="77777777" w:rsidR="008679A3" w:rsidRPr="005F7E11" w:rsidRDefault="008679A3" w:rsidP="004E086C">
                                    <w:pPr>
                                      <w:pStyle w:val="NormalWeb"/>
                                      <w:spacing w:line="240" w:lineRule="auto"/>
                                      <w:rPr>
                                        <w:rFonts w:asciiTheme="majorHAnsi" w:hAnsiTheme="majorHAnsi" w:cstheme="majorHAnsi"/>
                                      </w:rPr>
                                    </w:pPr>
                                    <w:r w:rsidRPr="005F7E11">
                                      <w:rPr>
                                        <w:rFonts w:asciiTheme="majorHAnsi" w:eastAsiaTheme="minorEastAsia" w:hAnsiTheme="majorHAnsi" w:cstheme="majorHAnsi"/>
                                        <w:color w:val="FFFFFF" w:themeColor="light1"/>
                                        <w:sz w:val="18"/>
                                        <w:szCs w:val="18"/>
                                      </w:rPr>
                                      <w:t>108.91</w:t>
                                    </w:r>
                                    <w:r>
                                      <w:rPr>
                                        <w:rFonts w:asciiTheme="majorHAnsi" w:eastAsiaTheme="minorEastAsia" w:hAnsiTheme="majorHAnsi" w:cstheme="majorHAnsi"/>
                                        <w:color w:val="FFFFFF" w:themeColor="light1"/>
                                        <w:sz w:val="18"/>
                                        <w:szCs w:val="18"/>
                                      </w:rPr>
                                      <w:t xml:space="preserve"> </w:t>
                                    </w:r>
                                    <w:r w:rsidRPr="005F7E11">
                                      <w:rPr>
                                        <w:rFonts w:asciiTheme="majorHAnsi" w:eastAsiaTheme="minorEastAsia" w:hAnsiTheme="majorHAnsi" w:cstheme="majorHAnsi"/>
                                        <w:color w:val="FFFFFF" w:themeColor="light1"/>
                                        <w:sz w:val="18"/>
                                        <w:szCs w:val="18"/>
                                      </w:rPr>
                                      <w:t>M</w:t>
                                    </w:r>
                                    <w:r>
                                      <w:rPr>
                                        <w:rFonts w:asciiTheme="majorHAnsi" w:eastAsiaTheme="minorEastAsia" w:hAnsiTheme="majorHAnsi" w:cstheme="majorHAnsi"/>
                                        <w:color w:val="FFFFFF" w:themeColor="light1"/>
                                        <w:sz w:val="18"/>
                                        <w:szCs w:val="18"/>
                                      </w:rPr>
                                      <w:t>H</w:t>
                                    </w:r>
                                    <w:r w:rsidRPr="005F7E11">
                                      <w:rPr>
                                        <w:rFonts w:asciiTheme="majorHAnsi" w:eastAsiaTheme="minorEastAsia" w:hAnsiTheme="majorHAnsi" w:cstheme="majorHAnsi"/>
                                        <w:color w:val="FFFFFF" w:themeColor="light1"/>
                                        <w:sz w:val="18"/>
                                        <w:szCs w:val="18"/>
                                      </w:rPr>
                                      <w:t>z</w:t>
                                    </w:r>
                                    <w:r>
                                      <w:rPr>
                                        <w:rFonts w:asciiTheme="majorHAnsi" w:eastAsiaTheme="minorEastAsia" w:hAnsiTheme="majorHAnsi" w:cstheme="majorHAnsi"/>
                                        <w:color w:val="FFFFFF" w:themeColor="light1"/>
                                        <w:sz w:val="18"/>
                                        <w:szCs w:val="18"/>
                                      </w:rPr>
                                      <w:t xml:space="preserve"> </w:t>
                                    </w:r>
                                    <w:r w:rsidRPr="005F7E11">
                                      <w:rPr>
                                        <w:rFonts w:asciiTheme="majorHAnsi" w:eastAsiaTheme="minorEastAsia" w:hAnsiTheme="majorHAnsi" w:cstheme="majorHAnsi"/>
                                        <w:color w:val="FFFFFF" w:themeColor="light1"/>
                                        <w:sz w:val="18"/>
                                        <w:szCs w:val="18"/>
                                      </w:rPr>
                                      <w:t>x</w:t>
                                    </w:r>
                                    <w:r>
                                      <w:rPr>
                                        <w:rFonts w:asciiTheme="majorHAnsi" w:eastAsiaTheme="minorEastAsia" w:hAnsiTheme="majorHAnsi" w:cstheme="majorHAnsi"/>
                                        <w:color w:val="FFFFFF" w:themeColor="light1"/>
                                        <w:sz w:val="18"/>
                                        <w:szCs w:val="18"/>
                                      </w:rPr>
                                      <w:t xml:space="preserve"> </w:t>
                                    </w:r>
                                    <w:r w:rsidRPr="005F7E11">
                                      <w:rPr>
                                        <w:rFonts w:asciiTheme="majorHAnsi" w:eastAsiaTheme="minorEastAsia" w:hAnsiTheme="majorHAnsi" w:cstheme="majorHAnsi"/>
                                        <w:color w:val="FFFFFF" w:themeColor="light1"/>
                                        <w:sz w:val="18"/>
                                        <w:szCs w:val="18"/>
                                      </w:rPr>
                                      <w:t>7</w:t>
                                    </w:r>
                                  </w:p>
                                </w:txbxContent>
                              </wps:txbx>
                              <wps:bodyPr rot="0" vert="horz" wrap="square" lIns="91440" tIns="45720" rIns="91440" bIns="45720" anchor="t" anchorCtr="0" upright="1">
                                <a:noAutofit/>
                              </wps:bodyPr>
                            </wps:wsp>
                            <wps:wsp>
                              <wps:cNvPr id="818" name="右矢印 151"/>
                              <wps:cNvSpPr>
                                <a:spLocks noChangeArrowheads="1"/>
                              </wps:cNvSpPr>
                              <wps:spPr bwMode="auto">
                                <a:xfrm>
                                  <a:off x="1304925" y="2394585"/>
                                  <a:ext cx="1256665" cy="465455"/>
                                </a:xfrm>
                                <a:prstGeom prst="rightArrow">
                                  <a:avLst>
                                    <a:gd name="adj1" fmla="val 56065"/>
                                    <a:gd name="adj2" fmla="val 50035"/>
                                  </a:avLst>
                                </a:prstGeom>
                                <a:solidFill>
                                  <a:schemeClr val="accent1">
                                    <a:lumMod val="100000"/>
                                    <a:lumOff val="0"/>
                                  </a:schemeClr>
                                </a:solidFill>
                                <a:ln w="25400">
                                  <a:solidFill>
                                    <a:schemeClr val="accent1">
                                      <a:lumMod val="50000"/>
                                      <a:lumOff val="0"/>
                                    </a:schemeClr>
                                  </a:solidFill>
                                  <a:miter lim="800000"/>
                                  <a:headEnd/>
                                  <a:tailEnd/>
                                </a:ln>
                              </wps:spPr>
                              <wps:txbx>
                                <w:txbxContent>
                                  <w:p w14:paraId="0FA5CA28" w14:textId="77777777" w:rsidR="008679A3" w:rsidRPr="005F7E11" w:rsidRDefault="008679A3" w:rsidP="004E086C">
                                    <w:pPr>
                                      <w:pStyle w:val="NormalWeb"/>
                                      <w:spacing w:line="240" w:lineRule="auto"/>
                                      <w:rPr>
                                        <w:rFonts w:asciiTheme="majorHAnsi" w:hAnsiTheme="majorHAnsi" w:cstheme="majorHAnsi"/>
                                      </w:rPr>
                                    </w:pPr>
                                    <w:r w:rsidRPr="005F7E11">
                                      <w:rPr>
                                        <w:rFonts w:asciiTheme="majorHAnsi" w:eastAsiaTheme="minorEastAsia" w:hAnsiTheme="majorHAnsi" w:cstheme="majorHAnsi"/>
                                        <w:color w:val="FFFFFF" w:themeColor="light1"/>
                                        <w:sz w:val="18"/>
                                        <w:szCs w:val="18"/>
                                      </w:rPr>
                                      <w:t>29.581</w:t>
                                    </w:r>
                                    <w:r>
                                      <w:rPr>
                                        <w:rFonts w:asciiTheme="majorHAnsi" w:eastAsiaTheme="minorEastAsia" w:hAnsiTheme="majorHAnsi" w:cstheme="majorHAnsi"/>
                                        <w:color w:val="FFFFFF" w:themeColor="light1"/>
                                        <w:sz w:val="18"/>
                                        <w:szCs w:val="18"/>
                                      </w:rPr>
                                      <w:t xml:space="preserve"> </w:t>
                                    </w:r>
                                    <w:r w:rsidRPr="005F7E11">
                                      <w:rPr>
                                        <w:rFonts w:asciiTheme="majorHAnsi" w:eastAsiaTheme="minorEastAsia" w:hAnsiTheme="majorHAnsi" w:cstheme="majorHAnsi"/>
                                        <w:color w:val="FFFFFF" w:themeColor="light1"/>
                                        <w:sz w:val="18"/>
                                        <w:szCs w:val="18"/>
                                      </w:rPr>
                                      <w:t>M</w:t>
                                    </w:r>
                                    <w:r>
                                      <w:rPr>
                                        <w:rFonts w:asciiTheme="majorHAnsi" w:eastAsiaTheme="minorEastAsia" w:hAnsiTheme="majorHAnsi" w:cstheme="majorHAnsi"/>
                                        <w:color w:val="FFFFFF" w:themeColor="light1"/>
                                        <w:sz w:val="18"/>
                                        <w:szCs w:val="18"/>
                                      </w:rPr>
                                      <w:t>H</w:t>
                                    </w:r>
                                    <w:r w:rsidRPr="005F7E11">
                                      <w:rPr>
                                        <w:rFonts w:asciiTheme="majorHAnsi" w:eastAsiaTheme="minorEastAsia" w:hAnsiTheme="majorHAnsi" w:cstheme="majorHAnsi"/>
                                        <w:color w:val="FFFFFF" w:themeColor="light1"/>
                                        <w:sz w:val="18"/>
                                        <w:szCs w:val="18"/>
                                      </w:rPr>
                                      <w:t>z</w:t>
                                    </w:r>
                                    <w:r>
                                      <w:rPr>
                                        <w:rFonts w:asciiTheme="majorHAnsi" w:eastAsiaTheme="minorEastAsia" w:hAnsiTheme="majorHAnsi" w:cstheme="majorHAnsi"/>
                                        <w:color w:val="FFFFFF" w:themeColor="light1"/>
                                        <w:sz w:val="18"/>
                                        <w:szCs w:val="18"/>
                                      </w:rPr>
                                      <w:t xml:space="preserve"> </w:t>
                                    </w:r>
                                    <w:r w:rsidRPr="005F7E11">
                                      <w:rPr>
                                        <w:rFonts w:asciiTheme="majorHAnsi" w:eastAsiaTheme="minorEastAsia" w:hAnsiTheme="majorHAnsi" w:cstheme="majorHAnsi"/>
                                        <w:color w:val="FFFFFF" w:themeColor="light1"/>
                                        <w:sz w:val="18"/>
                                        <w:szCs w:val="18"/>
                                      </w:rPr>
                                      <w:t>x</w:t>
                                    </w:r>
                                    <w:r>
                                      <w:rPr>
                                        <w:rFonts w:asciiTheme="majorHAnsi" w:eastAsiaTheme="minorEastAsia" w:hAnsiTheme="majorHAnsi" w:cstheme="majorHAnsi"/>
                                        <w:color w:val="FFFFFF" w:themeColor="light1"/>
                                        <w:sz w:val="18"/>
                                        <w:szCs w:val="18"/>
                                      </w:rPr>
                                      <w:t xml:space="preserve"> </w:t>
                                    </w:r>
                                    <w:r w:rsidRPr="005F7E11">
                                      <w:rPr>
                                        <w:rFonts w:asciiTheme="majorHAnsi" w:eastAsiaTheme="minorEastAsia" w:hAnsiTheme="majorHAnsi" w:cstheme="majorHAnsi"/>
                                        <w:color w:val="FFFFFF" w:themeColor="light1"/>
                                        <w:sz w:val="18"/>
                                        <w:szCs w:val="18"/>
                                      </w:rPr>
                                      <w:t>7</w:t>
                                    </w:r>
                                  </w:p>
                                </w:txbxContent>
                              </wps:txbx>
                              <wps:bodyPr rot="0" vert="horz" wrap="square" lIns="91440" tIns="45720" rIns="91440" bIns="45720" anchor="t" anchorCtr="0" upright="1">
                                <a:noAutofit/>
                              </wps:bodyPr>
                            </wps:wsp>
                            <wps:wsp>
                              <wps:cNvPr id="819" name="カギ線コネクタ 3"/>
                              <wps:cNvCnPr>
                                <a:cxnSpLocks noChangeShapeType="1"/>
                              </wps:cNvCnPr>
                              <wps:spPr bwMode="auto">
                                <a:xfrm rot="16200000" flipH="1" flipV="1">
                                  <a:off x="1601470" y="-518160"/>
                                  <a:ext cx="384810" cy="2563495"/>
                                </a:xfrm>
                                <a:prstGeom prst="bentConnector4">
                                  <a:avLst>
                                    <a:gd name="adj1" fmla="val -58634"/>
                                    <a:gd name="adj2" fmla="val 108852"/>
                                  </a:avLst>
                                </a:prstGeom>
                                <a:noFill/>
                                <a:ln w="9525">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820" name="カギ線コネクタ 156"/>
                              <wps:cNvCnPr>
                                <a:cxnSpLocks noChangeShapeType="1"/>
                              </wps:cNvCnPr>
                              <wps:spPr bwMode="auto">
                                <a:xfrm rot="5400000">
                                  <a:off x="1618615" y="1120140"/>
                                  <a:ext cx="348615" cy="2561590"/>
                                </a:xfrm>
                                <a:prstGeom prst="bentConnector4">
                                  <a:avLst>
                                    <a:gd name="adj1" fmla="val 28375"/>
                                    <a:gd name="adj2" fmla="val 108921"/>
                                  </a:avLst>
                                </a:prstGeom>
                                <a:noFill/>
                                <a:ln w="9525">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821" name="カギ線コネクタ 159"/>
                              <wps:cNvCnPr>
                                <a:cxnSpLocks noChangeShapeType="1"/>
                              </wps:cNvCnPr>
                              <wps:spPr bwMode="auto">
                                <a:xfrm flipV="1">
                                  <a:off x="3244215" y="928370"/>
                                  <a:ext cx="1024890" cy="99060"/>
                                </a:xfrm>
                                <a:prstGeom prst="bentConnector3">
                                  <a:avLst>
                                    <a:gd name="adj1" fmla="val 50000"/>
                                  </a:avLst>
                                </a:prstGeom>
                                <a:noFill/>
                                <a:ln w="9525">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822" name="カギ線コネクタ 167"/>
                              <wps:cNvCnPr>
                                <a:cxnSpLocks noChangeShapeType="1"/>
                              </wps:cNvCnPr>
                              <wps:spPr bwMode="auto">
                                <a:xfrm>
                                  <a:off x="3251200" y="1161415"/>
                                  <a:ext cx="1017905" cy="702945"/>
                                </a:xfrm>
                                <a:prstGeom prst="bentConnector3">
                                  <a:avLst>
                                    <a:gd name="adj1" fmla="val 16343"/>
                                  </a:avLst>
                                </a:prstGeom>
                                <a:noFill/>
                                <a:ln w="9525">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823" name="Text Box 256"/>
                              <wps:cNvSpPr txBox="1">
                                <a:spLocks noChangeArrowheads="1"/>
                              </wps:cNvSpPr>
                              <wps:spPr bwMode="auto">
                                <a:xfrm>
                                  <a:off x="888365" y="92710"/>
                                  <a:ext cx="897255" cy="220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74212A" w14:textId="77777777" w:rsidR="008679A3" w:rsidRDefault="008679A3" w:rsidP="004E086C">
                                    <w:pPr>
                                      <w:pStyle w:val="NormalWeb"/>
                                      <w:spacing w:after="200"/>
                                      <w:ind w:firstLine="86"/>
                                      <w:jc w:val="center"/>
                                      <w:rPr>
                                        <w:rFonts w:ascii="Arial" w:hAnsi="Arial" w:cs="Arial"/>
                                        <w:sz w:val="18"/>
                                        <w:szCs w:val="18"/>
                                      </w:rPr>
                                    </w:pPr>
                                    <w:r>
                                      <w:rPr>
                                        <w:rFonts w:ascii="Arial" w:hAnsi="Arial" w:cs="Arial"/>
                                        <w:sz w:val="18"/>
                                        <w:szCs w:val="18"/>
                                      </w:rPr>
                                      <w:t>d</w:t>
                                    </w:r>
                                    <w:r>
                                      <w:rPr>
                                        <w:rFonts w:ascii="Arial" w:hAnsi="Arial" w:cs="Arial" w:hint="eastAsia"/>
                                        <w:sz w:val="18"/>
                                        <w:szCs w:val="18"/>
                                      </w:rPr>
                                      <w:t>otclock</w:t>
                                    </w:r>
                                  </w:p>
                                  <w:p w14:paraId="45290A58" w14:textId="77777777" w:rsidR="008679A3" w:rsidRDefault="008679A3" w:rsidP="004E086C">
                                    <w:pPr>
                                      <w:pStyle w:val="NormalWeb"/>
                                      <w:spacing w:after="200"/>
                                      <w:ind w:firstLine="86"/>
                                      <w:jc w:val="center"/>
                                    </w:pPr>
                                  </w:p>
                                </w:txbxContent>
                              </wps:txbx>
                              <wps:bodyPr rot="0" vert="horz" wrap="square" lIns="0" tIns="8890" rIns="0" bIns="8890" anchor="t" anchorCtr="0" upright="1">
                                <a:noAutofit/>
                              </wps:bodyPr>
                            </wps:wsp>
                            <wps:wsp>
                              <wps:cNvPr id="824" name="Text Box 257"/>
                              <wps:cNvSpPr txBox="1">
                                <a:spLocks noChangeArrowheads="1"/>
                              </wps:cNvSpPr>
                              <wps:spPr bwMode="auto">
                                <a:xfrm>
                                  <a:off x="3510280" y="586740"/>
                                  <a:ext cx="897255" cy="220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C2A829" w14:textId="77777777" w:rsidR="008679A3" w:rsidRDefault="008679A3" w:rsidP="004E086C">
                                    <w:pPr>
                                      <w:pStyle w:val="NormalWeb"/>
                                      <w:spacing w:after="200"/>
                                      <w:ind w:firstLine="86"/>
                                      <w:jc w:val="center"/>
                                      <w:rPr>
                                        <w:rFonts w:ascii="Arial" w:hAnsi="Arial" w:cs="Arial"/>
                                        <w:sz w:val="18"/>
                                        <w:szCs w:val="18"/>
                                      </w:rPr>
                                    </w:pPr>
                                    <w:r>
                                      <w:rPr>
                                        <w:rFonts w:ascii="Arial" w:hAnsi="Arial" w:cs="Arial"/>
                                        <w:sz w:val="18"/>
                                        <w:szCs w:val="18"/>
                                      </w:rPr>
                                      <w:t>EVEN</w:t>
                                    </w:r>
                                  </w:p>
                                  <w:p w14:paraId="03BA1DD1" w14:textId="77777777" w:rsidR="008679A3" w:rsidRDefault="008679A3" w:rsidP="004E086C">
                                    <w:pPr>
                                      <w:pStyle w:val="NormalWeb"/>
                                      <w:spacing w:after="200"/>
                                      <w:ind w:firstLine="86"/>
                                      <w:jc w:val="center"/>
                                    </w:pPr>
                                  </w:p>
                                </w:txbxContent>
                              </wps:txbx>
                              <wps:bodyPr rot="0" vert="horz" wrap="square" lIns="0" tIns="8890" rIns="0" bIns="8890" anchor="t" anchorCtr="0" upright="1">
                                <a:noAutofit/>
                              </wps:bodyPr>
                            </wps:wsp>
                            <wps:wsp>
                              <wps:cNvPr id="826" name="Text Box 258"/>
                              <wps:cNvSpPr txBox="1">
                                <a:spLocks noChangeArrowheads="1"/>
                              </wps:cNvSpPr>
                              <wps:spPr bwMode="auto">
                                <a:xfrm>
                                  <a:off x="3529330" y="1453515"/>
                                  <a:ext cx="897255" cy="220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D808CE" w14:textId="77777777" w:rsidR="008679A3" w:rsidRDefault="008679A3" w:rsidP="004E086C">
                                    <w:pPr>
                                      <w:pStyle w:val="NormalWeb"/>
                                      <w:spacing w:after="200"/>
                                      <w:ind w:firstLine="86"/>
                                      <w:jc w:val="center"/>
                                      <w:rPr>
                                        <w:rFonts w:ascii="Arial" w:hAnsi="Arial" w:cs="Arial"/>
                                        <w:sz w:val="18"/>
                                        <w:szCs w:val="18"/>
                                      </w:rPr>
                                    </w:pPr>
                                    <w:r>
                                      <w:rPr>
                                        <w:rFonts w:ascii="Arial" w:hAnsi="Arial" w:cs="Arial"/>
                                        <w:sz w:val="18"/>
                                        <w:szCs w:val="18"/>
                                      </w:rPr>
                                      <w:t>ODD</w:t>
                                    </w:r>
                                  </w:p>
                                  <w:p w14:paraId="12D6BBBA" w14:textId="77777777" w:rsidR="008679A3" w:rsidRDefault="008679A3" w:rsidP="004E086C">
                                    <w:pPr>
                                      <w:pStyle w:val="NormalWeb"/>
                                      <w:spacing w:after="200"/>
                                      <w:ind w:firstLine="86"/>
                                      <w:jc w:val="center"/>
                                    </w:pPr>
                                  </w:p>
                                </w:txbxContent>
                              </wps:txbx>
                              <wps:bodyPr rot="0" vert="horz" wrap="square" lIns="0" tIns="8890" rIns="0" bIns="8890" anchor="t" anchorCtr="0" upright="1">
                                <a:noAutofit/>
                              </wps:bodyPr>
                            </wps:wsp>
                            <wps:wsp>
                              <wps:cNvPr id="944" name="Text Box 256"/>
                              <wps:cNvSpPr txBox="1">
                                <a:spLocks noChangeArrowheads="1"/>
                              </wps:cNvSpPr>
                              <wps:spPr bwMode="auto">
                                <a:xfrm>
                                  <a:off x="922950" y="2018325"/>
                                  <a:ext cx="897255" cy="220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56C03C" w14:textId="77777777" w:rsidR="008679A3" w:rsidRDefault="008679A3" w:rsidP="00A8319A">
                                    <w:pPr>
                                      <w:pStyle w:val="NormalWeb"/>
                                      <w:spacing w:after="200"/>
                                      <w:ind w:firstLine="86"/>
                                      <w:jc w:val="center"/>
                                    </w:pPr>
                                    <w:r>
                                      <w:rPr>
                                        <w:rFonts w:ascii="Arial" w:hAnsi="Arial" w:cs="Arial"/>
                                        <w:sz w:val="18"/>
                                        <w:szCs w:val="18"/>
                                      </w:rPr>
                                      <w:t>dotclock</w:t>
                                    </w:r>
                                  </w:p>
                                  <w:p w14:paraId="1319A02E" w14:textId="77777777" w:rsidR="008679A3" w:rsidRDefault="008679A3" w:rsidP="00A8319A">
                                    <w:pPr>
                                      <w:pStyle w:val="NormalWeb"/>
                                      <w:spacing w:after="200"/>
                                      <w:ind w:firstLine="86"/>
                                      <w:jc w:val="center"/>
                                    </w:pPr>
                                    <w:r>
                                      <w:t> </w:t>
                                    </w:r>
                                  </w:p>
                                </w:txbxContent>
                              </wps:txbx>
                              <wps:bodyPr rot="0" vert="horz" wrap="square" lIns="0" tIns="8890" rIns="0" bIns="8890" anchor="t" anchorCtr="0" upright="1">
                                <a:noAutofit/>
                              </wps:bodyPr>
                            </wps:wsp>
                          </wpc:wpc>
                        </a:graphicData>
                      </a:graphic>
                    </wp:inline>
                  </w:drawing>
                </mc:Choice>
                <mc:Fallback>
                  <w:pict>
                    <v:group w14:anchorId="1BF10301" id="キャンバス 827" o:spid="_x0000_s1605" editas="canvas" style="width:473.3pt;height:281.65pt;mso-position-horizontal-relative:char;mso-position-vertical-relative:line" coordsize="60109,357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">
                      <v:shape id="_x0000_s1606" type="#_x0000_t75" style="position:absolute;width:60109;height:35769;visibility:visible;mso-wrap-style:square">
                        <v:fill o:detectmouseclick="t"/>
                        <v:path o:connecttype="none"/>
                      </v:shape>
                      <v:rect id="正方形/長方形 1665" o:spid="_x0000_s1607" style="position:absolute;left:25615;top:5715;width:10249;height:7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" filled="f">
                        <v:textbox>
                          <w:txbxContent>
                            <w:p w14:paraId="4C78C3B9" w14:textId="77777777" w:rsidR="008679A3" w:rsidRPr="005F7E11" w:rsidRDefault="008679A3" w:rsidP="004E086C">
                              <w:pPr>
                                <w:pStyle w:val="Web"/>
                                <w:rPr>
                                  <w:rFonts w:asciiTheme="majorHAnsi" w:hAnsiTheme="majorHAnsi" w:cstheme="majorHAnsi"/>
                                </w:rPr>
                              </w:pPr>
                              <w:r w:rsidRPr="005F7E11">
                                <w:rPr>
                                  <w:rFonts w:asciiTheme="majorHAnsi" w:eastAsiaTheme="minorEastAsia" w:hAnsiTheme="majorHAnsi" w:cstheme="majorHAnsi"/>
                                  <w:color w:val="000000"/>
                                  <w:sz w:val="20"/>
                                  <w:szCs w:val="20"/>
                                </w:rPr>
                                <w:t>LVDS0</w:t>
                              </w:r>
                            </w:p>
                          </w:txbxContent>
                        </v:textbox>
                      </v:rect>
                      <v:rect id="Rectangle 23" o:spid="_x0000_s1608" style="position:absolute;left:5118;top:8001;width:6832;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" fillcolor="#dafda7" stroked="f">
                        <v:fill color2="#f5ffe6" rotate="t" angle="180" colors="0 #dafda7;22938f #e4fdc2;1 #f5ffe6" focus="100%" type="gradient"/>
                        <v:shadow on="t" color="black" opacity="24903f" origin=",.5" offset="0,.55556mm"/>
                        <v:textbox inset="0,0,0,0">
                          <w:txbxContent>
                            <w:p w14:paraId="2D048FF1" w14:textId="77777777" w:rsidR="008679A3" w:rsidRPr="005F7E11" w:rsidRDefault="008679A3" w:rsidP="004E086C">
                              <w:pPr>
                                <w:pStyle w:val="Web"/>
                                <w:jc w:val="center"/>
                                <w:rPr>
                                  <w:rFonts w:asciiTheme="majorHAnsi" w:hAnsiTheme="majorHAnsi" w:cstheme="majorHAnsi"/>
                                </w:rPr>
                              </w:pPr>
                              <w:r w:rsidRPr="005F7E11">
                                <w:rPr>
                                  <w:rFonts w:asciiTheme="majorHAnsi" w:eastAsiaTheme="minorEastAsia" w:hAnsiTheme="majorHAnsi" w:cstheme="majorHAnsi"/>
                                  <w:color w:val="000000"/>
                                </w:rPr>
                                <w:t>DU0</w:t>
                              </w:r>
                            </w:p>
                          </w:txbxContent>
                        </v:textbox>
                      </v:rect>
                      <v:rect id="Rectangle 23" o:spid="_x0000_s1609" style="position:absolute;left:5118;top:24618;width:6832;height:30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" fillcolor="#dafda7" stroked="f">
                        <v:fill color2="#f5ffe6" rotate="t" angle="180" colors="0 #dafda7;22938f #e4fdc2;1 #f5ffe6" focus="100%" type="gradient"/>
                        <v:shadow on="t" color="black" opacity="24903f" origin=",.5" offset="0,.55556mm"/>
                        <v:textbox inset="0,0,0,0">
                          <w:txbxContent>
                            <w:p w14:paraId="231F24E5" w14:textId="77777777" w:rsidR="008679A3" w:rsidRPr="005F7E11" w:rsidRDefault="008679A3" w:rsidP="004E086C">
                              <w:pPr>
                                <w:pStyle w:val="Web"/>
                                <w:jc w:val="center"/>
                                <w:rPr>
                                  <w:rFonts w:asciiTheme="majorHAnsi" w:hAnsiTheme="majorHAnsi" w:cstheme="majorHAnsi"/>
                                </w:rPr>
                              </w:pPr>
                              <w:r w:rsidRPr="005F7E11">
                                <w:rPr>
                                  <w:rFonts w:asciiTheme="majorHAnsi" w:eastAsiaTheme="minorEastAsia" w:hAnsiTheme="majorHAnsi" w:cstheme="majorHAnsi"/>
                                  <w:color w:val="000000"/>
                                </w:rPr>
                                <w:t>DU</w:t>
                              </w:r>
                              <w:r>
                                <w:rPr>
                                  <w:rFonts w:asciiTheme="majorHAnsi" w:eastAsiaTheme="minorEastAsia" w:hAnsiTheme="majorHAnsi" w:cstheme="majorHAnsi"/>
                                  <w:color w:val="000000"/>
                                </w:rPr>
                                <w:t>1</w:t>
                              </w:r>
                            </w:p>
                          </w:txbxContent>
                        </v:textbox>
                      </v:rect>
                      <v:rect id="正方形/長方形 1665" o:spid="_x0000_s1610" style="position:absolute;left:25615;top:15170;width:10249;height:70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" filled="f">
                        <v:textbox>
                          <w:txbxContent>
                            <w:p w14:paraId="6829CC9F" w14:textId="77777777" w:rsidR="008679A3" w:rsidRPr="005F7E11" w:rsidRDefault="008679A3" w:rsidP="004E086C">
                              <w:pPr>
                                <w:pStyle w:val="Web"/>
                                <w:rPr>
                                  <w:rFonts w:asciiTheme="majorHAnsi" w:hAnsiTheme="majorHAnsi" w:cstheme="majorHAnsi"/>
                                </w:rPr>
                              </w:pPr>
                              <w:r w:rsidRPr="005F7E11">
                                <w:rPr>
                                  <w:rFonts w:asciiTheme="majorHAnsi" w:eastAsiaTheme="minorEastAsia" w:hAnsiTheme="majorHAnsi" w:cstheme="majorHAnsi"/>
                                  <w:color w:val="000000"/>
                                  <w:sz w:val="20"/>
                                  <w:szCs w:val="20"/>
                                </w:rPr>
                                <w:t>LVDS1</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1" o:spid="_x0000_s1611" type="#_x0000_t13" style="position:absolute;left:42691;top:5715;width:13665;height:7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" adj="15992,4745" fillcolor="#4f81bd [3204]" strokecolor="#243f60 [1604]" strokeweight="2pt">
                        <v:textbox>
                          <w:txbxContent>
                            <w:p w14:paraId="429A5EB8" w14:textId="77777777" w:rsidR="008679A3" w:rsidRPr="005F7E11" w:rsidRDefault="008679A3" w:rsidP="004E086C">
                              <w:pPr>
                                <w:pStyle w:val="Web"/>
                                <w:spacing w:line="240" w:lineRule="auto"/>
                                <w:rPr>
                                  <w:rFonts w:asciiTheme="majorHAnsi" w:hAnsiTheme="majorHAnsi" w:cstheme="majorHAnsi"/>
                                </w:rPr>
                              </w:pPr>
                              <w:r w:rsidRPr="005F7E11">
                                <w:rPr>
                                  <w:rFonts w:asciiTheme="majorHAnsi" w:eastAsiaTheme="minorEastAsia" w:hAnsiTheme="majorHAnsi" w:cstheme="majorHAnsi"/>
                                  <w:color w:val="FFFFFF" w:themeColor="light1"/>
                                  <w:sz w:val="18"/>
                                  <w:szCs w:val="18"/>
                                </w:rPr>
                                <w:t>96</w:t>
                              </w:r>
                              <w:r>
                                <w:rPr>
                                  <w:rFonts w:asciiTheme="majorHAnsi" w:eastAsiaTheme="minorEastAsia" w:hAnsiTheme="majorHAnsi" w:cstheme="majorHAnsi" w:hint="eastAsia"/>
                                  <w:color w:val="FFFFFF" w:themeColor="light1"/>
                                  <w:sz w:val="18"/>
                                  <w:szCs w:val="18"/>
                                </w:rPr>
                                <w:t>0</w:t>
                              </w:r>
                              <w:r w:rsidRPr="005F7E11">
                                <w:rPr>
                                  <w:rFonts w:asciiTheme="majorHAnsi" w:eastAsiaTheme="minorEastAsia" w:hAnsiTheme="majorHAnsi" w:cstheme="majorHAnsi"/>
                                  <w:color w:val="FFFFFF" w:themeColor="light1"/>
                                  <w:sz w:val="18"/>
                                  <w:szCs w:val="18"/>
                                </w:rPr>
                                <w:t>x720</w:t>
                              </w:r>
                            </w:p>
                            <w:p w14:paraId="373096BB" w14:textId="77777777" w:rsidR="008679A3" w:rsidRPr="005F7E11" w:rsidRDefault="008679A3" w:rsidP="004E086C">
                              <w:pPr>
                                <w:pStyle w:val="Web"/>
                                <w:spacing w:line="240" w:lineRule="auto"/>
                                <w:rPr>
                                  <w:rFonts w:asciiTheme="majorHAnsi" w:hAnsiTheme="majorHAnsi" w:cstheme="majorHAnsi"/>
                                </w:rPr>
                              </w:pPr>
                              <w:r w:rsidRPr="005F7E11">
                                <w:rPr>
                                  <w:rFonts w:asciiTheme="majorHAnsi" w:eastAsiaTheme="minorEastAsia" w:hAnsiTheme="majorHAnsi" w:cstheme="majorHAnsi"/>
                                  <w:color w:val="FFFFFF" w:themeColor="light1"/>
                                  <w:sz w:val="18"/>
                                  <w:szCs w:val="18"/>
                                </w:rPr>
                                <w:t>54.455</w:t>
                              </w:r>
                              <w:r>
                                <w:rPr>
                                  <w:rFonts w:asciiTheme="majorHAnsi" w:eastAsiaTheme="minorEastAsia" w:hAnsiTheme="majorHAnsi" w:cstheme="majorHAnsi"/>
                                  <w:color w:val="FFFFFF" w:themeColor="light1"/>
                                  <w:sz w:val="18"/>
                                  <w:szCs w:val="18"/>
                                </w:rPr>
                                <w:t xml:space="preserve"> </w:t>
                              </w:r>
                              <w:r w:rsidRPr="005F7E11">
                                <w:rPr>
                                  <w:rFonts w:asciiTheme="majorHAnsi" w:eastAsiaTheme="minorEastAsia" w:hAnsiTheme="majorHAnsi" w:cstheme="majorHAnsi"/>
                                  <w:color w:val="FFFFFF" w:themeColor="light1"/>
                                  <w:sz w:val="18"/>
                                  <w:szCs w:val="18"/>
                                </w:rPr>
                                <w:t>M</w:t>
                              </w:r>
                              <w:r>
                                <w:rPr>
                                  <w:rFonts w:asciiTheme="majorHAnsi" w:eastAsiaTheme="minorEastAsia" w:hAnsiTheme="majorHAnsi" w:cstheme="majorHAnsi"/>
                                  <w:color w:val="FFFFFF" w:themeColor="light1"/>
                                  <w:sz w:val="18"/>
                                  <w:szCs w:val="18"/>
                                </w:rPr>
                                <w:t>H</w:t>
                              </w:r>
                              <w:r w:rsidRPr="005F7E11">
                                <w:rPr>
                                  <w:rFonts w:asciiTheme="majorHAnsi" w:eastAsiaTheme="minorEastAsia" w:hAnsiTheme="majorHAnsi" w:cstheme="majorHAnsi"/>
                                  <w:color w:val="FFFFFF" w:themeColor="light1"/>
                                  <w:sz w:val="18"/>
                                  <w:szCs w:val="18"/>
                                </w:rPr>
                                <w:t>z</w:t>
                              </w:r>
                              <w:r>
                                <w:rPr>
                                  <w:rFonts w:asciiTheme="majorHAnsi" w:eastAsiaTheme="minorEastAsia" w:hAnsiTheme="majorHAnsi" w:cstheme="majorHAnsi"/>
                                  <w:color w:val="FFFFFF" w:themeColor="light1"/>
                                  <w:sz w:val="18"/>
                                  <w:szCs w:val="18"/>
                                </w:rPr>
                                <w:t xml:space="preserve"> </w:t>
                              </w:r>
                              <w:r w:rsidRPr="005F7E11">
                                <w:rPr>
                                  <w:rFonts w:asciiTheme="majorHAnsi" w:eastAsiaTheme="minorEastAsia" w:hAnsiTheme="majorHAnsi" w:cstheme="majorHAnsi"/>
                                  <w:color w:val="FFFFFF" w:themeColor="light1"/>
                                  <w:sz w:val="18"/>
                                  <w:szCs w:val="18"/>
                                </w:rPr>
                                <w:t>x</w:t>
                              </w:r>
                              <w:r>
                                <w:rPr>
                                  <w:rFonts w:asciiTheme="majorHAnsi" w:eastAsiaTheme="minorEastAsia" w:hAnsiTheme="majorHAnsi" w:cstheme="majorHAnsi"/>
                                  <w:color w:val="FFFFFF" w:themeColor="light1"/>
                                  <w:sz w:val="18"/>
                                  <w:szCs w:val="18"/>
                                </w:rPr>
                                <w:t xml:space="preserve"> </w:t>
                              </w:r>
                              <w:r w:rsidRPr="005F7E11">
                                <w:rPr>
                                  <w:rFonts w:asciiTheme="majorHAnsi" w:eastAsiaTheme="minorEastAsia" w:hAnsiTheme="majorHAnsi" w:cstheme="majorHAnsi"/>
                                  <w:color w:val="FFFFFF" w:themeColor="light1"/>
                                  <w:sz w:val="18"/>
                                  <w:szCs w:val="18"/>
                                </w:rPr>
                                <w:t>7</w:t>
                              </w:r>
                            </w:p>
                          </w:txbxContent>
                        </v:textbox>
                      </v:shape>
                      <v:shape id="右矢印 146" o:spid="_x0000_s1612" type="#_x0000_t13" style="position:absolute;left:42691;top:15100;width:13665;height:70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" adj="15992,4745" fillcolor="#4f81bd [3204]" strokecolor="#243f60 [1604]" strokeweight="2pt">
                        <v:textbox>
                          <w:txbxContent>
                            <w:p w14:paraId="25AE4160" w14:textId="77777777" w:rsidR="008679A3" w:rsidRPr="005F7E11" w:rsidRDefault="008679A3" w:rsidP="004E086C">
                              <w:pPr>
                                <w:pStyle w:val="Web"/>
                                <w:spacing w:line="240" w:lineRule="auto"/>
                                <w:rPr>
                                  <w:rFonts w:asciiTheme="majorHAnsi" w:hAnsiTheme="majorHAnsi" w:cstheme="majorHAnsi"/>
                                </w:rPr>
                              </w:pPr>
                              <w:r w:rsidRPr="005F7E11">
                                <w:rPr>
                                  <w:rFonts w:asciiTheme="majorHAnsi" w:eastAsiaTheme="minorEastAsia" w:hAnsiTheme="majorHAnsi" w:cstheme="majorHAnsi"/>
                                  <w:color w:val="FFFFFF" w:themeColor="light1"/>
                                  <w:sz w:val="18"/>
                                  <w:szCs w:val="18"/>
                                </w:rPr>
                                <w:t>96</w:t>
                              </w:r>
                              <w:r>
                                <w:rPr>
                                  <w:rFonts w:asciiTheme="majorHAnsi" w:eastAsiaTheme="minorEastAsia" w:hAnsiTheme="majorHAnsi" w:cstheme="majorHAnsi" w:hint="eastAsia"/>
                                  <w:color w:val="FFFFFF" w:themeColor="light1"/>
                                  <w:sz w:val="18"/>
                                  <w:szCs w:val="18"/>
                                </w:rPr>
                                <w:t>0</w:t>
                              </w:r>
                              <w:r w:rsidRPr="005F7E11">
                                <w:rPr>
                                  <w:rFonts w:asciiTheme="majorHAnsi" w:eastAsiaTheme="minorEastAsia" w:hAnsiTheme="majorHAnsi" w:cstheme="majorHAnsi"/>
                                  <w:color w:val="FFFFFF" w:themeColor="light1"/>
                                  <w:sz w:val="18"/>
                                  <w:szCs w:val="18"/>
                                </w:rPr>
                                <w:t>x720</w:t>
                              </w:r>
                            </w:p>
                            <w:p w14:paraId="290EBBF8" w14:textId="77777777" w:rsidR="008679A3" w:rsidRPr="005F7E11" w:rsidRDefault="008679A3" w:rsidP="004E086C">
                              <w:pPr>
                                <w:pStyle w:val="Web"/>
                                <w:spacing w:line="240" w:lineRule="auto"/>
                                <w:rPr>
                                  <w:rFonts w:asciiTheme="majorHAnsi" w:hAnsiTheme="majorHAnsi" w:cstheme="majorHAnsi"/>
                                </w:rPr>
                              </w:pPr>
                              <w:r w:rsidRPr="005F7E11">
                                <w:rPr>
                                  <w:rFonts w:asciiTheme="majorHAnsi" w:eastAsiaTheme="minorEastAsia" w:hAnsiTheme="majorHAnsi" w:cstheme="majorHAnsi"/>
                                  <w:color w:val="FFFFFF" w:themeColor="light1"/>
                                  <w:sz w:val="18"/>
                                  <w:szCs w:val="18"/>
                                </w:rPr>
                                <w:t>54.455</w:t>
                              </w:r>
                              <w:r>
                                <w:rPr>
                                  <w:rFonts w:asciiTheme="majorHAnsi" w:eastAsiaTheme="minorEastAsia" w:hAnsiTheme="majorHAnsi" w:cstheme="majorHAnsi"/>
                                  <w:color w:val="FFFFFF" w:themeColor="light1"/>
                                  <w:sz w:val="18"/>
                                  <w:szCs w:val="18"/>
                                </w:rPr>
                                <w:t xml:space="preserve"> </w:t>
                              </w:r>
                              <w:r w:rsidRPr="005F7E11">
                                <w:rPr>
                                  <w:rFonts w:asciiTheme="majorHAnsi" w:eastAsiaTheme="minorEastAsia" w:hAnsiTheme="majorHAnsi" w:cstheme="majorHAnsi"/>
                                  <w:color w:val="FFFFFF" w:themeColor="light1"/>
                                  <w:sz w:val="18"/>
                                  <w:szCs w:val="18"/>
                                </w:rPr>
                                <w:t>M</w:t>
                              </w:r>
                              <w:r>
                                <w:rPr>
                                  <w:rFonts w:asciiTheme="majorHAnsi" w:eastAsiaTheme="minorEastAsia" w:hAnsiTheme="majorHAnsi" w:cstheme="majorHAnsi"/>
                                  <w:color w:val="FFFFFF" w:themeColor="light1"/>
                                  <w:sz w:val="18"/>
                                  <w:szCs w:val="18"/>
                                </w:rPr>
                                <w:t>H</w:t>
                              </w:r>
                              <w:r w:rsidRPr="005F7E11">
                                <w:rPr>
                                  <w:rFonts w:asciiTheme="majorHAnsi" w:eastAsiaTheme="minorEastAsia" w:hAnsiTheme="majorHAnsi" w:cstheme="majorHAnsi"/>
                                  <w:color w:val="FFFFFF" w:themeColor="light1"/>
                                  <w:sz w:val="18"/>
                                  <w:szCs w:val="18"/>
                                </w:rPr>
                                <w:t>z</w:t>
                              </w:r>
                              <w:r>
                                <w:rPr>
                                  <w:rFonts w:asciiTheme="majorHAnsi" w:eastAsiaTheme="minorEastAsia" w:hAnsiTheme="majorHAnsi" w:cstheme="majorHAnsi"/>
                                  <w:color w:val="FFFFFF" w:themeColor="light1"/>
                                  <w:sz w:val="18"/>
                                  <w:szCs w:val="18"/>
                                </w:rPr>
                                <w:t xml:space="preserve"> </w:t>
                              </w:r>
                              <w:r w:rsidRPr="005F7E11">
                                <w:rPr>
                                  <w:rFonts w:asciiTheme="majorHAnsi" w:eastAsiaTheme="minorEastAsia" w:hAnsiTheme="majorHAnsi" w:cstheme="majorHAnsi"/>
                                  <w:color w:val="FFFFFF" w:themeColor="light1"/>
                                  <w:sz w:val="18"/>
                                  <w:szCs w:val="18"/>
                                </w:rPr>
                                <w:t>x</w:t>
                              </w:r>
                              <w:r>
                                <w:rPr>
                                  <w:rFonts w:asciiTheme="majorHAnsi" w:eastAsiaTheme="minorEastAsia" w:hAnsiTheme="majorHAnsi" w:cstheme="majorHAnsi"/>
                                  <w:color w:val="FFFFFF" w:themeColor="light1"/>
                                  <w:sz w:val="18"/>
                                  <w:szCs w:val="18"/>
                                </w:rPr>
                                <w:t xml:space="preserve"> </w:t>
                              </w:r>
                              <w:r w:rsidRPr="005F7E11">
                                <w:rPr>
                                  <w:rFonts w:asciiTheme="majorHAnsi" w:eastAsiaTheme="minorEastAsia" w:hAnsiTheme="majorHAnsi" w:cstheme="majorHAnsi"/>
                                  <w:color w:val="FFFFFF" w:themeColor="light1"/>
                                  <w:sz w:val="18"/>
                                  <w:szCs w:val="18"/>
                                </w:rPr>
                                <w:t>7</w:t>
                              </w:r>
                            </w:p>
                          </w:txbxContent>
                        </v:textbox>
                      </v:shape>
                      <v:shape id="右矢印 147" o:spid="_x0000_s1613" type="#_x0000_t13" style="position:absolute;left:42691;top:23260;width:13665;height:70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" adj="15992,4745" fillcolor="#4f81bd [3204]" strokecolor="#243f60 [1604]" strokeweight="2pt">
                        <v:textbox>
                          <w:txbxContent>
                            <w:p w14:paraId="089061F8" w14:textId="77777777" w:rsidR="008679A3" w:rsidRPr="005F7E11" w:rsidRDefault="008679A3" w:rsidP="004E086C">
                              <w:pPr>
                                <w:pStyle w:val="Web"/>
                                <w:spacing w:line="240" w:lineRule="auto"/>
                                <w:rPr>
                                  <w:rFonts w:asciiTheme="majorHAnsi" w:hAnsiTheme="majorHAnsi" w:cstheme="majorHAnsi"/>
                                </w:rPr>
                              </w:pPr>
                              <w:r w:rsidRPr="005F7E11">
                                <w:rPr>
                                  <w:rFonts w:asciiTheme="majorHAnsi" w:eastAsiaTheme="minorEastAsia" w:hAnsiTheme="majorHAnsi" w:cstheme="majorHAnsi"/>
                                  <w:color w:val="FFFFFF" w:themeColor="light1"/>
                                  <w:sz w:val="18"/>
                                  <w:szCs w:val="18"/>
                                </w:rPr>
                                <w:t>800x480</w:t>
                              </w:r>
                            </w:p>
                            <w:p w14:paraId="260B13AE" w14:textId="77777777" w:rsidR="008679A3" w:rsidRPr="005F7E11" w:rsidRDefault="008679A3" w:rsidP="004E086C">
                              <w:pPr>
                                <w:pStyle w:val="Web"/>
                                <w:spacing w:line="240" w:lineRule="auto"/>
                                <w:rPr>
                                  <w:rFonts w:asciiTheme="majorHAnsi" w:hAnsiTheme="majorHAnsi" w:cstheme="majorHAnsi"/>
                                </w:rPr>
                              </w:pPr>
                              <w:r w:rsidRPr="005F7E11">
                                <w:rPr>
                                  <w:rFonts w:asciiTheme="majorHAnsi" w:eastAsiaTheme="minorEastAsia" w:hAnsiTheme="majorHAnsi" w:cstheme="majorHAnsi"/>
                                  <w:color w:val="FFFFFF" w:themeColor="light1"/>
                                  <w:sz w:val="18"/>
                                  <w:szCs w:val="18"/>
                                </w:rPr>
                                <w:t>29.581</w:t>
                              </w:r>
                              <w:r>
                                <w:rPr>
                                  <w:rFonts w:asciiTheme="majorHAnsi" w:eastAsiaTheme="minorEastAsia" w:hAnsiTheme="majorHAnsi" w:cstheme="majorHAnsi"/>
                                  <w:color w:val="FFFFFF" w:themeColor="light1"/>
                                  <w:sz w:val="18"/>
                                  <w:szCs w:val="18"/>
                                </w:rPr>
                                <w:t xml:space="preserve"> </w:t>
                              </w:r>
                              <w:r w:rsidRPr="005F7E11">
                                <w:rPr>
                                  <w:rFonts w:asciiTheme="majorHAnsi" w:eastAsiaTheme="minorEastAsia" w:hAnsiTheme="majorHAnsi" w:cstheme="majorHAnsi"/>
                                  <w:color w:val="FFFFFF" w:themeColor="light1"/>
                                  <w:sz w:val="18"/>
                                  <w:szCs w:val="18"/>
                                </w:rPr>
                                <w:t>M</w:t>
                              </w:r>
                              <w:r>
                                <w:rPr>
                                  <w:rFonts w:asciiTheme="majorHAnsi" w:eastAsiaTheme="minorEastAsia" w:hAnsiTheme="majorHAnsi" w:cstheme="majorHAnsi"/>
                                  <w:color w:val="FFFFFF" w:themeColor="light1"/>
                                  <w:sz w:val="18"/>
                                  <w:szCs w:val="18"/>
                                </w:rPr>
                                <w:t>H</w:t>
                              </w:r>
                              <w:r w:rsidRPr="005F7E11">
                                <w:rPr>
                                  <w:rFonts w:asciiTheme="majorHAnsi" w:eastAsiaTheme="minorEastAsia" w:hAnsiTheme="majorHAnsi" w:cstheme="majorHAnsi"/>
                                  <w:color w:val="FFFFFF" w:themeColor="light1"/>
                                  <w:sz w:val="18"/>
                                  <w:szCs w:val="18"/>
                                </w:rPr>
                                <w:t>z</w:t>
                              </w:r>
                            </w:p>
                          </w:txbxContent>
                        </v:textbox>
                      </v:shape>
                      <v:rect id="正方形/長方形 1665" o:spid="_x0000_s1614" style="position:absolute;left:25615;top:24326;width:10249;height:4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" filled="f">
                        <v:textbox>
                          <w:txbxContent>
                            <w:p w14:paraId="72CA2590" w14:textId="77777777" w:rsidR="008679A3" w:rsidRPr="005F7E11" w:rsidRDefault="008679A3" w:rsidP="004E086C">
                              <w:pPr>
                                <w:pStyle w:val="Web"/>
                                <w:rPr>
                                  <w:rFonts w:asciiTheme="majorHAnsi" w:hAnsiTheme="majorHAnsi" w:cstheme="majorHAnsi"/>
                                </w:rPr>
                              </w:pPr>
                              <w:r w:rsidRPr="005F7E11">
                                <w:rPr>
                                  <w:rFonts w:asciiTheme="majorHAnsi" w:eastAsiaTheme="minorEastAsia" w:hAnsiTheme="majorHAnsi" w:cstheme="majorHAnsi"/>
                                  <w:color w:val="000000"/>
                                  <w:sz w:val="20"/>
                                  <w:szCs w:val="20"/>
                                </w:rPr>
                                <w:t>RGB</w:t>
                              </w:r>
                            </w:p>
                          </w:txbxContent>
                        </v:textbox>
                      </v:rect>
                      <v:rect id="正方形/長方形 1665" o:spid="_x0000_s1615" style="position:absolute;left:25615;top:8077;width:6833;height:4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" filled="f">
                        <v:textbox>
                          <w:txbxContent>
                            <w:p w14:paraId="108857F3" w14:textId="77777777" w:rsidR="008679A3" w:rsidRPr="005F7E11" w:rsidRDefault="008679A3" w:rsidP="004E086C">
                              <w:pPr>
                                <w:pStyle w:val="Web"/>
                                <w:spacing w:line="240" w:lineRule="auto"/>
                                <w:rPr>
                                  <w:rFonts w:asciiTheme="majorHAnsi" w:hAnsiTheme="majorHAnsi" w:cstheme="majorHAnsi"/>
                                </w:rPr>
                              </w:pPr>
                              <w:r w:rsidRPr="005F7E11">
                                <w:rPr>
                                  <w:rFonts w:asciiTheme="majorHAnsi" w:eastAsiaTheme="minorEastAsia" w:hAnsiTheme="majorHAnsi" w:cstheme="majorHAnsi"/>
                                  <w:color w:val="000000"/>
                                  <w:sz w:val="20"/>
                                  <w:szCs w:val="20"/>
                                </w:rPr>
                                <w:t>Vertical</w:t>
                              </w:r>
                            </w:p>
                            <w:p w14:paraId="59A2BAC6" w14:textId="77777777" w:rsidR="008679A3" w:rsidRPr="005F7E11" w:rsidRDefault="008679A3" w:rsidP="004E086C">
                              <w:pPr>
                                <w:pStyle w:val="Web"/>
                                <w:spacing w:line="240" w:lineRule="auto"/>
                                <w:rPr>
                                  <w:rFonts w:asciiTheme="majorHAnsi" w:hAnsiTheme="majorHAnsi" w:cstheme="majorHAnsi"/>
                                </w:rPr>
                              </w:pPr>
                              <w:r w:rsidRPr="005F7E11">
                                <w:rPr>
                                  <w:rFonts w:asciiTheme="majorHAnsi" w:eastAsiaTheme="minorEastAsia" w:hAnsiTheme="majorHAnsi" w:cstheme="majorHAnsi"/>
                                  <w:color w:val="000000"/>
                                  <w:sz w:val="20"/>
                                  <w:szCs w:val="20"/>
                                </w:rPr>
                                <w:t>Stripe</w:t>
                              </w:r>
                            </w:p>
                          </w:txbxContent>
                        </v:textbox>
                      </v:rect>
                      <v:shape id="右矢印 150" o:spid="_x0000_s1616" type="#_x0000_t13" style="position:absolute;left:13049;top:5638;width:12566;height:70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" adj="15502,4745" fillcolor="#4f81bd [3204]" strokecolor="#243f60 [1604]" strokeweight="2pt">
                        <v:textbox>
                          <w:txbxContent>
                            <w:p w14:paraId="176A4476" w14:textId="77777777" w:rsidR="008679A3" w:rsidRPr="005F7E11" w:rsidRDefault="008679A3" w:rsidP="004E086C">
                              <w:pPr>
                                <w:pStyle w:val="Web"/>
                                <w:spacing w:line="240" w:lineRule="auto"/>
                                <w:rPr>
                                  <w:rFonts w:asciiTheme="majorHAnsi" w:hAnsiTheme="majorHAnsi" w:cstheme="majorHAnsi"/>
                                </w:rPr>
                              </w:pPr>
                              <w:r w:rsidRPr="005F7E11">
                                <w:rPr>
                                  <w:rFonts w:asciiTheme="majorHAnsi" w:eastAsiaTheme="minorEastAsia" w:hAnsiTheme="majorHAnsi" w:cstheme="majorHAnsi"/>
                                  <w:color w:val="FFFFFF" w:themeColor="light1"/>
                                  <w:sz w:val="18"/>
                                  <w:szCs w:val="18"/>
                                </w:rPr>
                                <w:t>1920x720</w:t>
                              </w:r>
                            </w:p>
                            <w:p w14:paraId="62D114D8" w14:textId="77777777" w:rsidR="008679A3" w:rsidRPr="005F7E11" w:rsidRDefault="008679A3" w:rsidP="004E086C">
                              <w:pPr>
                                <w:pStyle w:val="Web"/>
                                <w:spacing w:line="240" w:lineRule="auto"/>
                                <w:rPr>
                                  <w:rFonts w:asciiTheme="majorHAnsi" w:hAnsiTheme="majorHAnsi" w:cstheme="majorHAnsi"/>
                                </w:rPr>
                              </w:pPr>
                              <w:r w:rsidRPr="005F7E11">
                                <w:rPr>
                                  <w:rFonts w:asciiTheme="majorHAnsi" w:eastAsiaTheme="minorEastAsia" w:hAnsiTheme="majorHAnsi" w:cstheme="majorHAnsi"/>
                                  <w:color w:val="FFFFFF" w:themeColor="light1"/>
                                  <w:sz w:val="18"/>
                                  <w:szCs w:val="18"/>
                                </w:rPr>
                                <w:t>108.91</w:t>
                              </w:r>
                              <w:r>
                                <w:rPr>
                                  <w:rFonts w:asciiTheme="majorHAnsi" w:eastAsiaTheme="minorEastAsia" w:hAnsiTheme="majorHAnsi" w:cstheme="majorHAnsi"/>
                                  <w:color w:val="FFFFFF" w:themeColor="light1"/>
                                  <w:sz w:val="18"/>
                                  <w:szCs w:val="18"/>
                                </w:rPr>
                                <w:t xml:space="preserve"> </w:t>
                              </w:r>
                              <w:r w:rsidRPr="005F7E11">
                                <w:rPr>
                                  <w:rFonts w:asciiTheme="majorHAnsi" w:eastAsiaTheme="minorEastAsia" w:hAnsiTheme="majorHAnsi" w:cstheme="majorHAnsi"/>
                                  <w:color w:val="FFFFFF" w:themeColor="light1"/>
                                  <w:sz w:val="18"/>
                                  <w:szCs w:val="18"/>
                                </w:rPr>
                                <w:t>M</w:t>
                              </w:r>
                              <w:r>
                                <w:rPr>
                                  <w:rFonts w:asciiTheme="majorHAnsi" w:eastAsiaTheme="minorEastAsia" w:hAnsiTheme="majorHAnsi" w:cstheme="majorHAnsi"/>
                                  <w:color w:val="FFFFFF" w:themeColor="light1"/>
                                  <w:sz w:val="18"/>
                                  <w:szCs w:val="18"/>
                                </w:rPr>
                                <w:t>H</w:t>
                              </w:r>
                              <w:r w:rsidRPr="005F7E11">
                                <w:rPr>
                                  <w:rFonts w:asciiTheme="majorHAnsi" w:eastAsiaTheme="minorEastAsia" w:hAnsiTheme="majorHAnsi" w:cstheme="majorHAnsi"/>
                                  <w:color w:val="FFFFFF" w:themeColor="light1"/>
                                  <w:sz w:val="18"/>
                                  <w:szCs w:val="18"/>
                                </w:rPr>
                                <w:t>z</w:t>
                              </w:r>
                              <w:r>
                                <w:rPr>
                                  <w:rFonts w:asciiTheme="majorHAnsi" w:eastAsiaTheme="minorEastAsia" w:hAnsiTheme="majorHAnsi" w:cstheme="majorHAnsi"/>
                                  <w:color w:val="FFFFFF" w:themeColor="light1"/>
                                  <w:sz w:val="18"/>
                                  <w:szCs w:val="18"/>
                                </w:rPr>
                                <w:t xml:space="preserve"> </w:t>
                              </w:r>
                              <w:r w:rsidRPr="005F7E11">
                                <w:rPr>
                                  <w:rFonts w:asciiTheme="majorHAnsi" w:eastAsiaTheme="minorEastAsia" w:hAnsiTheme="majorHAnsi" w:cstheme="majorHAnsi"/>
                                  <w:color w:val="FFFFFF" w:themeColor="light1"/>
                                  <w:sz w:val="18"/>
                                  <w:szCs w:val="18"/>
                                </w:rPr>
                                <w:t>x</w:t>
                              </w:r>
                              <w:r>
                                <w:rPr>
                                  <w:rFonts w:asciiTheme="majorHAnsi" w:eastAsiaTheme="minorEastAsia" w:hAnsiTheme="majorHAnsi" w:cstheme="majorHAnsi"/>
                                  <w:color w:val="FFFFFF" w:themeColor="light1"/>
                                  <w:sz w:val="18"/>
                                  <w:szCs w:val="18"/>
                                </w:rPr>
                                <w:t xml:space="preserve"> </w:t>
                              </w:r>
                              <w:r w:rsidRPr="005F7E11">
                                <w:rPr>
                                  <w:rFonts w:asciiTheme="majorHAnsi" w:eastAsiaTheme="minorEastAsia" w:hAnsiTheme="majorHAnsi" w:cstheme="majorHAnsi"/>
                                  <w:color w:val="FFFFFF" w:themeColor="light1"/>
                                  <w:sz w:val="18"/>
                                  <w:szCs w:val="18"/>
                                </w:rPr>
                                <w:t>7</w:t>
                              </w:r>
                            </w:p>
                          </w:txbxContent>
                        </v:textbox>
                      </v:shape>
                      <v:shape id="右矢印 151" o:spid="_x0000_s1617" type="#_x0000_t13" style="position:absolute;left:13049;top:23945;width:12566;height:46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" adj="17597,4745" fillcolor="#4f81bd [3204]" strokecolor="#243f60 [1604]" strokeweight="2pt">
                        <v:textbox>
                          <w:txbxContent>
                            <w:p w14:paraId="0FA5CA28" w14:textId="77777777" w:rsidR="008679A3" w:rsidRPr="005F7E11" w:rsidRDefault="008679A3" w:rsidP="004E086C">
                              <w:pPr>
                                <w:pStyle w:val="Web"/>
                                <w:spacing w:line="240" w:lineRule="auto"/>
                                <w:rPr>
                                  <w:rFonts w:asciiTheme="majorHAnsi" w:hAnsiTheme="majorHAnsi" w:cstheme="majorHAnsi"/>
                                </w:rPr>
                              </w:pPr>
                              <w:r w:rsidRPr="005F7E11">
                                <w:rPr>
                                  <w:rFonts w:asciiTheme="majorHAnsi" w:eastAsiaTheme="minorEastAsia" w:hAnsiTheme="majorHAnsi" w:cstheme="majorHAnsi"/>
                                  <w:color w:val="FFFFFF" w:themeColor="light1"/>
                                  <w:sz w:val="18"/>
                                  <w:szCs w:val="18"/>
                                </w:rPr>
                                <w:t>29.581</w:t>
                              </w:r>
                              <w:r>
                                <w:rPr>
                                  <w:rFonts w:asciiTheme="majorHAnsi" w:eastAsiaTheme="minorEastAsia" w:hAnsiTheme="majorHAnsi" w:cstheme="majorHAnsi"/>
                                  <w:color w:val="FFFFFF" w:themeColor="light1"/>
                                  <w:sz w:val="18"/>
                                  <w:szCs w:val="18"/>
                                </w:rPr>
                                <w:t xml:space="preserve"> </w:t>
                              </w:r>
                              <w:r w:rsidRPr="005F7E11">
                                <w:rPr>
                                  <w:rFonts w:asciiTheme="majorHAnsi" w:eastAsiaTheme="minorEastAsia" w:hAnsiTheme="majorHAnsi" w:cstheme="majorHAnsi"/>
                                  <w:color w:val="FFFFFF" w:themeColor="light1"/>
                                  <w:sz w:val="18"/>
                                  <w:szCs w:val="18"/>
                                </w:rPr>
                                <w:t>M</w:t>
                              </w:r>
                              <w:r>
                                <w:rPr>
                                  <w:rFonts w:asciiTheme="majorHAnsi" w:eastAsiaTheme="minorEastAsia" w:hAnsiTheme="majorHAnsi" w:cstheme="majorHAnsi"/>
                                  <w:color w:val="FFFFFF" w:themeColor="light1"/>
                                  <w:sz w:val="18"/>
                                  <w:szCs w:val="18"/>
                                </w:rPr>
                                <w:t>H</w:t>
                              </w:r>
                              <w:r w:rsidRPr="005F7E11">
                                <w:rPr>
                                  <w:rFonts w:asciiTheme="majorHAnsi" w:eastAsiaTheme="minorEastAsia" w:hAnsiTheme="majorHAnsi" w:cstheme="majorHAnsi"/>
                                  <w:color w:val="FFFFFF" w:themeColor="light1"/>
                                  <w:sz w:val="18"/>
                                  <w:szCs w:val="18"/>
                                </w:rPr>
                                <w:t>z</w:t>
                              </w:r>
                              <w:r>
                                <w:rPr>
                                  <w:rFonts w:asciiTheme="majorHAnsi" w:eastAsiaTheme="minorEastAsia" w:hAnsiTheme="majorHAnsi" w:cstheme="majorHAnsi"/>
                                  <w:color w:val="FFFFFF" w:themeColor="light1"/>
                                  <w:sz w:val="18"/>
                                  <w:szCs w:val="18"/>
                                </w:rPr>
                                <w:t xml:space="preserve"> </w:t>
                              </w:r>
                              <w:r w:rsidRPr="005F7E11">
                                <w:rPr>
                                  <w:rFonts w:asciiTheme="majorHAnsi" w:eastAsiaTheme="minorEastAsia" w:hAnsiTheme="majorHAnsi" w:cstheme="majorHAnsi"/>
                                  <w:color w:val="FFFFFF" w:themeColor="light1"/>
                                  <w:sz w:val="18"/>
                                  <w:szCs w:val="18"/>
                                </w:rPr>
                                <w:t>x</w:t>
                              </w:r>
                              <w:r>
                                <w:rPr>
                                  <w:rFonts w:asciiTheme="majorHAnsi" w:eastAsiaTheme="minorEastAsia" w:hAnsiTheme="majorHAnsi" w:cstheme="majorHAnsi"/>
                                  <w:color w:val="FFFFFF" w:themeColor="light1"/>
                                  <w:sz w:val="18"/>
                                  <w:szCs w:val="18"/>
                                </w:rPr>
                                <w:t xml:space="preserve"> </w:t>
                              </w:r>
                              <w:r w:rsidRPr="005F7E11">
                                <w:rPr>
                                  <w:rFonts w:asciiTheme="majorHAnsi" w:eastAsiaTheme="minorEastAsia" w:hAnsiTheme="majorHAnsi" w:cstheme="majorHAnsi"/>
                                  <w:color w:val="FFFFFF" w:themeColor="light1"/>
                                  <w:sz w:val="18"/>
                                  <w:szCs w:val="18"/>
                                </w:rPr>
                                <w:t>7</w:t>
                              </w:r>
                            </w:p>
                          </w:txbxContent>
                        </v:textbox>
                      </v:shape>
                      <v:shape id="カギ線コネクタ 3" o:spid="_x0000_s1618" type="#_x0000_t35" style="position:absolute;left:16015;top:-5183;width:3848;height:25635;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" adj="-12665,23512" strokecolor="black [3213]">
                        <v:stroke endarrow="block"/>
                      </v:shape>
                      <v:shape id="カギ線コネクタ 156" o:spid="_x0000_s1619" type="#_x0000_t35" style="position:absolute;left:16186;top:11201;width:3486;height:2561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" adj="6129,23527" strokecolor="black [3213]">
                        <v:stroke endarrow="block"/>
                      </v:shape>
                      <v:shape id="カギ線コネクタ 159" o:spid="_x0000_s1620" type="#_x0000_t34" style="position:absolute;left:32442;top:9283;width:10249;height:99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" strokecolor="black [3213]">
                        <v:stroke endarrow="block"/>
                      </v:shape>
                      <v:shape id="カギ線コネクタ 167" o:spid="_x0000_s1621" type="#_x0000_t34" style="position:absolute;left:32512;top:11614;width:10179;height:702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" adj="3530" strokecolor="black [3213]">
                        <v:stroke endarrow="block"/>
                      </v:shape>
                      <v:shape id="Text Box 256" o:spid="_x0000_s1622" type="#_x0000_t202" style="position:absolute;left:8883;top:927;width:8973;height:2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" filled="f" stroked="f">
                        <v:textbox inset="0,.7pt,0,.7pt">
                          <w:txbxContent>
                            <w:p w14:paraId="1F74212A" w14:textId="77777777" w:rsidR="008679A3" w:rsidRDefault="008679A3" w:rsidP="004E086C">
                              <w:pPr>
                                <w:pStyle w:val="Web"/>
                                <w:spacing w:after="200"/>
                                <w:ind w:firstLine="86"/>
                                <w:jc w:val="center"/>
                                <w:rPr>
                                  <w:rFonts w:ascii="Arial" w:hAnsi="Arial" w:cs="Arial"/>
                                  <w:sz w:val="18"/>
                                  <w:szCs w:val="18"/>
                                </w:rPr>
                              </w:pPr>
                              <w:r>
                                <w:rPr>
                                  <w:rFonts w:ascii="Arial" w:hAnsi="Arial" w:cs="Arial"/>
                                  <w:sz w:val="18"/>
                                  <w:szCs w:val="18"/>
                                </w:rPr>
                                <w:t>d</w:t>
                              </w:r>
                              <w:r>
                                <w:rPr>
                                  <w:rFonts w:ascii="Arial" w:hAnsi="Arial" w:cs="Arial" w:hint="eastAsia"/>
                                  <w:sz w:val="18"/>
                                  <w:szCs w:val="18"/>
                                </w:rPr>
                                <w:t>otclock</w:t>
                              </w:r>
                            </w:p>
                            <w:p w14:paraId="45290A58" w14:textId="77777777" w:rsidR="008679A3" w:rsidRDefault="008679A3" w:rsidP="004E086C">
                              <w:pPr>
                                <w:pStyle w:val="Web"/>
                                <w:spacing w:after="200"/>
                                <w:ind w:firstLine="86"/>
                                <w:jc w:val="center"/>
                              </w:pPr>
                            </w:p>
                          </w:txbxContent>
                        </v:textbox>
                      </v:shape>
                      <v:shape id="Text Box 257" o:spid="_x0000_s1623" type="#_x0000_t202" style="position:absolute;left:35102;top:5867;width:8973;height:2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" filled="f" stroked="f">
                        <v:textbox inset="0,.7pt,0,.7pt">
                          <w:txbxContent>
                            <w:p w14:paraId="61C2A829" w14:textId="77777777" w:rsidR="008679A3" w:rsidRDefault="008679A3" w:rsidP="004E086C">
                              <w:pPr>
                                <w:pStyle w:val="Web"/>
                                <w:spacing w:after="200"/>
                                <w:ind w:firstLine="86"/>
                                <w:jc w:val="center"/>
                                <w:rPr>
                                  <w:rFonts w:ascii="Arial" w:hAnsi="Arial" w:cs="Arial"/>
                                  <w:sz w:val="18"/>
                                  <w:szCs w:val="18"/>
                                </w:rPr>
                              </w:pPr>
                              <w:r>
                                <w:rPr>
                                  <w:rFonts w:ascii="Arial" w:hAnsi="Arial" w:cs="Arial"/>
                                  <w:sz w:val="18"/>
                                  <w:szCs w:val="18"/>
                                </w:rPr>
                                <w:t>EVEN</w:t>
                              </w:r>
                            </w:p>
                            <w:p w14:paraId="03BA1DD1" w14:textId="77777777" w:rsidR="008679A3" w:rsidRDefault="008679A3" w:rsidP="004E086C">
                              <w:pPr>
                                <w:pStyle w:val="Web"/>
                                <w:spacing w:after="200"/>
                                <w:ind w:firstLine="86"/>
                                <w:jc w:val="center"/>
                              </w:pPr>
                            </w:p>
                          </w:txbxContent>
                        </v:textbox>
                      </v:shape>
                      <v:shape id="Text Box 258" o:spid="_x0000_s1624" type="#_x0000_t202" style="position:absolute;left:35293;top:14535;width:8972;height:2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" filled="f" stroked="f">
                        <v:textbox inset="0,.7pt,0,.7pt">
                          <w:txbxContent>
                            <w:p w14:paraId="78D808CE" w14:textId="77777777" w:rsidR="008679A3" w:rsidRDefault="008679A3" w:rsidP="004E086C">
                              <w:pPr>
                                <w:pStyle w:val="Web"/>
                                <w:spacing w:after="200"/>
                                <w:ind w:firstLine="86"/>
                                <w:jc w:val="center"/>
                                <w:rPr>
                                  <w:rFonts w:ascii="Arial" w:hAnsi="Arial" w:cs="Arial"/>
                                  <w:sz w:val="18"/>
                                  <w:szCs w:val="18"/>
                                </w:rPr>
                              </w:pPr>
                              <w:r>
                                <w:rPr>
                                  <w:rFonts w:ascii="Arial" w:hAnsi="Arial" w:cs="Arial"/>
                                  <w:sz w:val="18"/>
                                  <w:szCs w:val="18"/>
                                </w:rPr>
                                <w:t>ODD</w:t>
                              </w:r>
                            </w:p>
                            <w:p w14:paraId="12D6BBBA" w14:textId="77777777" w:rsidR="008679A3" w:rsidRDefault="008679A3" w:rsidP="004E086C">
                              <w:pPr>
                                <w:pStyle w:val="Web"/>
                                <w:spacing w:after="200"/>
                                <w:ind w:firstLine="86"/>
                                <w:jc w:val="center"/>
                              </w:pPr>
                            </w:p>
                          </w:txbxContent>
                        </v:textbox>
                      </v:shape>
                      <v:shape id="Text Box 256" o:spid="_x0000_s1625" type="#_x0000_t202" style="position:absolute;left:9229;top:20183;width:8973;height:2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" filled="f" stroked="f">
                        <v:textbox inset="0,.7pt,0,.7pt">
                          <w:txbxContent>
                            <w:p w14:paraId="5856C03C" w14:textId="77777777" w:rsidR="008679A3" w:rsidRDefault="008679A3" w:rsidP="00A8319A">
                              <w:pPr>
                                <w:pStyle w:val="Web"/>
                                <w:spacing w:after="200"/>
                                <w:ind w:firstLine="86"/>
                                <w:jc w:val="center"/>
                              </w:pPr>
                              <w:r>
                                <w:rPr>
                                  <w:rFonts w:ascii="Arial" w:hAnsi="Arial" w:cs="Arial"/>
                                  <w:sz w:val="18"/>
                                  <w:szCs w:val="18"/>
                                </w:rPr>
                                <w:t>dotclock</w:t>
                              </w:r>
                            </w:p>
                            <w:p w14:paraId="1319A02E" w14:textId="77777777" w:rsidR="008679A3" w:rsidRDefault="008679A3" w:rsidP="00A8319A">
                              <w:pPr>
                                <w:pStyle w:val="Web"/>
                                <w:spacing w:after="200"/>
                                <w:ind w:firstLine="86"/>
                                <w:jc w:val="center"/>
                              </w:pPr>
                              <w:r>
                                <w:t> </w:t>
                              </w:r>
                            </w:p>
                          </w:txbxContent>
                        </v:textbox>
                      </v:shape>
                      <w10:anchorlock/>
                    </v:group>
                  </w:pict>
                </mc:Fallback>
              </mc:AlternateContent>
            </w:r>
          </w:p>
        </w:tc>
      </w:tr>
    </w:tbl>
    <w:p w14:paraId="76B1B44C" w14:textId="2116F7EB" w:rsidR="002C13F4" w:rsidRDefault="00485B35" w:rsidP="00C37AD3">
      <w:pPr>
        <w:pStyle w:val="figuretitle"/>
        <w:rPr>
          <w:noProof/>
        </w:rPr>
      </w:pPr>
      <w:r>
        <w:rPr>
          <w:noProof/>
        </w:rPr>
        <w:t xml:space="preserve">Figure </w:t>
      </w:r>
      <w:r w:rsidR="00BC41F1">
        <w:rPr>
          <w:noProof/>
        </w:rPr>
        <w:fldChar w:fldCharType="begin"/>
      </w:r>
      <w:r w:rsidR="00BC41F1">
        <w:rPr>
          <w:noProof/>
        </w:rPr>
        <w:instrText xml:space="preserve"> STYLEREF 1 \s </w:instrText>
      </w:r>
      <w:r w:rsidR="00BC41F1">
        <w:rPr>
          <w:noProof/>
        </w:rPr>
        <w:fldChar w:fldCharType="separate"/>
      </w:r>
      <w:r w:rsidR="00253C6E">
        <w:rPr>
          <w:noProof/>
        </w:rPr>
        <w:t>1</w:t>
      </w:r>
      <w:r w:rsidR="00BC41F1">
        <w:rPr>
          <w:noProof/>
        </w:rPr>
        <w:fldChar w:fldCharType="end"/>
      </w:r>
      <w:r w:rsidR="00BC41F1">
        <w:rPr>
          <w:noProof/>
        </w:rPr>
        <w:noBreakHyphen/>
      </w:r>
      <w:r w:rsidR="00AE48D5">
        <w:rPr>
          <w:noProof/>
        </w:rPr>
        <w:t xml:space="preserve">7 </w:t>
      </w:r>
      <w:r w:rsidRPr="00471DC8">
        <w:rPr>
          <w:noProof/>
        </w:rPr>
        <w:t>LVDS Dual-Link</w:t>
      </w:r>
    </w:p>
    <w:p w14:paraId="1A5EAC04" w14:textId="77777777" w:rsidR="002C13F4" w:rsidRDefault="002C13F4" w:rsidP="00B94654">
      <w:pPr>
        <w:pStyle w:val="Heading1"/>
        <w:rPr>
          <w:lang w:eastAsia="ja-JP"/>
        </w:rPr>
      </w:pPr>
      <w:r>
        <w:rPr>
          <w:lang w:eastAsia="ja-JP"/>
        </w:rPr>
        <w:lastRenderedPageBreak/>
        <w:t xml:space="preserve"> </w:t>
      </w:r>
      <w:r>
        <w:rPr>
          <w:rFonts w:hint="eastAsia"/>
          <w:lang w:eastAsia="ja-JP"/>
        </w:rPr>
        <w:t>Terminology</w:t>
      </w:r>
    </w:p>
    <w:p w14:paraId="3CF9D837" w14:textId="77777777" w:rsidR="002C13F4" w:rsidRDefault="002C13F4" w:rsidP="002C13F4">
      <w:pPr>
        <w:rPr>
          <w:lang w:eastAsia="ja-JP"/>
        </w:rPr>
      </w:pPr>
      <w:r w:rsidRPr="00FD72DE">
        <w:rPr>
          <w:lang w:eastAsia="ja-JP"/>
        </w:rPr>
        <w:t>The following table shows the terminology related to this module.</w:t>
      </w:r>
    </w:p>
    <w:p w14:paraId="57E889C0" w14:textId="77777777" w:rsidR="002C13F4" w:rsidRDefault="002C13F4" w:rsidP="002C13F4">
      <w:pPr>
        <w:rPr>
          <w:lang w:eastAsia="ja-JP"/>
        </w:rPr>
      </w:pPr>
    </w:p>
    <w:p w14:paraId="0EF96771" w14:textId="78222F0B" w:rsidR="002C13F4" w:rsidRPr="00FD72DE" w:rsidRDefault="002C13F4" w:rsidP="002C13F4">
      <w:pPr>
        <w:pStyle w:val="tabletitle"/>
        <w:rPr>
          <w:lang w:eastAsia="ja-JP"/>
        </w:rPr>
      </w:pPr>
      <w:r>
        <w:t xml:space="preserve">Table </w:t>
      </w:r>
      <w:r w:rsidR="00910085">
        <w:rPr>
          <w:noProof/>
        </w:rPr>
        <w:fldChar w:fldCharType="begin"/>
      </w:r>
      <w:r w:rsidR="00910085">
        <w:rPr>
          <w:noProof/>
        </w:rPr>
        <w:instrText xml:space="preserve"> STYLEREF 1 \s </w:instrText>
      </w:r>
      <w:r w:rsidR="00910085">
        <w:rPr>
          <w:noProof/>
        </w:rPr>
        <w:fldChar w:fldCharType="separate"/>
      </w:r>
      <w:r w:rsidR="00253C6E">
        <w:rPr>
          <w:noProof/>
        </w:rPr>
        <w:t>2</w:t>
      </w:r>
      <w:r w:rsidR="00910085">
        <w:rPr>
          <w:noProof/>
        </w:rPr>
        <w:fldChar w:fldCharType="end"/>
      </w:r>
      <w:r w:rsidR="005F5DB4">
        <w:t>.</w:t>
      </w:r>
      <w:r w:rsidR="00910085">
        <w:rPr>
          <w:noProof/>
        </w:rPr>
        <w:fldChar w:fldCharType="begin"/>
      </w:r>
      <w:r w:rsidR="00910085">
        <w:rPr>
          <w:noProof/>
        </w:rPr>
        <w:instrText xml:space="preserve"> SEQ Table \* ARABIC \s 1 </w:instrText>
      </w:r>
      <w:r w:rsidR="00910085">
        <w:rPr>
          <w:noProof/>
        </w:rPr>
        <w:fldChar w:fldCharType="separate"/>
      </w:r>
      <w:r w:rsidR="00253C6E">
        <w:rPr>
          <w:noProof/>
        </w:rPr>
        <w:t>1</w:t>
      </w:r>
      <w:r w:rsidR="00910085">
        <w:rPr>
          <w:noProof/>
        </w:rPr>
        <w:fldChar w:fldCharType="end"/>
      </w:r>
      <w:r w:rsidRPr="00FD72DE">
        <w:tab/>
      </w:r>
      <w:r>
        <w:rPr>
          <w:rFonts w:hint="eastAsia"/>
          <w:lang w:eastAsia="ja-JP"/>
        </w:rPr>
        <w:t>Terminology</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40" w:type="dxa"/>
          <w:right w:w="40" w:type="dxa"/>
        </w:tblCellMar>
        <w:tblLook w:val="01E0" w:firstRow="1" w:lastRow="1" w:firstColumn="1" w:lastColumn="1" w:noHBand="0" w:noVBand="0"/>
      </w:tblPr>
      <w:tblGrid>
        <w:gridCol w:w="1584"/>
        <w:gridCol w:w="8148"/>
      </w:tblGrid>
      <w:tr w:rsidR="002C13F4" w:rsidRPr="00FD72DE" w14:paraId="716B1240" w14:textId="77777777" w:rsidTr="00894CF6">
        <w:trPr>
          <w:cantSplit/>
          <w:trHeight w:val="260"/>
          <w:tblHeader/>
        </w:trPr>
        <w:tc>
          <w:tcPr>
            <w:tcW w:w="814" w:type="pct"/>
            <w:tcBorders>
              <w:top w:val="single" w:sz="8" w:space="0" w:color="auto"/>
              <w:bottom w:val="single" w:sz="8" w:space="0" w:color="auto"/>
            </w:tcBorders>
            <w:shd w:val="clear" w:color="auto" w:fill="auto"/>
            <w:vAlign w:val="center"/>
          </w:tcPr>
          <w:p w14:paraId="1102019E" w14:textId="77777777" w:rsidR="002C13F4" w:rsidRPr="00FD72DE" w:rsidRDefault="002C13F4" w:rsidP="00894CF6">
            <w:pPr>
              <w:keepNext/>
              <w:keepLines/>
              <w:spacing w:before="20" w:after="60" w:line="220" w:lineRule="exact"/>
              <w:ind w:left="57" w:right="57"/>
              <w:jc w:val="center"/>
              <w:rPr>
                <w:rFonts w:ascii="Arial" w:hAnsi="Arial"/>
                <w:b/>
                <w:sz w:val="18"/>
                <w:lang w:eastAsia="ja-JP"/>
              </w:rPr>
            </w:pPr>
            <w:r>
              <w:rPr>
                <w:rFonts w:ascii="Arial" w:hAnsi="Arial" w:hint="eastAsia"/>
                <w:b/>
                <w:sz w:val="18"/>
                <w:lang w:eastAsia="ja-JP"/>
              </w:rPr>
              <w:t>Terms</w:t>
            </w:r>
          </w:p>
        </w:tc>
        <w:tc>
          <w:tcPr>
            <w:tcW w:w="4186" w:type="pct"/>
            <w:tcBorders>
              <w:top w:val="single" w:sz="8" w:space="0" w:color="auto"/>
              <w:bottom w:val="single" w:sz="8" w:space="0" w:color="auto"/>
            </w:tcBorders>
            <w:shd w:val="clear" w:color="auto" w:fill="auto"/>
            <w:vAlign w:val="center"/>
          </w:tcPr>
          <w:p w14:paraId="1504BA48" w14:textId="77777777" w:rsidR="002C13F4" w:rsidRPr="00FD72DE" w:rsidRDefault="002C13F4" w:rsidP="00894CF6">
            <w:pPr>
              <w:keepNext/>
              <w:keepLines/>
              <w:spacing w:before="20" w:after="60" w:line="220" w:lineRule="exact"/>
              <w:ind w:left="57" w:right="57"/>
              <w:jc w:val="center"/>
              <w:rPr>
                <w:rFonts w:ascii="Arial" w:hAnsi="Arial"/>
                <w:b/>
                <w:sz w:val="18"/>
                <w:lang w:eastAsia="ja-JP"/>
              </w:rPr>
            </w:pPr>
            <w:r w:rsidRPr="00FD72DE">
              <w:rPr>
                <w:rFonts w:ascii="Arial" w:hAnsi="Arial"/>
                <w:b/>
                <w:sz w:val="18"/>
                <w:lang w:eastAsia="ja-JP"/>
              </w:rPr>
              <w:t>Explanation</w:t>
            </w:r>
          </w:p>
        </w:tc>
      </w:tr>
      <w:tr w:rsidR="002C13F4" w:rsidRPr="00FD72DE" w14:paraId="1F72F0BC" w14:textId="77777777" w:rsidTr="00894CF6">
        <w:trPr>
          <w:cantSplit/>
          <w:trHeight w:val="260"/>
          <w:tblHeader/>
        </w:trPr>
        <w:tc>
          <w:tcPr>
            <w:tcW w:w="814" w:type="pct"/>
            <w:shd w:val="clear" w:color="auto" w:fill="auto"/>
            <w:vAlign w:val="center"/>
          </w:tcPr>
          <w:p w14:paraId="33A82700" w14:textId="77777777" w:rsidR="002C13F4" w:rsidRPr="00FD72DE" w:rsidRDefault="002C13F4" w:rsidP="00894CF6">
            <w:pPr>
              <w:keepNext/>
              <w:keepLines/>
              <w:spacing w:before="20" w:after="60" w:line="220" w:lineRule="exact"/>
              <w:ind w:left="57" w:right="57"/>
              <w:jc w:val="both"/>
              <w:rPr>
                <w:rFonts w:ascii="Arial" w:hAnsi="Arial"/>
                <w:sz w:val="18"/>
                <w:lang w:eastAsia="ja-JP"/>
              </w:rPr>
            </w:pPr>
            <w:r>
              <w:rPr>
                <w:rFonts w:ascii="Arial" w:hAnsi="Arial" w:hint="eastAsia"/>
                <w:sz w:val="18"/>
                <w:lang w:eastAsia="ja-JP"/>
              </w:rPr>
              <w:t>DU</w:t>
            </w:r>
          </w:p>
        </w:tc>
        <w:tc>
          <w:tcPr>
            <w:tcW w:w="4186" w:type="pct"/>
            <w:shd w:val="clear" w:color="auto" w:fill="auto"/>
            <w:vAlign w:val="center"/>
          </w:tcPr>
          <w:p w14:paraId="54ECE751" w14:textId="77777777" w:rsidR="002C13F4" w:rsidRPr="00FD72DE" w:rsidRDefault="002C13F4">
            <w:pPr>
              <w:keepNext/>
              <w:keepLines/>
              <w:tabs>
                <w:tab w:val="left" w:pos="1761"/>
              </w:tabs>
              <w:spacing w:before="20" w:after="60" w:line="220" w:lineRule="exact"/>
              <w:ind w:left="57" w:right="57"/>
              <w:jc w:val="both"/>
              <w:rPr>
                <w:rFonts w:ascii="Arial" w:hAnsi="Arial"/>
                <w:sz w:val="18"/>
                <w:lang w:eastAsia="ja-JP"/>
              </w:rPr>
            </w:pPr>
            <w:r w:rsidRPr="00FD72DE">
              <w:rPr>
                <w:rFonts w:ascii="Arial" w:hAnsi="Arial"/>
                <w:sz w:val="18"/>
                <w:lang w:eastAsia="ja-JP"/>
              </w:rPr>
              <w:t xml:space="preserve">Display Unit on </w:t>
            </w:r>
            <w:r w:rsidR="0094346B" w:rsidRPr="0094346B">
              <w:rPr>
                <w:rFonts w:ascii="Arial" w:hAnsi="Arial"/>
                <w:sz w:val="18"/>
                <w:lang w:eastAsia="ja-JP"/>
              </w:rPr>
              <w:t>R-Car Series, 3rd Generation</w:t>
            </w:r>
          </w:p>
        </w:tc>
      </w:tr>
      <w:tr w:rsidR="002C13F4" w:rsidRPr="00FD72DE" w14:paraId="4D9C4BD7" w14:textId="77777777" w:rsidTr="00894CF6">
        <w:trPr>
          <w:cantSplit/>
          <w:trHeight w:val="260"/>
          <w:tblHeader/>
        </w:trPr>
        <w:tc>
          <w:tcPr>
            <w:tcW w:w="814" w:type="pct"/>
            <w:shd w:val="clear" w:color="auto" w:fill="auto"/>
            <w:vAlign w:val="center"/>
          </w:tcPr>
          <w:p w14:paraId="178A1BC4" w14:textId="77777777" w:rsidR="002C13F4" w:rsidRDefault="002C13F4" w:rsidP="00894CF6">
            <w:pPr>
              <w:keepNext/>
              <w:keepLines/>
              <w:spacing w:before="20" w:after="60" w:line="220" w:lineRule="exact"/>
              <w:ind w:left="57" w:right="57"/>
              <w:jc w:val="both"/>
              <w:rPr>
                <w:rFonts w:ascii="Arial" w:hAnsi="Arial"/>
                <w:sz w:val="18"/>
                <w:lang w:eastAsia="ja-JP"/>
              </w:rPr>
            </w:pPr>
            <w:r w:rsidRPr="00C339B9">
              <w:rPr>
                <w:rFonts w:asciiTheme="majorHAnsi" w:eastAsia="MS Gothic" w:hAnsiTheme="majorHAnsi" w:cstheme="majorHAnsi"/>
                <w:sz w:val="18"/>
              </w:rPr>
              <w:t>VSP</w:t>
            </w:r>
            <w:r w:rsidR="00310A0D">
              <w:rPr>
                <w:rFonts w:asciiTheme="majorHAnsi" w:eastAsia="MS Gothic" w:hAnsiTheme="majorHAnsi" w:cstheme="majorHAnsi"/>
                <w:sz w:val="18"/>
              </w:rPr>
              <w:t>2</w:t>
            </w:r>
          </w:p>
        </w:tc>
        <w:tc>
          <w:tcPr>
            <w:tcW w:w="4186" w:type="pct"/>
            <w:shd w:val="clear" w:color="auto" w:fill="auto"/>
            <w:vAlign w:val="center"/>
          </w:tcPr>
          <w:p w14:paraId="2857DBE9" w14:textId="77777777" w:rsidR="002C13F4" w:rsidRPr="00FD72DE" w:rsidRDefault="002C13F4" w:rsidP="00894CF6">
            <w:pPr>
              <w:keepNext/>
              <w:keepLines/>
              <w:tabs>
                <w:tab w:val="left" w:pos="1761"/>
              </w:tabs>
              <w:spacing w:before="20" w:after="60" w:line="220" w:lineRule="exact"/>
              <w:ind w:left="57" w:right="57"/>
              <w:jc w:val="both"/>
              <w:rPr>
                <w:rFonts w:ascii="Arial" w:hAnsi="Arial"/>
                <w:sz w:val="18"/>
                <w:lang w:eastAsia="ja-JP"/>
              </w:rPr>
            </w:pPr>
            <w:r>
              <w:rPr>
                <w:rFonts w:ascii="Arial" w:eastAsia="MS Gothic" w:hAnsi="Arial" w:hint="eastAsia"/>
                <w:sz w:val="18"/>
              </w:rPr>
              <w:t>V</w:t>
            </w:r>
            <w:r w:rsidRPr="000952FD">
              <w:rPr>
                <w:rFonts w:ascii="Arial" w:eastAsia="MS Gothic" w:hAnsi="Arial"/>
                <w:sz w:val="18"/>
              </w:rPr>
              <w:t xml:space="preserve">ideo </w:t>
            </w:r>
            <w:r>
              <w:rPr>
                <w:rFonts w:ascii="Arial" w:eastAsia="MS Gothic" w:hAnsi="Arial" w:hint="eastAsia"/>
                <w:sz w:val="18"/>
              </w:rPr>
              <w:t>S</w:t>
            </w:r>
            <w:r w:rsidRPr="000952FD">
              <w:rPr>
                <w:rFonts w:ascii="Arial" w:eastAsia="MS Gothic" w:hAnsi="Arial"/>
                <w:sz w:val="18"/>
              </w:rPr>
              <w:t xml:space="preserve">ignal </w:t>
            </w:r>
            <w:r>
              <w:rPr>
                <w:rFonts w:ascii="Arial" w:eastAsia="MS Gothic" w:hAnsi="Arial" w:hint="eastAsia"/>
                <w:sz w:val="18"/>
              </w:rPr>
              <w:t>P</w:t>
            </w:r>
            <w:r w:rsidRPr="000952FD">
              <w:rPr>
                <w:rFonts w:ascii="Arial" w:eastAsia="MS Gothic" w:hAnsi="Arial"/>
                <w:sz w:val="18"/>
              </w:rPr>
              <w:t>rocessing</w:t>
            </w:r>
          </w:p>
        </w:tc>
      </w:tr>
      <w:tr w:rsidR="002C13F4" w:rsidRPr="00FD72DE" w14:paraId="4A3FC857" w14:textId="77777777" w:rsidTr="00894CF6">
        <w:trPr>
          <w:cantSplit/>
          <w:trHeight w:val="260"/>
          <w:tblHeader/>
        </w:trPr>
        <w:tc>
          <w:tcPr>
            <w:tcW w:w="814" w:type="pct"/>
            <w:shd w:val="clear" w:color="auto" w:fill="auto"/>
            <w:vAlign w:val="center"/>
          </w:tcPr>
          <w:p w14:paraId="00165AEA" w14:textId="77777777" w:rsidR="002C13F4" w:rsidRDefault="002C13F4" w:rsidP="00894CF6">
            <w:pPr>
              <w:keepNext/>
              <w:keepLines/>
              <w:spacing w:before="20" w:after="60" w:line="220" w:lineRule="exact"/>
              <w:ind w:left="57" w:right="57"/>
              <w:jc w:val="both"/>
              <w:rPr>
                <w:rFonts w:ascii="Arial" w:hAnsi="Arial"/>
                <w:sz w:val="18"/>
                <w:lang w:eastAsia="ja-JP"/>
              </w:rPr>
            </w:pPr>
            <w:r w:rsidRPr="00C339B9">
              <w:rPr>
                <w:rFonts w:asciiTheme="majorHAnsi" w:hAnsiTheme="majorHAnsi" w:cstheme="majorHAnsi"/>
                <w:sz w:val="18"/>
              </w:rPr>
              <w:t>VSPD</w:t>
            </w:r>
          </w:p>
        </w:tc>
        <w:tc>
          <w:tcPr>
            <w:tcW w:w="4186" w:type="pct"/>
            <w:shd w:val="clear" w:color="auto" w:fill="auto"/>
            <w:vAlign w:val="center"/>
          </w:tcPr>
          <w:p w14:paraId="74AA7462" w14:textId="77777777" w:rsidR="002C13F4" w:rsidRPr="00FD72DE" w:rsidRDefault="002C13F4" w:rsidP="00894CF6">
            <w:pPr>
              <w:keepNext/>
              <w:keepLines/>
              <w:tabs>
                <w:tab w:val="left" w:pos="1761"/>
              </w:tabs>
              <w:spacing w:before="20" w:after="60" w:line="220" w:lineRule="exact"/>
              <w:ind w:left="57" w:right="57"/>
              <w:jc w:val="both"/>
              <w:rPr>
                <w:rFonts w:ascii="Arial" w:hAnsi="Arial"/>
                <w:sz w:val="18"/>
                <w:lang w:eastAsia="ja-JP"/>
              </w:rPr>
            </w:pPr>
            <w:r>
              <w:rPr>
                <w:rFonts w:ascii="Arial" w:hAnsi="Arial" w:cs="Arial"/>
                <w:sz w:val="18"/>
                <w:szCs w:val="18"/>
              </w:rPr>
              <w:t>VSP</w:t>
            </w:r>
            <w:r w:rsidR="00310A0D">
              <w:rPr>
                <w:rFonts w:ascii="Arial" w:hAnsi="Arial" w:cs="Arial"/>
                <w:sz w:val="18"/>
                <w:szCs w:val="18"/>
              </w:rPr>
              <w:t>2</w:t>
            </w:r>
            <w:r>
              <w:rPr>
                <w:rFonts w:ascii="Arial" w:hAnsi="Arial" w:cs="Arial"/>
                <w:sz w:val="18"/>
                <w:szCs w:val="18"/>
              </w:rPr>
              <w:t xml:space="preserve"> for D</w:t>
            </w:r>
            <w:r w:rsidR="00310A0D">
              <w:rPr>
                <w:rFonts w:ascii="Arial" w:hAnsi="Arial" w:cs="Arial"/>
                <w:sz w:val="18"/>
                <w:szCs w:val="18"/>
              </w:rPr>
              <w:t>isplay</w:t>
            </w:r>
          </w:p>
        </w:tc>
      </w:tr>
      <w:tr w:rsidR="006D3B32" w:rsidRPr="00FD72DE" w14:paraId="2BAF7B7C" w14:textId="77777777" w:rsidTr="00894CF6">
        <w:trPr>
          <w:cantSplit/>
          <w:trHeight w:val="260"/>
          <w:tblHeader/>
        </w:trPr>
        <w:tc>
          <w:tcPr>
            <w:tcW w:w="814" w:type="pct"/>
            <w:shd w:val="clear" w:color="auto" w:fill="auto"/>
            <w:vAlign w:val="center"/>
          </w:tcPr>
          <w:p w14:paraId="0BF59916" w14:textId="77777777" w:rsidR="006D3B32" w:rsidRPr="00C339B9" w:rsidRDefault="006D3B32" w:rsidP="00894CF6">
            <w:pPr>
              <w:keepNext/>
              <w:keepLines/>
              <w:spacing w:before="20" w:after="60" w:line="220" w:lineRule="exact"/>
              <w:ind w:left="57" w:right="57"/>
              <w:jc w:val="both"/>
              <w:rPr>
                <w:rFonts w:asciiTheme="majorHAnsi" w:hAnsiTheme="majorHAnsi" w:cstheme="majorHAnsi"/>
                <w:sz w:val="18"/>
                <w:lang w:eastAsia="ja-JP"/>
              </w:rPr>
            </w:pPr>
            <w:r>
              <w:rPr>
                <w:rFonts w:asciiTheme="majorHAnsi" w:hAnsiTheme="majorHAnsi" w:cstheme="majorHAnsi" w:hint="eastAsia"/>
                <w:sz w:val="18"/>
                <w:lang w:eastAsia="ja-JP"/>
              </w:rPr>
              <w:t>FBDev</w:t>
            </w:r>
          </w:p>
        </w:tc>
        <w:tc>
          <w:tcPr>
            <w:tcW w:w="4186" w:type="pct"/>
            <w:shd w:val="clear" w:color="auto" w:fill="auto"/>
            <w:vAlign w:val="center"/>
          </w:tcPr>
          <w:p w14:paraId="67FE8E8C" w14:textId="77777777" w:rsidR="006D3B32" w:rsidRDefault="006D3B32" w:rsidP="00894CF6">
            <w:pPr>
              <w:keepNext/>
              <w:keepLines/>
              <w:tabs>
                <w:tab w:val="left" w:pos="1761"/>
              </w:tabs>
              <w:spacing w:before="20" w:after="60" w:line="220" w:lineRule="exact"/>
              <w:ind w:left="57" w:right="57"/>
              <w:jc w:val="both"/>
              <w:rPr>
                <w:rFonts w:ascii="Arial" w:hAnsi="Arial" w:cs="Arial"/>
                <w:sz w:val="18"/>
                <w:szCs w:val="18"/>
                <w:lang w:eastAsia="ja-JP"/>
              </w:rPr>
            </w:pPr>
            <w:r>
              <w:rPr>
                <w:rFonts w:ascii="Arial" w:hAnsi="Arial" w:cs="Arial" w:hint="eastAsia"/>
                <w:sz w:val="18"/>
                <w:szCs w:val="18"/>
                <w:lang w:eastAsia="ja-JP"/>
              </w:rPr>
              <w:t>Framebuffer Device</w:t>
            </w:r>
          </w:p>
        </w:tc>
      </w:tr>
      <w:tr w:rsidR="002C13F4" w:rsidRPr="00FD72DE" w14:paraId="74455683" w14:textId="77777777" w:rsidTr="00894CF6">
        <w:trPr>
          <w:cantSplit/>
          <w:trHeight w:val="260"/>
          <w:tblHeader/>
        </w:trPr>
        <w:tc>
          <w:tcPr>
            <w:tcW w:w="814" w:type="pct"/>
            <w:shd w:val="clear" w:color="auto" w:fill="auto"/>
            <w:vAlign w:val="center"/>
          </w:tcPr>
          <w:p w14:paraId="062109BC" w14:textId="77777777" w:rsidR="002C13F4" w:rsidRPr="00FD72DE" w:rsidRDefault="002C13F4" w:rsidP="00894CF6">
            <w:pPr>
              <w:keepNext/>
              <w:keepLines/>
              <w:spacing w:before="20" w:after="60" w:line="220" w:lineRule="exact"/>
              <w:ind w:left="57" w:right="57"/>
              <w:jc w:val="both"/>
              <w:rPr>
                <w:rFonts w:ascii="Arial" w:hAnsi="Arial"/>
                <w:sz w:val="18"/>
                <w:lang w:eastAsia="ja-JP"/>
              </w:rPr>
            </w:pPr>
            <w:r>
              <w:rPr>
                <w:rFonts w:ascii="Arial" w:hAnsi="Arial" w:hint="eastAsia"/>
                <w:sz w:val="18"/>
                <w:lang w:eastAsia="ja-JP"/>
              </w:rPr>
              <w:t>DRM</w:t>
            </w:r>
          </w:p>
        </w:tc>
        <w:tc>
          <w:tcPr>
            <w:tcW w:w="4186" w:type="pct"/>
            <w:shd w:val="clear" w:color="auto" w:fill="auto"/>
            <w:vAlign w:val="center"/>
          </w:tcPr>
          <w:p w14:paraId="3C7F21ED" w14:textId="77777777" w:rsidR="002C13F4" w:rsidRPr="00FD72DE" w:rsidRDefault="002C13F4" w:rsidP="00894CF6">
            <w:pPr>
              <w:keepNext/>
              <w:keepLines/>
              <w:tabs>
                <w:tab w:val="left" w:pos="1761"/>
              </w:tabs>
              <w:spacing w:before="20" w:after="60" w:line="220" w:lineRule="exact"/>
              <w:ind w:left="57" w:right="57"/>
              <w:jc w:val="both"/>
              <w:rPr>
                <w:rFonts w:ascii="Arial" w:hAnsi="Arial"/>
                <w:sz w:val="18"/>
                <w:lang w:eastAsia="ja-JP"/>
              </w:rPr>
            </w:pPr>
            <w:r w:rsidRPr="00FD72DE">
              <w:rPr>
                <w:rFonts w:ascii="Arial" w:hAnsi="Arial"/>
                <w:sz w:val="18"/>
                <w:lang w:eastAsia="ja-JP"/>
              </w:rPr>
              <w:t>Direct Rendering Manager</w:t>
            </w:r>
          </w:p>
        </w:tc>
      </w:tr>
      <w:tr w:rsidR="002C13F4" w:rsidRPr="00FD72DE" w14:paraId="3BCFE632" w14:textId="77777777" w:rsidTr="00894CF6">
        <w:trPr>
          <w:cantSplit/>
          <w:trHeight w:val="260"/>
          <w:tblHeader/>
        </w:trPr>
        <w:tc>
          <w:tcPr>
            <w:tcW w:w="814" w:type="pct"/>
            <w:shd w:val="clear" w:color="auto" w:fill="auto"/>
            <w:vAlign w:val="center"/>
          </w:tcPr>
          <w:p w14:paraId="2314E27E" w14:textId="77777777" w:rsidR="002C13F4" w:rsidRPr="00FD72DE" w:rsidRDefault="002C13F4" w:rsidP="00894CF6">
            <w:pPr>
              <w:keepNext/>
              <w:keepLines/>
              <w:spacing w:before="20" w:after="60" w:line="220" w:lineRule="exact"/>
              <w:ind w:left="57" w:right="57"/>
              <w:jc w:val="both"/>
              <w:rPr>
                <w:rFonts w:ascii="Arial" w:hAnsi="Arial"/>
                <w:sz w:val="18"/>
                <w:lang w:eastAsia="ja-JP"/>
              </w:rPr>
            </w:pPr>
            <w:r>
              <w:rPr>
                <w:rFonts w:ascii="Arial" w:hAnsi="Arial" w:hint="eastAsia"/>
                <w:sz w:val="18"/>
                <w:lang w:eastAsia="ja-JP"/>
              </w:rPr>
              <w:t>KMS</w:t>
            </w:r>
          </w:p>
        </w:tc>
        <w:tc>
          <w:tcPr>
            <w:tcW w:w="4186" w:type="pct"/>
            <w:shd w:val="clear" w:color="auto" w:fill="auto"/>
            <w:vAlign w:val="center"/>
          </w:tcPr>
          <w:p w14:paraId="7341BBD6" w14:textId="77777777" w:rsidR="002C13F4" w:rsidRPr="00FD72DE" w:rsidRDefault="002C13F4" w:rsidP="00894CF6">
            <w:pPr>
              <w:keepNext/>
              <w:keepLines/>
              <w:tabs>
                <w:tab w:val="left" w:pos="1761"/>
              </w:tabs>
              <w:spacing w:before="20" w:after="60" w:line="220" w:lineRule="exact"/>
              <w:ind w:left="57" w:right="57"/>
              <w:jc w:val="both"/>
              <w:rPr>
                <w:rFonts w:ascii="Arial" w:hAnsi="Arial"/>
                <w:sz w:val="18"/>
                <w:lang w:eastAsia="ja-JP"/>
              </w:rPr>
            </w:pPr>
            <w:r w:rsidRPr="00FD72DE">
              <w:rPr>
                <w:rFonts w:ascii="Arial" w:hAnsi="Arial"/>
                <w:sz w:val="18"/>
                <w:lang w:eastAsia="ja-JP"/>
              </w:rPr>
              <w:t>Kernel Mode Setting</w:t>
            </w:r>
          </w:p>
        </w:tc>
      </w:tr>
      <w:tr w:rsidR="002C13F4" w:rsidRPr="00FD72DE" w14:paraId="64914BB8" w14:textId="77777777" w:rsidTr="00894CF6">
        <w:trPr>
          <w:cantSplit/>
          <w:trHeight w:val="260"/>
          <w:tblHeader/>
        </w:trPr>
        <w:tc>
          <w:tcPr>
            <w:tcW w:w="814" w:type="pct"/>
            <w:shd w:val="clear" w:color="auto" w:fill="auto"/>
            <w:vAlign w:val="center"/>
          </w:tcPr>
          <w:p w14:paraId="31BEE3E8" w14:textId="77777777" w:rsidR="002C13F4" w:rsidRPr="00FD72DE" w:rsidRDefault="002C13F4" w:rsidP="00894CF6">
            <w:pPr>
              <w:keepNext/>
              <w:keepLines/>
              <w:spacing w:before="20" w:after="60" w:line="220" w:lineRule="exact"/>
              <w:ind w:left="57" w:right="57"/>
              <w:jc w:val="both"/>
              <w:rPr>
                <w:rFonts w:ascii="Arial" w:hAnsi="Arial"/>
                <w:sz w:val="18"/>
                <w:lang w:eastAsia="ja-JP"/>
              </w:rPr>
            </w:pPr>
            <w:r>
              <w:rPr>
                <w:rFonts w:ascii="Arial" w:hAnsi="Arial" w:hint="eastAsia"/>
                <w:sz w:val="18"/>
                <w:lang w:eastAsia="ja-JP"/>
              </w:rPr>
              <w:t>DRI</w:t>
            </w:r>
          </w:p>
        </w:tc>
        <w:tc>
          <w:tcPr>
            <w:tcW w:w="4186" w:type="pct"/>
            <w:shd w:val="clear" w:color="auto" w:fill="auto"/>
            <w:vAlign w:val="center"/>
          </w:tcPr>
          <w:p w14:paraId="033A09A9" w14:textId="77777777" w:rsidR="002C13F4" w:rsidRPr="00FD72DE" w:rsidRDefault="002C13F4" w:rsidP="00894CF6">
            <w:pPr>
              <w:keepNext/>
              <w:keepLines/>
              <w:tabs>
                <w:tab w:val="left" w:pos="1761"/>
              </w:tabs>
              <w:spacing w:before="20" w:after="60" w:line="220" w:lineRule="exact"/>
              <w:ind w:left="57" w:right="57"/>
              <w:jc w:val="both"/>
              <w:rPr>
                <w:rFonts w:ascii="Arial" w:hAnsi="Arial"/>
                <w:sz w:val="18"/>
                <w:lang w:eastAsia="ja-JP"/>
              </w:rPr>
            </w:pPr>
            <w:r w:rsidRPr="00FD72DE">
              <w:rPr>
                <w:rFonts w:ascii="Arial" w:hAnsi="Arial"/>
                <w:sz w:val="18"/>
                <w:lang w:eastAsia="ja-JP"/>
              </w:rPr>
              <w:t>Direct Rendering Infrastructure</w:t>
            </w:r>
          </w:p>
        </w:tc>
      </w:tr>
      <w:tr w:rsidR="002C13F4" w:rsidRPr="00FD72DE" w14:paraId="49F0C6D9" w14:textId="77777777" w:rsidTr="00894CF6">
        <w:trPr>
          <w:cantSplit/>
          <w:trHeight w:val="260"/>
          <w:tblHeader/>
        </w:trPr>
        <w:tc>
          <w:tcPr>
            <w:tcW w:w="814" w:type="pct"/>
            <w:shd w:val="clear" w:color="auto" w:fill="auto"/>
            <w:vAlign w:val="center"/>
          </w:tcPr>
          <w:p w14:paraId="3512BBF2" w14:textId="77777777" w:rsidR="002C13F4" w:rsidRPr="00FD72DE" w:rsidRDefault="002C13F4" w:rsidP="00894CF6">
            <w:pPr>
              <w:keepNext/>
              <w:keepLines/>
              <w:spacing w:before="20" w:after="60" w:line="220" w:lineRule="exact"/>
              <w:ind w:left="57" w:right="57"/>
              <w:jc w:val="both"/>
              <w:rPr>
                <w:rFonts w:ascii="Arial" w:hAnsi="Arial"/>
                <w:sz w:val="18"/>
                <w:lang w:eastAsia="ja-JP"/>
              </w:rPr>
            </w:pPr>
            <w:r>
              <w:rPr>
                <w:rFonts w:ascii="Arial" w:hAnsi="Arial" w:hint="eastAsia"/>
                <w:sz w:val="18"/>
                <w:lang w:eastAsia="ja-JP"/>
              </w:rPr>
              <w:t>FB</w:t>
            </w:r>
          </w:p>
        </w:tc>
        <w:tc>
          <w:tcPr>
            <w:tcW w:w="4186" w:type="pct"/>
            <w:shd w:val="clear" w:color="auto" w:fill="auto"/>
            <w:vAlign w:val="center"/>
          </w:tcPr>
          <w:p w14:paraId="2AC10530" w14:textId="77777777" w:rsidR="002C13F4" w:rsidRPr="00FD72DE" w:rsidRDefault="002C13F4" w:rsidP="00894CF6">
            <w:pPr>
              <w:keepNext/>
              <w:keepLines/>
              <w:tabs>
                <w:tab w:val="left" w:pos="1761"/>
              </w:tabs>
              <w:spacing w:before="20" w:after="60" w:line="220" w:lineRule="exact"/>
              <w:ind w:left="57" w:right="57"/>
              <w:jc w:val="both"/>
              <w:rPr>
                <w:rFonts w:ascii="Arial" w:hAnsi="Arial"/>
                <w:sz w:val="18"/>
                <w:lang w:eastAsia="ja-JP"/>
              </w:rPr>
            </w:pPr>
            <w:r w:rsidRPr="00FD72DE">
              <w:rPr>
                <w:rFonts w:ascii="Arial" w:hAnsi="Arial"/>
                <w:sz w:val="18"/>
                <w:lang w:eastAsia="ja-JP"/>
              </w:rPr>
              <w:t>Framebuffer</w:t>
            </w:r>
          </w:p>
        </w:tc>
      </w:tr>
      <w:tr w:rsidR="002C13F4" w:rsidRPr="00FD72DE" w14:paraId="273C66FF" w14:textId="77777777" w:rsidTr="00894CF6">
        <w:trPr>
          <w:cantSplit/>
          <w:trHeight w:val="260"/>
          <w:tblHeader/>
        </w:trPr>
        <w:tc>
          <w:tcPr>
            <w:tcW w:w="814" w:type="pct"/>
            <w:shd w:val="clear" w:color="auto" w:fill="auto"/>
            <w:vAlign w:val="center"/>
          </w:tcPr>
          <w:p w14:paraId="35094674" w14:textId="77777777" w:rsidR="002C13F4" w:rsidRDefault="002C13F4" w:rsidP="00894CF6">
            <w:pPr>
              <w:keepNext/>
              <w:keepLines/>
              <w:spacing w:before="20" w:after="60" w:line="220" w:lineRule="exact"/>
              <w:ind w:left="57" w:right="57"/>
              <w:jc w:val="both"/>
              <w:rPr>
                <w:rFonts w:ascii="Arial" w:hAnsi="Arial"/>
                <w:sz w:val="18"/>
                <w:lang w:eastAsia="ja-JP"/>
              </w:rPr>
            </w:pPr>
            <w:r w:rsidRPr="00C339B9">
              <w:rPr>
                <w:rFonts w:asciiTheme="majorHAnsi" w:eastAsia="MS Gothic" w:hAnsiTheme="majorHAnsi" w:cstheme="majorHAnsi"/>
                <w:sz w:val="18"/>
              </w:rPr>
              <w:t>LIF</w:t>
            </w:r>
          </w:p>
        </w:tc>
        <w:tc>
          <w:tcPr>
            <w:tcW w:w="4186" w:type="pct"/>
            <w:shd w:val="clear" w:color="auto" w:fill="auto"/>
            <w:vAlign w:val="center"/>
          </w:tcPr>
          <w:p w14:paraId="3FE09EE4" w14:textId="77777777" w:rsidR="002C13F4" w:rsidRPr="00FD72DE" w:rsidRDefault="002C13F4" w:rsidP="00894CF6">
            <w:pPr>
              <w:keepNext/>
              <w:keepLines/>
              <w:tabs>
                <w:tab w:val="left" w:pos="1761"/>
              </w:tabs>
              <w:spacing w:before="20" w:after="60" w:line="220" w:lineRule="exact"/>
              <w:ind w:left="57" w:right="57"/>
              <w:jc w:val="both"/>
              <w:rPr>
                <w:rFonts w:ascii="Arial" w:hAnsi="Arial"/>
                <w:sz w:val="18"/>
                <w:lang w:eastAsia="ja-JP"/>
              </w:rPr>
            </w:pPr>
            <w:r>
              <w:rPr>
                <w:rFonts w:ascii="Arial" w:eastAsia="MS Gothic" w:hAnsi="Arial"/>
                <w:sz w:val="18"/>
              </w:rPr>
              <w:t>L</w:t>
            </w:r>
            <w:r>
              <w:rPr>
                <w:rFonts w:ascii="Arial" w:eastAsia="MS Gothic" w:hAnsi="Arial" w:hint="eastAsia"/>
                <w:sz w:val="18"/>
              </w:rPr>
              <w:t>CDC</w:t>
            </w:r>
            <w:r>
              <w:rPr>
                <w:rFonts w:ascii="Arial" w:eastAsia="MS Gothic" w:hAnsi="Arial"/>
                <w:sz w:val="18"/>
              </w:rPr>
              <w:t xml:space="preserve"> Inter</w:t>
            </w:r>
            <w:r>
              <w:rPr>
                <w:rFonts w:ascii="Arial" w:eastAsia="MS Gothic" w:hAnsi="Arial" w:hint="eastAsia"/>
                <w:sz w:val="18"/>
              </w:rPr>
              <w:t>f</w:t>
            </w:r>
            <w:r w:rsidRPr="00370E1F">
              <w:rPr>
                <w:rFonts w:ascii="Arial" w:eastAsia="MS Gothic" w:hAnsi="Arial"/>
                <w:sz w:val="18"/>
              </w:rPr>
              <w:t>ace</w:t>
            </w:r>
            <w:r>
              <w:rPr>
                <w:rFonts w:ascii="Arial" w:eastAsia="MS Gothic" w:hAnsi="Arial" w:hint="eastAsia"/>
                <w:sz w:val="18"/>
              </w:rPr>
              <w:t xml:space="preserve"> (</w:t>
            </w:r>
            <w:r>
              <w:rPr>
                <w:rFonts w:ascii="Arial" w:eastAsia="MS Gothic" w:hAnsi="Arial"/>
                <w:sz w:val="18"/>
              </w:rPr>
              <w:t>VSP-DU</w:t>
            </w:r>
            <w:r>
              <w:rPr>
                <w:rFonts w:ascii="Arial" w:eastAsia="MS Gothic" w:hAnsi="Arial" w:hint="eastAsia"/>
                <w:sz w:val="18"/>
                <w:lang w:eastAsia="ja-JP"/>
              </w:rPr>
              <w:t xml:space="preserve"> </w:t>
            </w:r>
            <w:r>
              <w:rPr>
                <w:rFonts w:ascii="Arial" w:eastAsia="MS Gothic" w:hAnsi="Arial"/>
                <w:sz w:val="18"/>
                <w:lang w:eastAsia="ja-JP"/>
              </w:rPr>
              <w:t>connect mode</w:t>
            </w:r>
            <w:r>
              <w:rPr>
                <w:rFonts w:ascii="Arial" w:eastAsia="MS Gothic" w:hAnsi="Arial" w:hint="eastAsia"/>
                <w:sz w:val="18"/>
              </w:rPr>
              <w:t>)</w:t>
            </w:r>
          </w:p>
        </w:tc>
      </w:tr>
      <w:tr w:rsidR="002C13F4" w:rsidRPr="00FD72DE" w14:paraId="1B068F02" w14:textId="77777777" w:rsidTr="00894CF6">
        <w:trPr>
          <w:cantSplit/>
          <w:trHeight w:val="260"/>
          <w:tblHeader/>
        </w:trPr>
        <w:tc>
          <w:tcPr>
            <w:tcW w:w="814" w:type="pct"/>
            <w:shd w:val="clear" w:color="auto" w:fill="auto"/>
            <w:vAlign w:val="center"/>
          </w:tcPr>
          <w:p w14:paraId="53481A21" w14:textId="77777777" w:rsidR="002C13F4" w:rsidRDefault="002C13F4" w:rsidP="00894CF6">
            <w:pPr>
              <w:keepNext/>
              <w:keepLines/>
              <w:spacing w:before="20" w:after="60" w:line="220" w:lineRule="exact"/>
              <w:ind w:left="57" w:right="57"/>
              <w:jc w:val="both"/>
              <w:rPr>
                <w:rFonts w:ascii="Arial" w:hAnsi="Arial"/>
                <w:sz w:val="18"/>
                <w:lang w:eastAsia="ja-JP"/>
              </w:rPr>
            </w:pPr>
            <w:r w:rsidRPr="00C339B9">
              <w:rPr>
                <w:rFonts w:asciiTheme="majorHAnsi" w:eastAsia="MS Gothic" w:hAnsiTheme="majorHAnsi" w:cstheme="majorHAnsi"/>
                <w:sz w:val="18"/>
              </w:rPr>
              <w:t>RPF</w:t>
            </w:r>
          </w:p>
        </w:tc>
        <w:tc>
          <w:tcPr>
            <w:tcW w:w="4186" w:type="pct"/>
            <w:shd w:val="clear" w:color="auto" w:fill="auto"/>
            <w:vAlign w:val="center"/>
          </w:tcPr>
          <w:p w14:paraId="101F477F" w14:textId="77777777" w:rsidR="002C13F4" w:rsidRPr="00FD72DE" w:rsidRDefault="002C13F4" w:rsidP="00894CF6">
            <w:pPr>
              <w:keepNext/>
              <w:keepLines/>
              <w:tabs>
                <w:tab w:val="left" w:pos="1761"/>
              </w:tabs>
              <w:spacing w:before="20" w:after="60" w:line="220" w:lineRule="exact"/>
              <w:ind w:left="57" w:right="57"/>
              <w:jc w:val="both"/>
              <w:rPr>
                <w:rFonts w:ascii="Arial" w:hAnsi="Arial"/>
                <w:sz w:val="18"/>
                <w:lang w:eastAsia="ja-JP"/>
              </w:rPr>
            </w:pPr>
            <w:r w:rsidRPr="00C339B9">
              <w:rPr>
                <w:rFonts w:ascii="Arial" w:eastAsia="MS Gothic" w:hAnsi="Arial"/>
                <w:sz w:val="18"/>
              </w:rPr>
              <w:t>Read Pixel Formatter</w:t>
            </w:r>
          </w:p>
        </w:tc>
      </w:tr>
      <w:tr w:rsidR="002C13F4" w:rsidRPr="00FD72DE" w14:paraId="37429B61" w14:textId="77777777" w:rsidTr="00894CF6">
        <w:trPr>
          <w:cantSplit/>
          <w:trHeight w:val="260"/>
          <w:tblHeader/>
        </w:trPr>
        <w:tc>
          <w:tcPr>
            <w:tcW w:w="814" w:type="pct"/>
            <w:shd w:val="clear" w:color="auto" w:fill="auto"/>
            <w:vAlign w:val="center"/>
          </w:tcPr>
          <w:p w14:paraId="65A8F838" w14:textId="77777777" w:rsidR="002C13F4" w:rsidRPr="00FD72DE" w:rsidRDefault="002C13F4" w:rsidP="00894CF6">
            <w:pPr>
              <w:keepNext/>
              <w:keepLines/>
              <w:spacing w:before="20" w:after="60" w:line="220" w:lineRule="exact"/>
              <w:ind w:left="57" w:right="57"/>
              <w:jc w:val="both"/>
              <w:rPr>
                <w:rFonts w:ascii="Arial" w:hAnsi="Arial"/>
                <w:sz w:val="18"/>
                <w:lang w:eastAsia="ja-JP"/>
              </w:rPr>
            </w:pPr>
            <w:r w:rsidRPr="00C339B9">
              <w:rPr>
                <w:rFonts w:asciiTheme="majorHAnsi" w:eastAsia="MS Gothic" w:hAnsiTheme="majorHAnsi" w:cstheme="majorHAnsi"/>
                <w:sz w:val="18"/>
              </w:rPr>
              <w:t>WPF</w:t>
            </w:r>
          </w:p>
        </w:tc>
        <w:tc>
          <w:tcPr>
            <w:tcW w:w="4186" w:type="pct"/>
            <w:shd w:val="clear" w:color="auto" w:fill="auto"/>
            <w:vAlign w:val="center"/>
          </w:tcPr>
          <w:p w14:paraId="1E477AE6" w14:textId="77777777" w:rsidR="002C13F4" w:rsidRPr="00FD72DE" w:rsidRDefault="002C13F4" w:rsidP="00894CF6">
            <w:pPr>
              <w:keepNext/>
              <w:keepLines/>
              <w:tabs>
                <w:tab w:val="left" w:pos="1761"/>
              </w:tabs>
              <w:spacing w:before="20" w:after="60" w:line="220" w:lineRule="exact"/>
              <w:ind w:left="57" w:right="57"/>
              <w:jc w:val="both"/>
              <w:rPr>
                <w:rFonts w:ascii="Arial" w:hAnsi="Arial"/>
                <w:sz w:val="18"/>
                <w:lang w:eastAsia="ja-JP"/>
              </w:rPr>
            </w:pPr>
            <w:r w:rsidRPr="00857E4C">
              <w:rPr>
                <w:rFonts w:ascii="Arial" w:eastAsia="MS Gothic" w:hAnsi="Arial"/>
                <w:sz w:val="18"/>
              </w:rPr>
              <w:t>Write Pixel Formatter</w:t>
            </w:r>
          </w:p>
        </w:tc>
      </w:tr>
      <w:tr w:rsidR="002C13F4" w:rsidRPr="00FD72DE" w14:paraId="017ACEE2" w14:textId="77777777" w:rsidTr="00894CF6">
        <w:trPr>
          <w:cantSplit/>
          <w:trHeight w:val="260"/>
          <w:tblHeader/>
        </w:trPr>
        <w:tc>
          <w:tcPr>
            <w:tcW w:w="814" w:type="pct"/>
            <w:shd w:val="clear" w:color="auto" w:fill="auto"/>
            <w:vAlign w:val="center"/>
          </w:tcPr>
          <w:p w14:paraId="114F9934" w14:textId="77777777" w:rsidR="002C13F4" w:rsidRPr="00FD72DE" w:rsidRDefault="002C13F4" w:rsidP="00894CF6">
            <w:pPr>
              <w:keepNext/>
              <w:keepLines/>
              <w:spacing w:before="20" w:after="60" w:line="220" w:lineRule="exact"/>
              <w:ind w:left="57" w:right="57"/>
              <w:jc w:val="both"/>
              <w:rPr>
                <w:rFonts w:ascii="Arial" w:hAnsi="Arial"/>
                <w:sz w:val="18"/>
                <w:lang w:eastAsia="ja-JP"/>
              </w:rPr>
            </w:pPr>
            <w:r>
              <w:rPr>
                <w:rFonts w:asciiTheme="majorHAnsi" w:eastAsia="MS Gothic" w:hAnsiTheme="majorHAnsi" w:cstheme="majorHAnsi" w:hint="eastAsia"/>
                <w:sz w:val="18"/>
              </w:rPr>
              <w:t>BRU</w:t>
            </w:r>
          </w:p>
        </w:tc>
        <w:tc>
          <w:tcPr>
            <w:tcW w:w="4186" w:type="pct"/>
            <w:shd w:val="clear" w:color="auto" w:fill="auto"/>
            <w:vAlign w:val="center"/>
          </w:tcPr>
          <w:p w14:paraId="35B525E0" w14:textId="77777777" w:rsidR="002C13F4" w:rsidRPr="00FD72DE" w:rsidRDefault="002C13F4" w:rsidP="00894CF6">
            <w:pPr>
              <w:keepNext/>
              <w:keepLines/>
              <w:tabs>
                <w:tab w:val="left" w:pos="1761"/>
              </w:tabs>
              <w:spacing w:before="20" w:after="60" w:line="220" w:lineRule="exact"/>
              <w:ind w:left="57" w:right="57"/>
              <w:jc w:val="both"/>
              <w:rPr>
                <w:rFonts w:ascii="Arial" w:hAnsi="Arial"/>
                <w:sz w:val="18"/>
                <w:lang w:eastAsia="ja-JP"/>
              </w:rPr>
            </w:pPr>
            <w:r w:rsidRPr="00820E4D">
              <w:rPr>
                <w:rFonts w:ascii="Arial" w:eastAsia="MS Gothic" w:hAnsi="Arial"/>
                <w:sz w:val="18"/>
              </w:rPr>
              <w:t>Blend ROP Unit</w:t>
            </w:r>
          </w:p>
        </w:tc>
      </w:tr>
      <w:tr w:rsidR="00165FFD" w:rsidRPr="00FD72DE" w14:paraId="23E3C80C" w14:textId="77777777" w:rsidTr="00894CF6">
        <w:trPr>
          <w:cantSplit/>
          <w:trHeight w:val="260"/>
          <w:tblHeader/>
        </w:trPr>
        <w:tc>
          <w:tcPr>
            <w:tcW w:w="814" w:type="pct"/>
            <w:shd w:val="clear" w:color="auto" w:fill="auto"/>
            <w:vAlign w:val="center"/>
          </w:tcPr>
          <w:p w14:paraId="5F5F52AC" w14:textId="77777777" w:rsidR="00165FFD" w:rsidRDefault="00165FFD" w:rsidP="00894CF6">
            <w:pPr>
              <w:keepNext/>
              <w:keepLines/>
              <w:spacing w:before="20" w:after="60" w:line="220" w:lineRule="exact"/>
              <w:ind w:left="57" w:right="57"/>
              <w:jc w:val="both"/>
              <w:rPr>
                <w:rFonts w:asciiTheme="majorHAnsi" w:eastAsia="MS Gothic" w:hAnsiTheme="majorHAnsi" w:cstheme="majorHAnsi"/>
                <w:sz w:val="18"/>
                <w:lang w:eastAsia="ja-JP"/>
              </w:rPr>
            </w:pPr>
            <w:r>
              <w:rPr>
                <w:rFonts w:asciiTheme="majorHAnsi" w:eastAsia="MS Gothic" w:hAnsiTheme="majorHAnsi" w:cstheme="majorHAnsi" w:hint="eastAsia"/>
                <w:sz w:val="18"/>
                <w:lang w:eastAsia="ja-JP"/>
              </w:rPr>
              <w:t>BRS</w:t>
            </w:r>
          </w:p>
        </w:tc>
        <w:tc>
          <w:tcPr>
            <w:tcW w:w="4186" w:type="pct"/>
            <w:shd w:val="clear" w:color="auto" w:fill="auto"/>
            <w:vAlign w:val="center"/>
          </w:tcPr>
          <w:p w14:paraId="66F36E85" w14:textId="77777777" w:rsidR="00165FFD" w:rsidRPr="00820E4D" w:rsidRDefault="00165FFD" w:rsidP="00894CF6">
            <w:pPr>
              <w:keepNext/>
              <w:keepLines/>
              <w:tabs>
                <w:tab w:val="left" w:pos="1761"/>
              </w:tabs>
              <w:spacing w:before="20" w:after="60" w:line="220" w:lineRule="exact"/>
              <w:ind w:left="57" w:right="57"/>
              <w:jc w:val="both"/>
              <w:rPr>
                <w:rFonts w:ascii="Arial" w:eastAsia="MS Gothic" w:hAnsi="Arial"/>
                <w:sz w:val="18"/>
              </w:rPr>
            </w:pPr>
            <w:r w:rsidRPr="00165FFD">
              <w:rPr>
                <w:rFonts w:ascii="Arial" w:eastAsia="MS Gothic" w:hAnsi="Arial"/>
                <w:sz w:val="18"/>
              </w:rPr>
              <w:t xml:space="preserve">Blend ROP </w:t>
            </w:r>
            <w:proofErr w:type="gramStart"/>
            <w:r w:rsidRPr="00165FFD">
              <w:rPr>
                <w:rFonts w:ascii="Arial" w:eastAsia="MS Gothic" w:hAnsi="Arial"/>
                <w:sz w:val="18"/>
              </w:rPr>
              <w:t>Sub Unit</w:t>
            </w:r>
            <w:proofErr w:type="gramEnd"/>
          </w:p>
        </w:tc>
      </w:tr>
      <w:tr w:rsidR="00444E8A" w:rsidRPr="00FD72DE" w14:paraId="44808D39" w14:textId="77777777" w:rsidTr="00894CF6">
        <w:trPr>
          <w:cantSplit/>
          <w:trHeight w:val="260"/>
          <w:tblHeader/>
        </w:trPr>
        <w:tc>
          <w:tcPr>
            <w:tcW w:w="814" w:type="pct"/>
            <w:shd w:val="clear" w:color="auto" w:fill="auto"/>
            <w:vAlign w:val="center"/>
          </w:tcPr>
          <w:p w14:paraId="747E4521" w14:textId="77777777" w:rsidR="00444E8A" w:rsidRDefault="00444E8A" w:rsidP="00894CF6">
            <w:pPr>
              <w:keepNext/>
              <w:keepLines/>
              <w:spacing w:before="20" w:after="60" w:line="220" w:lineRule="exact"/>
              <w:ind w:left="57" w:right="57"/>
              <w:jc w:val="both"/>
              <w:rPr>
                <w:rFonts w:asciiTheme="majorHAnsi" w:eastAsia="MS Gothic" w:hAnsiTheme="majorHAnsi" w:cstheme="majorHAnsi"/>
                <w:sz w:val="18"/>
              </w:rPr>
            </w:pPr>
            <w:r w:rsidRPr="00444E8A">
              <w:rPr>
                <w:rFonts w:ascii="Arial" w:eastAsia="MS Gothic" w:hAnsi="Arial"/>
                <w:sz w:val="18"/>
              </w:rPr>
              <w:t>ROP</w:t>
            </w:r>
          </w:p>
        </w:tc>
        <w:tc>
          <w:tcPr>
            <w:tcW w:w="4186" w:type="pct"/>
            <w:shd w:val="clear" w:color="auto" w:fill="auto"/>
            <w:vAlign w:val="center"/>
          </w:tcPr>
          <w:p w14:paraId="2B2EFBD9" w14:textId="77777777" w:rsidR="00444E8A" w:rsidRPr="00820E4D" w:rsidRDefault="00444E8A" w:rsidP="00894CF6">
            <w:pPr>
              <w:keepNext/>
              <w:keepLines/>
              <w:tabs>
                <w:tab w:val="left" w:pos="1761"/>
              </w:tabs>
              <w:spacing w:before="20" w:after="60" w:line="220" w:lineRule="exact"/>
              <w:ind w:left="57" w:right="57"/>
              <w:jc w:val="both"/>
              <w:rPr>
                <w:rFonts w:ascii="Arial" w:eastAsia="MS Gothic" w:hAnsi="Arial"/>
                <w:sz w:val="18"/>
              </w:rPr>
            </w:pPr>
            <w:r w:rsidRPr="00444E8A">
              <w:rPr>
                <w:rFonts w:ascii="Arial" w:eastAsia="MS Gothic" w:hAnsi="Arial"/>
                <w:sz w:val="18"/>
              </w:rPr>
              <w:t>Raster Operation</w:t>
            </w:r>
          </w:p>
        </w:tc>
      </w:tr>
      <w:tr w:rsidR="002C13F4" w:rsidRPr="001F14BD" w14:paraId="5C587EBE" w14:textId="77777777" w:rsidTr="00894CF6">
        <w:trPr>
          <w:cantSplit/>
          <w:trHeight w:val="260"/>
          <w:tblHeader/>
        </w:trPr>
        <w:tc>
          <w:tcPr>
            <w:tcW w:w="814" w:type="pct"/>
            <w:tcBorders>
              <w:top w:val="single" w:sz="4" w:space="0" w:color="auto"/>
              <w:left w:val="single" w:sz="8" w:space="0" w:color="auto"/>
              <w:bottom w:val="single" w:sz="4" w:space="0" w:color="auto"/>
              <w:right w:val="single" w:sz="4" w:space="0" w:color="auto"/>
            </w:tcBorders>
            <w:shd w:val="clear" w:color="auto" w:fill="auto"/>
            <w:vAlign w:val="center"/>
          </w:tcPr>
          <w:p w14:paraId="12B691EF" w14:textId="77777777" w:rsidR="002C13F4" w:rsidRPr="008B3CE5" w:rsidRDefault="002C13F4" w:rsidP="00894CF6">
            <w:pPr>
              <w:keepNext/>
              <w:keepLines/>
              <w:spacing w:before="20" w:after="60" w:line="220" w:lineRule="exact"/>
              <w:ind w:left="57" w:right="57"/>
              <w:jc w:val="both"/>
              <w:rPr>
                <w:rFonts w:asciiTheme="majorHAnsi" w:eastAsia="MS Gothic" w:hAnsiTheme="majorHAnsi" w:cstheme="majorHAnsi"/>
                <w:sz w:val="18"/>
              </w:rPr>
            </w:pPr>
            <w:r w:rsidRPr="008B3CE5">
              <w:rPr>
                <w:rFonts w:asciiTheme="majorHAnsi" w:eastAsia="MS Gothic" w:hAnsiTheme="majorHAnsi" w:cstheme="majorHAnsi" w:hint="eastAsia"/>
                <w:sz w:val="18"/>
              </w:rPr>
              <w:t>CRTC</w:t>
            </w:r>
          </w:p>
        </w:tc>
        <w:tc>
          <w:tcPr>
            <w:tcW w:w="4186" w:type="pct"/>
            <w:tcBorders>
              <w:top w:val="single" w:sz="4" w:space="0" w:color="auto"/>
              <w:left w:val="single" w:sz="4" w:space="0" w:color="auto"/>
              <w:bottom w:val="single" w:sz="4" w:space="0" w:color="auto"/>
              <w:right w:val="single" w:sz="8" w:space="0" w:color="auto"/>
            </w:tcBorders>
            <w:shd w:val="clear" w:color="auto" w:fill="auto"/>
            <w:vAlign w:val="center"/>
          </w:tcPr>
          <w:p w14:paraId="01094995" w14:textId="77777777" w:rsidR="002C13F4" w:rsidRPr="001F14BD" w:rsidRDefault="002C13F4" w:rsidP="00894CF6">
            <w:pPr>
              <w:keepNext/>
              <w:keepLines/>
              <w:tabs>
                <w:tab w:val="left" w:pos="1761"/>
              </w:tabs>
              <w:spacing w:before="20" w:after="60" w:line="220" w:lineRule="exact"/>
              <w:ind w:left="57" w:right="57"/>
              <w:jc w:val="both"/>
              <w:rPr>
                <w:rFonts w:ascii="Arial" w:eastAsia="MS Gothic" w:hAnsi="Arial"/>
                <w:sz w:val="18"/>
              </w:rPr>
            </w:pPr>
            <w:r w:rsidRPr="00857D4A">
              <w:rPr>
                <w:rFonts w:ascii="Arial" w:eastAsia="MS Gothic" w:hAnsi="Arial"/>
                <w:sz w:val="18"/>
              </w:rPr>
              <w:t>Cathode Ray Tube Controller</w:t>
            </w:r>
          </w:p>
        </w:tc>
      </w:tr>
      <w:tr w:rsidR="002C13F4" w:rsidRPr="00857D4A" w14:paraId="1913E955" w14:textId="77777777" w:rsidTr="00894CF6">
        <w:trPr>
          <w:cantSplit/>
          <w:trHeight w:val="260"/>
          <w:tblHeader/>
        </w:trPr>
        <w:tc>
          <w:tcPr>
            <w:tcW w:w="814" w:type="pct"/>
            <w:tcBorders>
              <w:top w:val="single" w:sz="4" w:space="0" w:color="auto"/>
              <w:left w:val="single" w:sz="8" w:space="0" w:color="auto"/>
              <w:bottom w:val="single" w:sz="4" w:space="0" w:color="auto"/>
              <w:right w:val="single" w:sz="4" w:space="0" w:color="auto"/>
            </w:tcBorders>
            <w:shd w:val="clear" w:color="auto" w:fill="auto"/>
            <w:vAlign w:val="center"/>
          </w:tcPr>
          <w:p w14:paraId="4A031FE8" w14:textId="77777777" w:rsidR="002C13F4" w:rsidRPr="008B3CE5" w:rsidRDefault="002C13F4" w:rsidP="00894CF6">
            <w:pPr>
              <w:keepNext/>
              <w:keepLines/>
              <w:spacing w:before="20" w:after="60" w:line="220" w:lineRule="exact"/>
              <w:ind w:left="57" w:right="57"/>
              <w:jc w:val="both"/>
              <w:rPr>
                <w:rFonts w:asciiTheme="majorHAnsi" w:eastAsia="MS Gothic" w:hAnsiTheme="majorHAnsi" w:cstheme="majorHAnsi"/>
                <w:sz w:val="18"/>
              </w:rPr>
            </w:pPr>
            <w:r w:rsidRPr="008B3CE5">
              <w:rPr>
                <w:rFonts w:asciiTheme="majorHAnsi" w:eastAsia="MS Gothic" w:hAnsiTheme="majorHAnsi" w:cstheme="majorHAnsi" w:hint="eastAsia"/>
                <w:sz w:val="18"/>
              </w:rPr>
              <w:t>VESA</w:t>
            </w:r>
          </w:p>
        </w:tc>
        <w:tc>
          <w:tcPr>
            <w:tcW w:w="4186" w:type="pct"/>
            <w:tcBorders>
              <w:top w:val="single" w:sz="4" w:space="0" w:color="auto"/>
              <w:left w:val="single" w:sz="4" w:space="0" w:color="auto"/>
              <w:bottom w:val="single" w:sz="4" w:space="0" w:color="auto"/>
              <w:right w:val="single" w:sz="8" w:space="0" w:color="auto"/>
            </w:tcBorders>
            <w:shd w:val="clear" w:color="auto" w:fill="auto"/>
            <w:vAlign w:val="center"/>
          </w:tcPr>
          <w:p w14:paraId="74EBE743" w14:textId="77777777" w:rsidR="002C13F4" w:rsidRPr="00857D4A" w:rsidRDefault="002C13F4" w:rsidP="00894CF6">
            <w:pPr>
              <w:keepNext/>
              <w:keepLines/>
              <w:tabs>
                <w:tab w:val="left" w:pos="1761"/>
              </w:tabs>
              <w:spacing w:before="20" w:after="60" w:line="220" w:lineRule="exact"/>
              <w:ind w:left="57" w:right="57"/>
              <w:jc w:val="both"/>
              <w:rPr>
                <w:rFonts w:ascii="Arial" w:eastAsia="MS Gothic" w:hAnsi="Arial"/>
                <w:sz w:val="18"/>
              </w:rPr>
            </w:pPr>
            <w:r w:rsidRPr="00FC20EB">
              <w:rPr>
                <w:rFonts w:ascii="Arial" w:eastAsia="MS Gothic" w:hAnsi="Arial"/>
                <w:sz w:val="18"/>
              </w:rPr>
              <w:t>Video Electronics Standards Association</w:t>
            </w:r>
          </w:p>
        </w:tc>
      </w:tr>
      <w:tr w:rsidR="002C13F4" w:rsidRPr="00FC20EB" w14:paraId="375F8E44" w14:textId="77777777" w:rsidTr="007D523E">
        <w:trPr>
          <w:cantSplit/>
          <w:trHeight w:val="260"/>
          <w:tblHeader/>
        </w:trPr>
        <w:tc>
          <w:tcPr>
            <w:tcW w:w="814" w:type="pct"/>
            <w:tcBorders>
              <w:top w:val="single" w:sz="4" w:space="0" w:color="auto"/>
              <w:left w:val="single" w:sz="8" w:space="0" w:color="auto"/>
              <w:bottom w:val="single" w:sz="4" w:space="0" w:color="auto"/>
              <w:right w:val="single" w:sz="4" w:space="0" w:color="auto"/>
            </w:tcBorders>
            <w:shd w:val="clear" w:color="auto" w:fill="auto"/>
            <w:vAlign w:val="center"/>
          </w:tcPr>
          <w:p w14:paraId="2BEB1C40" w14:textId="77777777" w:rsidR="002C13F4" w:rsidRPr="008B3CE5" w:rsidRDefault="002C13F4" w:rsidP="00894CF6">
            <w:pPr>
              <w:keepNext/>
              <w:keepLines/>
              <w:spacing w:before="20" w:after="60" w:line="220" w:lineRule="exact"/>
              <w:ind w:left="57" w:right="57"/>
              <w:jc w:val="both"/>
              <w:rPr>
                <w:rFonts w:asciiTheme="majorHAnsi" w:eastAsia="MS Gothic" w:hAnsiTheme="majorHAnsi" w:cstheme="majorHAnsi"/>
                <w:sz w:val="18"/>
              </w:rPr>
            </w:pPr>
            <w:r w:rsidRPr="008B3CE5">
              <w:rPr>
                <w:rFonts w:asciiTheme="majorHAnsi" w:eastAsia="MS Gothic" w:hAnsiTheme="majorHAnsi" w:cstheme="majorHAnsi" w:hint="eastAsia"/>
                <w:sz w:val="18"/>
              </w:rPr>
              <w:t>CVT</w:t>
            </w:r>
          </w:p>
        </w:tc>
        <w:tc>
          <w:tcPr>
            <w:tcW w:w="4186" w:type="pct"/>
            <w:tcBorders>
              <w:top w:val="single" w:sz="4" w:space="0" w:color="auto"/>
              <w:left w:val="single" w:sz="4" w:space="0" w:color="auto"/>
              <w:bottom w:val="single" w:sz="4" w:space="0" w:color="auto"/>
              <w:right w:val="single" w:sz="8" w:space="0" w:color="auto"/>
            </w:tcBorders>
            <w:shd w:val="clear" w:color="auto" w:fill="auto"/>
            <w:vAlign w:val="center"/>
          </w:tcPr>
          <w:p w14:paraId="75A789D4" w14:textId="77777777" w:rsidR="002C13F4" w:rsidRPr="00FC20EB" w:rsidRDefault="002C13F4" w:rsidP="00894CF6">
            <w:pPr>
              <w:keepNext/>
              <w:keepLines/>
              <w:tabs>
                <w:tab w:val="left" w:pos="1761"/>
              </w:tabs>
              <w:spacing w:before="20" w:after="60" w:line="220" w:lineRule="exact"/>
              <w:ind w:left="57" w:right="57"/>
              <w:jc w:val="both"/>
              <w:rPr>
                <w:rFonts w:ascii="Arial" w:eastAsia="MS Gothic" w:hAnsi="Arial"/>
                <w:sz w:val="18"/>
              </w:rPr>
            </w:pPr>
            <w:r w:rsidRPr="00FC20EB">
              <w:rPr>
                <w:rFonts w:ascii="Arial" w:eastAsia="MS Gothic" w:hAnsi="Arial"/>
                <w:sz w:val="18"/>
              </w:rPr>
              <w:t>Coordinated Video Timings</w:t>
            </w:r>
          </w:p>
        </w:tc>
      </w:tr>
      <w:tr w:rsidR="00F5412E" w:rsidRPr="00FC20EB" w14:paraId="3B8E0389" w14:textId="77777777" w:rsidTr="007D523E">
        <w:trPr>
          <w:cantSplit/>
          <w:trHeight w:val="260"/>
          <w:tblHeader/>
        </w:trPr>
        <w:tc>
          <w:tcPr>
            <w:tcW w:w="814" w:type="pct"/>
            <w:tcBorders>
              <w:top w:val="single" w:sz="4" w:space="0" w:color="auto"/>
              <w:left w:val="single" w:sz="8" w:space="0" w:color="auto"/>
              <w:bottom w:val="single" w:sz="4" w:space="0" w:color="auto"/>
              <w:right w:val="single" w:sz="4" w:space="0" w:color="auto"/>
            </w:tcBorders>
            <w:shd w:val="clear" w:color="auto" w:fill="auto"/>
            <w:vAlign w:val="center"/>
          </w:tcPr>
          <w:p w14:paraId="67E1911B" w14:textId="77777777" w:rsidR="00F5412E" w:rsidRPr="008B3CE5" w:rsidRDefault="00F5412E" w:rsidP="00894CF6">
            <w:pPr>
              <w:keepNext/>
              <w:keepLines/>
              <w:spacing w:before="20" w:after="60" w:line="220" w:lineRule="exact"/>
              <w:ind w:left="57" w:right="57"/>
              <w:jc w:val="both"/>
              <w:rPr>
                <w:rFonts w:asciiTheme="majorHAnsi" w:eastAsia="MS Gothic" w:hAnsiTheme="majorHAnsi" w:cstheme="majorHAnsi"/>
                <w:sz w:val="18"/>
                <w:lang w:eastAsia="ja-JP"/>
              </w:rPr>
            </w:pPr>
            <w:r>
              <w:rPr>
                <w:rFonts w:asciiTheme="majorHAnsi" w:eastAsia="MS Gothic" w:hAnsiTheme="majorHAnsi" w:cstheme="majorHAnsi" w:hint="eastAsia"/>
                <w:sz w:val="18"/>
                <w:lang w:eastAsia="ja-JP"/>
              </w:rPr>
              <w:t>GTF</w:t>
            </w:r>
          </w:p>
        </w:tc>
        <w:tc>
          <w:tcPr>
            <w:tcW w:w="4186" w:type="pct"/>
            <w:tcBorders>
              <w:top w:val="single" w:sz="4" w:space="0" w:color="auto"/>
              <w:left w:val="single" w:sz="4" w:space="0" w:color="auto"/>
              <w:bottom w:val="single" w:sz="4" w:space="0" w:color="auto"/>
              <w:right w:val="single" w:sz="8" w:space="0" w:color="auto"/>
            </w:tcBorders>
            <w:shd w:val="clear" w:color="auto" w:fill="auto"/>
            <w:vAlign w:val="center"/>
          </w:tcPr>
          <w:p w14:paraId="5388A0CF" w14:textId="77777777" w:rsidR="00F5412E" w:rsidRPr="00FC20EB" w:rsidRDefault="00F5412E" w:rsidP="00894CF6">
            <w:pPr>
              <w:keepNext/>
              <w:keepLines/>
              <w:tabs>
                <w:tab w:val="left" w:pos="1761"/>
              </w:tabs>
              <w:spacing w:before="20" w:after="60" w:line="220" w:lineRule="exact"/>
              <w:ind w:left="57" w:right="57"/>
              <w:jc w:val="both"/>
              <w:rPr>
                <w:rFonts w:ascii="Arial" w:eastAsia="MS Gothic" w:hAnsi="Arial"/>
                <w:sz w:val="18"/>
              </w:rPr>
            </w:pPr>
            <w:r w:rsidRPr="00F5412E">
              <w:rPr>
                <w:rFonts w:ascii="Arial" w:eastAsia="MS Gothic" w:hAnsi="Arial"/>
                <w:sz w:val="18"/>
              </w:rPr>
              <w:t>General Timing Formula</w:t>
            </w:r>
          </w:p>
        </w:tc>
      </w:tr>
      <w:tr w:rsidR="00A8515D" w:rsidRPr="00FC20EB" w14:paraId="44D10600" w14:textId="77777777" w:rsidTr="00A70092">
        <w:trPr>
          <w:cantSplit/>
          <w:trHeight w:val="260"/>
          <w:tblHeader/>
        </w:trPr>
        <w:tc>
          <w:tcPr>
            <w:tcW w:w="814" w:type="pct"/>
            <w:tcBorders>
              <w:top w:val="single" w:sz="4" w:space="0" w:color="auto"/>
              <w:left w:val="single" w:sz="8" w:space="0" w:color="auto"/>
              <w:bottom w:val="single" w:sz="4" w:space="0" w:color="auto"/>
              <w:right w:val="single" w:sz="4" w:space="0" w:color="auto"/>
            </w:tcBorders>
            <w:shd w:val="clear" w:color="auto" w:fill="auto"/>
            <w:vAlign w:val="center"/>
          </w:tcPr>
          <w:p w14:paraId="522A6C8B" w14:textId="77777777" w:rsidR="008F2119" w:rsidRDefault="00A8515D" w:rsidP="00894CF6">
            <w:pPr>
              <w:keepNext/>
              <w:keepLines/>
              <w:spacing w:before="20" w:after="60" w:line="220" w:lineRule="exact"/>
              <w:ind w:left="57" w:right="57"/>
              <w:jc w:val="both"/>
              <w:rPr>
                <w:rFonts w:asciiTheme="majorHAnsi" w:eastAsia="MS Gothic" w:hAnsiTheme="majorHAnsi" w:cstheme="majorHAnsi"/>
                <w:sz w:val="18"/>
                <w:lang w:eastAsia="ja-JP"/>
              </w:rPr>
            </w:pPr>
            <w:r w:rsidRPr="00A8515D">
              <w:rPr>
                <w:rFonts w:asciiTheme="majorHAnsi" w:eastAsia="MS Gothic" w:hAnsiTheme="majorHAnsi" w:cstheme="majorHAnsi"/>
                <w:sz w:val="18"/>
              </w:rPr>
              <w:t>5P49V5923A</w:t>
            </w:r>
            <w:r w:rsidR="008F2119">
              <w:rPr>
                <w:rFonts w:asciiTheme="majorHAnsi" w:eastAsia="MS Gothic" w:hAnsiTheme="majorHAnsi" w:cstheme="majorHAnsi" w:hint="eastAsia"/>
                <w:sz w:val="18"/>
                <w:lang w:eastAsia="ja-JP"/>
              </w:rPr>
              <w:t>/</w:t>
            </w:r>
          </w:p>
          <w:p w14:paraId="4092FF2A" w14:textId="77777777" w:rsidR="00A8515D" w:rsidRPr="008B3CE5" w:rsidRDefault="008F2119" w:rsidP="00894CF6">
            <w:pPr>
              <w:keepNext/>
              <w:keepLines/>
              <w:spacing w:before="20" w:after="60" w:line="220" w:lineRule="exact"/>
              <w:ind w:left="57" w:right="57"/>
              <w:jc w:val="both"/>
              <w:rPr>
                <w:rFonts w:asciiTheme="majorHAnsi" w:eastAsia="MS Gothic" w:hAnsiTheme="majorHAnsi" w:cstheme="majorHAnsi"/>
                <w:sz w:val="18"/>
                <w:lang w:eastAsia="ja-JP"/>
              </w:rPr>
            </w:pPr>
            <w:r w:rsidRPr="00A8515D">
              <w:rPr>
                <w:rFonts w:asciiTheme="majorHAnsi" w:eastAsia="MS Gothic" w:hAnsiTheme="majorHAnsi" w:cstheme="majorHAnsi"/>
                <w:sz w:val="18"/>
              </w:rPr>
              <w:t>5P49V</w:t>
            </w:r>
            <w:r w:rsidRPr="008F2119">
              <w:rPr>
                <w:rFonts w:asciiTheme="majorHAnsi" w:eastAsia="MS Gothic" w:hAnsiTheme="majorHAnsi" w:cstheme="majorHAnsi"/>
                <w:sz w:val="18"/>
                <w:lang w:eastAsia="ja-JP"/>
              </w:rPr>
              <w:t>6901</w:t>
            </w:r>
            <w:r>
              <w:rPr>
                <w:rFonts w:asciiTheme="majorHAnsi" w:eastAsia="MS Gothic" w:hAnsiTheme="majorHAnsi" w:cstheme="majorHAnsi"/>
                <w:sz w:val="18"/>
                <w:lang w:eastAsia="ja-JP"/>
              </w:rPr>
              <w:t>A</w:t>
            </w:r>
          </w:p>
        </w:tc>
        <w:tc>
          <w:tcPr>
            <w:tcW w:w="4186" w:type="pct"/>
            <w:tcBorders>
              <w:top w:val="single" w:sz="4" w:space="0" w:color="auto"/>
              <w:left w:val="single" w:sz="4" w:space="0" w:color="auto"/>
              <w:bottom w:val="single" w:sz="4" w:space="0" w:color="auto"/>
              <w:right w:val="single" w:sz="8" w:space="0" w:color="auto"/>
            </w:tcBorders>
            <w:shd w:val="clear" w:color="auto" w:fill="auto"/>
            <w:vAlign w:val="center"/>
          </w:tcPr>
          <w:p w14:paraId="6253D2F6" w14:textId="77777777" w:rsidR="00A8515D" w:rsidRPr="00FC20EB" w:rsidRDefault="00A8515D" w:rsidP="00894CF6">
            <w:pPr>
              <w:keepNext/>
              <w:keepLines/>
              <w:tabs>
                <w:tab w:val="left" w:pos="1761"/>
              </w:tabs>
              <w:spacing w:before="20" w:after="60" w:line="220" w:lineRule="exact"/>
              <w:ind w:left="57" w:right="57"/>
              <w:jc w:val="both"/>
              <w:rPr>
                <w:rFonts w:ascii="Arial" w:eastAsia="MS Gothic" w:hAnsi="Arial"/>
                <w:sz w:val="18"/>
              </w:rPr>
            </w:pPr>
            <w:r w:rsidRPr="00A8515D">
              <w:rPr>
                <w:rFonts w:ascii="Arial" w:eastAsia="MS Gothic" w:hAnsi="Arial"/>
                <w:sz w:val="18"/>
              </w:rPr>
              <w:t>Programmable PLL Clock Generator</w:t>
            </w:r>
            <w:r>
              <w:rPr>
                <w:rFonts w:ascii="Arial" w:eastAsia="MS Gothic" w:hAnsi="Arial"/>
                <w:sz w:val="18"/>
              </w:rPr>
              <w:t xml:space="preserve"> (IDT</w:t>
            </w:r>
            <w:r w:rsidR="008375B8">
              <w:rPr>
                <w:rFonts w:ascii="Arial" w:eastAsia="MS Gothic" w:hAnsi="Arial"/>
                <w:sz w:val="18"/>
              </w:rPr>
              <w:t xml:space="preserve"> </w:t>
            </w:r>
            <w:r w:rsidR="008375B8" w:rsidRPr="008375B8">
              <w:rPr>
                <w:rFonts w:ascii="Arial" w:eastAsia="MS Gothic" w:hAnsi="Arial"/>
                <w:sz w:val="18"/>
              </w:rPr>
              <w:t>Co., Ltd.</w:t>
            </w:r>
            <w:r>
              <w:rPr>
                <w:rFonts w:ascii="Arial" w:eastAsia="MS Gothic" w:hAnsi="Arial"/>
                <w:sz w:val="18"/>
              </w:rPr>
              <w:t>)</w:t>
            </w:r>
          </w:p>
        </w:tc>
      </w:tr>
      <w:tr w:rsidR="00D1205B" w:rsidRPr="00FC20EB" w14:paraId="2495DD87" w14:textId="77777777" w:rsidTr="00A70092">
        <w:trPr>
          <w:cantSplit/>
          <w:trHeight w:val="260"/>
          <w:tblHeader/>
        </w:trPr>
        <w:tc>
          <w:tcPr>
            <w:tcW w:w="814" w:type="pct"/>
            <w:tcBorders>
              <w:top w:val="single" w:sz="4" w:space="0" w:color="auto"/>
              <w:left w:val="single" w:sz="8" w:space="0" w:color="auto"/>
              <w:bottom w:val="single" w:sz="4" w:space="0" w:color="auto"/>
              <w:right w:val="single" w:sz="4" w:space="0" w:color="auto"/>
            </w:tcBorders>
            <w:shd w:val="clear" w:color="auto" w:fill="auto"/>
            <w:vAlign w:val="center"/>
          </w:tcPr>
          <w:p w14:paraId="0E76D219" w14:textId="6EAF5FFE" w:rsidR="00D1205B" w:rsidRPr="00A8515D" w:rsidRDefault="007E5458" w:rsidP="00894CF6">
            <w:pPr>
              <w:keepNext/>
              <w:keepLines/>
              <w:spacing w:before="20" w:after="60" w:line="220" w:lineRule="exact"/>
              <w:ind w:left="57" w:right="57"/>
              <w:jc w:val="both"/>
              <w:rPr>
                <w:rFonts w:asciiTheme="majorHAnsi" w:eastAsia="MS Gothic" w:hAnsiTheme="majorHAnsi" w:cstheme="majorHAnsi"/>
                <w:sz w:val="18"/>
                <w:lang w:eastAsia="ja-JP"/>
              </w:rPr>
            </w:pPr>
            <w:r>
              <w:rPr>
                <w:rFonts w:asciiTheme="majorHAnsi" w:eastAsia="MS Gothic" w:hAnsiTheme="majorHAnsi" w:cstheme="majorHAnsi" w:hint="eastAsia"/>
                <w:sz w:val="18"/>
                <w:lang w:eastAsia="ja-JP"/>
              </w:rPr>
              <w:t>D</w:t>
            </w:r>
            <w:r>
              <w:rPr>
                <w:rFonts w:asciiTheme="majorHAnsi" w:eastAsia="MS Gothic" w:hAnsiTheme="majorHAnsi" w:cstheme="majorHAnsi"/>
                <w:sz w:val="18"/>
                <w:lang w:eastAsia="ja-JP"/>
              </w:rPr>
              <w:t>SI</w:t>
            </w:r>
          </w:p>
        </w:tc>
        <w:tc>
          <w:tcPr>
            <w:tcW w:w="4186" w:type="pct"/>
            <w:tcBorders>
              <w:top w:val="single" w:sz="4" w:space="0" w:color="auto"/>
              <w:left w:val="single" w:sz="4" w:space="0" w:color="auto"/>
              <w:bottom w:val="single" w:sz="4" w:space="0" w:color="auto"/>
              <w:right w:val="single" w:sz="8" w:space="0" w:color="auto"/>
            </w:tcBorders>
            <w:shd w:val="clear" w:color="auto" w:fill="auto"/>
            <w:vAlign w:val="center"/>
          </w:tcPr>
          <w:p w14:paraId="7F66C4B9" w14:textId="6832A71C" w:rsidR="00D1205B" w:rsidRPr="00A8515D" w:rsidRDefault="007E5458" w:rsidP="00894CF6">
            <w:pPr>
              <w:keepNext/>
              <w:keepLines/>
              <w:tabs>
                <w:tab w:val="left" w:pos="1761"/>
              </w:tabs>
              <w:spacing w:before="20" w:after="60" w:line="220" w:lineRule="exact"/>
              <w:ind w:left="57" w:right="57"/>
              <w:jc w:val="both"/>
              <w:rPr>
                <w:rFonts w:ascii="Arial" w:eastAsia="MS Gothic" w:hAnsi="Arial"/>
                <w:sz w:val="18"/>
                <w:lang w:eastAsia="ja-JP"/>
              </w:rPr>
            </w:pPr>
            <w:r>
              <w:rPr>
                <w:rFonts w:ascii="Arial" w:eastAsia="MS Gothic" w:hAnsi="Arial" w:hint="eastAsia"/>
                <w:sz w:val="18"/>
                <w:lang w:eastAsia="ja-JP"/>
              </w:rPr>
              <w:t>D</w:t>
            </w:r>
            <w:r>
              <w:rPr>
                <w:rFonts w:ascii="Arial" w:eastAsia="MS Gothic" w:hAnsi="Arial"/>
                <w:sz w:val="18"/>
                <w:lang w:eastAsia="ja-JP"/>
              </w:rPr>
              <w:t>isplay Serial Interface</w:t>
            </w:r>
          </w:p>
        </w:tc>
      </w:tr>
      <w:tr w:rsidR="007E5458" w:rsidRPr="00FC20EB" w14:paraId="292C0ADE" w14:textId="77777777" w:rsidTr="00894CF6">
        <w:trPr>
          <w:cantSplit/>
          <w:trHeight w:val="260"/>
          <w:tblHeader/>
        </w:trPr>
        <w:tc>
          <w:tcPr>
            <w:tcW w:w="814" w:type="pct"/>
            <w:tcBorders>
              <w:top w:val="single" w:sz="4" w:space="0" w:color="auto"/>
              <w:left w:val="single" w:sz="8" w:space="0" w:color="auto"/>
              <w:bottom w:val="single" w:sz="8" w:space="0" w:color="auto"/>
              <w:right w:val="single" w:sz="4" w:space="0" w:color="auto"/>
            </w:tcBorders>
            <w:shd w:val="clear" w:color="auto" w:fill="auto"/>
            <w:vAlign w:val="center"/>
          </w:tcPr>
          <w:p w14:paraId="203E419F" w14:textId="437C39FC" w:rsidR="007E5458" w:rsidRDefault="007E5458" w:rsidP="00894CF6">
            <w:pPr>
              <w:keepNext/>
              <w:keepLines/>
              <w:spacing w:before="20" w:after="60" w:line="220" w:lineRule="exact"/>
              <w:ind w:left="57" w:right="57"/>
              <w:jc w:val="both"/>
              <w:rPr>
                <w:rFonts w:asciiTheme="majorHAnsi" w:eastAsia="MS Gothic" w:hAnsiTheme="majorHAnsi" w:cstheme="majorHAnsi"/>
                <w:sz w:val="18"/>
                <w:lang w:eastAsia="ja-JP"/>
              </w:rPr>
            </w:pPr>
            <w:r>
              <w:rPr>
                <w:rFonts w:asciiTheme="majorHAnsi" w:eastAsia="MS Gothic" w:hAnsiTheme="majorHAnsi" w:cstheme="majorHAnsi" w:hint="eastAsia"/>
                <w:sz w:val="18"/>
                <w:lang w:eastAsia="ja-JP"/>
              </w:rPr>
              <w:t>C</w:t>
            </w:r>
            <w:r>
              <w:rPr>
                <w:rFonts w:asciiTheme="majorHAnsi" w:eastAsia="MS Gothic" w:hAnsiTheme="majorHAnsi" w:cstheme="majorHAnsi"/>
                <w:sz w:val="18"/>
                <w:lang w:eastAsia="ja-JP"/>
              </w:rPr>
              <w:t>SI</w:t>
            </w:r>
          </w:p>
        </w:tc>
        <w:tc>
          <w:tcPr>
            <w:tcW w:w="4186" w:type="pct"/>
            <w:tcBorders>
              <w:top w:val="single" w:sz="4" w:space="0" w:color="auto"/>
              <w:left w:val="single" w:sz="4" w:space="0" w:color="auto"/>
              <w:bottom w:val="single" w:sz="8" w:space="0" w:color="auto"/>
              <w:right w:val="single" w:sz="8" w:space="0" w:color="auto"/>
            </w:tcBorders>
            <w:shd w:val="clear" w:color="auto" w:fill="auto"/>
            <w:vAlign w:val="center"/>
          </w:tcPr>
          <w:p w14:paraId="0F6823A4" w14:textId="338B7E4D" w:rsidR="007E5458" w:rsidRDefault="007E5458" w:rsidP="00920FA2">
            <w:pPr>
              <w:keepNext/>
              <w:keepLines/>
              <w:tabs>
                <w:tab w:val="left" w:pos="1761"/>
              </w:tabs>
              <w:spacing w:before="20" w:after="60" w:line="220" w:lineRule="exact"/>
              <w:ind w:left="57" w:right="57"/>
              <w:jc w:val="both"/>
              <w:rPr>
                <w:rFonts w:ascii="Arial" w:eastAsia="MS Gothic" w:hAnsi="Arial"/>
                <w:sz w:val="18"/>
                <w:lang w:eastAsia="ja-JP"/>
              </w:rPr>
            </w:pPr>
            <w:r>
              <w:rPr>
                <w:rFonts w:ascii="Arial" w:eastAsia="MS Gothic" w:hAnsi="Arial" w:hint="eastAsia"/>
                <w:sz w:val="18"/>
                <w:lang w:eastAsia="ja-JP"/>
              </w:rPr>
              <w:t>C</w:t>
            </w:r>
            <w:r>
              <w:rPr>
                <w:rFonts w:ascii="Arial" w:eastAsia="MS Gothic" w:hAnsi="Arial"/>
                <w:sz w:val="18"/>
                <w:lang w:eastAsia="ja-JP"/>
              </w:rPr>
              <w:t>amera Serial Interface</w:t>
            </w:r>
          </w:p>
        </w:tc>
      </w:tr>
    </w:tbl>
    <w:p w14:paraId="21E017A7" w14:textId="77777777" w:rsidR="002F4162" w:rsidRDefault="00D147FC">
      <w:pPr>
        <w:pStyle w:val="Heading1"/>
        <w:rPr>
          <w:lang w:eastAsia="ja-JP"/>
        </w:rPr>
      </w:pPr>
      <w:r>
        <w:rPr>
          <w:rFonts w:hint="eastAsia"/>
          <w:lang w:eastAsia="ja-JP"/>
        </w:rPr>
        <w:lastRenderedPageBreak/>
        <w:t xml:space="preserve">  </w:t>
      </w:r>
      <w:r w:rsidR="00EF44D1">
        <w:rPr>
          <w:rFonts w:hint="eastAsia"/>
          <w:lang w:eastAsia="ja-JP"/>
        </w:rPr>
        <w:t>Operating Environment</w:t>
      </w:r>
    </w:p>
    <w:p w14:paraId="2CF8197E" w14:textId="77777777" w:rsidR="00EF44D1" w:rsidRDefault="00D147FC" w:rsidP="00D147FC">
      <w:pPr>
        <w:pStyle w:val="Heading2"/>
        <w:rPr>
          <w:lang w:eastAsia="ja-JP"/>
        </w:rPr>
      </w:pPr>
      <w:r>
        <w:rPr>
          <w:rFonts w:hint="eastAsia"/>
          <w:lang w:eastAsia="ja-JP"/>
        </w:rPr>
        <w:t>Hardware Envi</w:t>
      </w:r>
      <w:r w:rsidR="00964407">
        <w:rPr>
          <w:rFonts w:hint="eastAsia"/>
          <w:lang w:eastAsia="ja-JP"/>
        </w:rPr>
        <w:t>r</w:t>
      </w:r>
      <w:r>
        <w:rPr>
          <w:rFonts w:hint="eastAsia"/>
          <w:lang w:eastAsia="ja-JP"/>
        </w:rPr>
        <w:t>onment</w:t>
      </w:r>
    </w:p>
    <w:p w14:paraId="44F6B69D" w14:textId="77777777" w:rsidR="002F4162" w:rsidRDefault="00D147FC" w:rsidP="001E3BC1">
      <w:pPr>
        <w:rPr>
          <w:lang w:eastAsia="ja-JP"/>
        </w:rPr>
      </w:pPr>
      <w:r w:rsidRPr="00D147FC">
        <w:rPr>
          <w:lang w:eastAsia="ja-JP"/>
        </w:rPr>
        <w:t>The following table lists the hardware needed to use this module.</w:t>
      </w:r>
    </w:p>
    <w:p w14:paraId="47C87595" w14:textId="1F346CDD" w:rsidR="00D147FC" w:rsidRPr="00D147FC" w:rsidRDefault="00B733EB" w:rsidP="00381F46">
      <w:pPr>
        <w:pStyle w:val="tabletitle"/>
        <w:rPr>
          <w:lang w:eastAsia="ja-JP"/>
        </w:rPr>
      </w:pPr>
      <w:r>
        <w:t xml:space="preserve">Table </w:t>
      </w:r>
      <w:r w:rsidR="00910085">
        <w:rPr>
          <w:noProof/>
        </w:rPr>
        <w:fldChar w:fldCharType="begin"/>
      </w:r>
      <w:r w:rsidR="00910085">
        <w:rPr>
          <w:noProof/>
        </w:rPr>
        <w:instrText xml:space="preserve"> STYLEREF 1 \s </w:instrText>
      </w:r>
      <w:r w:rsidR="00910085">
        <w:rPr>
          <w:noProof/>
        </w:rPr>
        <w:fldChar w:fldCharType="separate"/>
      </w:r>
      <w:r w:rsidR="00253C6E">
        <w:rPr>
          <w:noProof/>
        </w:rPr>
        <w:t>3</w:t>
      </w:r>
      <w:r w:rsidR="00910085">
        <w:rPr>
          <w:noProof/>
        </w:rPr>
        <w:fldChar w:fldCharType="end"/>
      </w:r>
      <w:r w:rsidR="005F5DB4">
        <w:t>.</w:t>
      </w:r>
      <w:r w:rsidR="00910085">
        <w:rPr>
          <w:noProof/>
        </w:rPr>
        <w:fldChar w:fldCharType="begin"/>
      </w:r>
      <w:r w:rsidR="00910085">
        <w:rPr>
          <w:noProof/>
        </w:rPr>
        <w:instrText xml:space="preserve"> SEQ Table \* ARABIC \s 1 </w:instrText>
      </w:r>
      <w:r w:rsidR="00910085">
        <w:rPr>
          <w:noProof/>
        </w:rPr>
        <w:fldChar w:fldCharType="separate"/>
      </w:r>
      <w:r w:rsidR="00253C6E">
        <w:rPr>
          <w:noProof/>
        </w:rPr>
        <w:t>1</w:t>
      </w:r>
      <w:r w:rsidR="00910085">
        <w:rPr>
          <w:noProof/>
        </w:rPr>
        <w:fldChar w:fldCharType="end"/>
      </w:r>
      <w:r w:rsidR="00D147FC" w:rsidRPr="00D147FC">
        <w:tab/>
      </w:r>
      <w:r w:rsidR="00D147FC" w:rsidRPr="00D147FC">
        <w:rPr>
          <w:lang w:eastAsia="ja-JP"/>
        </w:rPr>
        <w:t>Hardware specification</w:t>
      </w:r>
      <w:r w:rsidR="00D147FC" w:rsidRPr="00D147FC">
        <w:rPr>
          <w:rFonts w:hint="eastAsia"/>
          <w:lang w:eastAsia="ja-JP"/>
        </w:rPr>
        <w:t xml:space="preserve"> (R-Car H</w:t>
      </w:r>
      <w:r w:rsidR="005F6245">
        <w:rPr>
          <w:lang w:eastAsia="ja-JP"/>
        </w:rPr>
        <w:t>3</w:t>
      </w:r>
      <w:r w:rsidR="007B501C">
        <w:rPr>
          <w:lang w:eastAsia="ja-JP"/>
        </w:rPr>
        <w:t xml:space="preserve"> / M3</w:t>
      </w:r>
      <w:r w:rsidR="004A0DF3">
        <w:rPr>
          <w:lang w:eastAsia="ja-JP"/>
        </w:rPr>
        <w:t xml:space="preserve"> / M3N</w:t>
      </w:r>
      <w:r w:rsidR="00A1763C">
        <w:rPr>
          <w:lang w:eastAsia="ja-JP"/>
        </w:rPr>
        <w:t xml:space="preserve"> / E3</w:t>
      </w:r>
      <w:r w:rsidR="00A34D16">
        <w:rPr>
          <w:lang w:eastAsia="ja-JP"/>
        </w:rPr>
        <w:t xml:space="preserve"> / D3</w:t>
      </w:r>
      <w:r w:rsidR="007E5458">
        <w:rPr>
          <w:lang w:eastAsia="ja-JP"/>
        </w:rPr>
        <w:t xml:space="preserve"> / V3U</w:t>
      </w:r>
      <w:r w:rsidR="00C54597">
        <w:rPr>
          <w:lang w:eastAsia="ja-JP"/>
        </w:rPr>
        <w:t xml:space="preserve"> / V3H</w:t>
      </w:r>
      <w:r w:rsidR="00D147FC" w:rsidRPr="00D147FC">
        <w:rPr>
          <w:rFonts w:hint="eastAsia"/>
          <w:lang w:eastAsia="ja-JP"/>
        </w:rPr>
        <w:t>)</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40" w:type="dxa"/>
          <w:right w:w="40" w:type="dxa"/>
        </w:tblCellMar>
        <w:tblLook w:val="01E0" w:firstRow="1" w:lastRow="1" w:firstColumn="1" w:lastColumn="1" w:noHBand="0" w:noVBand="0"/>
      </w:tblPr>
      <w:tblGrid>
        <w:gridCol w:w="6076"/>
        <w:gridCol w:w="1289"/>
        <w:gridCol w:w="2367"/>
      </w:tblGrid>
      <w:tr w:rsidR="00D147FC" w:rsidRPr="00D147FC" w14:paraId="7C2A91AF" w14:textId="77777777" w:rsidTr="00D56217">
        <w:trPr>
          <w:cantSplit/>
          <w:trHeight w:val="260"/>
          <w:tblHeader/>
        </w:trPr>
        <w:tc>
          <w:tcPr>
            <w:tcW w:w="3122" w:type="pct"/>
            <w:tcBorders>
              <w:top w:val="single" w:sz="8" w:space="0" w:color="auto"/>
              <w:bottom w:val="single" w:sz="8" w:space="0" w:color="auto"/>
            </w:tcBorders>
            <w:shd w:val="clear" w:color="auto" w:fill="auto"/>
          </w:tcPr>
          <w:p w14:paraId="7053B915" w14:textId="77777777" w:rsidR="00D147FC" w:rsidRPr="00D147FC" w:rsidRDefault="00D147FC" w:rsidP="00D147FC">
            <w:pPr>
              <w:keepNext/>
              <w:keepLines/>
              <w:spacing w:before="20" w:after="60" w:line="220" w:lineRule="exact"/>
              <w:ind w:left="57" w:right="57"/>
              <w:jc w:val="center"/>
              <w:rPr>
                <w:rFonts w:ascii="Arial" w:hAnsi="Arial"/>
                <w:b/>
                <w:sz w:val="18"/>
                <w:lang w:eastAsia="ja-JP"/>
              </w:rPr>
            </w:pPr>
            <w:r w:rsidRPr="00D147FC">
              <w:rPr>
                <w:rFonts w:ascii="Arial" w:hAnsi="Arial" w:hint="eastAsia"/>
                <w:b/>
                <w:sz w:val="18"/>
                <w:lang w:eastAsia="ja-JP"/>
              </w:rPr>
              <w:t>Name</w:t>
            </w:r>
          </w:p>
        </w:tc>
        <w:tc>
          <w:tcPr>
            <w:tcW w:w="662" w:type="pct"/>
            <w:tcBorders>
              <w:top w:val="single" w:sz="8" w:space="0" w:color="auto"/>
              <w:bottom w:val="single" w:sz="8" w:space="0" w:color="auto"/>
            </w:tcBorders>
            <w:shd w:val="clear" w:color="auto" w:fill="auto"/>
          </w:tcPr>
          <w:p w14:paraId="56F0404E" w14:textId="77777777" w:rsidR="00D147FC" w:rsidRPr="00D147FC" w:rsidRDefault="00D147FC" w:rsidP="00D147FC">
            <w:pPr>
              <w:keepNext/>
              <w:keepLines/>
              <w:spacing w:before="20" w:after="60" w:line="220" w:lineRule="exact"/>
              <w:ind w:left="57" w:right="57"/>
              <w:jc w:val="center"/>
              <w:rPr>
                <w:rFonts w:ascii="Arial" w:hAnsi="Arial"/>
                <w:b/>
                <w:sz w:val="18"/>
                <w:lang w:eastAsia="ja-JP"/>
              </w:rPr>
            </w:pPr>
            <w:r w:rsidRPr="00D147FC">
              <w:rPr>
                <w:rFonts w:ascii="Arial" w:hAnsi="Arial" w:hint="eastAsia"/>
                <w:b/>
                <w:sz w:val="18"/>
                <w:lang w:eastAsia="ja-JP"/>
              </w:rPr>
              <w:t>Version</w:t>
            </w:r>
          </w:p>
        </w:tc>
        <w:tc>
          <w:tcPr>
            <w:tcW w:w="1216" w:type="pct"/>
            <w:tcBorders>
              <w:top w:val="single" w:sz="8" w:space="0" w:color="auto"/>
              <w:bottom w:val="single" w:sz="8" w:space="0" w:color="auto"/>
            </w:tcBorders>
            <w:shd w:val="clear" w:color="auto" w:fill="auto"/>
          </w:tcPr>
          <w:p w14:paraId="59DFDCE8" w14:textId="77777777" w:rsidR="00D147FC" w:rsidRPr="00D147FC" w:rsidRDefault="00D147FC" w:rsidP="00D147FC">
            <w:pPr>
              <w:keepNext/>
              <w:keepLines/>
              <w:spacing w:before="20" w:after="60" w:line="220" w:lineRule="exact"/>
              <w:ind w:left="57" w:right="57"/>
              <w:jc w:val="center"/>
              <w:rPr>
                <w:rFonts w:ascii="Arial" w:hAnsi="Arial"/>
                <w:b/>
                <w:sz w:val="18"/>
                <w:lang w:eastAsia="ja-JP"/>
              </w:rPr>
            </w:pPr>
            <w:r w:rsidRPr="00D147FC">
              <w:rPr>
                <w:rFonts w:ascii="Arial" w:hAnsi="Arial" w:hint="eastAsia"/>
                <w:b/>
                <w:sz w:val="18"/>
                <w:lang w:eastAsia="ja-JP"/>
              </w:rPr>
              <w:t>Manufacture</w:t>
            </w:r>
          </w:p>
        </w:tc>
      </w:tr>
      <w:tr w:rsidR="00D147FC" w:rsidRPr="00D147FC" w14:paraId="63BCED2A" w14:textId="77777777" w:rsidTr="00A8506D">
        <w:trPr>
          <w:cantSplit/>
          <w:trHeight w:val="260"/>
          <w:tblHeader/>
        </w:trPr>
        <w:tc>
          <w:tcPr>
            <w:tcW w:w="3122" w:type="pct"/>
            <w:tcBorders>
              <w:top w:val="single" w:sz="8" w:space="0" w:color="auto"/>
              <w:bottom w:val="single" w:sz="8" w:space="0" w:color="auto"/>
            </w:tcBorders>
            <w:shd w:val="clear" w:color="auto" w:fill="auto"/>
            <w:vAlign w:val="center"/>
          </w:tcPr>
          <w:p w14:paraId="0823EBE0" w14:textId="77777777" w:rsidR="00D147FC" w:rsidRPr="00D147FC" w:rsidRDefault="00553D37">
            <w:pPr>
              <w:keepNext/>
              <w:keepLines/>
              <w:tabs>
                <w:tab w:val="left" w:pos="1761"/>
              </w:tabs>
              <w:spacing w:before="20" w:after="60" w:line="220" w:lineRule="exact"/>
              <w:ind w:left="57" w:right="57"/>
              <w:rPr>
                <w:rFonts w:ascii="Arial" w:hAnsi="Arial"/>
                <w:sz w:val="18"/>
                <w:lang w:eastAsia="ja-JP"/>
              </w:rPr>
            </w:pPr>
            <w:r w:rsidRPr="00553D37">
              <w:rPr>
                <w:rFonts w:ascii="Arial" w:hAnsi="Arial"/>
                <w:sz w:val="18"/>
                <w:lang w:eastAsia="ja-JP"/>
              </w:rPr>
              <w:t>R-CarH3-S</w:t>
            </w:r>
            <w:r w:rsidR="007F3694">
              <w:rPr>
                <w:rFonts w:ascii="Arial" w:hAnsi="Arial"/>
                <w:sz w:val="18"/>
                <w:lang w:eastAsia="ja-JP"/>
              </w:rPr>
              <w:t>i</w:t>
            </w:r>
            <w:r w:rsidR="00D23521">
              <w:rPr>
                <w:rFonts w:ascii="Arial" w:hAnsi="Arial" w:hint="eastAsia"/>
                <w:sz w:val="18"/>
                <w:lang w:eastAsia="ja-JP"/>
              </w:rPr>
              <w:t>P</w:t>
            </w:r>
            <w:r w:rsidRPr="00553D37">
              <w:rPr>
                <w:rFonts w:ascii="Arial" w:hAnsi="Arial"/>
                <w:sz w:val="18"/>
                <w:lang w:eastAsia="ja-JP"/>
              </w:rPr>
              <w:t xml:space="preserve"> System Evaluation Board Salvator-X</w:t>
            </w:r>
          </w:p>
        </w:tc>
        <w:tc>
          <w:tcPr>
            <w:tcW w:w="662" w:type="pct"/>
            <w:tcBorders>
              <w:top w:val="single" w:sz="8" w:space="0" w:color="auto"/>
              <w:bottom w:val="single" w:sz="8" w:space="0" w:color="auto"/>
            </w:tcBorders>
            <w:shd w:val="clear" w:color="auto" w:fill="auto"/>
            <w:vAlign w:val="center"/>
          </w:tcPr>
          <w:p w14:paraId="651CA93E" w14:textId="77777777" w:rsidR="00D147FC" w:rsidRPr="00D147FC" w:rsidRDefault="00D147FC" w:rsidP="00D147FC">
            <w:pPr>
              <w:keepNext/>
              <w:keepLines/>
              <w:tabs>
                <w:tab w:val="left" w:pos="1761"/>
              </w:tabs>
              <w:spacing w:before="20" w:after="60" w:line="220" w:lineRule="exact"/>
              <w:ind w:left="57" w:right="57"/>
              <w:jc w:val="center"/>
              <w:rPr>
                <w:rFonts w:ascii="Arial" w:hAnsi="Arial"/>
                <w:sz w:val="18"/>
                <w:lang w:eastAsia="ja-JP"/>
              </w:rPr>
            </w:pPr>
            <w:r w:rsidRPr="00D147FC">
              <w:rPr>
                <w:rFonts w:ascii="Arial" w:hAnsi="Arial" w:hint="eastAsia"/>
                <w:sz w:val="18"/>
                <w:lang w:eastAsia="ja-JP"/>
              </w:rPr>
              <w:t>-</w:t>
            </w:r>
          </w:p>
        </w:tc>
        <w:tc>
          <w:tcPr>
            <w:tcW w:w="1216" w:type="pct"/>
            <w:tcBorders>
              <w:top w:val="single" w:sz="8" w:space="0" w:color="auto"/>
              <w:bottom w:val="single" w:sz="8" w:space="0" w:color="auto"/>
            </w:tcBorders>
            <w:shd w:val="clear" w:color="auto" w:fill="auto"/>
            <w:vAlign w:val="center"/>
          </w:tcPr>
          <w:p w14:paraId="1795AA8F" w14:textId="77777777" w:rsidR="00D147FC" w:rsidRPr="00D147FC" w:rsidRDefault="00D147FC" w:rsidP="00D147FC">
            <w:pPr>
              <w:keepNext/>
              <w:keepLines/>
              <w:tabs>
                <w:tab w:val="left" w:pos="1761"/>
              </w:tabs>
              <w:spacing w:before="20" w:after="60" w:line="220" w:lineRule="exact"/>
              <w:ind w:left="57" w:right="57"/>
              <w:jc w:val="center"/>
              <w:rPr>
                <w:rFonts w:ascii="Arial" w:hAnsi="Arial"/>
                <w:sz w:val="18"/>
                <w:lang w:eastAsia="ja-JP"/>
              </w:rPr>
            </w:pPr>
            <w:r w:rsidRPr="00D147FC">
              <w:rPr>
                <w:rFonts w:ascii="Arial" w:hAnsi="Arial" w:hint="eastAsia"/>
                <w:sz w:val="18"/>
                <w:lang w:eastAsia="ja-JP"/>
              </w:rPr>
              <w:t>Renesas Electronics</w:t>
            </w:r>
          </w:p>
        </w:tc>
      </w:tr>
      <w:tr w:rsidR="00F86AC2" w:rsidRPr="00D147FC" w14:paraId="46D833A8" w14:textId="77777777" w:rsidTr="00311778">
        <w:trPr>
          <w:cantSplit/>
          <w:trHeight w:val="260"/>
          <w:tblHeader/>
        </w:trPr>
        <w:tc>
          <w:tcPr>
            <w:tcW w:w="3122" w:type="pct"/>
            <w:tcBorders>
              <w:top w:val="single" w:sz="8" w:space="0" w:color="auto"/>
              <w:bottom w:val="single" w:sz="8" w:space="0" w:color="auto"/>
            </w:tcBorders>
            <w:shd w:val="clear" w:color="auto" w:fill="auto"/>
            <w:vAlign w:val="center"/>
          </w:tcPr>
          <w:p w14:paraId="61E34D75" w14:textId="77777777" w:rsidR="00F86AC2" w:rsidRPr="00553D37" w:rsidRDefault="00F86AC2">
            <w:pPr>
              <w:keepNext/>
              <w:keepLines/>
              <w:tabs>
                <w:tab w:val="left" w:pos="1761"/>
              </w:tabs>
              <w:spacing w:before="20" w:after="60" w:line="220" w:lineRule="exact"/>
              <w:ind w:left="57" w:right="57"/>
              <w:rPr>
                <w:rFonts w:ascii="Arial" w:hAnsi="Arial"/>
                <w:sz w:val="18"/>
                <w:lang w:eastAsia="ja-JP"/>
              </w:rPr>
            </w:pPr>
            <w:r w:rsidRPr="00553D37">
              <w:rPr>
                <w:rFonts w:ascii="Arial" w:hAnsi="Arial"/>
                <w:sz w:val="18"/>
                <w:lang w:eastAsia="ja-JP"/>
              </w:rPr>
              <w:t>R-Car</w:t>
            </w:r>
            <w:r>
              <w:rPr>
                <w:rFonts w:ascii="Arial" w:hAnsi="Arial"/>
                <w:sz w:val="18"/>
                <w:lang w:eastAsia="ja-JP"/>
              </w:rPr>
              <w:t>M3</w:t>
            </w:r>
            <w:r w:rsidRPr="00553D37">
              <w:rPr>
                <w:rFonts w:ascii="Arial" w:hAnsi="Arial"/>
                <w:sz w:val="18"/>
                <w:lang w:eastAsia="ja-JP"/>
              </w:rPr>
              <w:t>-S</w:t>
            </w:r>
            <w:r>
              <w:rPr>
                <w:rFonts w:ascii="Arial" w:hAnsi="Arial"/>
                <w:sz w:val="18"/>
                <w:lang w:eastAsia="ja-JP"/>
              </w:rPr>
              <w:t>i</w:t>
            </w:r>
            <w:r>
              <w:rPr>
                <w:rFonts w:ascii="Arial" w:hAnsi="Arial" w:hint="eastAsia"/>
                <w:sz w:val="18"/>
                <w:lang w:eastAsia="ja-JP"/>
              </w:rPr>
              <w:t>P</w:t>
            </w:r>
            <w:r w:rsidRPr="00553D37">
              <w:rPr>
                <w:rFonts w:ascii="Arial" w:hAnsi="Arial"/>
                <w:sz w:val="18"/>
                <w:lang w:eastAsia="ja-JP"/>
              </w:rPr>
              <w:t xml:space="preserve"> System Evaluation Board Salvator-X</w:t>
            </w:r>
          </w:p>
        </w:tc>
        <w:tc>
          <w:tcPr>
            <w:tcW w:w="662" w:type="pct"/>
            <w:tcBorders>
              <w:top w:val="single" w:sz="8" w:space="0" w:color="auto"/>
              <w:bottom w:val="single" w:sz="8" w:space="0" w:color="auto"/>
            </w:tcBorders>
            <w:shd w:val="clear" w:color="auto" w:fill="auto"/>
            <w:vAlign w:val="center"/>
          </w:tcPr>
          <w:p w14:paraId="681F5C3D" w14:textId="77777777" w:rsidR="00F86AC2" w:rsidRPr="00D147FC" w:rsidRDefault="00F86AC2" w:rsidP="00F86AC2">
            <w:pPr>
              <w:keepNext/>
              <w:keepLines/>
              <w:tabs>
                <w:tab w:val="left" w:pos="1761"/>
              </w:tabs>
              <w:spacing w:before="20" w:after="60" w:line="220" w:lineRule="exact"/>
              <w:ind w:left="57" w:right="57"/>
              <w:jc w:val="center"/>
              <w:rPr>
                <w:rFonts w:ascii="Arial" w:hAnsi="Arial"/>
                <w:sz w:val="18"/>
                <w:lang w:eastAsia="ja-JP"/>
              </w:rPr>
            </w:pPr>
            <w:r w:rsidRPr="00D147FC">
              <w:rPr>
                <w:rFonts w:ascii="Arial" w:hAnsi="Arial" w:hint="eastAsia"/>
                <w:sz w:val="18"/>
                <w:lang w:eastAsia="ja-JP"/>
              </w:rPr>
              <w:t>-</w:t>
            </w:r>
          </w:p>
        </w:tc>
        <w:tc>
          <w:tcPr>
            <w:tcW w:w="1216" w:type="pct"/>
            <w:tcBorders>
              <w:top w:val="single" w:sz="8" w:space="0" w:color="auto"/>
              <w:bottom w:val="single" w:sz="8" w:space="0" w:color="auto"/>
            </w:tcBorders>
            <w:shd w:val="clear" w:color="auto" w:fill="auto"/>
            <w:vAlign w:val="center"/>
          </w:tcPr>
          <w:p w14:paraId="16228F17" w14:textId="77777777" w:rsidR="00F86AC2" w:rsidRPr="00D147FC" w:rsidRDefault="00F86AC2" w:rsidP="00F86AC2">
            <w:pPr>
              <w:keepNext/>
              <w:keepLines/>
              <w:tabs>
                <w:tab w:val="left" w:pos="1761"/>
              </w:tabs>
              <w:spacing w:before="20" w:after="60" w:line="220" w:lineRule="exact"/>
              <w:ind w:left="57" w:right="57"/>
              <w:jc w:val="center"/>
              <w:rPr>
                <w:rFonts w:ascii="Arial" w:hAnsi="Arial"/>
                <w:sz w:val="18"/>
                <w:lang w:eastAsia="ja-JP"/>
              </w:rPr>
            </w:pPr>
            <w:r w:rsidRPr="00D147FC">
              <w:rPr>
                <w:rFonts w:ascii="Arial" w:hAnsi="Arial" w:hint="eastAsia"/>
                <w:sz w:val="18"/>
                <w:lang w:eastAsia="ja-JP"/>
              </w:rPr>
              <w:t>Renesas Electronics</w:t>
            </w:r>
          </w:p>
        </w:tc>
      </w:tr>
      <w:tr w:rsidR="00FA54E9" w:rsidRPr="00D147FC" w14:paraId="2ACE5591" w14:textId="77777777" w:rsidTr="00C37AD3">
        <w:trPr>
          <w:cantSplit/>
          <w:trHeight w:val="260"/>
          <w:tblHeader/>
        </w:trPr>
        <w:tc>
          <w:tcPr>
            <w:tcW w:w="3122" w:type="pct"/>
            <w:tcBorders>
              <w:top w:val="single" w:sz="8" w:space="0" w:color="auto"/>
              <w:bottom w:val="single" w:sz="8" w:space="0" w:color="auto"/>
            </w:tcBorders>
            <w:shd w:val="clear" w:color="auto" w:fill="auto"/>
            <w:vAlign w:val="center"/>
          </w:tcPr>
          <w:p w14:paraId="6F4286C0" w14:textId="77777777" w:rsidR="00FA54E9" w:rsidRPr="00553D37" w:rsidRDefault="00E33644" w:rsidP="00FA54E9">
            <w:pPr>
              <w:keepNext/>
              <w:keepLines/>
              <w:tabs>
                <w:tab w:val="left" w:pos="1761"/>
              </w:tabs>
              <w:spacing w:before="20" w:after="60" w:line="220" w:lineRule="exact"/>
              <w:ind w:left="57" w:right="57"/>
              <w:rPr>
                <w:rFonts w:ascii="Arial" w:hAnsi="Arial"/>
                <w:sz w:val="18"/>
                <w:lang w:eastAsia="ja-JP"/>
              </w:rPr>
            </w:pPr>
            <w:r w:rsidRPr="00E33644">
              <w:rPr>
                <w:rFonts w:ascii="Arial" w:hAnsi="Arial"/>
                <w:sz w:val="18"/>
                <w:lang w:eastAsia="ja-JP"/>
              </w:rPr>
              <w:t>R-CarH3-SiP/M3-SiP/M3N-SiP</w:t>
            </w:r>
            <w:r w:rsidR="00FA54E9" w:rsidRPr="00FA54E9">
              <w:rPr>
                <w:rFonts w:ascii="Arial" w:hAnsi="Arial"/>
                <w:sz w:val="18"/>
                <w:lang w:eastAsia="ja-JP"/>
              </w:rPr>
              <w:t xml:space="preserve"> System Evaluation Board Salvator-XS</w:t>
            </w:r>
          </w:p>
        </w:tc>
        <w:tc>
          <w:tcPr>
            <w:tcW w:w="662" w:type="pct"/>
            <w:tcBorders>
              <w:top w:val="single" w:sz="8" w:space="0" w:color="auto"/>
              <w:bottom w:val="single" w:sz="8" w:space="0" w:color="auto"/>
            </w:tcBorders>
            <w:shd w:val="clear" w:color="auto" w:fill="auto"/>
            <w:vAlign w:val="center"/>
          </w:tcPr>
          <w:p w14:paraId="663861F8" w14:textId="77777777" w:rsidR="00FA54E9" w:rsidRPr="00D147FC" w:rsidRDefault="00FA54E9" w:rsidP="00FA54E9">
            <w:pPr>
              <w:keepNext/>
              <w:keepLines/>
              <w:tabs>
                <w:tab w:val="left" w:pos="1761"/>
              </w:tabs>
              <w:spacing w:before="20" w:after="60" w:line="220" w:lineRule="exact"/>
              <w:ind w:left="57" w:right="57"/>
              <w:jc w:val="center"/>
              <w:rPr>
                <w:rFonts w:ascii="Arial" w:hAnsi="Arial"/>
                <w:sz w:val="18"/>
                <w:lang w:eastAsia="ja-JP"/>
              </w:rPr>
            </w:pPr>
            <w:r w:rsidRPr="00D147FC">
              <w:rPr>
                <w:rFonts w:ascii="Arial" w:hAnsi="Arial" w:hint="eastAsia"/>
                <w:sz w:val="18"/>
                <w:lang w:eastAsia="ja-JP"/>
              </w:rPr>
              <w:t>-</w:t>
            </w:r>
          </w:p>
        </w:tc>
        <w:tc>
          <w:tcPr>
            <w:tcW w:w="1216" w:type="pct"/>
            <w:tcBorders>
              <w:top w:val="single" w:sz="8" w:space="0" w:color="auto"/>
              <w:bottom w:val="single" w:sz="8" w:space="0" w:color="auto"/>
            </w:tcBorders>
            <w:shd w:val="clear" w:color="auto" w:fill="auto"/>
            <w:vAlign w:val="center"/>
          </w:tcPr>
          <w:p w14:paraId="1C13486E" w14:textId="77777777" w:rsidR="00FA54E9" w:rsidRPr="00D147FC" w:rsidRDefault="00FA54E9" w:rsidP="00FA54E9">
            <w:pPr>
              <w:keepNext/>
              <w:keepLines/>
              <w:tabs>
                <w:tab w:val="left" w:pos="1761"/>
              </w:tabs>
              <w:spacing w:before="20" w:after="60" w:line="220" w:lineRule="exact"/>
              <w:ind w:left="57" w:right="57"/>
              <w:jc w:val="center"/>
              <w:rPr>
                <w:rFonts w:ascii="Arial" w:hAnsi="Arial"/>
                <w:sz w:val="18"/>
                <w:lang w:eastAsia="ja-JP"/>
              </w:rPr>
            </w:pPr>
            <w:r w:rsidRPr="00D147FC">
              <w:rPr>
                <w:rFonts w:ascii="Arial" w:hAnsi="Arial" w:hint="eastAsia"/>
                <w:sz w:val="18"/>
                <w:lang w:eastAsia="ja-JP"/>
              </w:rPr>
              <w:t>Renesas Electronics</w:t>
            </w:r>
          </w:p>
        </w:tc>
      </w:tr>
      <w:tr w:rsidR="00F51B0F" w:rsidRPr="00D147FC" w14:paraId="1842B8FD" w14:textId="77777777" w:rsidTr="00F30AA5">
        <w:trPr>
          <w:cantSplit/>
          <w:trHeight w:val="260"/>
          <w:tblHeader/>
        </w:trPr>
        <w:tc>
          <w:tcPr>
            <w:tcW w:w="3122" w:type="pct"/>
            <w:tcBorders>
              <w:top w:val="single" w:sz="8" w:space="0" w:color="auto"/>
              <w:bottom w:val="single" w:sz="8" w:space="0" w:color="auto"/>
            </w:tcBorders>
            <w:shd w:val="clear" w:color="auto" w:fill="auto"/>
            <w:vAlign w:val="center"/>
          </w:tcPr>
          <w:p w14:paraId="48B55898" w14:textId="77777777" w:rsidR="00F51B0F" w:rsidRPr="00FA54E9" w:rsidRDefault="00F51B0F" w:rsidP="00FA54E9">
            <w:pPr>
              <w:keepNext/>
              <w:keepLines/>
              <w:tabs>
                <w:tab w:val="left" w:pos="1761"/>
              </w:tabs>
              <w:spacing w:before="20" w:after="60" w:line="220" w:lineRule="exact"/>
              <w:ind w:left="57" w:right="57"/>
              <w:rPr>
                <w:rFonts w:ascii="Arial" w:hAnsi="Arial"/>
                <w:sz w:val="18"/>
                <w:lang w:eastAsia="ja-JP"/>
              </w:rPr>
            </w:pPr>
            <w:r w:rsidRPr="00C37AD3">
              <w:rPr>
                <w:rFonts w:ascii="Arial" w:hAnsi="Arial"/>
                <w:sz w:val="18"/>
                <w:lang w:eastAsia="ja-JP"/>
              </w:rPr>
              <w:t xml:space="preserve">R-CarE3 System Evaluation Board </w:t>
            </w:r>
            <w:r w:rsidR="003C4EE2">
              <w:rPr>
                <w:rFonts w:ascii="Arial" w:hAnsi="Arial"/>
                <w:sz w:val="18"/>
                <w:lang w:eastAsia="ja-JP"/>
              </w:rPr>
              <w:t>E</w:t>
            </w:r>
            <w:r w:rsidR="00F07738">
              <w:rPr>
                <w:rFonts w:ascii="Arial" w:hAnsi="Arial" w:hint="eastAsia"/>
                <w:sz w:val="18"/>
                <w:lang w:eastAsia="ja-JP"/>
              </w:rPr>
              <w:t>bis</w:t>
            </w:r>
            <w:r w:rsidR="00F07738">
              <w:rPr>
                <w:rFonts w:ascii="Arial" w:hAnsi="Arial"/>
                <w:sz w:val="18"/>
                <w:lang w:eastAsia="ja-JP"/>
              </w:rPr>
              <w:t>u</w:t>
            </w:r>
          </w:p>
        </w:tc>
        <w:tc>
          <w:tcPr>
            <w:tcW w:w="662" w:type="pct"/>
            <w:tcBorders>
              <w:top w:val="single" w:sz="8" w:space="0" w:color="auto"/>
              <w:bottom w:val="single" w:sz="8" w:space="0" w:color="auto"/>
            </w:tcBorders>
            <w:shd w:val="clear" w:color="auto" w:fill="auto"/>
            <w:vAlign w:val="center"/>
          </w:tcPr>
          <w:p w14:paraId="70148C8B" w14:textId="77777777" w:rsidR="00F51B0F" w:rsidRPr="00D147FC" w:rsidRDefault="00F51B0F" w:rsidP="00FA54E9">
            <w:pPr>
              <w:keepNext/>
              <w:keepLines/>
              <w:tabs>
                <w:tab w:val="left" w:pos="1761"/>
              </w:tabs>
              <w:spacing w:before="20" w:after="60" w:line="220" w:lineRule="exact"/>
              <w:ind w:left="57" w:right="57"/>
              <w:jc w:val="center"/>
              <w:rPr>
                <w:rFonts w:ascii="Arial" w:hAnsi="Arial"/>
                <w:sz w:val="18"/>
                <w:lang w:eastAsia="ja-JP"/>
              </w:rPr>
            </w:pPr>
            <w:r>
              <w:rPr>
                <w:rFonts w:ascii="Arial" w:hAnsi="Arial"/>
                <w:sz w:val="18"/>
                <w:lang w:eastAsia="ja-JP"/>
              </w:rPr>
              <w:t>-</w:t>
            </w:r>
          </w:p>
        </w:tc>
        <w:tc>
          <w:tcPr>
            <w:tcW w:w="1216" w:type="pct"/>
            <w:tcBorders>
              <w:top w:val="single" w:sz="8" w:space="0" w:color="auto"/>
              <w:bottom w:val="single" w:sz="8" w:space="0" w:color="auto"/>
            </w:tcBorders>
            <w:shd w:val="clear" w:color="auto" w:fill="auto"/>
            <w:vAlign w:val="center"/>
          </w:tcPr>
          <w:p w14:paraId="5F609BB8" w14:textId="77777777" w:rsidR="00F51B0F" w:rsidRPr="00D147FC" w:rsidRDefault="00F51B0F" w:rsidP="00FA54E9">
            <w:pPr>
              <w:keepNext/>
              <w:keepLines/>
              <w:tabs>
                <w:tab w:val="left" w:pos="1761"/>
              </w:tabs>
              <w:spacing w:before="20" w:after="60" w:line="220" w:lineRule="exact"/>
              <w:ind w:left="57" w:right="57"/>
              <w:jc w:val="center"/>
              <w:rPr>
                <w:rFonts w:ascii="Arial" w:hAnsi="Arial"/>
                <w:sz w:val="18"/>
                <w:lang w:eastAsia="ja-JP"/>
              </w:rPr>
            </w:pPr>
            <w:r w:rsidRPr="00D147FC">
              <w:rPr>
                <w:rFonts w:ascii="Arial" w:hAnsi="Arial" w:hint="eastAsia"/>
                <w:sz w:val="18"/>
                <w:lang w:eastAsia="ja-JP"/>
              </w:rPr>
              <w:t>Renesas Electronics</w:t>
            </w:r>
          </w:p>
        </w:tc>
      </w:tr>
      <w:tr w:rsidR="00E33644" w:rsidRPr="00D147FC" w14:paraId="0F14A84A" w14:textId="77777777" w:rsidTr="00A70092">
        <w:trPr>
          <w:cantSplit/>
          <w:trHeight w:val="260"/>
          <w:tblHeader/>
        </w:trPr>
        <w:tc>
          <w:tcPr>
            <w:tcW w:w="3122" w:type="pct"/>
            <w:tcBorders>
              <w:top w:val="single" w:sz="8" w:space="0" w:color="auto"/>
              <w:bottom w:val="single" w:sz="8" w:space="0" w:color="auto"/>
            </w:tcBorders>
            <w:shd w:val="clear" w:color="auto" w:fill="auto"/>
            <w:vAlign w:val="center"/>
          </w:tcPr>
          <w:p w14:paraId="52BF7EE7" w14:textId="77777777" w:rsidR="00E33644" w:rsidRPr="00C37AD3" w:rsidRDefault="00E33644" w:rsidP="00E33644">
            <w:pPr>
              <w:keepNext/>
              <w:keepLines/>
              <w:tabs>
                <w:tab w:val="left" w:pos="1761"/>
              </w:tabs>
              <w:spacing w:before="20" w:after="60" w:line="220" w:lineRule="exact"/>
              <w:ind w:left="57" w:right="57"/>
              <w:rPr>
                <w:rFonts w:ascii="Arial" w:hAnsi="Arial"/>
                <w:sz w:val="18"/>
                <w:lang w:eastAsia="ja-JP"/>
              </w:rPr>
            </w:pPr>
            <w:r w:rsidRPr="00C37AD3">
              <w:rPr>
                <w:rFonts w:ascii="Arial" w:hAnsi="Arial"/>
                <w:sz w:val="18"/>
                <w:lang w:eastAsia="ja-JP"/>
              </w:rPr>
              <w:t xml:space="preserve">R-CarE3 System Evaluation Board </w:t>
            </w:r>
            <w:r>
              <w:rPr>
                <w:rFonts w:ascii="Arial" w:hAnsi="Arial"/>
                <w:sz w:val="18"/>
                <w:lang w:eastAsia="ja-JP"/>
              </w:rPr>
              <w:t>E</w:t>
            </w:r>
            <w:r>
              <w:rPr>
                <w:rFonts w:ascii="Arial" w:hAnsi="Arial" w:hint="eastAsia"/>
                <w:sz w:val="18"/>
                <w:lang w:eastAsia="ja-JP"/>
              </w:rPr>
              <w:t>bis</w:t>
            </w:r>
            <w:r>
              <w:rPr>
                <w:rFonts w:ascii="Arial" w:hAnsi="Arial"/>
                <w:sz w:val="18"/>
                <w:lang w:eastAsia="ja-JP"/>
              </w:rPr>
              <w:t>u</w:t>
            </w:r>
            <w:r>
              <w:rPr>
                <w:rFonts w:ascii="Arial" w:hAnsi="Arial" w:hint="eastAsia"/>
                <w:sz w:val="18"/>
                <w:lang w:eastAsia="ja-JP"/>
              </w:rPr>
              <w:t>-</w:t>
            </w:r>
            <w:r>
              <w:rPr>
                <w:rFonts w:ascii="Arial" w:hAnsi="Arial"/>
                <w:sz w:val="18"/>
                <w:lang w:eastAsia="ja-JP"/>
              </w:rPr>
              <w:t>4D</w:t>
            </w:r>
          </w:p>
        </w:tc>
        <w:tc>
          <w:tcPr>
            <w:tcW w:w="662" w:type="pct"/>
            <w:tcBorders>
              <w:top w:val="single" w:sz="8" w:space="0" w:color="auto"/>
              <w:bottom w:val="single" w:sz="8" w:space="0" w:color="auto"/>
            </w:tcBorders>
            <w:shd w:val="clear" w:color="auto" w:fill="auto"/>
            <w:vAlign w:val="center"/>
          </w:tcPr>
          <w:p w14:paraId="17743837" w14:textId="77777777" w:rsidR="00E33644" w:rsidRDefault="00E33644" w:rsidP="00E33644">
            <w:pPr>
              <w:keepNext/>
              <w:keepLines/>
              <w:tabs>
                <w:tab w:val="left" w:pos="1761"/>
              </w:tabs>
              <w:spacing w:before="20" w:after="60" w:line="220" w:lineRule="exact"/>
              <w:ind w:left="57" w:right="57"/>
              <w:jc w:val="center"/>
              <w:rPr>
                <w:rFonts w:ascii="Arial" w:hAnsi="Arial"/>
                <w:sz w:val="18"/>
                <w:lang w:eastAsia="ja-JP"/>
              </w:rPr>
            </w:pPr>
            <w:r>
              <w:rPr>
                <w:rFonts w:ascii="Arial" w:hAnsi="Arial"/>
                <w:sz w:val="18"/>
                <w:lang w:eastAsia="ja-JP"/>
              </w:rPr>
              <w:t>-</w:t>
            </w:r>
          </w:p>
        </w:tc>
        <w:tc>
          <w:tcPr>
            <w:tcW w:w="1216" w:type="pct"/>
            <w:tcBorders>
              <w:top w:val="single" w:sz="8" w:space="0" w:color="auto"/>
              <w:bottom w:val="single" w:sz="8" w:space="0" w:color="auto"/>
            </w:tcBorders>
            <w:shd w:val="clear" w:color="auto" w:fill="auto"/>
            <w:vAlign w:val="center"/>
          </w:tcPr>
          <w:p w14:paraId="609D56B8" w14:textId="77777777" w:rsidR="00E33644" w:rsidRPr="00D147FC" w:rsidRDefault="00E33644" w:rsidP="00E33644">
            <w:pPr>
              <w:keepNext/>
              <w:keepLines/>
              <w:tabs>
                <w:tab w:val="left" w:pos="1761"/>
              </w:tabs>
              <w:spacing w:before="20" w:after="60" w:line="220" w:lineRule="exact"/>
              <w:ind w:left="57" w:right="57"/>
              <w:jc w:val="center"/>
              <w:rPr>
                <w:rFonts w:ascii="Arial" w:hAnsi="Arial"/>
                <w:sz w:val="18"/>
                <w:lang w:eastAsia="ja-JP"/>
              </w:rPr>
            </w:pPr>
            <w:r w:rsidRPr="00D147FC">
              <w:rPr>
                <w:rFonts w:ascii="Arial" w:hAnsi="Arial" w:hint="eastAsia"/>
                <w:sz w:val="18"/>
                <w:lang w:eastAsia="ja-JP"/>
              </w:rPr>
              <w:t>Renesas Electronics</w:t>
            </w:r>
          </w:p>
        </w:tc>
      </w:tr>
      <w:tr w:rsidR="007150DC" w:rsidRPr="00D147FC" w14:paraId="0F94D205" w14:textId="77777777" w:rsidTr="00966D0F">
        <w:trPr>
          <w:cantSplit/>
          <w:trHeight w:val="260"/>
          <w:tblHeader/>
        </w:trPr>
        <w:tc>
          <w:tcPr>
            <w:tcW w:w="3122" w:type="pct"/>
            <w:tcBorders>
              <w:top w:val="single" w:sz="8" w:space="0" w:color="auto"/>
              <w:bottom w:val="single" w:sz="8" w:space="0" w:color="auto"/>
            </w:tcBorders>
            <w:shd w:val="clear" w:color="auto" w:fill="auto"/>
            <w:vAlign w:val="center"/>
          </w:tcPr>
          <w:p w14:paraId="5939D65E" w14:textId="6ACA845E" w:rsidR="007150DC" w:rsidRPr="00C37AD3" w:rsidRDefault="007150DC" w:rsidP="007150DC">
            <w:pPr>
              <w:keepNext/>
              <w:keepLines/>
              <w:tabs>
                <w:tab w:val="left" w:pos="1761"/>
              </w:tabs>
              <w:spacing w:before="20" w:after="60" w:line="220" w:lineRule="exact"/>
              <w:ind w:left="57" w:right="57"/>
              <w:rPr>
                <w:rFonts w:ascii="Arial" w:hAnsi="Arial"/>
                <w:sz w:val="18"/>
                <w:lang w:eastAsia="ja-JP"/>
              </w:rPr>
            </w:pPr>
            <w:r>
              <w:rPr>
                <w:rFonts w:ascii="Arial" w:hAnsi="Arial" w:hint="eastAsia"/>
                <w:sz w:val="18"/>
                <w:lang w:eastAsia="ja-JP"/>
              </w:rPr>
              <w:t>R</w:t>
            </w:r>
            <w:r>
              <w:rPr>
                <w:rFonts w:ascii="Arial" w:hAnsi="Arial"/>
                <w:sz w:val="18"/>
                <w:lang w:eastAsia="ja-JP"/>
              </w:rPr>
              <w:t xml:space="preserve">-CarV3U </w:t>
            </w:r>
            <w:r w:rsidR="00692E6B">
              <w:rPr>
                <w:rFonts w:ascii="Arial" w:hAnsi="Arial"/>
                <w:sz w:val="18"/>
                <w:lang w:eastAsia="ja-JP"/>
              </w:rPr>
              <w:t>System Evaluation Board Falcon</w:t>
            </w:r>
          </w:p>
        </w:tc>
        <w:tc>
          <w:tcPr>
            <w:tcW w:w="662" w:type="pct"/>
            <w:tcBorders>
              <w:top w:val="single" w:sz="8" w:space="0" w:color="auto"/>
              <w:bottom w:val="single" w:sz="8" w:space="0" w:color="auto"/>
            </w:tcBorders>
            <w:shd w:val="clear" w:color="auto" w:fill="auto"/>
            <w:vAlign w:val="center"/>
          </w:tcPr>
          <w:p w14:paraId="1AE1C7B1" w14:textId="2D0553AA" w:rsidR="007150DC" w:rsidRDefault="007150DC" w:rsidP="007150DC">
            <w:pPr>
              <w:keepNext/>
              <w:keepLines/>
              <w:tabs>
                <w:tab w:val="left" w:pos="1761"/>
              </w:tabs>
              <w:spacing w:before="20" w:after="60" w:line="220" w:lineRule="exact"/>
              <w:ind w:left="57" w:right="57"/>
              <w:jc w:val="center"/>
              <w:rPr>
                <w:rFonts w:ascii="Arial" w:hAnsi="Arial"/>
                <w:sz w:val="18"/>
                <w:lang w:eastAsia="ja-JP"/>
              </w:rPr>
            </w:pPr>
            <w:r>
              <w:rPr>
                <w:rFonts w:ascii="Arial" w:hAnsi="Arial" w:hint="eastAsia"/>
                <w:sz w:val="18"/>
                <w:lang w:eastAsia="ja-JP"/>
              </w:rPr>
              <w:t>-</w:t>
            </w:r>
          </w:p>
        </w:tc>
        <w:tc>
          <w:tcPr>
            <w:tcW w:w="1216" w:type="pct"/>
            <w:tcBorders>
              <w:top w:val="single" w:sz="8" w:space="0" w:color="auto"/>
              <w:bottom w:val="single" w:sz="8" w:space="0" w:color="auto"/>
            </w:tcBorders>
            <w:shd w:val="clear" w:color="auto" w:fill="auto"/>
            <w:vAlign w:val="center"/>
          </w:tcPr>
          <w:p w14:paraId="62B68839" w14:textId="5C9896DB" w:rsidR="007150DC" w:rsidRPr="00D147FC" w:rsidRDefault="007150DC" w:rsidP="007150DC">
            <w:pPr>
              <w:keepNext/>
              <w:keepLines/>
              <w:tabs>
                <w:tab w:val="left" w:pos="1761"/>
              </w:tabs>
              <w:spacing w:before="20" w:after="60" w:line="220" w:lineRule="exact"/>
              <w:ind w:left="57" w:right="57"/>
              <w:jc w:val="center"/>
              <w:rPr>
                <w:rFonts w:ascii="Arial" w:hAnsi="Arial"/>
                <w:sz w:val="18"/>
                <w:lang w:eastAsia="ja-JP"/>
              </w:rPr>
            </w:pPr>
            <w:r w:rsidRPr="00D147FC">
              <w:rPr>
                <w:rFonts w:ascii="Arial" w:hAnsi="Arial" w:hint="eastAsia"/>
                <w:sz w:val="18"/>
                <w:lang w:eastAsia="ja-JP"/>
              </w:rPr>
              <w:t>Renesas Electronics</w:t>
            </w:r>
          </w:p>
        </w:tc>
      </w:tr>
      <w:tr w:rsidR="00C54597" w:rsidRPr="00D147FC" w14:paraId="7B791759" w14:textId="77777777" w:rsidTr="008679A3">
        <w:trPr>
          <w:cantSplit/>
          <w:trHeight w:val="260"/>
          <w:tblHeader/>
        </w:trPr>
        <w:tc>
          <w:tcPr>
            <w:tcW w:w="3122" w:type="pct"/>
            <w:tcBorders>
              <w:top w:val="single" w:sz="8" w:space="0" w:color="auto"/>
              <w:bottom w:val="single" w:sz="8" w:space="0" w:color="auto"/>
            </w:tcBorders>
            <w:shd w:val="clear" w:color="auto" w:fill="auto"/>
            <w:vAlign w:val="center"/>
          </w:tcPr>
          <w:p w14:paraId="7E0D657F" w14:textId="097930A2" w:rsidR="00C54597" w:rsidRPr="00106F38" w:rsidRDefault="00C54597" w:rsidP="00C54597">
            <w:pPr>
              <w:keepNext/>
              <w:keepLines/>
              <w:tabs>
                <w:tab w:val="left" w:pos="1761"/>
              </w:tabs>
              <w:spacing w:before="20" w:after="60" w:line="220" w:lineRule="exact"/>
              <w:ind w:left="57" w:right="57"/>
              <w:rPr>
                <w:rFonts w:ascii="Arial" w:hAnsi="Arial"/>
                <w:sz w:val="18"/>
                <w:lang w:eastAsia="ja-JP"/>
              </w:rPr>
            </w:pPr>
            <w:r w:rsidRPr="00966D0F">
              <w:rPr>
                <w:rFonts w:ascii="Arial" w:hAnsi="Arial"/>
                <w:sz w:val="18"/>
                <w:lang w:eastAsia="ja-JP"/>
              </w:rPr>
              <w:t>R-CarV3H System Evaluation Board Condor-I</w:t>
            </w:r>
          </w:p>
        </w:tc>
        <w:tc>
          <w:tcPr>
            <w:tcW w:w="662" w:type="pct"/>
            <w:tcBorders>
              <w:top w:val="single" w:sz="8" w:space="0" w:color="auto"/>
              <w:bottom w:val="single" w:sz="8" w:space="0" w:color="auto"/>
            </w:tcBorders>
            <w:shd w:val="clear" w:color="auto" w:fill="auto"/>
            <w:vAlign w:val="center"/>
          </w:tcPr>
          <w:p w14:paraId="62FBC6C0" w14:textId="326A2B8F" w:rsidR="00C54597" w:rsidRPr="00106F38" w:rsidRDefault="00C54597" w:rsidP="00C54597">
            <w:pPr>
              <w:keepNext/>
              <w:keepLines/>
              <w:tabs>
                <w:tab w:val="left" w:pos="1761"/>
              </w:tabs>
              <w:spacing w:before="20" w:after="60" w:line="220" w:lineRule="exact"/>
              <w:ind w:left="57" w:right="57"/>
              <w:jc w:val="center"/>
              <w:rPr>
                <w:rFonts w:ascii="Arial" w:hAnsi="Arial"/>
                <w:sz w:val="18"/>
                <w:lang w:eastAsia="ja-JP"/>
              </w:rPr>
            </w:pPr>
            <w:r w:rsidRPr="00966D0F">
              <w:rPr>
                <w:rFonts w:ascii="Arial" w:hAnsi="Arial"/>
                <w:sz w:val="18"/>
                <w:lang w:eastAsia="ja-JP"/>
              </w:rPr>
              <w:t>-</w:t>
            </w:r>
          </w:p>
        </w:tc>
        <w:tc>
          <w:tcPr>
            <w:tcW w:w="1216" w:type="pct"/>
            <w:tcBorders>
              <w:top w:val="single" w:sz="8" w:space="0" w:color="auto"/>
              <w:bottom w:val="single" w:sz="8" w:space="0" w:color="auto"/>
            </w:tcBorders>
            <w:shd w:val="clear" w:color="auto" w:fill="auto"/>
            <w:vAlign w:val="center"/>
          </w:tcPr>
          <w:p w14:paraId="70049946" w14:textId="2E15DEFF" w:rsidR="00C54597" w:rsidRPr="00106F38" w:rsidRDefault="00C54597" w:rsidP="00C54597">
            <w:pPr>
              <w:keepNext/>
              <w:keepLines/>
              <w:tabs>
                <w:tab w:val="left" w:pos="1761"/>
              </w:tabs>
              <w:spacing w:before="20" w:after="60" w:line="220" w:lineRule="exact"/>
              <w:ind w:left="57" w:right="57"/>
              <w:jc w:val="center"/>
              <w:rPr>
                <w:rFonts w:ascii="Arial" w:hAnsi="Arial"/>
                <w:sz w:val="18"/>
                <w:lang w:eastAsia="ja-JP"/>
              </w:rPr>
            </w:pPr>
            <w:r w:rsidRPr="00966D0F">
              <w:rPr>
                <w:rFonts w:ascii="Arial" w:hAnsi="Arial"/>
                <w:sz w:val="18"/>
                <w:lang w:eastAsia="ja-JP"/>
              </w:rPr>
              <w:t>Renesas Electronics</w:t>
            </w:r>
          </w:p>
        </w:tc>
      </w:tr>
      <w:tr w:rsidR="00CE35B0" w:rsidRPr="00D147FC" w14:paraId="339C5A77" w14:textId="77777777" w:rsidTr="00D56217">
        <w:trPr>
          <w:cantSplit/>
          <w:trHeight w:val="260"/>
          <w:tblHeader/>
        </w:trPr>
        <w:tc>
          <w:tcPr>
            <w:tcW w:w="3122" w:type="pct"/>
            <w:tcBorders>
              <w:top w:val="single" w:sz="8" w:space="0" w:color="auto"/>
              <w:bottom w:val="single" w:sz="12" w:space="0" w:color="auto"/>
            </w:tcBorders>
            <w:shd w:val="clear" w:color="auto" w:fill="auto"/>
            <w:vAlign w:val="center"/>
          </w:tcPr>
          <w:p w14:paraId="043610D7" w14:textId="74CBE582" w:rsidR="00CE35B0" w:rsidRPr="00966D0F" w:rsidRDefault="00CE35B0" w:rsidP="00CE35B0">
            <w:pPr>
              <w:keepNext/>
              <w:keepLines/>
              <w:tabs>
                <w:tab w:val="left" w:pos="1761"/>
              </w:tabs>
              <w:spacing w:before="20" w:after="60" w:line="220" w:lineRule="exact"/>
              <w:ind w:left="57" w:right="57"/>
              <w:rPr>
                <w:rFonts w:ascii="Arial" w:hAnsi="Arial"/>
                <w:sz w:val="18"/>
                <w:lang w:eastAsia="ja-JP"/>
              </w:rPr>
            </w:pPr>
            <w:r w:rsidRPr="00CE35B0">
              <w:rPr>
                <w:rFonts w:ascii="Arial" w:hAnsi="Arial"/>
                <w:sz w:val="18"/>
                <w:lang w:eastAsia="ja-JP"/>
              </w:rPr>
              <w:t>R-CarD3 System Evaluation Board Draak</w:t>
            </w:r>
          </w:p>
        </w:tc>
        <w:tc>
          <w:tcPr>
            <w:tcW w:w="662" w:type="pct"/>
            <w:tcBorders>
              <w:top w:val="single" w:sz="8" w:space="0" w:color="auto"/>
              <w:bottom w:val="single" w:sz="12" w:space="0" w:color="auto"/>
            </w:tcBorders>
            <w:shd w:val="clear" w:color="auto" w:fill="auto"/>
            <w:vAlign w:val="center"/>
          </w:tcPr>
          <w:p w14:paraId="2930CB9E" w14:textId="3B40C448" w:rsidR="00CE35B0" w:rsidRPr="00966D0F" w:rsidRDefault="00CE35B0" w:rsidP="00CE35B0">
            <w:pPr>
              <w:keepNext/>
              <w:keepLines/>
              <w:tabs>
                <w:tab w:val="left" w:pos="1761"/>
              </w:tabs>
              <w:spacing w:before="20" w:after="60" w:line="220" w:lineRule="exact"/>
              <w:ind w:left="57" w:right="57"/>
              <w:jc w:val="center"/>
              <w:rPr>
                <w:rFonts w:ascii="Arial" w:hAnsi="Arial"/>
                <w:sz w:val="18"/>
                <w:lang w:eastAsia="ja-JP"/>
              </w:rPr>
            </w:pPr>
            <w:r w:rsidRPr="00966D0F">
              <w:rPr>
                <w:rFonts w:ascii="Arial" w:hAnsi="Arial"/>
                <w:sz w:val="18"/>
                <w:lang w:eastAsia="ja-JP"/>
              </w:rPr>
              <w:t>-</w:t>
            </w:r>
          </w:p>
        </w:tc>
        <w:tc>
          <w:tcPr>
            <w:tcW w:w="1216" w:type="pct"/>
            <w:tcBorders>
              <w:top w:val="single" w:sz="8" w:space="0" w:color="auto"/>
              <w:bottom w:val="single" w:sz="12" w:space="0" w:color="auto"/>
            </w:tcBorders>
            <w:shd w:val="clear" w:color="auto" w:fill="auto"/>
            <w:vAlign w:val="center"/>
          </w:tcPr>
          <w:p w14:paraId="50003920" w14:textId="3EB6CF27" w:rsidR="00CE35B0" w:rsidRPr="00966D0F" w:rsidRDefault="00CE35B0" w:rsidP="00CE35B0">
            <w:pPr>
              <w:keepNext/>
              <w:keepLines/>
              <w:tabs>
                <w:tab w:val="left" w:pos="1761"/>
              </w:tabs>
              <w:spacing w:before="20" w:after="60" w:line="220" w:lineRule="exact"/>
              <w:ind w:left="57" w:right="57"/>
              <w:jc w:val="center"/>
              <w:rPr>
                <w:rFonts w:ascii="Arial" w:hAnsi="Arial"/>
                <w:sz w:val="18"/>
                <w:lang w:eastAsia="ja-JP"/>
              </w:rPr>
            </w:pPr>
            <w:r w:rsidRPr="00966D0F">
              <w:rPr>
                <w:rFonts w:ascii="Arial" w:hAnsi="Arial"/>
                <w:sz w:val="18"/>
                <w:lang w:eastAsia="ja-JP"/>
              </w:rPr>
              <w:t>Renesas Electronics</w:t>
            </w:r>
          </w:p>
        </w:tc>
      </w:tr>
    </w:tbl>
    <w:p w14:paraId="2688D163" w14:textId="77777777" w:rsidR="00A7120D" w:rsidRDefault="00A7120D" w:rsidP="00E748B8">
      <w:pPr>
        <w:overflowPunct/>
        <w:autoSpaceDE/>
        <w:autoSpaceDN/>
        <w:adjustRightInd/>
        <w:spacing w:after="0" w:line="240" w:lineRule="auto"/>
        <w:textAlignment w:val="auto"/>
        <w:rPr>
          <w:lang w:eastAsia="ja-JP"/>
        </w:rPr>
      </w:pPr>
    </w:p>
    <w:p w14:paraId="69D586C6" w14:textId="77777777" w:rsidR="00A7120D" w:rsidRDefault="00A7120D" w:rsidP="000153FD">
      <w:pPr>
        <w:rPr>
          <w:lang w:eastAsia="ja-JP"/>
        </w:rPr>
      </w:pPr>
      <w:r>
        <w:rPr>
          <w:lang w:eastAsia="ja-JP"/>
        </w:rPr>
        <w:br w:type="page"/>
      </w:r>
    </w:p>
    <w:p w14:paraId="3FA04288" w14:textId="77777777" w:rsidR="002F4162" w:rsidRDefault="002F4162" w:rsidP="00E748B8">
      <w:pPr>
        <w:overflowPunct/>
        <w:autoSpaceDE/>
        <w:autoSpaceDN/>
        <w:adjustRightInd/>
        <w:spacing w:after="0" w:line="240" w:lineRule="auto"/>
        <w:textAlignment w:val="auto"/>
        <w:rPr>
          <w:lang w:eastAsia="ja-JP"/>
        </w:rPr>
      </w:pPr>
    </w:p>
    <w:p w14:paraId="022524C4" w14:textId="77777777" w:rsidR="002F4162" w:rsidRDefault="00964407" w:rsidP="00964407">
      <w:pPr>
        <w:pStyle w:val="Heading2"/>
        <w:rPr>
          <w:lang w:eastAsia="ja-JP"/>
        </w:rPr>
      </w:pPr>
      <w:r>
        <w:rPr>
          <w:rFonts w:hint="eastAsia"/>
          <w:lang w:eastAsia="ja-JP"/>
        </w:rPr>
        <w:t>Module Configuration</w:t>
      </w:r>
    </w:p>
    <w:p w14:paraId="66002002" w14:textId="77777777" w:rsidR="002F4162" w:rsidRDefault="00964407" w:rsidP="001E3BC1">
      <w:pPr>
        <w:rPr>
          <w:lang w:eastAsia="ja-JP"/>
        </w:rPr>
      </w:pPr>
      <w:r w:rsidRPr="00964407">
        <w:rPr>
          <w:lang w:eastAsia="ja-JP"/>
        </w:rPr>
        <w:t>The following figure shows the configuration of this module.</w:t>
      </w:r>
    </w:p>
    <w:p w14:paraId="2DD8DE66" w14:textId="77777777" w:rsidR="00E748B8" w:rsidRPr="00E748B8" w:rsidRDefault="005F6245" w:rsidP="000153FD">
      <w:pPr>
        <w:keepNext/>
        <w:widowControl w:val="0"/>
        <w:pBdr>
          <w:top w:val="single" w:sz="4" w:space="8" w:color="auto"/>
          <w:left w:val="single" w:sz="4" w:space="8" w:color="auto"/>
          <w:bottom w:val="single" w:sz="4" w:space="31" w:color="auto"/>
          <w:right w:val="single" w:sz="4" w:space="8" w:color="auto"/>
        </w:pBdr>
        <w:kinsoku w:val="0"/>
        <w:autoSpaceDE/>
        <w:autoSpaceDN/>
        <w:spacing w:before="240" w:after="60" w:line="240" w:lineRule="atLeast"/>
        <w:ind w:left="142" w:right="142"/>
        <w:jc w:val="center"/>
        <w:rPr>
          <w:rFonts w:ascii="Arial" w:eastAsia="MS Gothic" w:hAnsi="Arial"/>
          <w:sz w:val="18"/>
          <w:lang w:eastAsia="ja-JP"/>
        </w:rPr>
      </w:pPr>
      <w:r w:rsidRPr="00D56217">
        <w:rPr>
          <w:noProof/>
          <w:color w:val="0070C0"/>
          <w:sz w:val="28"/>
          <w:szCs w:val="28"/>
        </w:rPr>
        <mc:AlternateContent>
          <mc:Choice Requires="wpc">
            <w:drawing>
              <wp:inline distT="0" distB="0" distL="0" distR="0" wp14:anchorId="76321ABC" wp14:editId="7B38A670">
                <wp:extent cx="5486400" cy="6414446"/>
                <wp:effectExtent l="0" t="0" r="0" b="0"/>
                <wp:docPr id="1411" name="キャンバス 14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テキスト ボックス 2"/>
                        <wps:cNvSpPr txBox="1"/>
                        <wps:spPr>
                          <a:xfrm>
                            <a:off x="694055" y="3430180"/>
                            <a:ext cx="895350" cy="31751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6D81A64" w14:textId="77777777" w:rsidR="008679A3" w:rsidRDefault="008679A3" w:rsidP="0081699D">
                              <w:pPr>
                                <w:pStyle w:val="NormalWeb"/>
                                <w:jc w:val="center"/>
                              </w:pPr>
                              <w:r>
                                <w:rPr>
                                  <w:rFonts w:ascii="Arial" w:hAnsi="Arial"/>
                                  <w:color w:val="000000"/>
                                  <w:kern w:val="24"/>
                                  <w:sz w:val="20"/>
                                  <w:szCs w:val="20"/>
                                </w:rPr>
                                <w:t>VSP2</w:t>
                              </w:r>
                            </w:p>
                            <w:p w14:paraId="4B7940E6" w14:textId="77777777" w:rsidR="008679A3" w:rsidRDefault="008679A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16" name="テキスト ボックス 16"/>
                        <wps:cNvSpPr txBox="1"/>
                        <wps:spPr>
                          <a:xfrm>
                            <a:off x="987097" y="5455392"/>
                            <a:ext cx="559524" cy="267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8BCD63F" w14:textId="77777777" w:rsidR="008679A3" w:rsidRDefault="008679A3" w:rsidP="00576182">
                              <w:pPr>
                                <w:pStyle w:val="NormalWeb"/>
                              </w:pPr>
                              <w:r>
                                <w:rPr>
                                  <w:rFonts w:cstheme="minorBidi"/>
                                  <w:color w:val="000000" w:themeColor="dark1"/>
                                  <w:kern w:val="24"/>
                                  <w:sz w:val="18"/>
                                  <w:szCs w:val="18"/>
                                </w:rPr>
                                <w:t>Data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00" name="テキスト ボックス 16"/>
                        <wps:cNvSpPr txBox="1"/>
                        <wps:spPr>
                          <a:xfrm>
                            <a:off x="221932" y="5455392"/>
                            <a:ext cx="559524" cy="30998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A4FEC03" w14:textId="77777777" w:rsidR="008679A3" w:rsidRDefault="008679A3" w:rsidP="00576182">
                              <w:pPr>
                                <w:pStyle w:val="NormalWeb"/>
                              </w:pPr>
                              <w:r>
                                <w:rPr>
                                  <w:rFonts w:cstheme="minorBidi"/>
                                  <w:color w:val="000000" w:themeColor="dark1"/>
                                  <w:kern w:val="24"/>
                                  <w:sz w:val="18"/>
                                  <w:szCs w:val="18"/>
                                </w:rPr>
                                <w:t>Control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0" name="Rectangle 20" descr="75%"/>
                        <wps:cNvSpPr>
                          <a:spLocks noChangeArrowheads="1"/>
                        </wps:cNvSpPr>
                        <wps:spPr bwMode="auto">
                          <a:xfrm>
                            <a:off x="583994" y="3048002"/>
                            <a:ext cx="1193564" cy="665132"/>
                          </a:xfrm>
                          <a:prstGeom prst="rect">
                            <a:avLst/>
                          </a:prstGeom>
                          <a:noFill/>
                          <a:ln w="12700">
                            <a:solidFill>
                              <a:srgbClr val="000000"/>
                            </a:solidFill>
                            <a:miter lim="800000"/>
                            <a:headEnd/>
                            <a:tailEnd/>
                          </a:ln>
                          <a:effectLst/>
                        </wps:spPr>
                        <wps:txbx>
                          <w:txbxContent>
                            <w:p w14:paraId="34C83577" w14:textId="77777777" w:rsidR="008679A3" w:rsidRDefault="008679A3" w:rsidP="00A953A9">
                              <w:pPr>
                                <w:pStyle w:val="NormalWeb"/>
                                <w:jc w:val="center"/>
                                <w:rPr>
                                  <w:rFonts w:ascii="Arial" w:hAnsi="Arial"/>
                                  <w:color w:val="000000"/>
                                  <w:kern w:val="24"/>
                                  <w:sz w:val="20"/>
                                  <w:szCs w:val="20"/>
                                </w:rPr>
                              </w:pPr>
                            </w:p>
                            <w:p w14:paraId="7FB7D863" w14:textId="77777777" w:rsidR="008679A3" w:rsidRDefault="008679A3" w:rsidP="0081699D">
                              <w:pPr>
                                <w:pStyle w:val="NormalWeb"/>
                                <w:jc w:val="center"/>
                              </w:pPr>
                            </w:p>
                          </w:txbxContent>
                        </wps:txbx>
                        <wps:bodyPr rot="0" vert="horz" wrap="square" lIns="0" tIns="0" rIns="0" bIns="0" anchor="ctr" anchorCtr="0" upright="1">
                          <a:noAutofit/>
                        </wps:bodyPr>
                      </wps:wsp>
                      <wps:wsp>
                        <wps:cNvPr id="1775" name="正方形/長方形 1775"/>
                        <wps:cNvSpPr/>
                        <wps:spPr>
                          <a:xfrm>
                            <a:off x="976216" y="1885951"/>
                            <a:ext cx="2857148" cy="495299"/>
                          </a:xfrm>
                          <a:prstGeom prst="rect">
                            <a:avLst/>
                          </a:prstGeom>
                          <a:pattFill prst="ltUpDiag">
                            <a:fgClr>
                              <a:schemeClr val="tx1"/>
                            </a:fgClr>
                            <a:bgClr>
                              <a:schemeClr val="bg1"/>
                            </a:bgClr>
                          </a:patt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76" name="Rectangle 4"/>
                        <wps:cNvSpPr>
                          <a:spLocks noChangeArrowheads="1"/>
                        </wps:cNvSpPr>
                        <wps:spPr bwMode="auto">
                          <a:xfrm>
                            <a:off x="498559" y="47516"/>
                            <a:ext cx="3576622" cy="257408"/>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D7C67"/>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txbx>
                          <w:txbxContent>
                            <w:p w14:paraId="42009FB5" w14:textId="77777777" w:rsidR="008679A3" w:rsidRDefault="008679A3" w:rsidP="00576182">
                              <w:pPr>
                                <w:pStyle w:val="NormalWeb"/>
                                <w:jc w:val="center"/>
                              </w:pPr>
                              <w:r>
                                <w:rPr>
                                  <w:rFonts w:ascii="Arial" w:eastAsia="Arial Unicode MS" w:hAnsi="Arial" w:cs="Arial"/>
                                  <w:color w:val="000000"/>
                                  <w:kern w:val="24"/>
                                </w:rPr>
                                <w:t>Application</w:t>
                              </w:r>
                            </w:p>
                          </w:txbxContent>
                        </wps:txbx>
                        <wps:bodyPr rot="0" vert="horz" wrap="square" lIns="0" tIns="0" rIns="0" bIns="0" anchor="ctr" anchorCtr="0" upright="1">
                          <a:noAutofit/>
                        </wps:bodyPr>
                      </wps:wsp>
                      <wps:wsp>
                        <wps:cNvPr id="1777" name="Line 7"/>
                        <wps:cNvCnPr>
                          <a:cxnSpLocks noChangeShapeType="1"/>
                        </wps:cNvCnPr>
                        <wps:spPr bwMode="auto">
                          <a:xfrm flipV="1">
                            <a:off x="121930" y="1418554"/>
                            <a:ext cx="5126345" cy="271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778" name="Line 12"/>
                        <wps:cNvCnPr>
                          <a:cxnSpLocks noChangeShapeType="1"/>
                        </wps:cNvCnPr>
                        <wps:spPr bwMode="auto">
                          <a:xfrm flipV="1">
                            <a:off x="158759" y="2547984"/>
                            <a:ext cx="5127616" cy="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779" name="Text Box 12"/>
                        <wps:cNvSpPr txBox="1">
                          <a:spLocks noChangeArrowheads="1"/>
                        </wps:cNvSpPr>
                        <wps:spPr bwMode="auto">
                          <a:xfrm flipV="1">
                            <a:off x="4551892" y="859112"/>
                            <a:ext cx="829733" cy="2457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598692" w14:textId="77777777" w:rsidR="008679A3" w:rsidRDefault="008679A3" w:rsidP="00576182">
                              <w:pPr>
                                <w:pStyle w:val="NormalWeb"/>
                              </w:pPr>
                              <w:r>
                                <w:rPr>
                                  <w:rFonts w:ascii="Arial" w:hAnsi="Arial" w:cs="Arial"/>
                                  <w:color w:val="000000" w:themeColor="text1"/>
                                  <w:kern w:val="24"/>
                                  <w:sz w:val="20"/>
                                  <w:szCs w:val="20"/>
                                </w:rPr>
                                <w:t>User mode</w:t>
                              </w:r>
                            </w:p>
                          </w:txbxContent>
                        </wps:txbx>
                        <wps:bodyPr rot="0" vert="horz" wrap="square" lIns="0" tIns="0" rIns="0" bIns="0" anchor="ctr" anchorCtr="0" upright="1">
                          <a:noAutofit/>
                        </wps:bodyPr>
                      </wps:wsp>
                      <wps:wsp>
                        <wps:cNvPr id="1780" name="Text Box 22"/>
                        <wps:cNvSpPr txBox="1">
                          <a:spLocks noChangeArrowheads="1"/>
                        </wps:cNvSpPr>
                        <wps:spPr bwMode="auto">
                          <a:xfrm>
                            <a:off x="2949442" y="5082619"/>
                            <a:ext cx="780354" cy="325148"/>
                          </a:xfrm>
                          <a:prstGeom prst="rect">
                            <a:avLst/>
                          </a:prstGeom>
                          <a:solidFill>
                            <a:srgbClr val="FFFFFF"/>
                          </a:solidFill>
                          <a:ln w="9525">
                            <a:solidFill>
                              <a:srgbClr val="000000"/>
                            </a:solidFill>
                            <a:miter lim="800000"/>
                            <a:headEnd/>
                            <a:tailEnd/>
                          </a:ln>
                        </wps:spPr>
                        <wps:txbx>
                          <w:txbxContent>
                            <w:p w14:paraId="48D697EF" w14:textId="77777777" w:rsidR="008679A3" w:rsidRDefault="008679A3" w:rsidP="00576182">
                              <w:pPr>
                                <w:pStyle w:val="NormalWeb"/>
                                <w:spacing w:line="276" w:lineRule="auto"/>
                                <w:jc w:val="center"/>
                              </w:pPr>
                              <w:r>
                                <w:rPr>
                                  <w:rFonts w:ascii="Arial" w:eastAsia="HGPSoeiKakugothicUB" w:hAnsi="Arial" w:cstheme="minorBidi"/>
                                  <w:color w:val="000000" w:themeColor="text1"/>
                                  <w:kern w:val="24"/>
                                  <w:sz w:val="20"/>
                                  <w:szCs w:val="20"/>
                                </w:rPr>
                                <w:t>Analog RGB</w:t>
                              </w:r>
                            </w:p>
                            <w:p w14:paraId="6B8F7EFE" w14:textId="77777777" w:rsidR="008679A3" w:rsidRDefault="008679A3" w:rsidP="00576182">
                              <w:pPr>
                                <w:pStyle w:val="NormalWeb"/>
                                <w:spacing w:line="276" w:lineRule="auto"/>
                                <w:jc w:val="center"/>
                              </w:pPr>
                              <w:r>
                                <w:rPr>
                                  <w:rFonts w:ascii="Arial" w:eastAsia="HGPSoeiKakugothicUB" w:hAnsi="Arial" w:cstheme="minorBidi"/>
                                  <w:color w:val="000000" w:themeColor="text1"/>
                                  <w:kern w:val="24"/>
                                  <w:sz w:val="20"/>
                                  <w:szCs w:val="20"/>
                                </w:rPr>
                                <w:t>Output</w:t>
                              </w:r>
                            </w:p>
                          </w:txbxContent>
                        </wps:txbx>
                        <wps:bodyPr rot="0" vert="horz" wrap="square" lIns="0" tIns="0" rIns="0" bIns="0" anchor="ctr" anchorCtr="0" upright="1">
                          <a:noAutofit/>
                        </wps:bodyPr>
                      </wps:wsp>
                      <wps:wsp>
                        <wps:cNvPr id="1781" name="Text Box 23"/>
                        <wps:cNvSpPr txBox="1">
                          <a:spLocks noChangeArrowheads="1"/>
                        </wps:cNvSpPr>
                        <wps:spPr bwMode="auto">
                          <a:xfrm>
                            <a:off x="210075" y="5082619"/>
                            <a:ext cx="837254" cy="325148"/>
                          </a:xfrm>
                          <a:prstGeom prst="rect">
                            <a:avLst/>
                          </a:prstGeom>
                          <a:solidFill>
                            <a:srgbClr val="FFFFFF"/>
                          </a:solidFill>
                          <a:ln w="9525">
                            <a:solidFill>
                              <a:srgbClr val="000000"/>
                            </a:solidFill>
                            <a:miter lim="800000"/>
                            <a:headEnd/>
                            <a:tailEnd/>
                          </a:ln>
                        </wps:spPr>
                        <wps:txbx>
                          <w:txbxContent>
                            <w:p w14:paraId="748E3127" w14:textId="77777777" w:rsidR="008679A3" w:rsidRDefault="008679A3" w:rsidP="00576182">
                              <w:pPr>
                                <w:pStyle w:val="NormalWeb"/>
                                <w:spacing w:line="276" w:lineRule="auto"/>
                                <w:jc w:val="center"/>
                              </w:pPr>
                              <w:r>
                                <w:rPr>
                                  <w:rFonts w:ascii="Arial" w:eastAsia="HGPSoeiKakugothicUB" w:hAnsi="Arial" w:cstheme="minorBidi"/>
                                  <w:color w:val="000000" w:themeColor="text1"/>
                                  <w:kern w:val="24"/>
                                  <w:sz w:val="20"/>
                                  <w:szCs w:val="20"/>
                                </w:rPr>
                                <w:t>LVDS</w:t>
                              </w:r>
                            </w:p>
                            <w:p w14:paraId="0E00A5D3" w14:textId="77777777" w:rsidR="008679A3" w:rsidRDefault="008679A3" w:rsidP="00576182">
                              <w:pPr>
                                <w:pStyle w:val="NormalWeb"/>
                                <w:spacing w:line="276" w:lineRule="auto"/>
                                <w:jc w:val="center"/>
                              </w:pPr>
                              <w:r>
                                <w:rPr>
                                  <w:rFonts w:ascii="Arial" w:eastAsia="HGPSoeiKakugothicUB" w:hAnsi="Arial" w:cstheme="minorBidi"/>
                                  <w:color w:val="000000" w:themeColor="text1"/>
                                  <w:kern w:val="24"/>
                                  <w:sz w:val="20"/>
                                  <w:szCs w:val="20"/>
                                </w:rPr>
                                <w:t>Output</w:t>
                              </w:r>
                            </w:p>
                          </w:txbxContent>
                        </wps:txbx>
                        <wps:bodyPr rot="0" vert="horz" wrap="square" lIns="0" tIns="0" rIns="0" bIns="0" anchor="ctr" anchorCtr="0" upright="1">
                          <a:noAutofit/>
                        </wps:bodyPr>
                      </wps:wsp>
                      <wps:wsp>
                        <wps:cNvPr id="1782" name="Text Box 24"/>
                        <wps:cNvSpPr txBox="1">
                          <a:spLocks noChangeArrowheads="1"/>
                        </wps:cNvSpPr>
                        <wps:spPr bwMode="auto">
                          <a:xfrm>
                            <a:off x="1951392" y="5090748"/>
                            <a:ext cx="780354" cy="325147"/>
                          </a:xfrm>
                          <a:prstGeom prst="rect">
                            <a:avLst/>
                          </a:prstGeom>
                          <a:solidFill>
                            <a:srgbClr val="FFFFFF"/>
                          </a:solidFill>
                          <a:ln w="9525">
                            <a:solidFill>
                              <a:srgbClr val="000000"/>
                            </a:solidFill>
                            <a:miter lim="800000"/>
                            <a:headEnd/>
                            <a:tailEnd/>
                          </a:ln>
                        </wps:spPr>
                        <wps:txbx>
                          <w:txbxContent>
                            <w:p w14:paraId="20F7E2AE" w14:textId="77777777" w:rsidR="008679A3" w:rsidRDefault="008679A3" w:rsidP="00576182">
                              <w:pPr>
                                <w:pStyle w:val="NormalWeb"/>
                                <w:spacing w:line="276" w:lineRule="auto"/>
                                <w:jc w:val="center"/>
                              </w:pPr>
                              <w:r>
                                <w:rPr>
                                  <w:rFonts w:ascii="Arial" w:eastAsia="HGPSoeiKakugothicUB" w:hAnsi="Arial" w:cstheme="minorBidi"/>
                                  <w:color w:val="000000" w:themeColor="text1"/>
                                  <w:kern w:val="24"/>
                                  <w:sz w:val="20"/>
                                  <w:szCs w:val="20"/>
                                </w:rPr>
                                <w:t>HDMI 1</w:t>
                              </w:r>
                            </w:p>
                            <w:p w14:paraId="60BFF990" w14:textId="77777777" w:rsidR="008679A3" w:rsidRDefault="008679A3" w:rsidP="00576182">
                              <w:pPr>
                                <w:pStyle w:val="NormalWeb"/>
                                <w:spacing w:line="276" w:lineRule="auto"/>
                                <w:jc w:val="center"/>
                              </w:pPr>
                              <w:r>
                                <w:rPr>
                                  <w:rFonts w:ascii="Arial" w:eastAsia="HGPSoeiKakugothicUB" w:hAnsi="Arial" w:cstheme="minorBidi"/>
                                  <w:color w:val="000000" w:themeColor="text1"/>
                                  <w:kern w:val="24"/>
                                  <w:sz w:val="20"/>
                                  <w:szCs w:val="20"/>
                                </w:rPr>
                                <w:t>Output</w:t>
                              </w:r>
                              <w:r w:rsidRPr="00A7120D">
                                <w:rPr>
                                  <w:rFonts w:ascii="Arial" w:hAnsi="Arial"/>
                                  <w:color w:val="000000"/>
                                  <w:kern w:val="24"/>
                                  <w:sz w:val="20"/>
                                  <w:szCs w:val="20"/>
                                </w:rPr>
                                <w:t>*</w:t>
                              </w:r>
                              <w:r>
                                <w:rPr>
                                  <w:rFonts w:ascii="Arial" w:hAnsi="Arial"/>
                                  <w:color w:val="000000"/>
                                  <w:kern w:val="24"/>
                                  <w:sz w:val="20"/>
                                  <w:szCs w:val="20"/>
                                  <w:vertAlign w:val="superscript"/>
                                </w:rPr>
                                <w:t>2</w:t>
                              </w:r>
                            </w:p>
                          </w:txbxContent>
                        </wps:txbx>
                        <wps:bodyPr rot="0" vert="horz" wrap="square" lIns="0" tIns="0" rIns="0" bIns="0" anchor="ctr" anchorCtr="0" upright="1">
                          <a:noAutofit/>
                        </wps:bodyPr>
                      </wps:wsp>
                      <wps:wsp>
                        <wps:cNvPr id="1783" name="Line 12"/>
                        <wps:cNvCnPr>
                          <a:cxnSpLocks noChangeShapeType="1"/>
                        </wps:cNvCnPr>
                        <wps:spPr bwMode="auto">
                          <a:xfrm>
                            <a:off x="157479" y="4403891"/>
                            <a:ext cx="5128896" cy="135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784" name="Line 37"/>
                        <wps:cNvCnPr>
                          <a:cxnSpLocks noChangeShapeType="1"/>
                        </wps:cNvCnPr>
                        <wps:spPr bwMode="auto">
                          <a:xfrm>
                            <a:off x="2216422" y="306279"/>
                            <a:ext cx="0" cy="195088"/>
                          </a:xfrm>
                          <a:prstGeom prst="line">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785" name="Text Box 42" descr="右上がり対角線"/>
                        <wps:cNvSpPr txBox="1">
                          <a:spLocks noChangeArrowheads="1"/>
                        </wps:cNvSpPr>
                        <wps:spPr bwMode="auto">
                          <a:xfrm>
                            <a:off x="1349362" y="1568935"/>
                            <a:ext cx="1650123" cy="222184"/>
                          </a:xfrm>
                          <a:prstGeom prst="rect">
                            <a:avLst/>
                          </a:prstGeom>
                          <a:noFill/>
                          <a:ln w="15875">
                            <a:solidFill>
                              <a:srgbClr val="000000"/>
                            </a:solidFill>
                            <a:miter lim="800000"/>
                            <a:headEnd/>
                            <a:tailEnd/>
                          </a:ln>
                        </wps:spPr>
                        <wps:txbx>
                          <w:txbxContent>
                            <w:p w14:paraId="0BFF3AC4" w14:textId="77777777" w:rsidR="008679A3" w:rsidRPr="00B94654" w:rsidRDefault="008679A3" w:rsidP="00576182">
                              <w:pPr>
                                <w:pStyle w:val="NormalWeb"/>
                                <w:jc w:val="center"/>
                                <w:rPr>
                                  <w:sz w:val="18"/>
                                </w:rPr>
                              </w:pPr>
                              <w:r>
                                <w:rPr>
                                  <w:rFonts w:ascii="Arial" w:hAnsi="Arial" w:cstheme="minorBidi"/>
                                  <w:color w:val="000000" w:themeColor="text1"/>
                                  <w:kern w:val="24"/>
                                  <w:sz w:val="22"/>
                                  <w:szCs w:val="22"/>
                                </w:rPr>
                                <w:t>DRM/KMS</w:t>
                              </w:r>
                              <w:r>
                                <w:rPr>
                                  <w:rFonts w:ascii="Arial" w:hAnsi="Arial" w:cs="Arial"/>
                                  <w:color w:val="000000" w:themeColor="text1"/>
                                  <w:kern w:val="24"/>
                                  <w:sz w:val="36"/>
                                  <w:szCs w:val="36"/>
                                </w:rPr>
                                <w:t xml:space="preserve"> </w:t>
                              </w:r>
                              <w:r w:rsidRPr="00B94654">
                                <w:rPr>
                                  <w:rFonts w:ascii="Arial" w:hAnsi="Arial" w:cs="Arial"/>
                                  <w:color w:val="000000" w:themeColor="text1"/>
                                  <w:kern w:val="24"/>
                                  <w:sz w:val="22"/>
                                  <w:szCs w:val="36"/>
                                </w:rPr>
                                <w:t>driver</w:t>
                              </w:r>
                            </w:p>
                          </w:txbxContent>
                        </wps:txbx>
                        <wps:bodyPr rot="0" vert="horz" wrap="square" lIns="0" tIns="0" rIns="0" bIns="0" anchor="ctr" anchorCtr="0" upright="1">
                          <a:noAutofit/>
                        </wps:bodyPr>
                      </wps:wsp>
                      <wps:wsp>
                        <wps:cNvPr id="1786" name="Rectangle 20" descr="75%"/>
                        <wps:cNvSpPr>
                          <a:spLocks noChangeArrowheads="1"/>
                        </wps:cNvSpPr>
                        <wps:spPr bwMode="auto">
                          <a:xfrm>
                            <a:off x="1748597" y="982320"/>
                            <a:ext cx="910413" cy="260118"/>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6F8DCE4" w14:textId="77777777" w:rsidR="008679A3" w:rsidRDefault="008679A3" w:rsidP="00576182">
                              <w:pPr>
                                <w:pStyle w:val="NormalWeb"/>
                                <w:jc w:val="center"/>
                              </w:pPr>
                              <w:r>
                                <w:rPr>
                                  <w:rFonts w:ascii="Arial" w:hAnsi="Arial" w:cstheme="minorBidi"/>
                                  <w:color w:val="000000"/>
                                  <w:kern w:val="24"/>
                                  <w:sz w:val="20"/>
                                  <w:szCs w:val="20"/>
                                </w:rPr>
                                <w:t>/dev/dri/card0</w:t>
                              </w:r>
                            </w:p>
                          </w:txbxContent>
                        </wps:txbx>
                        <wps:bodyPr rot="0" vert="horz" wrap="square" lIns="0" tIns="0" rIns="0" bIns="0" anchor="ctr" anchorCtr="0" upright="1">
                          <a:noAutofit/>
                        </wps:bodyPr>
                      </wps:wsp>
                      <wps:wsp>
                        <wps:cNvPr id="1790" name="直線矢印コネクタ 1790"/>
                        <wps:cNvCnPr/>
                        <wps:spPr>
                          <a:xfrm>
                            <a:off x="2189436" y="1242433"/>
                            <a:ext cx="10839" cy="318373"/>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792" name="Rectangle 20" descr="75%"/>
                        <wps:cNvSpPr>
                          <a:spLocks noChangeArrowheads="1"/>
                        </wps:cNvSpPr>
                        <wps:spPr bwMode="auto">
                          <a:xfrm>
                            <a:off x="2440003" y="3301108"/>
                            <a:ext cx="910413" cy="258764"/>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F782CB7" w14:textId="77777777" w:rsidR="008679A3" w:rsidRDefault="008679A3" w:rsidP="00576182">
                              <w:pPr>
                                <w:pStyle w:val="NormalWeb"/>
                                <w:jc w:val="center"/>
                              </w:pPr>
                              <w:r>
                                <w:rPr>
                                  <w:rFonts w:ascii="Arial" w:hAnsi="Arial" w:cstheme="minorBidi"/>
                                  <w:color w:val="000000"/>
                                  <w:kern w:val="24"/>
                                  <w:sz w:val="20"/>
                                  <w:szCs w:val="20"/>
                                </w:rPr>
                                <w:t>Display</w:t>
                              </w:r>
                            </w:p>
                          </w:txbxContent>
                        </wps:txbx>
                        <wps:bodyPr rot="0" vert="horz" wrap="square" lIns="0" tIns="0" rIns="0" bIns="0" anchor="ctr" anchorCtr="0" upright="1">
                          <a:noAutofit/>
                        </wps:bodyPr>
                      </wps:wsp>
                      <wps:wsp>
                        <wps:cNvPr id="1795" name="カギ線コネクタ 1795"/>
                        <wps:cNvCnPr>
                          <a:endCxn id="1805" idx="0"/>
                        </wps:cNvCnPr>
                        <wps:spPr>
                          <a:xfrm rot="10800000" flipV="1">
                            <a:off x="1039201" y="3762376"/>
                            <a:ext cx="1874178" cy="195842"/>
                          </a:xfrm>
                          <a:prstGeom prst="bentConnector2">
                            <a:avLst/>
                          </a:prstGeom>
                          <a:ln w="28575">
                            <a:solidFill>
                              <a:srgbClr val="0070C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1796" name="カギ線コネクタ 1796"/>
                        <wps:cNvCnPr>
                          <a:stCxn id="1792" idx="2"/>
                          <a:endCxn id="1804" idx="0"/>
                        </wps:cNvCnPr>
                        <wps:spPr>
                          <a:xfrm rot="5400000">
                            <a:off x="2318113" y="3376937"/>
                            <a:ext cx="394163" cy="760032"/>
                          </a:xfrm>
                          <a:prstGeom prst="bentConnector3">
                            <a:avLst>
                              <a:gd name="adj1" fmla="val 50000"/>
                            </a:avLst>
                          </a:prstGeom>
                          <a:ln w="28575">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97" name="カギ線コネクタ 1797"/>
                        <wps:cNvCnPr>
                          <a:stCxn id="1792" idx="2"/>
                          <a:endCxn id="1780" idx="0"/>
                        </wps:cNvCnPr>
                        <wps:spPr>
                          <a:xfrm rot="16200000" flipH="1">
                            <a:off x="2356041" y="4099040"/>
                            <a:ext cx="1522747" cy="444409"/>
                          </a:xfrm>
                          <a:prstGeom prst="bentConnector3">
                            <a:avLst>
                              <a:gd name="adj1" fmla="val 13095"/>
                            </a:avLst>
                          </a:prstGeom>
                          <a:ln w="28575">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98" name="Rectangle 20" descr="75%"/>
                        <wps:cNvSpPr>
                          <a:spLocks noChangeArrowheads="1"/>
                        </wps:cNvSpPr>
                        <wps:spPr bwMode="auto">
                          <a:xfrm>
                            <a:off x="1750377" y="508142"/>
                            <a:ext cx="910413" cy="260117"/>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1F597FE" w14:textId="77777777" w:rsidR="008679A3" w:rsidRDefault="008679A3" w:rsidP="00576182">
                              <w:pPr>
                                <w:pStyle w:val="NormalWeb"/>
                                <w:jc w:val="center"/>
                              </w:pPr>
                              <w:r>
                                <w:rPr>
                                  <w:rFonts w:ascii="Arial" w:hAnsi="Arial" w:cstheme="minorBidi"/>
                                  <w:color w:val="000000"/>
                                  <w:kern w:val="24"/>
                                  <w:sz w:val="20"/>
                                  <w:szCs w:val="20"/>
                                </w:rPr>
                                <w:t>libdrm/kms</w:t>
                              </w:r>
                            </w:p>
                          </w:txbxContent>
                        </wps:txbx>
                        <wps:bodyPr rot="0" vert="horz" wrap="square" lIns="0" tIns="0" rIns="0" bIns="0" anchor="ctr" anchorCtr="0" upright="1">
                          <a:noAutofit/>
                        </wps:bodyPr>
                      </wps:wsp>
                      <wps:wsp>
                        <wps:cNvPr id="1799" name="直線矢印コネクタ 1799"/>
                        <wps:cNvCnPr/>
                        <wps:spPr>
                          <a:xfrm>
                            <a:off x="221932" y="5742425"/>
                            <a:ext cx="586621"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01" name="Text Box 23"/>
                        <wps:cNvSpPr txBox="1">
                          <a:spLocks noChangeArrowheads="1"/>
                        </wps:cNvSpPr>
                        <wps:spPr bwMode="auto">
                          <a:xfrm>
                            <a:off x="1151650" y="5090748"/>
                            <a:ext cx="625908" cy="325147"/>
                          </a:xfrm>
                          <a:prstGeom prst="rect">
                            <a:avLst/>
                          </a:prstGeom>
                          <a:solidFill>
                            <a:srgbClr val="FFFFFF"/>
                          </a:solidFill>
                          <a:ln w="9525">
                            <a:solidFill>
                              <a:srgbClr val="000000"/>
                            </a:solidFill>
                            <a:miter lim="800000"/>
                            <a:headEnd/>
                            <a:tailEnd/>
                          </a:ln>
                        </wps:spPr>
                        <wps:txbx>
                          <w:txbxContent>
                            <w:p w14:paraId="3CB4F110" w14:textId="77777777" w:rsidR="008679A3" w:rsidRDefault="008679A3" w:rsidP="00576182">
                              <w:pPr>
                                <w:pStyle w:val="NormalWeb"/>
                                <w:spacing w:line="276" w:lineRule="auto"/>
                                <w:jc w:val="center"/>
                              </w:pPr>
                              <w:r>
                                <w:rPr>
                                  <w:rFonts w:ascii="Arial" w:eastAsia="HGPSoeiKakugothicUB" w:hAnsi="Arial" w:cstheme="minorBidi"/>
                                  <w:color w:val="000000" w:themeColor="text1"/>
                                  <w:kern w:val="24"/>
                                  <w:sz w:val="20"/>
                                  <w:szCs w:val="20"/>
                                </w:rPr>
                                <w:t>HDMI 0</w:t>
                              </w:r>
                            </w:p>
                            <w:p w14:paraId="0490D220" w14:textId="77777777" w:rsidR="008679A3" w:rsidRDefault="008679A3" w:rsidP="00576182">
                              <w:pPr>
                                <w:pStyle w:val="NormalWeb"/>
                                <w:spacing w:line="276" w:lineRule="auto"/>
                                <w:jc w:val="center"/>
                              </w:pPr>
                              <w:r>
                                <w:rPr>
                                  <w:rFonts w:ascii="Arial" w:eastAsia="HGPSoeiKakugothicUB" w:hAnsi="Arial" w:cstheme="minorBidi"/>
                                  <w:color w:val="000000" w:themeColor="text1"/>
                                  <w:kern w:val="24"/>
                                  <w:sz w:val="20"/>
                                  <w:szCs w:val="20"/>
                                </w:rPr>
                                <w:t>Output</w:t>
                              </w:r>
                            </w:p>
                          </w:txbxContent>
                        </wps:txbx>
                        <wps:bodyPr rot="0" vert="horz" wrap="square" lIns="0" tIns="0" rIns="0" bIns="0" anchor="ctr" anchorCtr="0" upright="1">
                          <a:noAutofit/>
                        </wps:bodyPr>
                      </wps:wsp>
                      <wps:wsp>
                        <wps:cNvPr id="1802" name="Rectangle 20" descr="75%"/>
                        <wps:cNvSpPr>
                          <a:spLocks noChangeArrowheads="1"/>
                        </wps:cNvSpPr>
                        <wps:spPr bwMode="auto">
                          <a:xfrm>
                            <a:off x="1172477" y="2021118"/>
                            <a:ext cx="1032343" cy="260118"/>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849B904" w14:textId="77777777" w:rsidR="008679A3" w:rsidRPr="00B94654" w:rsidRDefault="008679A3" w:rsidP="00576182">
                              <w:pPr>
                                <w:pStyle w:val="NormalWeb"/>
                                <w:jc w:val="center"/>
                                <w:rPr>
                                  <w:sz w:val="22"/>
                                </w:rPr>
                              </w:pPr>
                              <w:r w:rsidRPr="00B94654">
                                <w:rPr>
                                  <w:rFonts w:ascii="Arial" w:hAnsi="Arial" w:cs="Arial"/>
                                  <w:color w:val="000000" w:themeColor="text1"/>
                                  <w:kern w:val="24"/>
                                  <w:sz w:val="22"/>
                                </w:rPr>
                                <w:t>D</w:t>
                              </w:r>
                              <w:r>
                                <w:rPr>
                                  <w:rFonts w:ascii="Arial" w:hAnsi="Arial" w:cs="Arial"/>
                                  <w:color w:val="000000" w:themeColor="text1"/>
                                  <w:kern w:val="24"/>
                                  <w:sz w:val="22"/>
                                </w:rPr>
                                <w:t>U</w:t>
                              </w:r>
                              <w:r>
                                <w:rPr>
                                  <w:rFonts w:ascii="Arial" w:hAnsi="Arial" w:cs="Arial"/>
                                  <w:color w:val="000000" w:themeColor="text1"/>
                                  <w:kern w:val="24"/>
                                </w:rPr>
                                <w:t xml:space="preserve"> </w:t>
                              </w:r>
                              <w:r w:rsidRPr="00B94654">
                                <w:rPr>
                                  <w:rFonts w:ascii="Arial" w:hAnsi="Arial" w:cs="Arial"/>
                                  <w:color w:val="000000" w:themeColor="text1"/>
                                  <w:kern w:val="24"/>
                                  <w:sz w:val="22"/>
                                </w:rPr>
                                <w:t>driver</w:t>
                              </w:r>
                            </w:p>
                          </w:txbxContent>
                        </wps:txbx>
                        <wps:bodyPr rot="0" vert="horz" wrap="square" lIns="0" tIns="0" rIns="0" bIns="0" anchor="ctr" anchorCtr="0" upright="1">
                          <a:noAutofit/>
                        </wps:bodyPr>
                      </wps:wsp>
                      <wps:wsp>
                        <wps:cNvPr id="1803" name="Text Box 41" descr="右上がり対角線"/>
                        <wps:cNvSpPr txBox="1">
                          <a:spLocks noChangeArrowheads="1"/>
                        </wps:cNvSpPr>
                        <wps:spPr bwMode="auto">
                          <a:xfrm>
                            <a:off x="4121150" y="2177833"/>
                            <a:ext cx="892453" cy="220502"/>
                          </a:xfrm>
                          <a:prstGeom prst="rect">
                            <a:avLst/>
                          </a:prstGeom>
                          <a:pattFill prst="ltUpDiag">
                            <a:fgClr>
                              <a:srgbClr val="C0C0C0"/>
                            </a:fgClr>
                            <a:bgClr>
                              <a:srgbClr val="FFFFFF"/>
                            </a:bgClr>
                          </a:pattFill>
                          <a:ln w="15875">
                            <a:solidFill>
                              <a:srgbClr val="000000"/>
                            </a:solidFill>
                            <a:miter lim="800000"/>
                            <a:headEnd/>
                            <a:tailEnd/>
                          </a:ln>
                        </wps:spPr>
                        <wps:txbx>
                          <w:txbxContent>
                            <w:p w14:paraId="111FFDFA" w14:textId="77777777" w:rsidR="008679A3" w:rsidRDefault="008679A3" w:rsidP="00576182">
                              <w:pPr>
                                <w:pStyle w:val="NormalWeb"/>
                                <w:jc w:val="center"/>
                              </w:pPr>
                              <w:r>
                                <w:rPr>
                                  <w:rFonts w:ascii="Arial" w:hAnsi="Arial" w:cs="Arial"/>
                                  <w:color w:val="000000" w:themeColor="text1"/>
                                  <w:kern w:val="24"/>
                                  <w:sz w:val="20"/>
                                  <w:szCs w:val="20"/>
                                </w:rPr>
                                <w:t>This module</w:t>
                              </w:r>
                            </w:p>
                          </w:txbxContent>
                        </wps:txbx>
                        <wps:bodyPr rot="0" vert="horz" wrap="square" lIns="0" tIns="0" rIns="0" bIns="0" anchor="ctr" anchorCtr="0" upright="1">
                          <a:noAutofit/>
                        </wps:bodyPr>
                      </wps:wsp>
                      <wps:wsp>
                        <wps:cNvPr id="1804" name="Rectangle 20" descr="75%"/>
                        <wps:cNvSpPr>
                          <a:spLocks noChangeArrowheads="1"/>
                        </wps:cNvSpPr>
                        <wps:spPr bwMode="auto">
                          <a:xfrm>
                            <a:off x="1679971" y="3954035"/>
                            <a:ext cx="910413" cy="258763"/>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3EC7FD4" w14:textId="77777777" w:rsidR="008679A3" w:rsidRDefault="008679A3" w:rsidP="00576182">
                              <w:pPr>
                                <w:pStyle w:val="NormalWeb"/>
                                <w:jc w:val="center"/>
                              </w:pPr>
                              <w:r>
                                <w:rPr>
                                  <w:rFonts w:ascii="Arial" w:hAnsi="Arial" w:cs="Arial"/>
                                  <w:color w:val="000000" w:themeColor="text1"/>
                                  <w:kern w:val="24"/>
                                  <w:sz w:val="20"/>
                                  <w:szCs w:val="20"/>
                                </w:rPr>
                                <w:t>HDMI</w:t>
                              </w:r>
                            </w:p>
                          </w:txbxContent>
                        </wps:txbx>
                        <wps:bodyPr rot="0" vert="horz" wrap="square" lIns="0" tIns="0" rIns="0" bIns="0" anchor="ctr" anchorCtr="0" upright="1">
                          <a:noAutofit/>
                        </wps:bodyPr>
                      </wps:wsp>
                      <wps:wsp>
                        <wps:cNvPr id="1805" name="Rectangle 20" descr="75%"/>
                        <wps:cNvSpPr>
                          <a:spLocks noChangeArrowheads="1"/>
                        </wps:cNvSpPr>
                        <wps:spPr bwMode="auto">
                          <a:xfrm>
                            <a:off x="583994" y="3958218"/>
                            <a:ext cx="910413" cy="258764"/>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B54E8B1" w14:textId="77777777" w:rsidR="008679A3" w:rsidRDefault="008679A3" w:rsidP="00576182">
                              <w:pPr>
                                <w:pStyle w:val="NormalWeb"/>
                                <w:jc w:val="center"/>
                              </w:pPr>
                              <w:r>
                                <w:rPr>
                                  <w:rFonts w:ascii="Arial" w:hAnsi="Arial" w:cstheme="minorBidi"/>
                                  <w:color w:val="000000"/>
                                  <w:kern w:val="24"/>
                                  <w:sz w:val="20"/>
                                  <w:szCs w:val="20"/>
                                </w:rPr>
                                <w:t>LVDS</w:t>
                              </w:r>
                            </w:p>
                          </w:txbxContent>
                        </wps:txbx>
                        <wps:bodyPr rot="0" vert="horz" wrap="square" lIns="0" tIns="0" rIns="0" bIns="0" anchor="ctr" anchorCtr="0" upright="1">
                          <a:noAutofit/>
                        </wps:bodyPr>
                      </wps:wsp>
                      <wps:wsp>
                        <wps:cNvPr id="1806" name="カギ線コネクタ 1806"/>
                        <wps:cNvCnPr>
                          <a:stCxn id="1805" idx="2"/>
                          <a:endCxn id="1781" idx="0"/>
                        </wps:cNvCnPr>
                        <wps:spPr>
                          <a:xfrm rot="5400000">
                            <a:off x="401134" y="4444551"/>
                            <a:ext cx="865637" cy="410499"/>
                          </a:xfrm>
                          <a:prstGeom prst="bentConnector3">
                            <a:avLst>
                              <a:gd name="adj1" fmla="val 75308"/>
                            </a:avLst>
                          </a:prstGeom>
                          <a:ln w="28575">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07" name="カギ線コネクタ 1807"/>
                        <wps:cNvCnPr>
                          <a:stCxn id="1804" idx="2"/>
                          <a:endCxn id="1801" idx="0"/>
                        </wps:cNvCnPr>
                        <wps:spPr>
                          <a:xfrm rot="5400000">
                            <a:off x="1360916" y="4316486"/>
                            <a:ext cx="877950" cy="670574"/>
                          </a:xfrm>
                          <a:prstGeom prst="bentConnector3">
                            <a:avLst>
                              <a:gd name="adj1" fmla="val 77123"/>
                            </a:avLst>
                          </a:prstGeom>
                          <a:ln w="28575">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10" name="直線矢印コネクタ 1810"/>
                        <wps:cNvCnPr>
                          <a:endCxn id="1802" idx="0"/>
                        </wps:cNvCnPr>
                        <wps:spPr>
                          <a:xfrm>
                            <a:off x="1679928" y="1771651"/>
                            <a:ext cx="8721" cy="249467"/>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811" name="Text Box 12"/>
                        <wps:cNvSpPr txBox="1">
                          <a:spLocks noChangeArrowheads="1"/>
                        </wps:cNvSpPr>
                        <wps:spPr bwMode="auto">
                          <a:xfrm>
                            <a:off x="4572982" y="1701109"/>
                            <a:ext cx="865793" cy="2140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1621C8" w14:textId="77777777" w:rsidR="008679A3" w:rsidRDefault="008679A3" w:rsidP="00576182">
                              <w:pPr>
                                <w:pStyle w:val="NormalWeb"/>
                              </w:pPr>
                              <w:r>
                                <w:rPr>
                                  <w:rFonts w:ascii="Arial" w:hAnsi="Arial" w:cs="Arial"/>
                                  <w:color w:val="000000" w:themeColor="text1"/>
                                  <w:kern w:val="24"/>
                                  <w:sz w:val="20"/>
                                  <w:szCs w:val="20"/>
                                </w:rPr>
                                <w:t>Kernel mode</w:t>
                              </w:r>
                            </w:p>
                          </w:txbxContent>
                        </wps:txbx>
                        <wps:bodyPr rot="0" vert="horz" wrap="square" lIns="0" tIns="0" rIns="0" bIns="0" anchor="ctr" anchorCtr="0" upright="1">
                          <a:noAutofit/>
                        </wps:bodyPr>
                      </wps:wsp>
                      <wps:wsp>
                        <wps:cNvPr id="1812" name="Text Box 12"/>
                        <wps:cNvSpPr txBox="1">
                          <a:spLocks noChangeArrowheads="1"/>
                        </wps:cNvSpPr>
                        <wps:spPr bwMode="auto">
                          <a:xfrm>
                            <a:off x="4642368" y="3419476"/>
                            <a:ext cx="844032" cy="200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29D1BA" w14:textId="77777777" w:rsidR="008679A3" w:rsidRDefault="008679A3" w:rsidP="00576182">
                              <w:pPr>
                                <w:pStyle w:val="NormalWeb"/>
                              </w:pPr>
                              <w:r>
                                <w:rPr>
                                  <w:rFonts w:ascii="Arial" w:hAnsi="Arial" w:cs="Arial"/>
                                  <w:color w:val="000000" w:themeColor="text1"/>
                                  <w:kern w:val="24"/>
                                  <w:sz w:val="20"/>
                                  <w:szCs w:val="20"/>
                                </w:rPr>
                                <w:t>Hardware</w:t>
                              </w:r>
                            </w:p>
                          </w:txbxContent>
                        </wps:txbx>
                        <wps:bodyPr rot="0" vert="horz" wrap="square" lIns="0" tIns="0" rIns="0" bIns="0" anchor="ctr" anchorCtr="0" upright="1">
                          <a:noAutofit/>
                        </wps:bodyPr>
                      </wps:wsp>
                      <wps:wsp>
                        <wps:cNvPr id="1813" name="Text Box 12"/>
                        <wps:cNvSpPr txBox="1">
                          <a:spLocks noChangeArrowheads="1"/>
                        </wps:cNvSpPr>
                        <wps:spPr bwMode="auto">
                          <a:xfrm>
                            <a:off x="3867921" y="5082618"/>
                            <a:ext cx="1533524" cy="440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279961" w14:textId="77777777" w:rsidR="008679A3" w:rsidRDefault="008679A3" w:rsidP="00576182">
                              <w:pPr>
                                <w:pStyle w:val="NormalWeb"/>
                              </w:pPr>
                              <w:r w:rsidRPr="00553D37">
                                <w:rPr>
                                  <w:rFonts w:ascii="Arial" w:hAnsi="Arial" w:cs="Arial"/>
                                  <w:color w:val="000000" w:themeColor="text1"/>
                                  <w:kern w:val="24"/>
                                  <w:sz w:val="20"/>
                                  <w:szCs w:val="20"/>
                                </w:rPr>
                                <w:t>System Evaluation Board</w:t>
                              </w:r>
                              <w:r w:rsidRPr="00553D37" w:rsidDel="00553D37">
                                <w:rPr>
                                  <w:rFonts w:ascii="Arial" w:hAnsi="Arial" w:cs="Arial"/>
                                  <w:color w:val="000000" w:themeColor="text1"/>
                                  <w:kern w:val="24"/>
                                  <w:sz w:val="20"/>
                                  <w:szCs w:val="20"/>
                                </w:rPr>
                                <w:t xml:space="preserve"> </w:t>
                              </w:r>
                            </w:p>
                          </w:txbxContent>
                        </wps:txbx>
                        <wps:bodyPr rot="0" vert="horz" wrap="square" lIns="0" tIns="0" rIns="0" bIns="0" anchor="ctr" anchorCtr="0" upright="1">
                          <a:noAutofit/>
                        </wps:bodyPr>
                      </wps:wsp>
                      <wps:wsp>
                        <wps:cNvPr id="1814" name="カギ線コネクタ 1814"/>
                        <wps:cNvCnPr>
                          <a:stCxn id="1804" idx="2"/>
                          <a:endCxn id="1782" idx="0"/>
                        </wps:cNvCnPr>
                        <wps:spPr>
                          <a:xfrm rot="16200000" flipH="1">
                            <a:off x="1799398" y="4548577"/>
                            <a:ext cx="877950" cy="206391"/>
                          </a:xfrm>
                          <a:prstGeom prst="bentConnector3">
                            <a:avLst>
                              <a:gd name="adj1" fmla="val 77123"/>
                            </a:avLst>
                          </a:prstGeom>
                          <a:ln w="28575">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15" name="AutoShape 28"/>
                        <wps:cNvCnPr>
                          <a:cxnSpLocks noChangeShapeType="1"/>
                        </wps:cNvCnPr>
                        <wps:spPr bwMode="auto">
                          <a:xfrm flipV="1">
                            <a:off x="965420" y="5742428"/>
                            <a:ext cx="570363" cy="1355"/>
                          </a:xfrm>
                          <a:prstGeom prst="straightConnector1">
                            <a:avLst/>
                          </a:prstGeom>
                          <a:noFill/>
                          <a:ln w="28575">
                            <a:solidFill>
                              <a:srgbClr val="0070C0"/>
                            </a:solidFill>
                            <a:round/>
                            <a:headEnd/>
                            <a:tailEnd type="triangle" w="med" len="med"/>
                          </a:ln>
                          <a:extLst>
                            <a:ext uri="{909E8E84-426E-40DD-AFC4-6F175D3DCCD1}">
                              <a14:hiddenFill xmlns:a14="http://schemas.microsoft.com/office/drawing/2010/main">
                                <a:noFill/>
                              </a14:hiddenFill>
                            </a:ext>
                          </a:extLst>
                        </wps:spPr>
                        <wps:bodyPr/>
                      </wps:wsp>
                      <wps:wsp>
                        <wps:cNvPr id="521" name="カギ線コネクタ 521"/>
                        <wps:cNvCnPr>
                          <a:stCxn id="1793" idx="3"/>
                          <a:endCxn id="1792" idx="1"/>
                        </wps:cNvCnPr>
                        <wps:spPr>
                          <a:xfrm>
                            <a:off x="1604467" y="3314519"/>
                            <a:ext cx="835536" cy="115971"/>
                          </a:xfrm>
                          <a:prstGeom prst="bentConnector3">
                            <a:avLst>
                              <a:gd name="adj1" fmla="val 50000"/>
                            </a:avLst>
                          </a:prstGeom>
                          <a:ln w="28575">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93" name="Rectangle 20" descr="75%"/>
                        <wps:cNvSpPr>
                          <a:spLocks noChangeArrowheads="1"/>
                        </wps:cNvSpPr>
                        <wps:spPr bwMode="auto">
                          <a:xfrm>
                            <a:off x="694055" y="3185137"/>
                            <a:ext cx="910412" cy="258764"/>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AB36322" w14:textId="77777777" w:rsidR="008679A3" w:rsidRDefault="008679A3" w:rsidP="00576182">
                              <w:pPr>
                                <w:pStyle w:val="NormalWeb"/>
                                <w:jc w:val="center"/>
                              </w:pPr>
                              <w:r>
                                <w:rPr>
                                  <w:rFonts w:ascii="Arial" w:hAnsi="Arial" w:cstheme="minorBidi"/>
                                  <w:color w:val="000000"/>
                                  <w:kern w:val="24"/>
                                  <w:sz w:val="20"/>
                                  <w:szCs w:val="20"/>
                                </w:rPr>
                                <w:t>VSPD</w:t>
                              </w:r>
                            </w:p>
                          </w:txbxContent>
                        </wps:txbx>
                        <wps:bodyPr rot="0" vert="horz" wrap="square" lIns="0" tIns="0" rIns="0" bIns="0" anchor="ctr" anchorCtr="0" upright="1">
                          <a:noAutofit/>
                        </wps:bodyPr>
                      </wps:wsp>
                      <wps:wsp>
                        <wps:cNvPr id="534" name="Rectangle 20" descr="75%"/>
                        <wps:cNvSpPr>
                          <a:spLocks noChangeArrowheads="1"/>
                        </wps:cNvSpPr>
                        <wps:spPr bwMode="auto">
                          <a:xfrm>
                            <a:off x="3608704" y="4569474"/>
                            <a:ext cx="904875" cy="432429"/>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057B8BF" w14:textId="77777777" w:rsidR="008679A3" w:rsidRDefault="008679A3" w:rsidP="009B23DF">
                              <w:pPr>
                                <w:pStyle w:val="NormalWeb"/>
                                <w:jc w:val="center"/>
                                <w:rPr>
                                  <w:rFonts w:ascii="Arial" w:hAnsi="Arial"/>
                                  <w:color w:val="000000"/>
                                  <w:kern w:val="24"/>
                                  <w:sz w:val="20"/>
                                  <w:szCs w:val="20"/>
                                </w:rPr>
                              </w:pPr>
                              <w:r w:rsidRPr="00D77771">
                                <w:rPr>
                                  <w:rFonts w:ascii="Arial" w:hAnsi="Arial"/>
                                  <w:color w:val="000000"/>
                                  <w:kern w:val="24"/>
                                  <w:sz w:val="20"/>
                                  <w:szCs w:val="20"/>
                                </w:rPr>
                                <w:t>5</w:t>
                              </w:r>
                              <w:r>
                                <w:rPr>
                                  <w:rFonts w:ascii="Arial" w:hAnsi="Arial"/>
                                  <w:color w:val="000000"/>
                                  <w:kern w:val="24"/>
                                  <w:sz w:val="20"/>
                                  <w:szCs w:val="20"/>
                                </w:rPr>
                                <w:t>P49V5923A/</w:t>
                              </w:r>
                            </w:p>
                            <w:p w14:paraId="30574F21" w14:textId="77777777" w:rsidR="008679A3" w:rsidRDefault="008679A3" w:rsidP="009B23DF">
                              <w:pPr>
                                <w:pStyle w:val="NormalWeb"/>
                                <w:jc w:val="center"/>
                              </w:pPr>
                              <w:r w:rsidRPr="00D77771">
                                <w:rPr>
                                  <w:rFonts w:ascii="Arial" w:hAnsi="Arial"/>
                                  <w:color w:val="000000"/>
                                  <w:kern w:val="24"/>
                                  <w:sz w:val="20"/>
                                  <w:szCs w:val="20"/>
                                </w:rPr>
                                <w:t>5</w:t>
                              </w:r>
                              <w:r>
                                <w:rPr>
                                  <w:rFonts w:ascii="Arial" w:hAnsi="Arial"/>
                                  <w:color w:val="000000"/>
                                  <w:kern w:val="24"/>
                                  <w:sz w:val="20"/>
                                  <w:szCs w:val="20"/>
                                </w:rPr>
                                <w:t>P49V6901A</w:t>
                              </w:r>
                              <w:r w:rsidRPr="00A7120D">
                                <w:rPr>
                                  <w:rFonts w:ascii="Arial" w:hAnsi="Arial"/>
                                  <w:color w:val="000000"/>
                                  <w:kern w:val="24"/>
                                  <w:sz w:val="20"/>
                                  <w:szCs w:val="20"/>
                                </w:rPr>
                                <w:t>*</w:t>
                              </w:r>
                              <w:r>
                                <w:rPr>
                                  <w:rFonts w:ascii="Arial" w:hAnsi="Arial"/>
                                  <w:color w:val="000000"/>
                                  <w:kern w:val="24"/>
                                  <w:sz w:val="20"/>
                                  <w:szCs w:val="20"/>
                                  <w:vertAlign w:val="superscript"/>
                                </w:rPr>
                                <w:t>1</w:t>
                              </w:r>
                            </w:p>
                          </w:txbxContent>
                        </wps:txbx>
                        <wps:bodyPr rot="0" vert="horz" wrap="square" lIns="0" tIns="0" rIns="0" bIns="0" anchor="ctr" anchorCtr="0" upright="1">
                          <a:noAutofit/>
                        </wps:bodyPr>
                      </wps:wsp>
                      <wps:wsp>
                        <wps:cNvPr id="540" name="Rectangle 20" descr="75%"/>
                        <wps:cNvSpPr>
                          <a:spLocks noChangeArrowheads="1"/>
                        </wps:cNvSpPr>
                        <wps:spPr bwMode="auto">
                          <a:xfrm>
                            <a:off x="2624818" y="2020915"/>
                            <a:ext cx="1031875" cy="259715"/>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DED9079" w14:textId="77777777" w:rsidR="008679A3" w:rsidRDefault="008679A3" w:rsidP="00D77771">
                              <w:pPr>
                                <w:pStyle w:val="NormalWeb"/>
                                <w:jc w:val="center"/>
                              </w:pPr>
                              <w:r w:rsidRPr="00A8506D">
                                <w:rPr>
                                  <w:rFonts w:ascii="Arial" w:hAnsi="Arial" w:cs="Arial"/>
                                  <w:color w:val="000000"/>
                                  <w:kern w:val="24"/>
                                  <w:sz w:val="22"/>
                                </w:rPr>
                                <w:t xml:space="preserve">Clock </w:t>
                              </w:r>
                              <w:r>
                                <w:rPr>
                                  <w:rFonts w:ascii="Arial" w:hAnsi="Arial" w:cs="Arial"/>
                                  <w:color w:val="000000"/>
                                  <w:kern w:val="24"/>
                                  <w:sz w:val="22"/>
                                  <w:szCs w:val="22"/>
                                </w:rPr>
                                <w:t>driver</w:t>
                              </w:r>
                            </w:p>
                          </w:txbxContent>
                        </wps:txbx>
                        <wps:bodyPr rot="0" vert="horz" wrap="square" lIns="0" tIns="0" rIns="0" bIns="0" anchor="ctr" anchorCtr="0" upright="1">
                          <a:noAutofit/>
                        </wps:bodyPr>
                      </wps:wsp>
                      <wps:wsp>
                        <wps:cNvPr id="541" name="直線矢印コネクタ 541"/>
                        <wps:cNvCnPr>
                          <a:stCxn id="1802" idx="3"/>
                          <a:endCxn id="540" idx="1"/>
                        </wps:cNvCnPr>
                        <wps:spPr>
                          <a:xfrm flipV="1">
                            <a:off x="2204820" y="2150773"/>
                            <a:ext cx="419998" cy="404"/>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42" name="Rectangle 20" descr="75%"/>
                        <wps:cNvSpPr>
                          <a:spLocks noChangeArrowheads="1"/>
                        </wps:cNvSpPr>
                        <wps:spPr bwMode="auto">
                          <a:xfrm>
                            <a:off x="3636304" y="3301720"/>
                            <a:ext cx="691739" cy="258445"/>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3F466B8" w14:textId="77777777" w:rsidR="008679A3" w:rsidRPr="007D523E" w:rsidRDefault="008679A3" w:rsidP="00D77771">
                              <w:pPr>
                                <w:pStyle w:val="NormalWeb"/>
                                <w:jc w:val="center"/>
                                <w:rPr>
                                  <w:rFonts w:asciiTheme="majorHAnsi" w:hAnsiTheme="majorHAnsi" w:cstheme="majorHAnsi"/>
                                  <w:sz w:val="21"/>
                                </w:rPr>
                              </w:pPr>
                              <w:r w:rsidRPr="007D523E">
                                <w:rPr>
                                  <w:rFonts w:asciiTheme="majorHAnsi" w:hAnsiTheme="majorHAnsi" w:cstheme="majorHAnsi"/>
                                  <w:sz w:val="21"/>
                                </w:rPr>
                                <w:t>I2C4</w:t>
                              </w:r>
                            </w:p>
                          </w:txbxContent>
                        </wps:txbx>
                        <wps:bodyPr rot="0" vert="horz" wrap="square" lIns="0" tIns="0" rIns="0" bIns="0" anchor="ctr" anchorCtr="0" upright="1">
                          <a:noAutofit/>
                        </wps:bodyPr>
                      </wps:wsp>
                      <wps:wsp>
                        <wps:cNvPr id="544" name="カギ線コネクタ 544"/>
                        <wps:cNvCnPr>
                          <a:stCxn id="542" idx="2"/>
                          <a:endCxn id="534" idx="3"/>
                        </wps:cNvCnPr>
                        <wps:spPr>
                          <a:xfrm rot="16200000" flipH="1">
                            <a:off x="3635114" y="3907224"/>
                            <a:ext cx="1225524" cy="531405"/>
                          </a:xfrm>
                          <a:prstGeom prst="bentConnector4">
                            <a:avLst>
                              <a:gd name="adj1" fmla="val 41179"/>
                              <a:gd name="adj2" fmla="val 143018"/>
                            </a:avLst>
                          </a:prstGeom>
                          <a:ln>
                            <a:solidFill>
                              <a:sysClr val="windowText" lastClr="0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 Box 12"/>
                        <wps:cNvSpPr txBox="1">
                          <a:spLocks noChangeArrowheads="1"/>
                        </wps:cNvSpPr>
                        <wps:spPr bwMode="auto">
                          <a:xfrm>
                            <a:off x="1571625" y="5664981"/>
                            <a:ext cx="3914775" cy="612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361296" w14:textId="77777777" w:rsidR="008679A3" w:rsidRDefault="008679A3" w:rsidP="00311778">
                              <w:pPr>
                                <w:pStyle w:val="NormalWeb"/>
                                <w:ind w:left="200" w:hangingChars="100" w:hanging="200"/>
                                <w:rPr>
                                  <w:rFonts w:ascii="Arial" w:hAnsi="Arial" w:cs="Arial"/>
                                  <w:color w:val="000000"/>
                                  <w:kern w:val="24"/>
                                  <w:sz w:val="18"/>
                                  <w:szCs w:val="20"/>
                                </w:rPr>
                              </w:pPr>
                              <w:r w:rsidRPr="00A7120D">
                                <w:rPr>
                                  <w:rFonts w:ascii="Arial" w:hAnsi="Arial"/>
                                  <w:color w:val="000000"/>
                                  <w:kern w:val="24"/>
                                  <w:sz w:val="20"/>
                                  <w:szCs w:val="20"/>
                                </w:rPr>
                                <w:t>*</w:t>
                              </w:r>
                              <w:r>
                                <w:rPr>
                                  <w:rFonts w:ascii="Arial" w:hAnsi="Arial"/>
                                  <w:color w:val="000000"/>
                                  <w:kern w:val="24"/>
                                  <w:sz w:val="20"/>
                                  <w:szCs w:val="20"/>
                                  <w:vertAlign w:val="superscript"/>
                                </w:rPr>
                                <w:t>1</w:t>
                              </w:r>
                              <w:r>
                                <w:rPr>
                                  <w:rFonts w:ascii="Arial" w:hAnsi="Arial" w:cs="Arial"/>
                                  <w:color w:val="000000"/>
                                  <w:kern w:val="24"/>
                                  <w:sz w:val="18"/>
                                  <w:szCs w:val="20"/>
                                </w:rPr>
                                <w:t xml:space="preserve"> </w:t>
                              </w:r>
                              <w:r w:rsidRPr="007D523E">
                                <w:rPr>
                                  <w:rFonts w:ascii="Arial" w:hAnsi="Arial" w:cs="Arial"/>
                                  <w:color w:val="000000"/>
                                  <w:kern w:val="24"/>
                                  <w:sz w:val="18"/>
                                  <w:szCs w:val="20"/>
                                </w:rPr>
                                <w:t>5P49V5923A</w:t>
                              </w:r>
                              <w:r>
                                <w:rPr>
                                  <w:rFonts w:ascii="Arial" w:hAnsi="Arial" w:cs="Arial"/>
                                  <w:color w:val="000000"/>
                                  <w:kern w:val="24"/>
                                  <w:sz w:val="18"/>
                                  <w:szCs w:val="20"/>
                                </w:rPr>
                                <w:t xml:space="preserve"> on Salvator-X and </w:t>
                              </w:r>
                              <w:r w:rsidRPr="008F2119">
                                <w:rPr>
                                  <w:rFonts w:ascii="Arial" w:hAnsi="Arial" w:cs="Arial"/>
                                  <w:color w:val="000000"/>
                                  <w:kern w:val="24"/>
                                  <w:sz w:val="18"/>
                                  <w:szCs w:val="20"/>
                                </w:rPr>
                                <w:t>5P49V6901A</w:t>
                              </w:r>
                              <w:r>
                                <w:rPr>
                                  <w:rFonts w:ascii="Arial" w:hAnsi="Arial" w:cs="Arial"/>
                                  <w:color w:val="000000"/>
                                  <w:kern w:val="24"/>
                                  <w:sz w:val="18"/>
                                  <w:szCs w:val="20"/>
                                </w:rPr>
                                <w:t xml:space="preserve"> on Salvator-XS</w:t>
                              </w:r>
                              <w:r w:rsidRPr="007D523E">
                                <w:rPr>
                                  <w:rFonts w:ascii="Arial" w:hAnsi="Arial" w:cs="Arial"/>
                                  <w:color w:val="000000"/>
                                  <w:kern w:val="24"/>
                                  <w:sz w:val="18"/>
                                  <w:szCs w:val="20"/>
                                </w:rPr>
                                <w:t xml:space="preserve"> </w:t>
                              </w:r>
                              <w:r>
                                <w:rPr>
                                  <w:rFonts w:ascii="Arial" w:hAnsi="Arial" w:cs="Arial"/>
                                  <w:color w:val="000000"/>
                                  <w:kern w:val="24"/>
                                  <w:sz w:val="18"/>
                                  <w:szCs w:val="20"/>
                                </w:rPr>
                                <w:t>creates</w:t>
                              </w:r>
                              <w:r w:rsidRPr="007D523E">
                                <w:rPr>
                                  <w:rFonts w:ascii="Arial" w:hAnsi="Arial" w:cs="Arial"/>
                                  <w:color w:val="000000"/>
                                  <w:kern w:val="24"/>
                                  <w:sz w:val="18"/>
                                  <w:szCs w:val="20"/>
                                </w:rPr>
                                <w:t xml:space="preserve"> </w:t>
                              </w:r>
                              <w:r w:rsidRPr="00276D7A">
                                <w:rPr>
                                  <w:rFonts w:ascii="Arial" w:hAnsi="Arial" w:cs="Arial"/>
                                  <w:color w:val="000000"/>
                                  <w:kern w:val="24"/>
                                  <w:sz w:val="18"/>
                                  <w:szCs w:val="20"/>
                                </w:rPr>
                                <w:t>various</w:t>
                              </w:r>
                              <w:r>
                                <w:rPr>
                                  <w:rFonts w:ascii="Arial" w:hAnsi="Arial" w:cs="Arial"/>
                                  <w:color w:val="000000"/>
                                  <w:kern w:val="24"/>
                                  <w:sz w:val="18"/>
                                  <w:szCs w:val="20"/>
                                </w:rPr>
                                <w:t xml:space="preserve"> </w:t>
                              </w:r>
                              <w:r w:rsidRPr="007D523E">
                                <w:rPr>
                                  <w:rFonts w:ascii="Arial" w:hAnsi="Arial" w:cs="Arial"/>
                                  <w:color w:val="000000"/>
                                  <w:kern w:val="24"/>
                                  <w:sz w:val="18"/>
                                  <w:szCs w:val="20"/>
                                </w:rPr>
                                <w:t xml:space="preserve">dot clock </w:t>
                              </w:r>
                              <w:r>
                                <w:rPr>
                                  <w:rFonts w:ascii="Arial" w:hAnsi="Arial" w:cs="Arial"/>
                                  <w:color w:val="000000"/>
                                  <w:kern w:val="24"/>
                                  <w:sz w:val="18"/>
                                  <w:szCs w:val="20"/>
                                </w:rPr>
                                <w:t xml:space="preserve">to </w:t>
                              </w:r>
                              <w:r w:rsidRPr="007D523E">
                                <w:rPr>
                                  <w:rFonts w:ascii="Arial" w:hAnsi="Arial" w:cs="Arial"/>
                                  <w:color w:val="000000"/>
                                  <w:kern w:val="24"/>
                                  <w:sz w:val="18"/>
                                  <w:szCs w:val="20"/>
                                </w:rPr>
                                <w:t>Analog RGB and LVDS</w:t>
                              </w:r>
                            </w:p>
                            <w:p w14:paraId="7473D350" w14:textId="77777777" w:rsidR="008679A3" w:rsidRDefault="008679A3" w:rsidP="00A7120D">
                              <w:pPr>
                                <w:pStyle w:val="NormalWeb"/>
                                <w:rPr>
                                  <w:rFonts w:ascii="Arial" w:hAnsi="Arial" w:cs="Arial"/>
                                  <w:color w:val="000000"/>
                                  <w:kern w:val="24"/>
                                  <w:sz w:val="18"/>
                                  <w:szCs w:val="20"/>
                                </w:rPr>
                              </w:pPr>
                              <w:r w:rsidRPr="00A7120D">
                                <w:rPr>
                                  <w:rFonts w:ascii="Arial" w:hAnsi="Arial"/>
                                  <w:color w:val="000000"/>
                                  <w:kern w:val="24"/>
                                  <w:sz w:val="20"/>
                                  <w:szCs w:val="20"/>
                                </w:rPr>
                                <w:t>*</w:t>
                              </w:r>
                              <w:r>
                                <w:rPr>
                                  <w:rFonts w:ascii="Arial" w:hAnsi="Arial"/>
                                  <w:color w:val="000000"/>
                                  <w:kern w:val="24"/>
                                  <w:sz w:val="20"/>
                                  <w:szCs w:val="20"/>
                                  <w:vertAlign w:val="superscript"/>
                                </w:rPr>
                                <w:t xml:space="preserve">2 </w:t>
                              </w:r>
                              <w:r>
                                <w:rPr>
                                  <w:rFonts w:ascii="Arial" w:hAnsi="Arial" w:cs="Arial"/>
                                  <w:color w:val="000000"/>
                                  <w:kern w:val="24"/>
                                  <w:sz w:val="18"/>
                                  <w:szCs w:val="20"/>
                                </w:rPr>
                                <w:t>HDMI1 can be used in R-Car H3 only. R-Car M3 / M3N cannot use HDMI1.</w:t>
                              </w:r>
                            </w:p>
                            <w:p w14:paraId="1A7EA790" w14:textId="77777777" w:rsidR="008679A3" w:rsidRPr="00450F6D" w:rsidRDefault="008679A3" w:rsidP="00276D7A">
                              <w:pPr>
                                <w:pStyle w:val="NormalWeb"/>
                                <w:rPr>
                                  <w:sz w:val="22"/>
                                </w:rPr>
                              </w:pPr>
                            </w:p>
                          </w:txbxContent>
                        </wps:txbx>
                        <wps:bodyPr rot="0" vert="horz" wrap="square" lIns="0" tIns="0" rIns="0" bIns="0" anchor="ctr" anchorCtr="0" upright="1">
                          <a:noAutofit/>
                        </wps:bodyPr>
                      </wps:wsp>
                      <wps:wsp>
                        <wps:cNvPr id="549" name="カギ線コネクタ 549"/>
                        <wps:cNvCnPr>
                          <a:stCxn id="534" idx="1"/>
                          <a:endCxn id="1792" idx="3"/>
                        </wps:cNvCnPr>
                        <wps:spPr>
                          <a:xfrm rot="10800000">
                            <a:off x="3350416" y="3430491"/>
                            <a:ext cx="258288" cy="1355199"/>
                          </a:xfrm>
                          <a:prstGeom prst="bentConnector3">
                            <a:avLst>
                              <a:gd name="adj1" fmla="val 50000"/>
                            </a:avLst>
                          </a:prstGeom>
                          <a:ln w="28575">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36" name="直線矢印コネクタ 536"/>
                        <wps:cNvCnPr>
                          <a:stCxn id="1798" idx="2"/>
                          <a:endCxn id="1786" idx="0"/>
                        </wps:cNvCnPr>
                        <wps:spPr>
                          <a:xfrm flipH="1">
                            <a:off x="2203804" y="768259"/>
                            <a:ext cx="1780" cy="2140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203" name="コネクタ: カギ線 9203"/>
                        <wps:cNvCnPr>
                          <a:stCxn id="1802" idx="2"/>
                          <a:endCxn id="1793" idx="0"/>
                        </wps:cNvCnPr>
                        <wps:spPr>
                          <a:xfrm rot="5400000">
                            <a:off x="967026" y="2463360"/>
                            <a:ext cx="903858" cy="539388"/>
                          </a:xfrm>
                          <a:prstGeom prst="bentConnector3">
                            <a:avLst>
                              <a:gd name="adj1" fmla="val 38832"/>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57" name="Rectangle 20" descr="75%"/>
                        <wps:cNvSpPr>
                          <a:spLocks noChangeArrowheads="1"/>
                        </wps:cNvSpPr>
                        <wps:spPr bwMode="auto">
                          <a:xfrm>
                            <a:off x="686729" y="2713651"/>
                            <a:ext cx="909955" cy="258445"/>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962CD52" w14:textId="77777777" w:rsidR="008679A3" w:rsidRDefault="008679A3" w:rsidP="003610F7">
                              <w:pPr>
                                <w:pStyle w:val="NormalWeb"/>
                                <w:jc w:val="center"/>
                              </w:pPr>
                              <w:r>
                                <w:rPr>
                                  <w:rFonts w:ascii="Arial" w:hAnsi="Arial"/>
                                  <w:color w:val="000000"/>
                                  <w:kern w:val="24"/>
                                  <w:sz w:val="20"/>
                                  <w:szCs w:val="20"/>
                                </w:rPr>
                                <w:t>FCPVD</w:t>
                              </w:r>
                            </w:p>
                          </w:txbxContent>
                        </wps:txbx>
                        <wps:bodyPr rot="0" vert="horz" wrap="square" lIns="0" tIns="0" rIns="0" bIns="0" anchor="ctr" anchorCtr="0" upright="1">
                          <a:noAutofit/>
                        </wps:bodyPr>
                      </wps:wsp>
                      <wps:wsp>
                        <wps:cNvPr id="1178" name="コネクタ: カギ線 1178"/>
                        <wps:cNvCnPr>
                          <a:stCxn id="1802" idx="2"/>
                          <a:endCxn id="1792" idx="0"/>
                        </wps:cNvCnPr>
                        <wps:spPr>
                          <a:xfrm rot="16200000" flipH="1">
                            <a:off x="1782018" y="2187755"/>
                            <a:ext cx="1019823" cy="1206561"/>
                          </a:xfrm>
                          <a:prstGeom prst="bentConnector3">
                            <a:avLst>
                              <a:gd name="adj1" fmla="val 34280"/>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179" name="コネクタ: カギ線 1179"/>
                        <wps:cNvCnPr>
                          <a:stCxn id="540" idx="2"/>
                          <a:endCxn id="542" idx="0"/>
                        </wps:cNvCnPr>
                        <wps:spPr>
                          <a:xfrm rot="16200000" flipH="1">
                            <a:off x="3050945" y="2370330"/>
                            <a:ext cx="1021041" cy="841418"/>
                          </a:xfrm>
                          <a:prstGeom prst="bentConnector3">
                            <a:avLst>
                              <a:gd name="adj1" fmla="val 36043"/>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6321ABC" id="キャンバス 1411" o:spid="_x0000_s1626" editas="canvas" style="width:6in;height:505.05pt;mso-position-horizontal-relative:char;mso-position-vertical-relative:line" coordsize="54864,64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">
                <v:shape id="_x0000_s1627" type="#_x0000_t75" style="position:absolute;width:54864;height:64141;visibility:visible;mso-wrap-style:square">
                  <v:fill o:detectmouseclick="t"/>
                  <v:path o:connecttype="none"/>
                </v:shape>
                <v:shape id="_x0000_s1628" type="#_x0000_t202" style="position:absolute;left:6940;top:34301;width:8954;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" fillcolor="white [3201]" stroked="f" strokeweight=".5pt">
                  <v:textbox>
                    <w:txbxContent>
                      <w:p w14:paraId="26D81A64" w14:textId="77777777" w:rsidR="008679A3" w:rsidRDefault="008679A3" w:rsidP="0081699D">
                        <w:pPr>
                          <w:pStyle w:val="Web"/>
                          <w:jc w:val="center"/>
                        </w:pPr>
                        <w:r>
                          <w:rPr>
                            <w:rFonts w:ascii="Arial" w:hAnsi="Arial"/>
                            <w:color w:val="000000"/>
                            <w:kern w:val="24"/>
                            <w:sz w:val="20"/>
                            <w:szCs w:val="20"/>
                          </w:rPr>
                          <w:t>VSP2</w:t>
                        </w:r>
                      </w:p>
                      <w:p w14:paraId="4B7940E6" w14:textId="77777777" w:rsidR="008679A3" w:rsidRDefault="008679A3"/>
                    </w:txbxContent>
                  </v:textbox>
                </v:shape>
                <v:shape id="テキスト ボックス 16" o:spid="_x0000_s1629" type="#_x0000_t202" style="position:absolute;left:9870;top:54553;width:5596;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" fillcolor="white [3201]" stroked="f" strokeweight=".5pt">
                  <v:textbox>
                    <w:txbxContent>
                      <w:p w14:paraId="08BCD63F" w14:textId="77777777" w:rsidR="008679A3" w:rsidRDefault="008679A3" w:rsidP="00576182">
                        <w:pPr>
                          <w:pStyle w:val="Web"/>
                        </w:pPr>
                        <w:r>
                          <w:rPr>
                            <w:rFonts w:cstheme="minorBidi"/>
                            <w:color w:val="000000" w:themeColor="dark1"/>
                            <w:kern w:val="24"/>
                            <w:sz w:val="18"/>
                            <w:szCs w:val="18"/>
                          </w:rPr>
                          <w:t>Data</w:t>
                        </w:r>
                      </w:p>
                    </w:txbxContent>
                  </v:textbox>
                </v:shape>
                <v:shape id="テキスト ボックス 16" o:spid="_x0000_s1630" type="#_x0000_t202" style="position:absolute;left:2219;top:54553;width:5595;height:3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" fillcolor="white [3201]" stroked="f" strokeweight=".5pt">
                  <v:textbox>
                    <w:txbxContent>
                      <w:p w14:paraId="2A4FEC03" w14:textId="77777777" w:rsidR="008679A3" w:rsidRDefault="008679A3" w:rsidP="00576182">
                        <w:pPr>
                          <w:pStyle w:val="Web"/>
                        </w:pPr>
                        <w:r>
                          <w:rPr>
                            <w:rFonts w:cstheme="minorBidi"/>
                            <w:color w:val="000000" w:themeColor="dark1"/>
                            <w:kern w:val="24"/>
                            <w:sz w:val="18"/>
                            <w:szCs w:val="18"/>
                          </w:rPr>
                          <w:t>Control</w:t>
                        </w:r>
                      </w:p>
                    </w:txbxContent>
                  </v:textbox>
                </v:shape>
                <v:rect id="Rectangle 20" o:spid="_x0000_s1631" alt="75%" style="position:absolute;left:5839;top:30480;width:11936;height:6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" filled="f" strokeweight="1pt">
                  <v:textbox inset="0,0,0,0">
                    <w:txbxContent>
                      <w:p w14:paraId="34C83577" w14:textId="77777777" w:rsidR="008679A3" w:rsidRDefault="008679A3" w:rsidP="00A953A9">
                        <w:pPr>
                          <w:pStyle w:val="Web"/>
                          <w:jc w:val="center"/>
                          <w:rPr>
                            <w:rFonts w:ascii="Arial" w:hAnsi="Arial"/>
                            <w:color w:val="000000"/>
                            <w:kern w:val="24"/>
                            <w:sz w:val="20"/>
                            <w:szCs w:val="20"/>
                          </w:rPr>
                        </w:pPr>
                      </w:p>
                      <w:p w14:paraId="7FB7D863" w14:textId="77777777" w:rsidR="008679A3" w:rsidRDefault="008679A3" w:rsidP="0081699D">
                        <w:pPr>
                          <w:pStyle w:val="Web"/>
                          <w:jc w:val="center"/>
                        </w:pPr>
                      </w:p>
                    </w:txbxContent>
                  </v:textbox>
                </v:rect>
                <v:rect id="正方形/長方形 1775" o:spid="_x0000_s1632" style="position:absolute;left:9762;top:18859;width:28571;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" fillcolor="black [3213]" strokecolor="red">
                  <v:fill r:id="rId12" o:title="" color2="white [3212]" type="pattern"/>
                </v:rect>
                <v:rect id="Rectangle 4" o:spid="_x0000_s1633" style="position:absolute;left:4985;top:475;width:35766;height:25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" filled="f" fillcolor="#fd7c67">
                  <v:shadow color="#eeece1"/>
                  <v:textbox inset="0,0,0,0">
                    <w:txbxContent>
                      <w:p w14:paraId="42009FB5" w14:textId="77777777" w:rsidR="008679A3" w:rsidRDefault="008679A3" w:rsidP="00576182">
                        <w:pPr>
                          <w:pStyle w:val="Web"/>
                          <w:jc w:val="center"/>
                        </w:pPr>
                        <w:r>
                          <w:rPr>
                            <w:rFonts w:ascii="Arial" w:eastAsia="Arial Unicode MS" w:hAnsi="Arial" w:cs="Arial"/>
                            <w:color w:val="000000"/>
                            <w:kern w:val="24"/>
                          </w:rPr>
                          <w:t>Application</w:t>
                        </w:r>
                      </w:p>
                    </w:txbxContent>
                  </v:textbox>
                </v:rect>
                <v:line id="Line 7" o:spid="_x0000_s1634" style="position:absolute;flip:y;visibility:visible;mso-wrap-style:square" from="1219,14185" to="52482,14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" strokeweight="2.25pt"/>
                <v:line id="Line 12" o:spid="_x0000_s1635" style="position:absolute;flip:y;visibility:visible;mso-wrap-style:square" from="1587,25479" to="52863,25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" strokeweight="2.25pt"/>
                <v:shape id="Text Box 12" o:spid="_x0000_s1636" type="#_x0000_t202" style="position:absolute;left:45518;top:8591;width:8298;height:245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" filled="f" stroked="f">
                  <v:textbox inset="0,0,0,0">
                    <w:txbxContent>
                      <w:p w14:paraId="50598692" w14:textId="77777777" w:rsidR="008679A3" w:rsidRDefault="008679A3" w:rsidP="00576182">
                        <w:pPr>
                          <w:pStyle w:val="Web"/>
                        </w:pPr>
                        <w:r>
                          <w:rPr>
                            <w:rFonts w:ascii="Arial" w:hAnsi="Arial" w:cs="Arial"/>
                            <w:color w:val="000000" w:themeColor="text1"/>
                            <w:kern w:val="24"/>
                            <w:sz w:val="20"/>
                            <w:szCs w:val="20"/>
                          </w:rPr>
                          <w:t>User mode</w:t>
                        </w:r>
                      </w:p>
                    </w:txbxContent>
                  </v:textbox>
                </v:shape>
                <v:shape id="Text Box 22" o:spid="_x0000_s1637" type="#_x0000_t202" style="position:absolute;left:29494;top:50826;width:7803;height:32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">
                  <v:textbox inset="0,0,0,0">
                    <w:txbxContent>
                      <w:p w14:paraId="48D697EF" w14:textId="77777777" w:rsidR="008679A3" w:rsidRDefault="008679A3" w:rsidP="00576182">
                        <w:pPr>
                          <w:pStyle w:val="Web"/>
                          <w:spacing w:line="276" w:lineRule="auto"/>
                          <w:jc w:val="center"/>
                        </w:pPr>
                        <w:r>
                          <w:rPr>
                            <w:rFonts w:ascii="Arial" w:eastAsia="HGP創英角ｺﾞｼｯｸUB" w:hAnsi="Arial" w:cstheme="minorBidi"/>
                            <w:color w:val="000000" w:themeColor="text1"/>
                            <w:kern w:val="24"/>
                            <w:sz w:val="20"/>
                            <w:szCs w:val="20"/>
                          </w:rPr>
                          <w:t>Analog RGB</w:t>
                        </w:r>
                      </w:p>
                      <w:p w14:paraId="6B8F7EFE" w14:textId="77777777" w:rsidR="008679A3" w:rsidRDefault="008679A3" w:rsidP="00576182">
                        <w:pPr>
                          <w:pStyle w:val="Web"/>
                          <w:spacing w:line="276" w:lineRule="auto"/>
                          <w:jc w:val="center"/>
                        </w:pPr>
                        <w:r>
                          <w:rPr>
                            <w:rFonts w:ascii="Arial" w:eastAsia="HGP創英角ｺﾞｼｯｸUB" w:hAnsi="Arial" w:cstheme="minorBidi"/>
                            <w:color w:val="000000" w:themeColor="text1"/>
                            <w:kern w:val="24"/>
                            <w:sz w:val="20"/>
                            <w:szCs w:val="20"/>
                          </w:rPr>
                          <w:t>Output</w:t>
                        </w:r>
                      </w:p>
                    </w:txbxContent>
                  </v:textbox>
                </v:shape>
                <v:shape id="Text Box 23" o:spid="_x0000_s1638" type="#_x0000_t202" style="position:absolute;left:2100;top:50826;width:8373;height:32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">
                  <v:textbox inset="0,0,0,0">
                    <w:txbxContent>
                      <w:p w14:paraId="748E3127" w14:textId="77777777" w:rsidR="008679A3" w:rsidRDefault="008679A3" w:rsidP="00576182">
                        <w:pPr>
                          <w:pStyle w:val="Web"/>
                          <w:spacing w:line="276" w:lineRule="auto"/>
                          <w:jc w:val="center"/>
                        </w:pPr>
                        <w:r>
                          <w:rPr>
                            <w:rFonts w:ascii="Arial" w:eastAsia="HGP創英角ｺﾞｼｯｸUB" w:hAnsi="Arial" w:cstheme="minorBidi"/>
                            <w:color w:val="000000" w:themeColor="text1"/>
                            <w:kern w:val="24"/>
                            <w:sz w:val="20"/>
                            <w:szCs w:val="20"/>
                          </w:rPr>
                          <w:t>LVDS</w:t>
                        </w:r>
                      </w:p>
                      <w:p w14:paraId="0E00A5D3" w14:textId="77777777" w:rsidR="008679A3" w:rsidRDefault="008679A3" w:rsidP="00576182">
                        <w:pPr>
                          <w:pStyle w:val="Web"/>
                          <w:spacing w:line="276" w:lineRule="auto"/>
                          <w:jc w:val="center"/>
                        </w:pPr>
                        <w:r>
                          <w:rPr>
                            <w:rFonts w:ascii="Arial" w:eastAsia="HGP創英角ｺﾞｼｯｸUB" w:hAnsi="Arial" w:cstheme="minorBidi"/>
                            <w:color w:val="000000" w:themeColor="text1"/>
                            <w:kern w:val="24"/>
                            <w:sz w:val="20"/>
                            <w:szCs w:val="20"/>
                          </w:rPr>
                          <w:t>Output</w:t>
                        </w:r>
                      </w:p>
                    </w:txbxContent>
                  </v:textbox>
                </v:shape>
                <v:shape id="Text Box 24" o:spid="_x0000_s1639" type="#_x0000_t202" style="position:absolute;left:19513;top:50907;width:7804;height:32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">
                  <v:textbox inset="0,0,0,0">
                    <w:txbxContent>
                      <w:p w14:paraId="20F7E2AE" w14:textId="77777777" w:rsidR="008679A3" w:rsidRDefault="008679A3" w:rsidP="00576182">
                        <w:pPr>
                          <w:pStyle w:val="Web"/>
                          <w:spacing w:line="276" w:lineRule="auto"/>
                          <w:jc w:val="center"/>
                        </w:pPr>
                        <w:r>
                          <w:rPr>
                            <w:rFonts w:ascii="Arial" w:eastAsia="HGP創英角ｺﾞｼｯｸUB" w:hAnsi="Arial" w:cstheme="minorBidi"/>
                            <w:color w:val="000000" w:themeColor="text1"/>
                            <w:kern w:val="24"/>
                            <w:sz w:val="20"/>
                            <w:szCs w:val="20"/>
                          </w:rPr>
                          <w:t>HDMI 1</w:t>
                        </w:r>
                      </w:p>
                      <w:p w14:paraId="60BFF990" w14:textId="77777777" w:rsidR="008679A3" w:rsidRDefault="008679A3" w:rsidP="00576182">
                        <w:pPr>
                          <w:pStyle w:val="Web"/>
                          <w:spacing w:line="276" w:lineRule="auto"/>
                          <w:jc w:val="center"/>
                        </w:pPr>
                        <w:r>
                          <w:rPr>
                            <w:rFonts w:ascii="Arial" w:eastAsia="HGP創英角ｺﾞｼｯｸUB" w:hAnsi="Arial" w:cstheme="minorBidi"/>
                            <w:color w:val="000000" w:themeColor="text1"/>
                            <w:kern w:val="24"/>
                            <w:sz w:val="20"/>
                            <w:szCs w:val="20"/>
                          </w:rPr>
                          <w:t>Output</w:t>
                        </w:r>
                        <w:r w:rsidRPr="00A7120D">
                          <w:rPr>
                            <w:rFonts w:ascii="Arial" w:hAnsi="Arial"/>
                            <w:color w:val="000000"/>
                            <w:kern w:val="24"/>
                            <w:sz w:val="20"/>
                            <w:szCs w:val="20"/>
                          </w:rPr>
                          <w:t>*</w:t>
                        </w:r>
                        <w:r>
                          <w:rPr>
                            <w:rFonts w:ascii="Arial" w:hAnsi="Arial"/>
                            <w:color w:val="000000"/>
                            <w:kern w:val="24"/>
                            <w:sz w:val="20"/>
                            <w:szCs w:val="20"/>
                            <w:vertAlign w:val="superscript"/>
                          </w:rPr>
                          <w:t>2</w:t>
                        </w:r>
                      </w:p>
                    </w:txbxContent>
                  </v:textbox>
                </v:shape>
                <v:line id="Line 12" o:spid="_x0000_s1640" style="position:absolute;visibility:visible;mso-wrap-style:square" from="1574,44038" to="52863,440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" strokeweight="2.25pt"/>
                <v:line id="Line 37" o:spid="_x0000_s1641" style="position:absolute;visibility:visible;mso-wrap-style:square" from="22164,3062" to="22164,50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">
                  <v:stroke startarrow="block" endarrow="block"/>
                  <v:shadow color="#eeece1"/>
                </v:line>
                <v:shape id="Text Box 42" o:spid="_x0000_s1642" type="#_x0000_t202" alt="右上がり対角線" style="position:absolute;left:13493;top:15689;width:16501;height:22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" filled="f" strokeweight="1.25pt">
                  <v:textbox inset="0,0,0,0">
                    <w:txbxContent>
                      <w:p w14:paraId="0BFF3AC4" w14:textId="77777777" w:rsidR="008679A3" w:rsidRPr="00B94654" w:rsidRDefault="008679A3" w:rsidP="00576182">
                        <w:pPr>
                          <w:pStyle w:val="Web"/>
                          <w:jc w:val="center"/>
                          <w:rPr>
                            <w:sz w:val="18"/>
                          </w:rPr>
                        </w:pPr>
                        <w:r>
                          <w:rPr>
                            <w:rFonts w:ascii="Arial" w:hAnsi="Arial" w:cstheme="minorBidi"/>
                            <w:color w:val="000000" w:themeColor="text1"/>
                            <w:kern w:val="24"/>
                            <w:sz w:val="22"/>
                            <w:szCs w:val="22"/>
                          </w:rPr>
                          <w:t>DRM/KMS</w:t>
                        </w:r>
                        <w:r>
                          <w:rPr>
                            <w:rFonts w:ascii="Arial" w:hAnsi="Arial" w:cs="Arial"/>
                            <w:color w:val="000000" w:themeColor="text1"/>
                            <w:kern w:val="24"/>
                            <w:sz w:val="36"/>
                            <w:szCs w:val="36"/>
                          </w:rPr>
                          <w:t xml:space="preserve"> </w:t>
                        </w:r>
                        <w:r w:rsidRPr="00B94654">
                          <w:rPr>
                            <w:rFonts w:ascii="Arial" w:hAnsi="Arial" w:cs="Arial"/>
                            <w:color w:val="000000" w:themeColor="text1"/>
                            <w:kern w:val="24"/>
                            <w:sz w:val="22"/>
                            <w:szCs w:val="36"/>
                          </w:rPr>
                          <w:t>driver</w:t>
                        </w:r>
                      </w:p>
                    </w:txbxContent>
                  </v:textbox>
                </v:shape>
                <v:rect id="Rectangle 20" o:spid="_x0000_s1643" alt="75%" style="position:absolute;left:17485;top:9823;width:9105;height:2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" strokeweight="1pt">
                  <v:shadow color="#868686"/>
                  <v:textbox inset="0,0,0,0">
                    <w:txbxContent>
                      <w:p w14:paraId="56F8DCE4" w14:textId="77777777" w:rsidR="008679A3" w:rsidRDefault="008679A3" w:rsidP="00576182">
                        <w:pPr>
                          <w:pStyle w:val="Web"/>
                          <w:jc w:val="center"/>
                        </w:pPr>
                        <w:r>
                          <w:rPr>
                            <w:rFonts w:ascii="Arial" w:hAnsi="Arial" w:cstheme="minorBidi"/>
                            <w:color w:val="000000"/>
                            <w:kern w:val="24"/>
                            <w:sz w:val="20"/>
                            <w:szCs w:val="20"/>
                          </w:rPr>
                          <w:t>/dev/dri/card0</w:t>
                        </w:r>
                      </w:p>
                    </w:txbxContent>
                  </v:textbox>
                </v:rect>
                <v:shape id="直線矢印コネクタ 1790" o:spid="_x0000_s1644" type="#_x0000_t32" style="position:absolute;left:21894;top:12424;width:108;height:31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" strokecolor="black [3213]">
                  <v:stroke startarrow="block" endarrow="block"/>
                </v:shape>
                <v:rect id="Rectangle 20" o:spid="_x0000_s1645" alt="75%" style="position:absolute;left:24400;top:33011;width:9104;height:25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" strokeweight="1pt">
                  <v:shadow color="#868686"/>
                  <v:textbox inset="0,0,0,0">
                    <w:txbxContent>
                      <w:p w14:paraId="1F782CB7" w14:textId="77777777" w:rsidR="008679A3" w:rsidRDefault="008679A3" w:rsidP="00576182">
                        <w:pPr>
                          <w:pStyle w:val="Web"/>
                          <w:jc w:val="center"/>
                        </w:pPr>
                        <w:r>
                          <w:rPr>
                            <w:rFonts w:ascii="Arial" w:hAnsi="Arial" w:cstheme="minorBidi"/>
                            <w:color w:val="000000"/>
                            <w:kern w:val="24"/>
                            <w:sz w:val="20"/>
                            <w:szCs w:val="20"/>
                          </w:rPr>
                          <w:t>Display</w:t>
                        </w:r>
                      </w:p>
                    </w:txbxContent>
                  </v:textbox>
                </v:rect>
                <v:shape id="カギ線コネクタ 1795" o:spid="_x0000_s1646" type="#_x0000_t33" style="position:absolute;left:10392;top:37623;width:18741;height:1959;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" strokecolor="#0070c0" strokeweight="2.25pt">
                  <v:stroke endarrow="block"/>
                </v:shape>
                <v:shape id="カギ線コネクタ 1796" o:spid="_x0000_s1647" type="#_x0000_t34" style="position:absolute;left:23181;top:33768;width:3942;height:760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" strokecolor="#0070c0" strokeweight="2.25pt">
                  <v:stroke endarrow="block"/>
                </v:shape>
                <v:shape id="カギ線コネクタ 1797" o:spid="_x0000_s1648" type="#_x0000_t34" style="position:absolute;left:23560;top:40990;width:15228;height:444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" adj="2829" strokecolor="#0070c0" strokeweight="2.25pt">
                  <v:stroke endarrow="block"/>
                </v:shape>
                <v:rect id="Rectangle 20" o:spid="_x0000_s1649" alt="75%" style="position:absolute;left:17503;top:5081;width:9104;height:2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" strokeweight="1pt">
                  <v:shadow color="#868686"/>
                  <v:textbox inset="0,0,0,0">
                    <w:txbxContent>
                      <w:p w14:paraId="31F597FE" w14:textId="77777777" w:rsidR="008679A3" w:rsidRDefault="008679A3" w:rsidP="00576182">
                        <w:pPr>
                          <w:pStyle w:val="Web"/>
                          <w:jc w:val="center"/>
                        </w:pPr>
                        <w:r>
                          <w:rPr>
                            <w:rFonts w:ascii="Arial" w:hAnsi="Arial" w:cstheme="minorBidi"/>
                            <w:color w:val="000000"/>
                            <w:kern w:val="24"/>
                            <w:sz w:val="20"/>
                            <w:szCs w:val="20"/>
                          </w:rPr>
                          <w:t>libdrm/kms</w:t>
                        </w:r>
                      </w:p>
                    </w:txbxContent>
                  </v:textbox>
                </v:rect>
                <v:shape id="直線矢印コネクタ 1799" o:spid="_x0000_s1650" type="#_x0000_t32" style="position:absolute;left:2219;top:57424;width:586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" strokecolor="black [3213]">
                  <v:stroke endarrow="block"/>
                </v:shape>
                <v:shape id="Text Box 23" o:spid="_x0000_s1651" type="#_x0000_t202" style="position:absolute;left:11516;top:50907;width:6259;height:32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">
                  <v:textbox inset="0,0,0,0">
                    <w:txbxContent>
                      <w:p w14:paraId="3CB4F110" w14:textId="77777777" w:rsidR="008679A3" w:rsidRDefault="008679A3" w:rsidP="00576182">
                        <w:pPr>
                          <w:pStyle w:val="Web"/>
                          <w:spacing w:line="276" w:lineRule="auto"/>
                          <w:jc w:val="center"/>
                        </w:pPr>
                        <w:r>
                          <w:rPr>
                            <w:rFonts w:ascii="Arial" w:eastAsia="HGP創英角ｺﾞｼｯｸUB" w:hAnsi="Arial" w:cstheme="minorBidi"/>
                            <w:color w:val="000000" w:themeColor="text1"/>
                            <w:kern w:val="24"/>
                            <w:sz w:val="20"/>
                            <w:szCs w:val="20"/>
                          </w:rPr>
                          <w:t>HDMI 0</w:t>
                        </w:r>
                      </w:p>
                      <w:p w14:paraId="0490D220" w14:textId="77777777" w:rsidR="008679A3" w:rsidRDefault="008679A3" w:rsidP="00576182">
                        <w:pPr>
                          <w:pStyle w:val="Web"/>
                          <w:spacing w:line="276" w:lineRule="auto"/>
                          <w:jc w:val="center"/>
                        </w:pPr>
                        <w:r>
                          <w:rPr>
                            <w:rFonts w:ascii="Arial" w:eastAsia="HGP創英角ｺﾞｼｯｸUB" w:hAnsi="Arial" w:cstheme="minorBidi"/>
                            <w:color w:val="000000" w:themeColor="text1"/>
                            <w:kern w:val="24"/>
                            <w:sz w:val="20"/>
                            <w:szCs w:val="20"/>
                          </w:rPr>
                          <w:t>Output</w:t>
                        </w:r>
                      </w:p>
                    </w:txbxContent>
                  </v:textbox>
                </v:shape>
                <v:rect id="Rectangle 20" o:spid="_x0000_s1652" alt="75%" style="position:absolute;left:11724;top:20211;width:10324;height:2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" strokeweight="1pt">
                  <v:shadow color="#868686"/>
                  <v:textbox inset="0,0,0,0">
                    <w:txbxContent>
                      <w:p w14:paraId="3849B904" w14:textId="77777777" w:rsidR="008679A3" w:rsidRPr="00B94654" w:rsidRDefault="008679A3" w:rsidP="00576182">
                        <w:pPr>
                          <w:pStyle w:val="Web"/>
                          <w:jc w:val="center"/>
                          <w:rPr>
                            <w:sz w:val="22"/>
                          </w:rPr>
                        </w:pPr>
                        <w:r w:rsidRPr="00B94654">
                          <w:rPr>
                            <w:rFonts w:ascii="Arial" w:hAnsi="Arial" w:cs="Arial"/>
                            <w:color w:val="000000" w:themeColor="text1"/>
                            <w:kern w:val="24"/>
                            <w:sz w:val="22"/>
                          </w:rPr>
                          <w:t>D</w:t>
                        </w:r>
                        <w:r>
                          <w:rPr>
                            <w:rFonts w:ascii="Arial" w:hAnsi="Arial" w:cs="Arial"/>
                            <w:color w:val="000000" w:themeColor="text1"/>
                            <w:kern w:val="24"/>
                            <w:sz w:val="22"/>
                          </w:rPr>
                          <w:t>U</w:t>
                        </w:r>
                        <w:r>
                          <w:rPr>
                            <w:rFonts w:ascii="Arial" w:hAnsi="Arial" w:cs="Arial"/>
                            <w:color w:val="000000" w:themeColor="text1"/>
                            <w:kern w:val="24"/>
                          </w:rPr>
                          <w:t xml:space="preserve"> </w:t>
                        </w:r>
                        <w:r w:rsidRPr="00B94654">
                          <w:rPr>
                            <w:rFonts w:ascii="Arial" w:hAnsi="Arial" w:cs="Arial"/>
                            <w:color w:val="000000" w:themeColor="text1"/>
                            <w:kern w:val="24"/>
                            <w:sz w:val="22"/>
                          </w:rPr>
                          <w:t>driver</w:t>
                        </w:r>
                      </w:p>
                    </w:txbxContent>
                  </v:textbox>
                </v:rect>
                <v:shape id="Text Box 41" o:spid="_x0000_s1653" type="#_x0000_t202" alt="右上がり対角線" style="position:absolute;left:41211;top:21778;width:8925;height:22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" fillcolor="silver" strokeweight="1.25pt">
                  <v:fill r:id="rId12" o:title="" type="pattern"/>
                  <v:textbox inset="0,0,0,0">
                    <w:txbxContent>
                      <w:p w14:paraId="111FFDFA" w14:textId="77777777" w:rsidR="008679A3" w:rsidRDefault="008679A3" w:rsidP="00576182">
                        <w:pPr>
                          <w:pStyle w:val="Web"/>
                          <w:jc w:val="center"/>
                        </w:pPr>
                        <w:r>
                          <w:rPr>
                            <w:rFonts w:ascii="Arial" w:hAnsi="Arial" w:cs="Arial"/>
                            <w:color w:val="000000" w:themeColor="text1"/>
                            <w:kern w:val="24"/>
                            <w:sz w:val="20"/>
                            <w:szCs w:val="20"/>
                          </w:rPr>
                          <w:t>This module</w:t>
                        </w:r>
                      </w:p>
                    </w:txbxContent>
                  </v:textbox>
                </v:shape>
                <v:rect id="Rectangle 20" o:spid="_x0000_s1654" alt="75%" style="position:absolute;left:16799;top:39540;width:9104;height:25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" strokeweight="1pt">
                  <v:shadow color="#868686"/>
                  <v:textbox inset="0,0,0,0">
                    <w:txbxContent>
                      <w:p w14:paraId="43EC7FD4" w14:textId="77777777" w:rsidR="008679A3" w:rsidRDefault="008679A3" w:rsidP="00576182">
                        <w:pPr>
                          <w:pStyle w:val="Web"/>
                          <w:jc w:val="center"/>
                        </w:pPr>
                        <w:r>
                          <w:rPr>
                            <w:rFonts w:ascii="Arial" w:hAnsi="Arial" w:cs="Arial"/>
                            <w:color w:val="000000" w:themeColor="text1"/>
                            <w:kern w:val="24"/>
                            <w:sz w:val="20"/>
                            <w:szCs w:val="20"/>
                          </w:rPr>
                          <w:t>HDMI</w:t>
                        </w:r>
                      </w:p>
                    </w:txbxContent>
                  </v:textbox>
                </v:rect>
                <v:rect id="Rectangle 20" o:spid="_x0000_s1655" alt="75%" style="position:absolute;left:5839;top:39582;width:9105;height:25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" strokeweight="1pt">
                  <v:shadow color="#868686"/>
                  <v:textbox inset="0,0,0,0">
                    <w:txbxContent>
                      <w:p w14:paraId="4B54E8B1" w14:textId="77777777" w:rsidR="008679A3" w:rsidRDefault="008679A3" w:rsidP="00576182">
                        <w:pPr>
                          <w:pStyle w:val="Web"/>
                          <w:jc w:val="center"/>
                        </w:pPr>
                        <w:r>
                          <w:rPr>
                            <w:rFonts w:ascii="Arial" w:hAnsi="Arial" w:cstheme="minorBidi"/>
                            <w:color w:val="000000"/>
                            <w:kern w:val="24"/>
                            <w:sz w:val="20"/>
                            <w:szCs w:val="20"/>
                          </w:rPr>
                          <w:t>LVDS</w:t>
                        </w:r>
                      </w:p>
                    </w:txbxContent>
                  </v:textbox>
                </v:rect>
                <v:shape id="カギ線コネクタ 1806" o:spid="_x0000_s1656" type="#_x0000_t34" style="position:absolute;left:4011;top:44445;width:8657;height:410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" adj="16267" strokecolor="#0070c0" strokeweight="2.25pt">
                  <v:stroke endarrow="block"/>
                </v:shape>
                <v:shape id="カギ線コネクタ 1807" o:spid="_x0000_s1657" type="#_x0000_t34" style="position:absolute;left:13609;top:43164;width:8780;height:670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" adj="16659" strokecolor="#0070c0" strokeweight="2.25pt">
                  <v:stroke endarrow="block"/>
                </v:shape>
                <v:shape id="直線矢印コネクタ 1810" o:spid="_x0000_s1658" type="#_x0000_t32" style="position:absolute;left:16799;top:17716;width:87;height:24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" strokecolor="black [3213]">
                  <v:stroke startarrow="block" endarrow="block"/>
                </v:shape>
                <v:shape id="Text Box 12" o:spid="_x0000_s1659" type="#_x0000_t202" style="position:absolute;left:45729;top:17011;width:8658;height:21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" filled="f" stroked="f">
                  <v:textbox inset="0,0,0,0">
                    <w:txbxContent>
                      <w:p w14:paraId="401621C8" w14:textId="77777777" w:rsidR="008679A3" w:rsidRDefault="008679A3" w:rsidP="00576182">
                        <w:pPr>
                          <w:pStyle w:val="Web"/>
                        </w:pPr>
                        <w:r>
                          <w:rPr>
                            <w:rFonts w:ascii="Arial" w:hAnsi="Arial" w:cs="Arial"/>
                            <w:color w:val="000000" w:themeColor="text1"/>
                            <w:kern w:val="24"/>
                            <w:sz w:val="20"/>
                            <w:szCs w:val="20"/>
                          </w:rPr>
                          <w:t>Kernel mode</w:t>
                        </w:r>
                      </w:p>
                    </w:txbxContent>
                  </v:textbox>
                </v:shape>
                <v:shape id="Text Box 12" o:spid="_x0000_s1660" type="#_x0000_t202" style="position:absolute;left:46423;top:34194;width:8441;height: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" filled="f" stroked="f">
                  <v:textbox inset="0,0,0,0">
                    <w:txbxContent>
                      <w:p w14:paraId="1B29D1BA" w14:textId="77777777" w:rsidR="008679A3" w:rsidRDefault="008679A3" w:rsidP="00576182">
                        <w:pPr>
                          <w:pStyle w:val="Web"/>
                        </w:pPr>
                        <w:r>
                          <w:rPr>
                            <w:rFonts w:ascii="Arial" w:hAnsi="Arial" w:cs="Arial"/>
                            <w:color w:val="000000" w:themeColor="text1"/>
                            <w:kern w:val="24"/>
                            <w:sz w:val="20"/>
                            <w:szCs w:val="20"/>
                          </w:rPr>
                          <w:t>Hardware</w:t>
                        </w:r>
                      </w:p>
                    </w:txbxContent>
                  </v:textbox>
                </v:shape>
                <v:shape id="Text Box 12" o:spid="_x0000_s1661" type="#_x0000_t202" style="position:absolute;left:38679;top:50826;width:15335;height:44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" filled="f" stroked="f">
                  <v:textbox inset="0,0,0,0">
                    <w:txbxContent>
                      <w:p w14:paraId="21279961" w14:textId="77777777" w:rsidR="008679A3" w:rsidRDefault="008679A3" w:rsidP="00576182">
                        <w:pPr>
                          <w:pStyle w:val="Web"/>
                        </w:pPr>
                        <w:r w:rsidRPr="00553D37">
                          <w:rPr>
                            <w:rFonts w:ascii="Arial" w:hAnsi="Arial" w:cs="Arial"/>
                            <w:color w:val="000000" w:themeColor="text1"/>
                            <w:kern w:val="24"/>
                            <w:sz w:val="20"/>
                            <w:szCs w:val="20"/>
                          </w:rPr>
                          <w:t>System Evaluation Board</w:t>
                        </w:r>
                        <w:r w:rsidRPr="00553D37" w:rsidDel="00553D37">
                          <w:rPr>
                            <w:rFonts w:ascii="Arial" w:hAnsi="Arial" w:cs="Arial"/>
                            <w:color w:val="000000" w:themeColor="text1"/>
                            <w:kern w:val="24"/>
                            <w:sz w:val="20"/>
                            <w:szCs w:val="20"/>
                          </w:rPr>
                          <w:t xml:space="preserve"> </w:t>
                        </w:r>
                      </w:p>
                    </w:txbxContent>
                  </v:textbox>
                </v:shape>
                <v:shape id="カギ線コネクタ 1814" o:spid="_x0000_s1662" type="#_x0000_t34" style="position:absolute;left:17993;top:45485;width:8780;height:206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" adj="16659" strokecolor="#0070c0" strokeweight="2.25pt">
                  <v:stroke endarrow="block"/>
                </v:shape>
                <v:shape id="AutoShape 28" o:spid="_x0000_s1663" type="#_x0000_t32" style="position:absolute;left:9654;top:57424;width:5703;height:1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" strokecolor="#0070c0" strokeweight="2.25pt">
                  <v:stroke endarrow="block"/>
                </v:shape>
                <v:shape id="カギ線コネクタ 521" o:spid="_x0000_s1664" type="#_x0000_t34" style="position:absolute;left:16044;top:33145;width:8356;height:115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" strokecolor="#0070c0" strokeweight="2.25pt">
                  <v:stroke endarrow="block"/>
                </v:shape>
                <v:rect id="Rectangle 20" o:spid="_x0000_s1665" alt="75%" style="position:absolute;left:6940;top:31851;width:9104;height:25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" strokeweight="1pt">
                  <v:shadow color="#868686"/>
                  <v:textbox inset="0,0,0,0">
                    <w:txbxContent>
                      <w:p w14:paraId="6AB36322" w14:textId="77777777" w:rsidR="008679A3" w:rsidRDefault="008679A3" w:rsidP="00576182">
                        <w:pPr>
                          <w:pStyle w:val="Web"/>
                          <w:jc w:val="center"/>
                        </w:pPr>
                        <w:r>
                          <w:rPr>
                            <w:rFonts w:ascii="Arial" w:hAnsi="Arial" w:cstheme="minorBidi"/>
                            <w:color w:val="000000"/>
                            <w:kern w:val="24"/>
                            <w:sz w:val="20"/>
                            <w:szCs w:val="20"/>
                          </w:rPr>
                          <w:t>VSPD</w:t>
                        </w:r>
                      </w:p>
                    </w:txbxContent>
                  </v:textbox>
                </v:rect>
                <v:rect id="Rectangle 20" o:spid="_x0000_s1666" alt="75%" style="position:absolute;left:36087;top:45694;width:9048;height:4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" strokeweight="1pt">
                  <v:shadow color="#868686"/>
                  <v:textbox inset="0,0,0,0">
                    <w:txbxContent>
                      <w:p w14:paraId="3057B8BF" w14:textId="77777777" w:rsidR="008679A3" w:rsidRDefault="008679A3" w:rsidP="009B23DF">
                        <w:pPr>
                          <w:pStyle w:val="Web"/>
                          <w:jc w:val="center"/>
                          <w:rPr>
                            <w:rFonts w:ascii="Arial" w:hAnsi="Arial"/>
                            <w:color w:val="000000"/>
                            <w:kern w:val="24"/>
                            <w:sz w:val="20"/>
                            <w:szCs w:val="20"/>
                          </w:rPr>
                        </w:pPr>
                        <w:r w:rsidRPr="00D77771">
                          <w:rPr>
                            <w:rFonts w:ascii="Arial" w:hAnsi="Arial"/>
                            <w:color w:val="000000"/>
                            <w:kern w:val="24"/>
                            <w:sz w:val="20"/>
                            <w:szCs w:val="20"/>
                          </w:rPr>
                          <w:t>5</w:t>
                        </w:r>
                        <w:r>
                          <w:rPr>
                            <w:rFonts w:ascii="Arial" w:hAnsi="Arial"/>
                            <w:color w:val="000000"/>
                            <w:kern w:val="24"/>
                            <w:sz w:val="20"/>
                            <w:szCs w:val="20"/>
                          </w:rPr>
                          <w:t>P49V5923A/</w:t>
                        </w:r>
                      </w:p>
                      <w:p w14:paraId="30574F21" w14:textId="77777777" w:rsidR="008679A3" w:rsidRDefault="008679A3" w:rsidP="009B23DF">
                        <w:pPr>
                          <w:pStyle w:val="Web"/>
                          <w:jc w:val="center"/>
                        </w:pPr>
                        <w:r w:rsidRPr="00D77771">
                          <w:rPr>
                            <w:rFonts w:ascii="Arial" w:hAnsi="Arial"/>
                            <w:color w:val="000000"/>
                            <w:kern w:val="24"/>
                            <w:sz w:val="20"/>
                            <w:szCs w:val="20"/>
                          </w:rPr>
                          <w:t>5</w:t>
                        </w:r>
                        <w:r>
                          <w:rPr>
                            <w:rFonts w:ascii="Arial" w:hAnsi="Arial"/>
                            <w:color w:val="000000"/>
                            <w:kern w:val="24"/>
                            <w:sz w:val="20"/>
                            <w:szCs w:val="20"/>
                          </w:rPr>
                          <w:t>P49V6901A</w:t>
                        </w:r>
                        <w:r w:rsidRPr="00A7120D">
                          <w:rPr>
                            <w:rFonts w:ascii="Arial" w:hAnsi="Arial"/>
                            <w:color w:val="000000"/>
                            <w:kern w:val="24"/>
                            <w:sz w:val="20"/>
                            <w:szCs w:val="20"/>
                          </w:rPr>
                          <w:t>*</w:t>
                        </w:r>
                        <w:r>
                          <w:rPr>
                            <w:rFonts w:ascii="Arial" w:hAnsi="Arial"/>
                            <w:color w:val="000000"/>
                            <w:kern w:val="24"/>
                            <w:sz w:val="20"/>
                            <w:szCs w:val="20"/>
                            <w:vertAlign w:val="superscript"/>
                          </w:rPr>
                          <w:t>1</w:t>
                        </w:r>
                      </w:p>
                    </w:txbxContent>
                  </v:textbox>
                </v:rect>
                <v:rect id="Rectangle 20" o:spid="_x0000_s1667" alt="75%" style="position:absolute;left:26248;top:20209;width:10318;height:2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" strokeweight="1pt">
                  <v:shadow color="#868686"/>
                  <v:textbox inset="0,0,0,0">
                    <w:txbxContent>
                      <w:p w14:paraId="6DED9079" w14:textId="77777777" w:rsidR="008679A3" w:rsidRDefault="008679A3" w:rsidP="00D77771">
                        <w:pPr>
                          <w:pStyle w:val="Web"/>
                          <w:jc w:val="center"/>
                        </w:pPr>
                        <w:r w:rsidRPr="00A8506D">
                          <w:rPr>
                            <w:rFonts w:ascii="Arial" w:hAnsi="Arial" w:cs="Arial"/>
                            <w:color w:val="000000"/>
                            <w:kern w:val="24"/>
                            <w:sz w:val="22"/>
                          </w:rPr>
                          <w:t xml:space="preserve">Clock </w:t>
                        </w:r>
                        <w:r>
                          <w:rPr>
                            <w:rFonts w:ascii="Arial" w:hAnsi="Arial" w:cs="Arial"/>
                            <w:color w:val="000000"/>
                            <w:kern w:val="24"/>
                            <w:sz w:val="22"/>
                            <w:szCs w:val="22"/>
                          </w:rPr>
                          <w:t>driver</w:t>
                        </w:r>
                      </w:p>
                    </w:txbxContent>
                  </v:textbox>
                </v:rect>
                <v:shape id="直線矢印コネクタ 541" o:spid="_x0000_s1668" type="#_x0000_t32" style="position:absolute;left:22048;top:21507;width:4200;height: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" strokecolor="black [3213]">
                  <v:stroke startarrow="block" endarrow="block"/>
                </v:shape>
                <v:rect id="Rectangle 20" o:spid="_x0000_s1669" alt="75%" style="position:absolute;left:36363;top:33017;width:6917;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" strokeweight="1pt">
                  <v:shadow color="#868686"/>
                  <v:textbox inset="0,0,0,0">
                    <w:txbxContent>
                      <w:p w14:paraId="33F466B8" w14:textId="77777777" w:rsidR="008679A3" w:rsidRPr="007D523E" w:rsidRDefault="008679A3" w:rsidP="00D77771">
                        <w:pPr>
                          <w:pStyle w:val="Web"/>
                          <w:jc w:val="center"/>
                          <w:rPr>
                            <w:rFonts w:asciiTheme="majorHAnsi" w:hAnsiTheme="majorHAnsi" w:cstheme="majorHAnsi"/>
                            <w:sz w:val="21"/>
                          </w:rPr>
                        </w:pPr>
                        <w:r w:rsidRPr="007D523E">
                          <w:rPr>
                            <w:rFonts w:asciiTheme="majorHAnsi" w:hAnsiTheme="majorHAnsi" w:cstheme="majorHAnsi"/>
                            <w:sz w:val="21"/>
                          </w:rPr>
                          <w:t>I2C4</w:t>
                        </w:r>
                      </w:p>
                    </w:txbxContent>
                  </v:textbox>
                </v:rect>
                <v:shape id="カギ線コネクタ 544" o:spid="_x0000_s1670" type="#_x0000_t35" style="position:absolute;left:36350;top:39072;width:12255;height:531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" adj="8895,30892" strokecolor="windowText">
                  <v:stroke startarrow="block" endarrow="block"/>
                </v:shape>
                <v:shape id="Text Box 12" o:spid="_x0000_s1671" type="#_x0000_t202" style="position:absolute;left:15716;top:56649;width:39148;height:6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" filled="f" stroked="f">
                  <v:textbox inset="0,0,0,0">
                    <w:txbxContent>
                      <w:p w14:paraId="4B361296" w14:textId="77777777" w:rsidR="008679A3" w:rsidRDefault="008679A3" w:rsidP="00311778">
                        <w:pPr>
                          <w:pStyle w:val="Web"/>
                          <w:ind w:left="200" w:hangingChars="100" w:hanging="200"/>
                          <w:rPr>
                            <w:rFonts w:ascii="Arial" w:hAnsi="Arial" w:cs="Arial"/>
                            <w:color w:val="000000"/>
                            <w:kern w:val="24"/>
                            <w:sz w:val="18"/>
                            <w:szCs w:val="20"/>
                          </w:rPr>
                        </w:pPr>
                        <w:r w:rsidRPr="00A7120D">
                          <w:rPr>
                            <w:rFonts w:ascii="Arial" w:hAnsi="Arial"/>
                            <w:color w:val="000000"/>
                            <w:kern w:val="24"/>
                            <w:sz w:val="20"/>
                            <w:szCs w:val="20"/>
                          </w:rPr>
                          <w:t>*</w:t>
                        </w:r>
                        <w:r>
                          <w:rPr>
                            <w:rFonts w:ascii="Arial" w:hAnsi="Arial"/>
                            <w:color w:val="000000"/>
                            <w:kern w:val="24"/>
                            <w:sz w:val="20"/>
                            <w:szCs w:val="20"/>
                            <w:vertAlign w:val="superscript"/>
                          </w:rPr>
                          <w:t>1</w:t>
                        </w:r>
                        <w:r>
                          <w:rPr>
                            <w:rFonts w:ascii="Arial" w:hAnsi="Arial" w:cs="Arial"/>
                            <w:color w:val="000000"/>
                            <w:kern w:val="24"/>
                            <w:sz w:val="18"/>
                            <w:szCs w:val="20"/>
                          </w:rPr>
                          <w:t xml:space="preserve"> </w:t>
                        </w:r>
                        <w:r w:rsidRPr="007D523E">
                          <w:rPr>
                            <w:rFonts w:ascii="Arial" w:hAnsi="Arial" w:cs="Arial"/>
                            <w:color w:val="000000"/>
                            <w:kern w:val="24"/>
                            <w:sz w:val="18"/>
                            <w:szCs w:val="20"/>
                          </w:rPr>
                          <w:t>5P49V5923A</w:t>
                        </w:r>
                        <w:r>
                          <w:rPr>
                            <w:rFonts w:ascii="Arial" w:hAnsi="Arial" w:cs="Arial"/>
                            <w:color w:val="000000"/>
                            <w:kern w:val="24"/>
                            <w:sz w:val="18"/>
                            <w:szCs w:val="20"/>
                          </w:rPr>
                          <w:t xml:space="preserve"> on Salvator-X and </w:t>
                        </w:r>
                        <w:r w:rsidRPr="008F2119">
                          <w:rPr>
                            <w:rFonts w:ascii="Arial" w:hAnsi="Arial" w:cs="Arial"/>
                            <w:color w:val="000000"/>
                            <w:kern w:val="24"/>
                            <w:sz w:val="18"/>
                            <w:szCs w:val="20"/>
                          </w:rPr>
                          <w:t>5P49V6901A</w:t>
                        </w:r>
                        <w:r>
                          <w:rPr>
                            <w:rFonts w:ascii="Arial" w:hAnsi="Arial" w:cs="Arial"/>
                            <w:color w:val="000000"/>
                            <w:kern w:val="24"/>
                            <w:sz w:val="18"/>
                            <w:szCs w:val="20"/>
                          </w:rPr>
                          <w:t xml:space="preserve"> on Salvator-XS</w:t>
                        </w:r>
                        <w:r w:rsidRPr="007D523E">
                          <w:rPr>
                            <w:rFonts w:ascii="Arial" w:hAnsi="Arial" w:cs="Arial"/>
                            <w:color w:val="000000"/>
                            <w:kern w:val="24"/>
                            <w:sz w:val="18"/>
                            <w:szCs w:val="20"/>
                          </w:rPr>
                          <w:t xml:space="preserve"> </w:t>
                        </w:r>
                        <w:r>
                          <w:rPr>
                            <w:rFonts w:ascii="Arial" w:hAnsi="Arial" w:cs="Arial"/>
                            <w:color w:val="000000"/>
                            <w:kern w:val="24"/>
                            <w:sz w:val="18"/>
                            <w:szCs w:val="20"/>
                          </w:rPr>
                          <w:t>creates</w:t>
                        </w:r>
                        <w:r w:rsidRPr="007D523E">
                          <w:rPr>
                            <w:rFonts w:ascii="Arial" w:hAnsi="Arial" w:cs="Arial"/>
                            <w:color w:val="000000"/>
                            <w:kern w:val="24"/>
                            <w:sz w:val="18"/>
                            <w:szCs w:val="20"/>
                          </w:rPr>
                          <w:t xml:space="preserve"> </w:t>
                        </w:r>
                        <w:r w:rsidRPr="00276D7A">
                          <w:rPr>
                            <w:rFonts w:ascii="Arial" w:hAnsi="Arial" w:cs="Arial"/>
                            <w:color w:val="000000"/>
                            <w:kern w:val="24"/>
                            <w:sz w:val="18"/>
                            <w:szCs w:val="20"/>
                          </w:rPr>
                          <w:t>various</w:t>
                        </w:r>
                        <w:r>
                          <w:rPr>
                            <w:rFonts w:ascii="Arial" w:hAnsi="Arial" w:cs="Arial"/>
                            <w:color w:val="000000"/>
                            <w:kern w:val="24"/>
                            <w:sz w:val="18"/>
                            <w:szCs w:val="20"/>
                          </w:rPr>
                          <w:t xml:space="preserve"> </w:t>
                        </w:r>
                        <w:r w:rsidRPr="007D523E">
                          <w:rPr>
                            <w:rFonts w:ascii="Arial" w:hAnsi="Arial" w:cs="Arial"/>
                            <w:color w:val="000000"/>
                            <w:kern w:val="24"/>
                            <w:sz w:val="18"/>
                            <w:szCs w:val="20"/>
                          </w:rPr>
                          <w:t xml:space="preserve">dot clock </w:t>
                        </w:r>
                        <w:r>
                          <w:rPr>
                            <w:rFonts w:ascii="Arial" w:hAnsi="Arial" w:cs="Arial"/>
                            <w:color w:val="000000"/>
                            <w:kern w:val="24"/>
                            <w:sz w:val="18"/>
                            <w:szCs w:val="20"/>
                          </w:rPr>
                          <w:t xml:space="preserve">to </w:t>
                        </w:r>
                        <w:r w:rsidRPr="007D523E">
                          <w:rPr>
                            <w:rFonts w:ascii="Arial" w:hAnsi="Arial" w:cs="Arial"/>
                            <w:color w:val="000000"/>
                            <w:kern w:val="24"/>
                            <w:sz w:val="18"/>
                            <w:szCs w:val="20"/>
                          </w:rPr>
                          <w:t>Analog RGB and LVDS</w:t>
                        </w:r>
                      </w:p>
                      <w:p w14:paraId="7473D350" w14:textId="77777777" w:rsidR="008679A3" w:rsidRDefault="008679A3" w:rsidP="00A7120D">
                        <w:pPr>
                          <w:pStyle w:val="Web"/>
                          <w:rPr>
                            <w:rFonts w:ascii="Arial" w:hAnsi="Arial" w:cs="Arial"/>
                            <w:color w:val="000000"/>
                            <w:kern w:val="24"/>
                            <w:sz w:val="18"/>
                            <w:szCs w:val="20"/>
                          </w:rPr>
                        </w:pPr>
                        <w:r w:rsidRPr="00A7120D">
                          <w:rPr>
                            <w:rFonts w:ascii="Arial" w:hAnsi="Arial"/>
                            <w:color w:val="000000"/>
                            <w:kern w:val="24"/>
                            <w:sz w:val="20"/>
                            <w:szCs w:val="20"/>
                          </w:rPr>
                          <w:t>*</w:t>
                        </w:r>
                        <w:r>
                          <w:rPr>
                            <w:rFonts w:ascii="Arial" w:hAnsi="Arial"/>
                            <w:color w:val="000000"/>
                            <w:kern w:val="24"/>
                            <w:sz w:val="20"/>
                            <w:szCs w:val="20"/>
                            <w:vertAlign w:val="superscript"/>
                          </w:rPr>
                          <w:t xml:space="preserve">2 </w:t>
                        </w:r>
                        <w:r>
                          <w:rPr>
                            <w:rFonts w:ascii="Arial" w:hAnsi="Arial" w:cs="Arial"/>
                            <w:color w:val="000000"/>
                            <w:kern w:val="24"/>
                            <w:sz w:val="18"/>
                            <w:szCs w:val="20"/>
                          </w:rPr>
                          <w:t>HDMI1 can be used in R-Car H3 only. R-Car M3 / M3N cannot use HDMI1.</w:t>
                        </w:r>
                      </w:p>
                      <w:p w14:paraId="1A7EA790" w14:textId="77777777" w:rsidR="008679A3" w:rsidRPr="00450F6D" w:rsidRDefault="008679A3" w:rsidP="00276D7A">
                        <w:pPr>
                          <w:pStyle w:val="Web"/>
                          <w:rPr>
                            <w:sz w:val="22"/>
                          </w:rPr>
                        </w:pPr>
                      </w:p>
                    </w:txbxContent>
                  </v:textbox>
                </v:shape>
                <v:shape id="カギ線コネクタ 549" o:spid="_x0000_s1672" type="#_x0000_t34" style="position:absolute;left:33504;top:34304;width:2583;height:1355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" strokecolor="#0070c0" strokeweight="2.25pt">
                  <v:stroke endarrow="block"/>
                </v:shape>
                <v:shape id="直線矢印コネクタ 536" o:spid="_x0000_s1673" type="#_x0000_t32" style="position:absolute;left:22038;top:7682;width:17;height:214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" strokecolor="black [3040]">
                  <v:stroke endarrow="block"/>
                </v:shape>
                <v:shape id="コネクタ: カギ線 9203" o:spid="_x0000_s1674" type="#_x0000_t34" style="position:absolute;left:9670;top:24633;width:9038;height:539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" adj="8388" strokecolor="black [3213]">
                  <v:stroke startarrow="block" endarrow="block"/>
                </v:shape>
                <v:rect id="Rectangle 20" o:spid="_x0000_s1675" alt="75%" style="position:absolute;left:6867;top:27136;width:9099;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" strokeweight="1pt">
                  <v:shadow color="#868686"/>
                  <v:textbox inset="0,0,0,0">
                    <w:txbxContent>
                      <w:p w14:paraId="7962CD52" w14:textId="77777777" w:rsidR="008679A3" w:rsidRDefault="008679A3" w:rsidP="003610F7">
                        <w:pPr>
                          <w:pStyle w:val="Web"/>
                          <w:jc w:val="center"/>
                        </w:pPr>
                        <w:r>
                          <w:rPr>
                            <w:rFonts w:ascii="Arial" w:hAnsi="Arial"/>
                            <w:color w:val="000000"/>
                            <w:kern w:val="24"/>
                            <w:sz w:val="20"/>
                            <w:szCs w:val="20"/>
                          </w:rPr>
                          <w:t>FCPVD</w:t>
                        </w:r>
                      </w:p>
                    </w:txbxContent>
                  </v:textbox>
                </v:rect>
                <v:shape id="コネクタ: カギ線 1178" o:spid="_x0000_s1676" type="#_x0000_t34" style="position:absolute;left:17820;top:21877;width:10198;height:1206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" adj="7404" strokecolor="black [3213]">
                  <v:stroke startarrow="block" endarrow="block"/>
                </v:shape>
                <v:shape id="コネクタ: カギ線 1179" o:spid="_x0000_s1677" type="#_x0000_t34" style="position:absolute;left:30509;top:23703;width:10210;height:841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" adj="7785" strokecolor="black [3213]">
                  <v:stroke startarrow="block" endarrow="block"/>
                </v:shape>
                <w10:anchorlock/>
              </v:group>
            </w:pict>
          </mc:Fallback>
        </mc:AlternateContent>
      </w:r>
    </w:p>
    <w:p w14:paraId="73D8A839" w14:textId="781A518B" w:rsidR="002F4162" w:rsidRDefault="00B733EB" w:rsidP="00186B85">
      <w:pPr>
        <w:pStyle w:val="figuretitle"/>
        <w:rPr>
          <w:lang w:eastAsia="ja-JP"/>
        </w:rPr>
      </w:pPr>
      <w:r>
        <w:t xml:space="preserve">Figure </w:t>
      </w:r>
      <w:r w:rsidR="00910085">
        <w:rPr>
          <w:noProof/>
        </w:rPr>
        <w:fldChar w:fldCharType="begin"/>
      </w:r>
      <w:r w:rsidR="00910085">
        <w:rPr>
          <w:noProof/>
        </w:rPr>
        <w:instrText xml:space="preserve"> STYLEREF 1 \s </w:instrText>
      </w:r>
      <w:r w:rsidR="00910085">
        <w:rPr>
          <w:noProof/>
        </w:rPr>
        <w:fldChar w:fldCharType="separate"/>
      </w:r>
      <w:r w:rsidR="00253C6E">
        <w:rPr>
          <w:noProof/>
        </w:rPr>
        <w:t>3</w:t>
      </w:r>
      <w:r w:rsidR="00910085">
        <w:rPr>
          <w:noProof/>
        </w:rPr>
        <w:fldChar w:fldCharType="end"/>
      </w:r>
      <w:r w:rsidR="00BC41F1">
        <w:noBreakHyphen/>
      </w:r>
      <w:r w:rsidR="00910085">
        <w:rPr>
          <w:noProof/>
        </w:rPr>
        <w:fldChar w:fldCharType="begin"/>
      </w:r>
      <w:r w:rsidR="00910085">
        <w:rPr>
          <w:noProof/>
        </w:rPr>
        <w:instrText xml:space="preserve"> SEQ Figure \* ARABIC \s 1 </w:instrText>
      </w:r>
      <w:r w:rsidR="00910085">
        <w:rPr>
          <w:noProof/>
        </w:rPr>
        <w:fldChar w:fldCharType="separate"/>
      </w:r>
      <w:r w:rsidR="00253C6E">
        <w:rPr>
          <w:noProof/>
        </w:rPr>
        <w:t>1</w:t>
      </w:r>
      <w:r w:rsidR="00910085">
        <w:rPr>
          <w:noProof/>
        </w:rPr>
        <w:fldChar w:fldCharType="end"/>
      </w:r>
      <w:r w:rsidR="00E748B8">
        <w:rPr>
          <w:rFonts w:hint="eastAsia"/>
          <w:lang w:eastAsia="ja-JP"/>
        </w:rPr>
        <w:t xml:space="preserve">   Module configuration (R-Car </w:t>
      </w:r>
      <w:r w:rsidR="008E39E4">
        <w:rPr>
          <w:lang w:eastAsia="ja-JP"/>
        </w:rPr>
        <w:t>H3</w:t>
      </w:r>
      <w:r w:rsidR="00B354DD">
        <w:rPr>
          <w:lang w:eastAsia="ja-JP"/>
        </w:rPr>
        <w:t xml:space="preserve"> / M3</w:t>
      </w:r>
      <w:r w:rsidR="004A0DF3">
        <w:rPr>
          <w:lang w:eastAsia="ja-JP"/>
        </w:rPr>
        <w:t xml:space="preserve"> / M3N</w:t>
      </w:r>
      <w:r w:rsidR="00E748B8">
        <w:rPr>
          <w:rFonts w:hint="eastAsia"/>
          <w:lang w:eastAsia="ja-JP"/>
        </w:rPr>
        <w:t>)</w:t>
      </w:r>
    </w:p>
    <w:p w14:paraId="59BA8340" w14:textId="77777777" w:rsidR="00BC41F1" w:rsidRDefault="00BC41F1">
      <w:pPr>
        <w:overflowPunct/>
        <w:autoSpaceDE/>
        <w:autoSpaceDN/>
        <w:adjustRightInd/>
        <w:spacing w:after="0" w:line="240" w:lineRule="auto"/>
        <w:textAlignment w:val="auto"/>
        <w:rPr>
          <w:lang w:eastAsia="ja-JP"/>
        </w:rPr>
      </w:pPr>
      <w:r>
        <w:rPr>
          <w:lang w:eastAsia="ja-JP"/>
        </w:rPr>
        <w:br w:type="page"/>
      </w:r>
    </w:p>
    <w:tbl>
      <w:tblPr>
        <w:tblStyle w:val="TableGrid"/>
        <w:tblW w:w="9805" w:type="dxa"/>
        <w:tblLook w:val="04A0" w:firstRow="1" w:lastRow="0" w:firstColumn="1" w:lastColumn="0" w:noHBand="0" w:noVBand="1"/>
      </w:tblPr>
      <w:tblGrid>
        <w:gridCol w:w="9805"/>
      </w:tblGrid>
      <w:tr w:rsidR="00BC41F1" w14:paraId="06E27B8F" w14:textId="77777777" w:rsidTr="00C37AD3">
        <w:trPr>
          <w:trHeight w:val="10741"/>
        </w:trPr>
        <w:tc>
          <w:tcPr>
            <w:tcW w:w="9805" w:type="dxa"/>
          </w:tcPr>
          <w:p w14:paraId="634A017E" w14:textId="77777777" w:rsidR="00BC41F1" w:rsidRPr="007825AF" w:rsidRDefault="00BC41F1" w:rsidP="00BC41F1">
            <w:pPr>
              <w:overflowPunct/>
              <w:autoSpaceDE/>
              <w:autoSpaceDN/>
              <w:adjustRightInd/>
              <w:spacing w:after="0" w:line="240" w:lineRule="auto"/>
              <w:ind w:left="799"/>
              <w:textAlignment w:val="auto"/>
              <w:rPr>
                <w:color w:val="FFFFFF" w:themeColor="background1"/>
                <w:lang w:eastAsia="ja-JP"/>
                <w14:textFill>
                  <w14:noFill/>
                </w14:textFill>
              </w:rPr>
            </w:pPr>
          </w:p>
          <w:p w14:paraId="29283769" w14:textId="77777777" w:rsidR="00BC41F1" w:rsidRDefault="00BC41F1" w:rsidP="00C37AD3">
            <w:pPr>
              <w:keepNext/>
              <w:overflowPunct/>
              <w:autoSpaceDE/>
              <w:autoSpaceDN/>
              <w:adjustRightInd/>
              <w:spacing w:after="0" w:line="240" w:lineRule="auto"/>
              <w:ind w:left="799"/>
              <w:textAlignment w:val="auto"/>
              <w:rPr>
                <w:lang w:eastAsia="ja-JP"/>
              </w:rPr>
            </w:pPr>
            <w:r w:rsidRPr="00714667">
              <w:rPr>
                <w:noProof/>
                <w:color w:val="0070C0"/>
                <w:sz w:val="28"/>
                <w:szCs w:val="28"/>
              </w:rPr>
              <mc:AlternateContent>
                <mc:Choice Requires="wpc">
                  <w:drawing>
                    <wp:inline distT="0" distB="0" distL="0" distR="0" wp14:anchorId="4756188A" wp14:editId="4CF837BB">
                      <wp:extent cx="5214620" cy="6972300"/>
                      <wp:effectExtent l="0" t="0" r="5080" b="0"/>
                      <wp:docPr id="9321" name="キャンバス 895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noFill/>
                                <a:prstDash val="solid"/>
                                <a:round/>
                                <a:headEnd type="none" w="med" len="med"/>
                                <a:tailEnd type="none" w="med" len="med"/>
                              </a:ln>
                            </wpc:whole>
                            <wps:wsp>
                              <wps:cNvPr id="8410" name="テキスト ボックス 2"/>
                              <wps:cNvSpPr txBox="1">
                                <a:spLocks noChangeArrowheads="1"/>
                              </wps:cNvSpPr>
                              <wps:spPr bwMode="auto">
                                <a:xfrm>
                                  <a:off x="556226" y="3475862"/>
                                  <a:ext cx="870456" cy="326249"/>
                                </a:xfrm>
                                <a:prstGeom prst="rect">
                                  <a:avLst/>
                                </a:prstGeom>
                                <a:solidFill>
                                  <a:sysClr val="window" lastClr="FFFFFF">
                                    <a:lumMod val="100000"/>
                                    <a:lumOff val="0"/>
                                  </a:sys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67411ABA" w14:textId="77777777" w:rsidR="008679A3" w:rsidRDefault="008679A3" w:rsidP="00BC41F1">
                                    <w:pPr>
                                      <w:pStyle w:val="NormalWeb"/>
                                      <w:jc w:val="center"/>
                                    </w:pPr>
                                    <w:r>
                                      <w:rPr>
                                        <w:rFonts w:ascii="Arial" w:hAnsi="Arial"/>
                                        <w:color w:val="000000"/>
                                        <w:kern w:val="24"/>
                                        <w:sz w:val="20"/>
                                        <w:szCs w:val="20"/>
                                      </w:rPr>
                                      <w:t>VSP2</w:t>
                                    </w:r>
                                  </w:p>
                                  <w:p w14:paraId="47AB2F15" w14:textId="77777777" w:rsidR="008679A3" w:rsidRDefault="008679A3" w:rsidP="00BC41F1"/>
                                </w:txbxContent>
                              </wps:txbx>
                              <wps:bodyPr rot="0" vert="horz" wrap="square" lIns="91440" tIns="45720" rIns="91440" bIns="45720" anchor="t" anchorCtr="0" upright="1">
                                <a:noAutofit/>
                              </wps:bodyPr>
                            </wps:wsp>
                            <wps:wsp>
                              <wps:cNvPr id="8414" name="正方形/長方形 1775"/>
                              <wps:cNvSpPr>
                                <a:spLocks noChangeArrowheads="1"/>
                              </wps:cNvSpPr>
                              <wps:spPr bwMode="auto">
                                <a:xfrm>
                                  <a:off x="830329" y="1888982"/>
                                  <a:ext cx="2778049" cy="508949"/>
                                </a:xfrm>
                                <a:prstGeom prst="rect">
                                  <a:avLst/>
                                </a:prstGeom>
                                <a:pattFill prst="ltUpDiag">
                                  <a:fgClr>
                                    <a:sysClr val="windowText" lastClr="000000">
                                      <a:lumMod val="100000"/>
                                      <a:lumOff val="0"/>
                                    </a:sysClr>
                                  </a:fgClr>
                                  <a:bgClr>
                                    <a:sysClr val="window" lastClr="FFFFFF">
                                      <a:lumMod val="100000"/>
                                      <a:lumOff val="0"/>
                                    </a:sysClr>
                                  </a:bgClr>
                                </a:pattFill>
                                <a:ln w="9525">
                                  <a:solidFill>
                                    <a:srgbClr val="FF0000"/>
                                  </a:solidFill>
                                  <a:miter lim="800000"/>
                                  <a:headEnd/>
                                  <a:tailEnd/>
                                </a:ln>
                              </wps:spPr>
                              <wps:bodyPr rot="0" vert="horz" wrap="square" lIns="91440" tIns="45720" rIns="91440" bIns="45720" anchor="ctr" anchorCtr="0" upright="1">
                                <a:noAutofit/>
                              </wps:bodyPr>
                            </wps:wsp>
                            <wps:wsp>
                              <wps:cNvPr id="8415" name="Rectangle 4"/>
                              <wps:cNvSpPr>
                                <a:spLocks noChangeArrowheads="1"/>
                              </wps:cNvSpPr>
                              <wps:spPr bwMode="auto">
                                <a:xfrm>
                                  <a:off x="262575" y="1"/>
                                  <a:ext cx="3476883" cy="264262"/>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D7C67"/>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txbx>
                                <w:txbxContent>
                                  <w:p w14:paraId="06176BF6" w14:textId="77777777" w:rsidR="008679A3" w:rsidRDefault="008679A3" w:rsidP="00BC41F1">
                                    <w:pPr>
                                      <w:pStyle w:val="NormalWeb"/>
                                      <w:jc w:val="center"/>
                                    </w:pPr>
                                    <w:r>
                                      <w:rPr>
                                        <w:rFonts w:ascii="Arial" w:eastAsia="Arial Unicode MS" w:hAnsi="Arial" w:cs="Arial"/>
                                        <w:color w:val="000000"/>
                                        <w:kern w:val="24"/>
                                      </w:rPr>
                                      <w:t>Application</w:t>
                                    </w:r>
                                  </w:p>
                                </w:txbxContent>
                              </wps:txbx>
                              <wps:bodyPr rot="0" vert="horz" wrap="square" lIns="0" tIns="0" rIns="0" bIns="0" anchor="ctr" anchorCtr="0" upright="1">
                                <a:noAutofit/>
                              </wps:bodyPr>
                            </wps:wsp>
                            <wps:wsp>
                              <wps:cNvPr id="1632" name="Line 7"/>
                              <wps:cNvCnPr>
                                <a:cxnSpLocks noChangeShapeType="1"/>
                              </wps:cNvCnPr>
                              <wps:spPr bwMode="auto">
                                <a:xfrm flipV="1">
                                  <a:off x="0" y="1408744"/>
                                  <a:ext cx="4983820" cy="2609"/>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9280" name="Line 12"/>
                              <wps:cNvCnPr>
                                <a:cxnSpLocks noChangeShapeType="1"/>
                              </wps:cNvCnPr>
                              <wps:spPr bwMode="auto">
                                <a:xfrm flipV="1">
                                  <a:off x="35808" y="2568887"/>
                                  <a:ext cx="498505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9281" name="Text Box 12"/>
                              <wps:cNvSpPr txBox="1">
                                <a:spLocks noChangeArrowheads="1"/>
                              </wps:cNvSpPr>
                              <wps:spPr bwMode="auto">
                                <a:xfrm flipV="1">
                                  <a:off x="4306593" y="833895"/>
                                  <a:ext cx="806870" cy="2525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F33780" w14:textId="77777777" w:rsidR="008679A3" w:rsidRDefault="008679A3" w:rsidP="00BC41F1">
                                    <w:pPr>
                                      <w:pStyle w:val="NormalWeb"/>
                                    </w:pPr>
                                    <w:r>
                                      <w:rPr>
                                        <w:rFonts w:ascii="Arial" w:hAnsi="Arial" w:cs="Arial"/>
                                        <w:color w:val="000000" w:themeColor="text1"/>
                                        <w:kern w:val="24"/>
                                        <w:sz w:val="20"/>
                                        <w:szCs w:val="20"/>
                                      </w:rPr>
                                      <w:t>User mode</w:t>
                                    </w:r>
                                  </w:p>
                                </w:txbxContent>
                              </wps:txbx>
                              <wps:bodyPr rot="0" vert="horz" wrap="square" lIns="0" tIns="0" rIns="0" bIns="0" anchor="ctr" anchorCtr="0" upright="1">
                                <a:noAutofit/>
                              </wps:bodyPr>
                            </wps:wsp>
                            <wps:wsp>
                              <wps:cNvPr id="9282" name="Text Box 22"/>
                              <wps:cNvSpPr txBox="1">
                                <a:spLocks noChangeArrowheads="1"/>
                              </wps:cNvSpPr>
                              <wps:spPr bwMode="auto">
                                <a:xfrm>
                                  <a:off x="2749036" y="5758304"/>
                                  <a:ext cx="758717" cy="334080"/>
                                </a:xfrm>
                                <a:prstGeom prst="rect">
                                  <a:avLst/>
                                </a:prstGeom>
                                <a:solidFill>
                                  <a:srgbClr val="FFFFFF"/>
                                </a:solidFill>
                                <a:ln w="9525">
                                  <a:solidFill>
                                    <a:srgbClr val="000000"/>
                                  </a:solidFill>
                                  <a:miter lim="800000"/>
                                  <a:headEnd/>
                                  <a:tailEnd/>
                                </a:ln>
                              </wps:spPr>
                              <wps:txbx>
                                <w:txbxContent>
                                  <w:p w14:paraId="07555D12" w14:textId="77777777" w:rsidR="008679A3" w:rsidRDefault="008679A3" w:rsidP="00BC41F1">
                                    <w:pPr>
                                      <w:pStyle w:val="NormalWeb"/>
                                      <w:spacing w:line="276" w:lineRule="auto"/>
                                      <w:jc w:val="center"/>
                                    </w:pPr>
                                    <w:r>
                                      <w:rPr>
                                        <w:rFonts w:ascii="Arial" w:eastAsia="HGPSoeiKakugothicUB" w:hAnsi="Arial" w:cstheme="minorBidi"/>
                                        <w:color w:val="000000" w:themeColor="text1"/>
                                        <w:kern w:val="24"/>
                                        <w:sz w:val="20"/>
                                        <w:szCs w:val="20"/>
                                      </w:rPr>
                                      <w:t>Analog RGB</w:t>
                                    </w:r>
                                  </w:p>
                                  <w:p w14:paraId="70E03D66" w14:textId="77777777" w:rsidR="008679A3" w:rsidRDefault="008679A3" w:rsidP="00BC41F1">
                                    <w:pPr>
                                      <w:pStyle w:val="NormalWeb"/>
                                      <w:spacing w:line="276" w:lineRule="auto"/>
                                      <w:jc w:val="center"/>
                                    </w:pPr>
                                    <w:r>
                                      <w:rPr>
                                        <w:rFonts w:ascii="Arial" w:eastAsia="HGPSoeiKakugothicUB" w:hAnsi="Arial" w:cstheme="minorBidi"/>
                                        <w:color w:val="000000" w:themeColor="text1"/>
                                        <w:kern w:val="24"/>
                                        <w:sz w:val="20"/>
                                        <w:szCs w:val="20"/>
                                      </w:rPr>
                                      <w:t>Output</w:t>
                                    </w:r>
                                  </w:p>
                                </w:txbxContent>
                              </wps:txbx>
                              <wps:bodyPr rot="0" vert="horz" wrap="square" lIns="0" tIns="0" rIns="0" bIns="0" anchor="ctr" anchorCtr="0" upright="1">
                                <a:noAutofit/>
                              </wps:bodyPr>
                            </wps:wsp>
                            <wps:wsp>
                              <wps:cNvPr id="9283" name="Text Box 23"/>
                              <wps:cNvSpPr txBox="1">
                                <a:spLocks noChangeArrowheads="1"/>
                              </wps:cNvSpPr>
                              <wps:spPr bwMode="auto">
                                <a:xfrm>
                                  <a:off x="85811" y="5758304"/>
                                  <a:ext cx="813660" cy="334080"/>
                                </a:xfrm>
                                <a:prstGeom prst="rect">
                                  <a:avLst/>
                                </a:prstGeom>
                                <a:solidFill>
                                  <a:srgbClr val="FFFFFF"/>
                                </a:solidFill>
                                <a:ln w="9525">
                                  <a:solidFill>
                                    <a:srgbClr val="000000"/>
                                  </a:solidFill>
                                  <a:miter lim="800000"/>
                                  <a:headEnd/>
                                  <a:tailEnd/>
                                </a:ln>
                              </wps:spPr>
                              <wps:txbx>
                                <w:txbxContent>
                                  <w:p w14:paraId="555AD62C" w14:textId="77777777" w:rsidR="008679A3" w:rsidRDefault="008679A3" w:rsidP="00BC41F1">
                                    <w:pPr>
                                      <w:pStyle w:val="NormalWeb"/>
                                      <w:spacing w:line="276" w:lineRule="auto"/>
                                      <w:jc w:val="center"/>
                                    </w:pPr>
                                    <w:r>
                                      <w:rPr>
                                        <w:rFonts w:ascii="Arial" w:eastAsia="HGPSoeiKakugothicUB" w:hAnsi="Arial" w:cstheme="minorBidi"/>
                                        <w:color w:val="000000" w:themeColor="text1"/>
                                        <w:kern w:val="24"/>
                                        <w:sz w:val="20"/>
                                        <w:szCs w:val="20"/>
                                      </w:rPr>
                                      <w:t>LVDS</w:t>
                                    </w:r>
                                    <w:r>
                                      <w:rPr>
                                        <w:rFonts w:ascii="Arial" w:eastAsia="HGPSoeiKakugothicUB" w:hAnsi="Arial" w:cstheme="minorBidi" w:hint="eastAsia"/>
                                        <w:color w:val="000000" w:themeColor="text1"/>
                                        <w:kern w:val="24"/>
                                        <w:sz w:val="20"/>
                                        <w:szCs w:val="20"/>
                                      </w:rPr>
                                      <w:t>0</w:t>
                                    </w:r>
                                  </w:p>
                                  <w:p w14:paraId="18D72D5A" w14:textId="77777777" w:rsidR="008679A3" w:rsidRDefault="008679A3" w:rsidP="00BC41F1">
                                    <w:pPr>
                                      <w:pStyle w:val="NormalWeb"/>
                                      <w:spacing w:line="276" w:lineRule="auto"/>
                                      <w:jc w:val="center"/>
                                    </w:pPr>
                                    <w:r>
                                      <w:rPr>
                                        <w:rFonts w:ascii="Arial" w:eastAsia="HGPSoeiKakugothicUB" w:hAnsi="Arial" w:cstheme="minorBidi"/>
                                        <w:color w:val="000000" w:themeColor="text1"/>
                                        <w:kern w:val="24"/>
                                        <w:sz w:val="20"/>
                                        <w:szCs w:val="20"/>
                                      </w:rPr>
                                      <w:t>Output</w:t>
                                    </w:r>
                                  </w:p>
                                </w:txbxContent>
                              </wps:txbx>
                              <wps:bodyPr rot="0" vert="horz" wrap="square" lIns="0" tIns="0" rIns="0" bIns="0" anchor="ctr" anchorCtr="0" upright="1">
                                <a:noAutofit/>
                              </wps:bodyPr>
                            </wps:wsp>
                            <wps:wsp>
                              <wps:cNvPr id="9284" name="Text Box 24"/>
                              <wps:cNvSpPr txBox="1">
                                <a:spLocks noChangeArrowheads="1"/>
                              </wps:cNvSpPr>
                              <wps:spPr bwMode="auto">
                                <a:xfrm>
                                  <a:off x="1778572" y="5766787"/>
                                  <a:ext cx="758717" cy="334080"/>
                                </a:xfrm>
                                <a:prstGeom prst="rect">
                                  <a:avLst/>
                                </a:prstGeom>
                                <a:solidFill>
                                  <a:srgbClr val="FFFFFF"/>
                                </a:solidFill>
                                <a:ln w="9525">
                                  <a:solidFill>
                                    <a:srgbClr val="000000"/>
                                  </a:solidFill>
                                  <a:miter lim="800000"/>
                                  <a:headEnd/>
                                  <a:tailEnd/>
                                </a:ln>
                              </wps:spPr>
                              <wps:txbx>
                                <w:txbxContent>
                                  <w:p w14:paraId="4B713A26" w14:textId="77777777" w:rsidR="008679A3" w:rsidRDefault="008679A3" w:rsidP="00BC41F1">
                                    <w:pPr>
                                      <w:pStyle w:val="NormalWeb"/>
                                      <w:spacing w:line="276" w:lineRule="auto"/>
                                      <w:jc w:val="center"/>
                                    </w:pPr>
                                    <w:r>
                                      <w:rPr>
                                        <w:rFonts w:ascii="Arial" w:eastAsia="HGPSoeiKakugothicUB" w:hAnsi="Arial" w:cstheme="minorBidi" w:hint="eastAsia"/>
                                        <w:color w:val="000000" w:themeColor="text1"/>
                                        <w:kern w:val="24"/>
                                        <w:sz w:val="20"/>
                                        <w:szCs w:val="20"/>
                                      </w:rPr>
                                      <w:t>LVDS1</w:t>
                                    </w:r>
                                  </w:p>
                                  <w:p w14:paraId="51D0AC07" w14:textId="77777777" w:rsidR="008679A3" w:rsidRDefault="008679A3" w:rsidP="00BC41F1">
                                    <w:pPr>
                                      <w:pStyle w:val="NormalWeb"/>
                                      <w:spacing w:line="276" w:lineRule="auto"/>
                                      <w:jc w:val="center"/>
                                    </w:pPr>
                                    <w:r>
                                      <w:rPr>
                                        <w:rFonts w:ascii="Arial" w:eastAsia="HGPSoeiKakugothicUB" w:hAnsi="Arial" w:cstheme="minorBidi"/>
                                        <w:color w:val="000000" w:themeColor="text1"/>
                                        <w:kern w:val="24"/>
                                        <w:sz w:val="20"/>
                                        <w:szCs w:val="20"/>
                                      </w:rPr>
                                      <w:t>Output</w:t>
                                    </w:r>
                                  </w:p>
                                </w:txbxContent>
                              </wps:txbx>
                              <wps:bodyPr rot="0" vert="horz" wrap="square" lIns="0" tIns="0" rIns="0" bIns="0" anchor="ctr" anchorCtr="0" upright="1">
                                <a:noAutofit/>
                              </wps:bodyPr>
                            </wps:wsp>
                            <wps:wsp>
                              <wps:cNvPr id="9285" name="Line 12"/>
                              <wps:cNvCnPr>
                                <a:cxnSpLocks noChangeShapeType="1"/>
                              </wps:cNvCnPr>
                              <wps:spPr bwMode="auto">
                                <a:xfrm>
                                  <a:off x="34574" y="4476144"/>
                                  <a:ext cx="4986289" cy="130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9286" name="Line 37"/>
                              <wps:cNvCnPr>
                                <a:cxnSpLocks noChangeShapeType="1"/>
                              </wps:cNvCnPr>
                              <wps:spPr bwMode="auto">
                                <a:xfrm>
                                  <a:off x="1980145" y="265568"/>
                                  <a:ext cx="0" cy="200317"/>
                                </a:xfrm>
                                <a:prstGeom prst="line">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9287" name="Text Box 42" descr="右上がり対角線"/>
                              <wps:cNvSpPr txBox="1">
                                <a:spLocks noChangeArrowheads="1"/>
                              </wps:cNvSpPr>
                              <wps:spPr bwMode="auto">
                                <a:xfrm>
                                  <a:off x="1187389" y="1563385"/>
                                  <a:ext cx="1603861" cy="228375"/>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2ED8F6F" w14:textId="77777777" w:rsidR="008679A3" w:rsidRPr="00B94654" w:rsidRDefault="008679A3" w:rsidP="00BC41F1">
                                    <w:pPr>
                                      <w:pStyle w:val="NormalWeb"/>
                                      <w:jc w:val="center"/>
                                      <w:rPr>
                                        <w:sz w:val="18"/>
                                      </w:rPr>
                                    </w:pPr>
                                    <w:r>
                                      <w:rPr>
                                        <w:rFonts w:ascii="Arial" w:hAnsi="Arial" w:cstheme="minorBidi"/>
                                        <w:color w:val="000000" w:themeColor="text1"/>
                                        <w:kern w:val="24"/>
                                        <w:sz w:val="22"/>
                                        <w:szCs w:val="22"/>
                                      </w:rPr>
                                      <w:t>DRM/KMS</w:t>
                                    </w:r>
                                    <w:r>
                                      <w:rPr>
                                        <w:rFonts w:ascii="Arial" w:hAnsi="Arial" w:cs="Arial"/>
                                        <w:color w:val="000000" w:themeColor="text1"/>
                                        <w:kern w:val="24"/>
                                        <w:sz w:val="36"/>
                                        <w:szCs w:val="36"/>
                                      </w:rPr>
                                      <w:t xml:space="preserve"> </w:t>
                                    </w:r>
                                    <w:r w:rsidRPr="00B94654">
                                      <w:rPr>
                                        <w:rFonts w:ascii="Arial" w:hAnsi="Arial" w:cs="Arial"/>
                                        <w:color w:val="000000" w:themeColor="text1"/>
                                        <w:kern w:val="24"/>
                                        <w:sz w:val="22"/>
                                        <w:szCs w:val="36"/>
                                      </w:rPr>
                                      <w:t>driver</w:t>
                                    </w:r>
                                  </w:p>
                                </w:txbxContent>
                              </wps:txbx>
                              <wps:bodyPr rot="0" vert="horz" wrap="square" lIns="0" tIns="0" rIns="0" bIns="0" anchor="ctr" anchorCtr="0" upright="1">
                                <a:noAutofit/>
                              </wps:bodyPr>
                            </wps:wsp>
                            <wps:wsp>
                              <wps:cNvPr id="9288" name="Rectangle 20" descr="75%"/>
                              <wps:cNvSpPr>
                                <a:spLocks noChangeArrowheads="1"/>
                              </wps:cNvSpPr>
                              <wps:spPr bwMode="auto">
                                <a:xfrm>
                                  <a:off x="1462889" y="968958"/>
                                  <a:ext cx="1042932" cy="267525"/>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2D3EC40" w14:textId="77777777" w:rsidR="008679A3" w:rsidRDefault="008679A3" w:rsidP="00BC41F1">
                                    <w:pPr>
                                      <w:pStyle w:val="NormalWeb"/>
                                      <w:jc w:val="center"/>
                                    </w:pPr>
                                    <w:r>
                                      <w:rPr>
                                        <w:rFonts w:ascii="Arial" w:hAnsi="Arial" w:cstheme="minorBidi"/>
                                        <w:color w:val="000000"/>
                                        <w:kern w:val="24"/>
                                        <w:sz w:val="20"/>
                                        <w:szCs w:val="20"/>
                                      </w:rPr>
                                      <w:t>/dev/dri/card0</w:t>
                                    </w:r>
                                  </w:p>
                                </w:txbxContent>
                              </wps:txbx>
                              <wps:bodyPr rot="0" vert="horz" wrap="square" lIns="0" tIns="0" rIns="0" bIns="0" anchor="ctr" anchorCtr="0" upright="1">
                                <a:noAutofit/>
                              </wps:bodyPr>
                            </wps:wsp>
                            <wps:wsp>
                              <wps:cNvPr id="9290" name="Rectangle 20" descr="75%"/>
                              <wps:cNvSpPr>
                                <a:spLocks noChangeArrowheads="1"/>
                              </wps:cNvSpPr>
                              <wps:spPr bwMode="auto">
                                <a:xfrm>
                                  <a:off x="2253924" y="3343405"/>
                                  <a:ext cx="884655" cy="265568"/>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B919B03" w14:textId="77777777" w:rsidR="008679A3" w:rsidRDefault="008679A3" w:rsidP="00BC41F1">
                                    <w:pPr>
                                      <w:pStyle w:val="NormalWeb"/>
                                      <w:jc w:val="center"/>
                                    </w:pPr>
                                    <w:r>
                                      <w:rPr>
                                        <w:rFonts w:ascii="Arial" w:hAnsi="Arial" w:cstheme="minorBidi"/>
                                        <w:color w:val="000000"/>
                                        <w:kern w:val="24"/>
                                        <w:sz w:val="20"/>
                                        <w:szCs w:val="20"/>
                                      </w:rPr>
                                      <w:t>Display</w:t>
                                    </w:r>
                                  </w:p>
                                </w:txbxContent>
                              </wps:txbx>
                              <wps:bodyPr rot="0" vert="horz" wrap="square" lIns="0" tIns="0" rIns="0" bIns="0" anchor="ctr" anchorCtr="0" upright="1">
                                <a:noAutofit/>
                              </wps:bodyPr>
                            </wps:wsp>
                            <wps:wsp>
                              <wps:cNvPr id="9291" name="カギ線コネクタ 1795"/>
                              <wps:cNvCnPr>
                                <a:cxnSpLocks noChangeShapeType="1"/>
                              </wps:cNvCnPr>
                              <wps:spPr bwMode="auto">
                                <a:xfrm rot="10800000" flipV="1">
                                  <a:off x="892066" y="3829050"/>
                                  <a:ext cx="1793984" cy="189038"/>
                                </a:xfrm>
                                <a:prstGeom prst="bentConnector3">
                                  <a:avLst>
                                    <a:gd name="adj1" fmla="val 99908"/>
                                  </a:avLst>
                                </a:prstGeom>
                                <a:noFill/>
                                <a:ln w="28575">
                                  <a:solidFill>
                                    <a:srgbClr val="0070C0"/>
                                  </a:solidFill>
                                  <a:miter lim="800000"/>
                                  <a:headEnd/>
                                  <a:tailEnd type="triangle" w="med" len="med"/>
                                </a:ln>
                                <a:extLst>
                                  <a:ext uri="{909E8E84-426E-40DD-AFC4-6F175D3DCCD1}">
                                    <a14:hiddenFill xmlns:a14="http://schemas.microsoft.com/office/drawing/2010/main">
                                      <a:noFill/>
                                    </a14:hiddenFill>
                                  </a:ext>
                                </a:extLst>
                              </wps:spPr>
                              <wps:bodyPr/>
                            </wps:wsp>
                            <wps:wsp>
                              <wps:cNvPr id="9292" name="カギ線コネクタ 1796"/>
                              <wps:cNvCnPr>
                                <a:cxnSpLocks noChangeShapeType="1"/>
                              </wps:cNvCnPr>
                              <wps:spPr bwMode="auto">
                                <a:xfrm rot="5400000">
                                  <a:off x="2123863" y="3442093"/>
                                  <a:ext cx="405202" cy="738962"/>
                                </a:xfrm>
                                <a:prstGeom prst="bentConnector3">
                                  <a:avLst>
                                    <a:gd name="adj1" fmla="val 52350"/>
                                  </a:avLst>
                                </a:prstGeom>
                                <a:noFill/>
                                <a:ln w="28575">
                                  <a:solidFill>
                                    <a:srgbClr val="0070C0"/>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9293" name="カギ線コネクタ 1797"/>
                              <wps:cNvCnPr>
                                <a:cxnSpLocks noChangeShapeType="1"/>
                              </wps:cNvCnPr>
                              <wps:spPr bwMode="auto">
                                <a:xfrm rot="16200000" flipH="1">
                                  <a:off x="1932654" y="4476055"/>
                                  <a:ext cx="2149334" cy="432141"/>
                                </a:xfrm>
                                <a:prstGeom prst="bentConnector3">
                                  <a:avLst>
                                    <a:gd name="adj1" fmla="val 50000"/>
                                  </a:avLst>
                                </a:prstGeom>
                                <a:noFill/>
                                <a:ln w="28575">
                                  <a:solidFill>
                                    <a:srgbClr val="0070C0"/>
                                  </a:solidFill>
                                  <a:miter lim="800000"/>
                                  <a:headEnd/>
                                  <a:tailEnd type="triangle" w="med" len="med"/>
                                </a:ln>
                                <a:extLst>
                                  <a:ext uri="{909E8E84-426E-40DD-AFC4-6F175D3DCCD1}">
                                    <a14:hiddenFill xmlns:a14="http://schemas.microsoft.com/office/drawing/2010/main">
                                      <a:noFill/>
                                    </a14:hiddenFill>
                                  </a:ext>
                                </a:extLst>
                              </wps:spPr>
                              <wps:bodyPr/>
                            </wps:wsp>
                            <wps:wsp>
                              <wps:cNvPr id="9294" name="Rectangle 20" descr="75%"/>
                              <wps:cNvSpPr>
                                <a:spLocks noChangeArrowheads="1"/>
                              </wps:cNvSpPr>
                              <wps:spPr bwMode="auto">
                                <a:xfrm>
                                  <a:off x="1514796" y="472963"/>
                                  <a:ext cx="952902" cy="267525"/>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64A7A60" w14:textId="77777777" w:rsidR="008679A3" w:rsidRDefault="008679A3" w:rsidP="00BC41F1">
                                    <w:pPr>
                                      <w:pStyle w:val="NormalWeb"/>
                                      <w:jc w:val="center"/>
                                    </w:pPr>
                                    <w:r>
                                      <w:rPr>
                                        <w:rFonts w:ascii="Arial" w:hAnsi="Arial" w:cstheme="minorBidi"/>
                                        <w:color w:val="000000"/>
                                        <w:kern w:val="24"/>
                                        <w:sz w:val="20"/>
                                        <w:szCs w:val="20"/>
                                      </w:rPr>
                                      <w:t>libdrm/kms</w:t>
                                    </w:r>
                                  </w:p>
                                </w:txbxContent>
                              </wps:txbx>
                              <wps:bodyPr rot="0" vert="horz" wrap="square" lIns="0" tIns="0" rIns="0" bIns="0" anchor="ctr" anchorCtr="0" upright="1">
                                <a:noAutofit/>
                              </wps:bodyPr>
                            </wps:wsp>
                            <wps:wsp>
                              <wps:cNvPr id="9295" name="直線矢印コネクタ 1799"/>
                              <wps:cNvCnPr>
                                <a:cxnSpLocks noChangeShapeType="1"/>
                              </wps:cNvCnPr>
                              <wps:spPr bwMode="auto">
                                <a:xfrm>
                                  <a:off x="96924" y="6422033"/>
                                  <a:ext cx="570426" cy="652"/>
                                </a:xfrm>
                                <a:prstGeom prst="straightConnector1">
                                  <a:avLst/>
                                </a:prstGeom>
                                <a:noFill/>
                                <a:ln w="9525">
                                  <a:solidFill>
                                    <a:sysClr val="windowText" lastClr="000000">
                                      <a:lumMod val="100000"/>
                                      <a:lumOff val="0"/>
                                    </a:sysClr>
                                  </a:solidFill>
                                  <a:round/>
                                  <a:headEnd/>
                                  <a:tailEnd type="triangle" w="med" len="med"/>
                                </a:ln>
                                <a:extLst>
                                  <a:ext uri="{909E8E84-426E-40DD-AFC4-6F175D3DCCD1}">
                                    <a14:hiddenFill xmlns:a14="http://schemas.microsoft.com/office/drawing/2010/main">
                                      <a:noFill/>
                                    </a14:hiddenFill>
                                  </a:ext>
                                </a:extLst>
                              </wps:spPr>
                              <wps:bodyPr/>
                            </wps:wsp>
                            <wps:wsp>
                              <wps:cNvPr id="9296" name="Text Box 23"/>
                              <wps:cNvSpPr txBox="1">
                                <a:spLocks noChangeArrowheads="1"/>
                              </wps:cNvSpPr>
                              <wps:spPr bwMode="auto">
                                <a:xfrm>
                                  <a:off x="1001332" y="5766787"/>
                                  <a:ext cx="608084" cy="334080"/>
                                </a:xfrm>
                                <a:prstGeom prst="rect">
                                  <a:avLst/>
                                </a:prstGeom>
                                <a:solidFill>
                                  <a:srgbClr val="FFFFFF"/>
                                </a:solidFill>
                                <a:ln w="9525">
                                  <a:solidFill>
                                    <a:srgbClr val="000000"/>
                                  </a:solidFill>
                                  <a:miter lim="800000"/>
                                  <a:headEnd/>
                                  <a:tailEnd/>
                                </a:ln>
                              </wps:spPr>
                              <wps:txbx>
                                <w:txbxContent>
                                  <w:p w14:paraId="645533A3" w14:textId="77777777" w:rsidR="008679A3" w:rsidRDefault="008679A3" w:rsidP="00BC41F1">
                                    <w:pPr>
                                      <w:pStyle w:val="NormalWeb"/>
                                      <w:spacing w:line="276" w:lineRule="auto"/>
                                      <w:jc w:val="center"/>
                                    </w:pPr>
                                    <w:r>
                                      <w:rPr>
                                        <w:rFonts w:ascii="Arial" w:eastAsia="HGPSoeiKakugothicUB" w:hAnsi="Arial" w:cstheme="minorBidi"/>
                                        <w:color w:val="000000" w:themeColor="text1"/>
                                        <w:kern w:val="24"/>
                                        <w:sz w:val="20"/>
                                        <w:szCs w:val="20"/>
                                      </w:rPr>
                                      <w:t>HDMI</w:t>
                                    </w:r>
                                  </w:p>
                                  <w:p w14:paraId="33AAD1E0" w14:textId="77777777" w:rsidR="008679A3" w:rsidRDefault="008679A3" w:rsidP="00BC41F1">
                                    <w:pPr>
                                      <w:pStyle w:val="NormalWeb"/>
                                      <w:spacing w:line="276" w:lineRule="auto"/>
                                      <w:jc w:val="center"/>
                                    </w:pPr>
                                    <w:r>
                                      <w:rPr>
                                        <w:rFonts w:ascii="Arial" w:eastAsia="HGPSoeiKakugothicUB" w:hAnsi="Arial" w:cstheme="minorBidi"/>
                                        <w:color w:val="000000" w:themeColor="text1"/>
                                        <w:kern w:val="24"/>
                                        <w:sz w:val="20"/>
                                        <w:szCs w:val="20"/>
                                      </w:rPr>
                                      <w:t>Output</w:t>
                                    </w:r>
                                  </w:p>
                                </w:txbxContent>
                              </wps:txbx>
                              <wps:bodyPr rot="0" vert="horz" wrap="square" lIns="0" tIns="0" rIns="0" bIns="0" anchor="ctr" anchorCtr="0" upright="1">
                                <a:noAutofit/>
                              </wps:bodyPr>
                            </wps:wsp>
                            <wps:wsp>
                              <wps:cNvPr id="9297" name="Rectangle 20" descr="75%"/>
                              <wps:cNvSpPr>
                                <a:spLocks noChangeArrowheads="1"/>
                              </wps:cNvSpPr>
                              <wps:spPr bwMode="auto">
                                <a:xfrm>
                                  <a:off x="1021089" y="2027969"/>
                                  <a:ext cx="2368749" cy="266872"/>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B89C449" w14:textId="77777777" w:rsidR="008679A3" w:rsidRPr="00B94654" w:rsidRDefault="008679A3" w:rsidP="00BC41F1">
                                    <w:pPr>
                                      <w:pStyle w:val="NormalWeb"/>
                                      <w:jc w:val="center"/>
                                      <w:rPr>
                                        <w:sz w:val="22"/>
                                      </w:rPr>
                                    </w:pPr>
                                    <w:r w:rsidRPr="00B94654">
                                      <w:rPr>
                                        <w:rFonts w:ascii="Arial" w:hAnsi="Arial" w:cs="Arial"/>
                                        <w:color w:val="000000" w:themeColor="text1"/>
                                        <w:kern w:val="24"/>
                                        <w:sz w:val="22"/>
                                      </w:rPr>
                                      <w:t>D</w:t>
                                    </w:r>
                                    <w:r>
                                      <w:rPr>
                                        <w:rFonts w:ascii="Arial" w:hAnsi="Arial" w:cs="Arial"/>
                                        <w:color w:val="000000" w:themeColor="text1"/>
                                        <w:kern w:val="24"/>
                                        <w:sz w:val="22"/>
                                      </w:rPr>
                                      <w:t>U</w:t>
                                    </w:r>
                                    <w:r>
                                      <w:rPr>
                                        <w:rFonts w:ascii="Arial" w:hAnsi="Arial" w:cs="Arial"/>
                                        <w:color w:val="000000" w:themeColor="text1"/>
                                        <w:kern w:val="24"/>
                                      </w:rPr>
                                      <w:t xml:space="preserve"> </w:t>
                                    </w:r>
                                    <w:r w:rsidRPr="00B94654">
                                      <w:rPr>
                                        <w:rFonts w:ascii="Arial" w:hAnsi="Arial" w:cs="Arial"/>
                                        <w:color w:val="000000" w:themeColor="text1"/>
                                        <w:kern w:val="24"/>
                                        <w:sz w:val="22"/>
                                      </w:rPr>
                                      <w:t>driver</w:t>
                                    </w:r>
                                  </w:p>
                                </w:txbxContent>
                              </wps:txbx>
                              <wps:bodyPr rot="0" vert="horz" wrap="square" lIns="0" tIns="0" rIns="0" bIns="0" anchor="ctr" anchorCtr="0" upright="1">
                                <a:noAutofit/>
                              </wps:bodyPr>
                            </wps:wsp>
                            <wps:wsp>
                              <wps:cNvPr id="9298" name="Text Box 41" descr="右上がり対角線"/>
                              <wps:cNvSpPr txBox="1">
                                <a:spLocks noChangeArrowheads="1"/>
                              </wps:cNvSpPr>
                              <wps:spPr bwMode="auto">
                                <a:xfrm>
                                  <a:off x="3888036" y="2189137"/>
                                  <a:ext cx="867369" cy="226417"/>
                                </a:xfrm>
                                <a:prstGeom prst="rect">
                                  <a:avLst/>
                                </a:prstGeom>
                                <a:pattFill prst="ltUpDiag">
                                  <a:fgClr>
                                    <a:srgbClr val="C0C0C0"/>
                                  </a:fgClr>
                                  <a:bgClr>
                                    <a:srgbClr val="FFFFFF"/>
                                  </a:bgClr>
                                </a:pattFill>
                                <a:ln w="15875">
                                  <a:solidFill>
                                    <a:srgbClr val="000000"/>
                                  </a:solidFill>
                                  <a:miter lim="800000"/>
                                  <a:headEnd/>
                                  <a:tailEnd/>
                                </a:ln>
                              </wps:spPr>
                              <wps:txbx>
                                <w:txbxContent>
                                  <w:p w14:paraId="72791205" w14:textId="77777777" w:rsidR="008679A3" w:rsidRDefault="008679A3" w:rsidP="00BC41F1">
                                    <w:pPr>
                                      <w:pStyle w:val="NormalWeb"/>
                                      <w:jc w:val="center"/>
                                    </w:pPr>
                                    <w:r>
                                      <w:rPr>
                                        <w:rFonts w:ascii="Arial" w:hAnsi="Arial" w:cs="Arial"/>
                                        <w:color w:val="000000" w:themeColor="text1"/>
                                        <w:kern w:val="24"/>
                                        <w:sz w:val="20"/>
                                        <w:szCs w:val="20"/>
                                      </w:rPr>
                                      <w:t>This module</w:t>
                                    </w:r>
                                  </w:p>
                                </w:txbxContent>
                              </wps:txbx>
                              <wps:bodyPr rot="0" vert="horz" wrap="square" lIns="0" tIns="0" rIns="0" bIns="0" anchor="ctr" anchorCtr="0" upright="1">
                                <a:noAutofit/>
                              </wps:bodyPr>
                            </wps:wsp>
                            <wps:wsp>
                              <wps:cNvPr id="9299" name="Rectangle 20" descr="75%"/>
                              <wps:cNvSpPr>
                                <a:spLocks noChangeArrowheads="1"/>
                              </wps:cNvSpPr>
                              <wps:spPr bwMode="auto">
                                <a:xfrm>
                                  <a:off x="1514963" y="4014175"/>
                                  <a:ext cx="884655" cy="265568"/>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79E1954" w14:textId="77777777" w:rsidR="008679A3" w:rsidRDefault="008679A3" w:rsidP="00BC41F1">
                                    <w:pPr>
                                      <w:pStyle w:val="NormalWeb"/>
                                      <w:jc w:val="center"/>
                                    </w:pPr>
                                    <w:r>
                                      <w:rPr>
                                        <w:rFonts w:ascii="Arial" w:hAnsi="Arial" w:cs="Arial" w:hint="eastAsia"/>
                                        <w:color w:val="000000" w:themeColor="text1"/>
                                        <w:kern w:val="24"/>
                                        <w:sz w:val="20"/>
                                        <w:szCs w:val="20"/>
                                      </w:rPr>
                                      <w:t>LVDS</w:t>
                                    </w:r>
                                    <w:r w:rsidRPr="00A7120D">
                                      <w:rPr>
                                        <w:rFonts w:ascii="Arial" w:hAnsi="Arial"/>
                                        <w:color w:val="000000"/>
                                        <w:kern w:val="24"/>
                                        <w:sz w:val="20"/>
                                        <w:szCs w:val="20"/>
                                      </w:rPr>
                                      <w:t>*</w:t>
                                    </w:r>
                                    <w:r>
                                      <w:rPr>
                                        <w:rFonts w:ascii="Arial" w:hAnsi="Arial"/>
                                        <w:color w:val="000000"/>
                                        <w:kern w:val="24"/>
                                        <w:sz w:val="20"/>
                                        <w:szCs w:val="20"/>
                                        <w:vertAlign w:val="superscript"/>
                                      </w:rPr>
                                      <w:t>1</w:t>
                                    </w:r>
                                  </w:p>
                                </w:txbxContent>
                              </wps:txbx>
                              <wps:bodyPr rot="0" vert="horz" wrap="square" lIns="0" tIns="0" rIns="0" bIns="0" anchor="ctr" anchorCtr="0" upright="1">
                                <a:noAutofit/>
                              </wps:bodyPr>
                            </wps:wsp>
                            <wps:wsp>
                              <wps:cNvPr id="9300" name="Rectangle 20" descr="75%"/>
                              <wps:cNvSpPr>
                                <a:spLocks noChangeArrowheads="1"/>
                              </wps:cNvSpPr>
                              <wps:spPr bwMode="auto">
                                <a:xfrm>
                                  <a:off x="449428" y="4018088"/>
                                  <a:ext cx="884655" cy="266220"/>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1E58462" w14:textId="77777777" w:rsidR="008679A3" w:rsidRDefault="008679A3" w:rsidP="00BC41F1">
                                    <w:pPr>
                                      <w:pStyle w:val="NormalWeb"/>
                                      <w:jc w:val="center"/>
                                    </w:pPr>
                                    <w:r>
                                      <w:rPr>
                                        <w:rFonts w:ascii="Arial" w:hAnsi="Arial" w:cstheme="minorBidi"/>
                                        <w:color w:val="000000"/>
                                        <w:kern w:val="24"/>
                                        <w:sz w:val="20"/>
                                        <w:szCs w:val="20"/>
                                      </w:rPr>
                                      <w:t>LVDS</w:t>
                                    </w:r>
                                    <w:r w:rsidRPr="00A7120D">
                                      <w:rPr>
                                        <w:rFonts w:ascii="Arial" w:hAnsi="Arial"/>
                                        <w:color w:val="000000"/>
                                        <w:kern w:val="24"/>
                                        <w:sz w:val="20"/>
                                        <w:szCs w:val="20"/>
                                      </w:rPr>
                                      <w:t>*</w:t>
                                    </w:r>
                                    <w:r>
                                      <w:rPr>
                                        <w:rFonts w:ascii="Arial" w:hAnsi="Arial"/>
                                        <w:color w:val="000000"/>
                                        <w:kern w:val="24"/>
                                        <w:sz w:val="20"/>
                                        <w:szCs w:val="20"/>
                                        <w:vertAlign w:val="superscript"/>
                                      </w:rPr>
                                      <w:t>1</w:t>
                                    </w:r>
                                  </w:p>
                                </w:txbxContent>
                              </wps:txbx>
                              <wps:bodyPr rot="0" vert="horz" wrap="square" lIns="0" tIns="0" rIns="0" bIns="0" anchor="ctr" anchorCtr="0" upright="1">
                                <a:noAutofit/>
                              </wps:bodyPr>
                            </wps:wsp>
                            <wps:wsp>
                              <wps:cNvPr id="9301" name="カギ線コネクタ 1806"/>
                              <wps:cNvCnPr>
                                <a:cxnSpLocks noChangeShapeType="1"/>
                              </wps:cNvCnPr>
                              <wps:spPr bwMode="auto">
                                <a:xfrm rot="5400000">
                                  <a:off x="-44646" y="4821599"/>
                                  <a:ext cx="1473997" cy="399422"/>
                                </a:xfrm>
                                <a:prstGeom prst="bentConnector3">
                                  <a:avLst>
                                    <a:gd name="adj1" fmla="val 45417"/>
                                  </a:avLst>
                                </a:prstGeom>
                                <a:noFill/>
                                <a:ln w="28575">
                                  <a:solidFill>
                                    <a:srgbClr val="0070C0"/>
                                  </a:solidFill>
                                  <a:miter lim="800000"/>
                                  <a:headEnd/>
                                  <a:tailEnd type="triangle" w="med" len="med"/>
                                </a:ln>
                                <a:extLst>
                                  <a:ext uri="{909E8E84-426E-40DD-AFC4-6F175D3DCCD1}">
                                    <a14:hiddenFill xmlns:a14="http://schemas.microsoft.com/office/drawing/2010/main">
                                      <a:noFill/>
                                    </a14:hiddenFill>
                                  </a:ext>
                                </a:extLst>
                              </wps:spPr>
                              <wps:bodyPr/>
                            </wps:wsp>
                            <wps:wsp>
                              <wps:cNvPr id="9302" name="カギ線コネクタ 1807"/>
                              <wps:cNvCnPr>
                                <a:cxnSpLocks noChangeShapeType="1"/>
                              </wps:cNvCnPr>
                              <wps:spPr bwMode="auto">
                                <a:xfrm rot="5400000">
                                  <a:off x="1284463" y="4510262"/>
                                  <a:ext cx="902406" cy="442018"/>
                                </a:xfrm>
                                <a:prstGeom prst="bentConnector3">
                                  <a:avLst>
                                    <a:gd name="adj1" fmla="val 76713"/>
                                  </a:avLst>
                                </a:prstGeom>
                                <a:noFill/>
                                <a:ln w="28575">
                                  <a:solidFill>
                                    <a:srgbClr val="0070C0"/>
                                  </a:solidFill>
                                  <a:miter lim="800000"/>
                                  <a:headEnd/>
                                  <a:tailEnd type="triangle" w="med" len="med"/>
                                </a:ln>
                                <a:extLst>
                                  <a:ext uri="{909E8E84-426E-40DD-AFC4-6F175D3DCCD1}">
                                    <a14:hiddenFill xmlns:a14="http://schemas.microsoft.com/office/drawing/2010/main">
                                      <a:noFill/>
                                    </a14:hiddenFill>
                                  </a:ext>
                                </a:extLst>
                              </wps:spPr>
                              <wps:bodyPr/>
                            </wps:wsp>
                            <wps:wsp>
                              <wps:cNvPr id="9303" name="カギ線コネクタ 1808"/>
                              <wps:cNvCnPr>
                                <a:cxnSpLocks noChangeShapeType="1"/>
                              </wps:cNvCnPr>
                              <wps:spPr bwMode="auto">
                                <a:xfrm rot="16200000" flipH="1">
                                  <a:off x="1584876" y="2232973"/>
                                  <a:ext cx="1048566" cy="1172954"/>
                                </a:xfrm>
                                <a:prstGeom prst="bentConnector3">
                                  <a:avLst>
                                    <a:gd name="adj1" fmla="val 35991"/>
                                  </a:avLst>
                                </a:prstGeom>
                                <a:noFill/>
                                <a:ln w="9525">
                                  <a:solidFill>
                                    <a:srgbClr val="000000"/>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9305" name="Text Box 40"/>
                              <wps:cNvSpPr txBox="1">
                                <a:spLocks noChangeArrowheads="1"/>
                              </wps:cNvSpPr>
                              <wps:spPr bwMode="auto">
                                <a:xfrm>
                                  <a:off x="4326966" y="1699109"/>
                                  <a:ext cx="842058" cy="2198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F28E32" w14:textId="77777777" w:rsidR="008679A3" w:rsidRDefault="008679A3" w:rsidP="00BC41F1">
                                    <w:pPr>
                                      <w:pStyle w:val="NormalWeb"/>
                                    </w:pPr>
                                    <w:r>
                                      <w:rPr>
                                        <w:rFonts w:ascii="Arial" w:hAnsi="Arial" w:cs="Arial"/>
                                        <w:color w:val="000000" w:themeColor="text1"/>
                                        <w:kern w:val="24"/>
                                        <w:sz w:val="20"/>
                                        <w:szCs w:val="20"/>
                                      </w:rPr>
                                      <w:t>Kernel mode</w:t>
                                    </w:r>
                                  </w:p>
                                </w:txbxContent>
                              </wps:txbx>
                              <wps:bodyPr rot="0" vert="horz" wrap="square" lIns="0" tIns="0" rIns="0" bIns="0" anchor="ctr" anchorCtr="0" upright="1">
                                <a:noAutofit/>
                              </wps:bodyPr>
                            </wps:wsp>
                            <wps:wsp>
                              <wps:cNvPr id="9306" name="Text Box 41"/>
                              <wps:cNvSpPr txBox="1">
                                <a:spLocks noChangeArrowheads="1"/>
                              </wps:cNvSpPr>
                              <wps:spPr bwMode="auto">
                                <a:xfrm>
                                  <a:off x="4394876" y="3464769"/>
                                  <a:ext cx="820451" cy="2061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A69DA0" w14:textId="77777777" w:rsidR="008679A3" w:rsidRDefault="008679A3" w:rsidP="00BC41F1">
                                    <w:pPr>
                                      <w:pStyle w:val="NormalWeb"/>
                                    </w:pPr>
                                    <w:r>
                                      <w:rPr>
                                        <w:rFonts w:ascii="Arial" w:hAnsi="Arial" w:cs="Arial"/>
                                        <w:color w:val="000000" w:themeColor="text1"/>
                                        <w:kern w:val="24"/>
                                        <w:sz w:val="20"/>
                                        <w:szCs w:val="20"/>
                                      </w:rPr>
                                      <w:t>Hardware</w:t>
                                    </w:r>
                                  </w:p>
                                </w:txbxContent>
                              </wps:txbx>
                              <wps:bodyPr rot="0" vert="horz" wrap="square" lIns="0" tIns="0" rIns="0" bIns="0" anchor="ctr" anchorCtr="0" upright="1">
                                <a:noAutofit/>
                              </wps:bodyPr>
                            </wps:wsp>
                            <wps:wsp>
                              <wps:cNvPr id="9307" name="Text Box 42"/>
                              <wps:cNvSpPr txBox="1">
                                <a:spLocks noChangeArrowheads="1"/>
                              </wps:cNvSpPr>
                              <wps:spPr bwMode="auto">
                                <a:xfrm>
                                  <a:off x="3641716" y="5617364"/>
                                  <a:ext cx="1490887" cy="452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9B5F00" w14:textId="77777777" w:rsidR="008679A3" w:rsidRDefault="008679A3" w:rsidP="00BC41F1">
                                    <w:pPr>
                                      <w:pStyle w:val="NormalWeb"/>
                                    </w:pPr>
                                    <w:r w:rsidRPr="00553D37">
                                      <w:rPr>
                                        <w:rFonts w:ascii="Arial" w:hAnsi="Arial" w:cs="Arial"/>
                                        <w:color w:val="000000" w:themeColor="text1"/>
                                        <w:kern w:val="24"/>
                                        <w:sz w:val="20"/>
                                        <w:szCs w:val="20"/>
                                      </w:rPr>
                                      <w:t>System Evaluation Board</w:t>
                                    </w:r>
                                    <w:r w:rsidRPr="00553D37" w:rsidDel="00553D37">
                                      <w:rPr>
                                        <w:rFonts w:ascii="Arial" w:hAnsi="Arial" w:cs="Arial"/>
                                        <w:color w:val="000000" w:themeColor="text1"/>
                                        <w:kern w:val="24"/>
                                        <w:sz w:val="20"/>
                                        <w:szCs w:val="20"/>
                                      </w:rPr>
                                      <w:t xml:space="preserve"> </w:t>
                                    </w:r>
                                  </w:p>
                                </w:txbxContent>
                              </wps:txbx>
                              <wps:bodyPr rot="0" vert="horz" wrap="square" lIns="0" tIns="0" rIns="0" bIns="0" anchor="ctr" anchorCtr="0" upright="1">
                                <a:noAutofit/>
                              </wps:bodyPr>
                            </wps:wsp>
                            <wps:wsp>
                              <wps:cNvPr id="9308" name="カギ線コネクタ 1814"/>
                              <wps:cNvCnPr>
                                <a:cxnSpLocks noChangeShapeType="1"/>
                              </wps:cNvCnPr>
                              <wps:spPr bwMode="auto">
                                <a:xfrm rot="16200000" flipH="1">
                                  <a:off x="1313779" y="4922950"/>
                                  <a:ext cx="1487046" cy="200637"/>
                                </a:xfrm>
                                <a:prstGeom prst="bentConnector3">
                                  <a:avLst>
                                    <a:gd name="adj1" fmla="val 46685"/>
                                  </a:avLst>
                                </a:prstGeom>
                                <a:noFill/>
                                <a:ln w="28575">
                                  <a:solidFill>
                                    <a:srgbClr val="0070C0"/>
                                  </a:solidFill>
                                  <a:miter lim="800000"/>
                                  <a:headEnd/>
                                  <a:tailEnd type="triangle" w="med" len="med"/>
                                </a:ln>
                                <a:extLst>
                                  <a:ext uri="{909E8E84-426E-40DD-AFC4-6F175D3DCCD1}">
                                    <a14:hiddenFill xmlns:a14="http://schemas.microsoft.com/office/drawing/2010/main">
                                      <a:noFill/>
                                    </a14:hiddenFill>
                                  </a:ext>
                                </a:extLst>
                              </wps:spPr>
                              <wps:bodyPr/>
                            </wps:wsp>
                            <wps:wsp>
                              <wps:cNvPr id="9309" name="AutoShape 28"/>
                              <wps:cNvCnPr>
                                <a:cxnSpLocks noChangeShapeType="1"/>
                              </wps:cNvCnPr>
                              <wps:spPr bwMode="auto">
                                <a:xfrm flipV="1">
                                  <a:off x="852629" y="6439841"/>
                                  <a:ext cx="554375" cy="1305"/>
                                </a:xfrm>
                                <a:prstGeom prst="straightConnector1">
                                  <a:avLst/>
                                </a:prstGeom>
                                <a:noFill/>
                                <a:ln w="28575">
                                  <a:solidFill>
                                    <a:srgbClr val="0070C0"/>
                                  </a:solidFill>
                                  <a:round/>
                                  <a:headEnd/>
                                  <a:tailEnd type="triangle" w="med" len="med"/>
                                </a:ln>
                                <a:extLst>
                                  <a:ext uri="{909E8E84-426E-40DD-AFC4-6F175D3DCCD1}">
                                    <a14:hiddenFill xmlns:a14="http://schemas.microsoft.com/office/drawing/2010/main">
                                      <a:noFill/>
                                    </a14:hiddenFill>
                                  </a:ext>
                                </a:extLst>
                              </wps:spPr>
                              <wps:bodyPr/>
                            </wps:wsp>
                            <wps:wsp>
                              <wps:cNvPr id="9310" name="カギ線コネクタ 521"/>
                              <wps:cNvCnPr>
                                <a:cxnSpLocks noChangeShapeType="1"/>
                              </wps:cNvCnPr>
                              <wps:spPr bwMode="auto">
                                <a:xfrm>
                                  <a:off x="1441498" y="3357106"/>
                                  <a:ext cx="812426" cy="118755"/>
                                </a:xfrm>
                                <a:prstGeom prst="bentConnector3">
                                  <a:avLst>
                                    <a:gd name="adj1" fmla="val 50000"/>
                                  </a:avLst>
                                </a:prstGeom>
                                <a:noFill/>
                                <a:ln w="28575">
                                  <a:solidFill>
                                    <a:srgbClr val="0070C0"/>
                                  </a:solidFill>
                                  <a:miter lim="800000"/>
                                  <a:headEnd/>
                                  <a:tailEnd type="triangle" w="med" len="med"/>
                                </a:ln>
                                <a:extLst>
                                  <a:ext uri="{909E8E84-426E-40DD-AFC4-6F175D3DCCD1}">
                                    <a14:hiddenFill xmlns:a14="http://schemas.microsoft.com/office/drawing/2010/main">
                                      <a:noFill/>
                                    </a14:hiddenFill>
                                  </a:ext>
                                </a:extLst>
                              </wps:spPr>
                              <wps:bodyPr/>
                            </wps:wsp>
                            <wps:wsp>
                              <wps:cNvPr id="9311" name="カギ線コネクタ 522"/>
                              <wps:cNvCnPr>
                                <a:cxnSpLocks noChangeShapeType="1"/>
                              </wps:cNvCnPr>
                              <wps:spPr bwMode="auto">
                                <a:xfrm rot="5400000">
                                  <a:off x="796652" y="2497032"/>
                                  <a:ext cx="929160" cy="524125"/>
                                </a:xfrm>
                                <a:prstGeom prst="bentConnector3">
                                  <a:avLst>
                                    <a:gd name="adj1" fmla="val 40514"/>
                                  </a:avLst>
                                </a:prstGeom>
                                <a:noFill/>
                                <a:ln w="9525">
                                  <a:solidFill>
                                    <a:srgbClr val="000000"/>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9312" name="Rectangle 20" descr="75%"/>
                              <wps:cNvSpPr>
                                <a:spLocks noChangeArrowheads="1"/>
                              </wps:cNvSpPr>
                              <wps:spPr bwMode="auto">
                                <a:xfrm>
                                  <a:off x="556227" y="3224001"/>
                                  <a:ext cx="885272" cy="265568"/>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18FDA70" w14:textId="77777777" w:rsidR="008679A3" w:rsidRDefault="008679A3" w:rsidP="00BC41F1">
                                    <w:pPr>
                                      <w:pStyle w:val="NormalWeb"/>
                                      <w:jc w:val="center"/>
                                    </w:pPr>
                                    <w:r>
                                      <w:rPr>
                                        <w:rFonts w:ascii="Arial" w:hAnsi="Arial" w:cstheme="minorBidi"/>
                                        <w:color w:val="000000"/>
                                        <w:kern w:val="24"/>
                                        <w:sz w:val="20"/>
                                        <w:szCs w:val="20"/>
                                      </w:rPr>
                                      <w:t>VSPD</w:t>
                                    </w:r>
                                  </w:p>
                                </w:txbxContent>
                              </wps:txbx>
                              <wps:bodyPr rot="0" vert="horz" wrap="square" lIns="0" tIns="0" rIns="0" bIns="0" anchor="ctr" anchorCtr="0" upright="1">
                                <a:noAutofit/>
                              </wps:bodyPr>
                            </wps:wsp>
                            <wps:wsp>
                              <wps:cNvPr id="9313" name="Rectangle 20" descr="75%"/>
                              <wps:cNvSpPr>
                                <a:spLocks noChangeArrowheads="1"/>
                              </wps:cNvSpPr>
                              <wps:spPr bwMode="auto">
                                <a:xfrm>
                                  <a:off x="3416384" y="3344056"/>
                                  <a:ext cx="672905" cy="264915"/>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B5FB88D" w14:textId="77777777" w:rsidR="008679A3" w:rsidRPr="007D523E" w:rsidRDefault="008679A3" w:rsidP="00BC41F1">
                                    <w:pPr>
                                      <w:pStyle w:val="NormalWeb"/>
                                      <w:jc w:val="center"/>
                                      <w:rPr>
                                        <w:rFonts w:asciiTheme="majorHAnsi" w:hAnsiTheme="majorHAnsi" w:cstheme="majorHAnsi"/>
                                        <w:sz w:val="21"/>
                                      </w:rPr>
                                    </w:pPr>
                                    <w:r w:rsidRPr="007D523E">
                                      <w:rPr>
                                        <w:rFonts w:asciiTheme="majorHAnsi" w:hAnsiTheme="majorHAnsi" w:cstheme="majorHAnsi"/>
                                        <w:sz w:val="21"/>
                                      </w:rPr>
                                      <w:t>I2C</w:t>
                                    </w:r>
                                    <w:r>
                                      <w:rPr>
                                        <w:rFonts w:asciiTheme="majorHAnsi" w:hAnsiTheme="majorHAnsi" w:cstheme="majorHAnsi" w:hint="eastAsia"/>
                                        <w:sz w:val="21"/>
                                      </w:rPr>
                                      <w:t>0</w:t>
                                    </w:r>
                                  </w:p>
                                </w:txbxContent>
                              </wps:txbx>
                              <wps:bodyPr rot="0" vert="horz" wrap="square" lIns="0" tIns="0" rIns="0" bIns="0" anchor="ctr" anchorCtr="0" upright="1">
                                <a:noAutofit/>
                              </wps:bodyPr>
                            </wps:wsp>
                            <wps:wsp>
                              <wps:cNvPr id="9314" name="カギ線コネクタ 543"/>
                              <wps:cNvCnPr>
                                <a:cxnSpLocks noChangeShapeType="1"/>
                              </wps:cNvCnPr>
                              <wps:spPr bwMode="auto">
                                <a:xfrm rot="16200000" flipH="1">
                                  <a:off x="2878810" y="2433624"/>
                                  <a:ext cx="1049219" cy="817982"/>
                                </a:xfrm>
                                <a:prstGeom prst="bentConnector3">
                                  <a:avLst>
                                    <a:gd name="adj1" fmla="val 50000"/>
                                  </a:avLst>
                                </a:prstGeom>
                                <a:noFill/>
                                <a:ln w="9525">
                                  <a:solidFill>
                                    <a:srgbClr val="000000"/>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9315" name="カギ線コネクタ 544"/>
                              <wps:cNvCnPr>
                                <a:cxnSpLocks noChangeShapeType="1"/>
                              </wps:cNvCnPr>
                              <wps:spPr bwMode="auto">
                                <a:xfrm rot="10800000" flipV="1">
                                  <a:off x="1778569" y="3608976"/>
                                  <a:ext cx="1974266" cy="1789806"/>
                                </a:xfrm>
                                <a:prstGeom prst="bentConnector3">
                                  <a:avLst>
                                    <a:gd name="adj1" fmla="val -5"/>
                                  </a:avLst>
                                </a:prstGeom>
                                <a:noFill/>
                                <a:ln w="9525">
                                  <a:solidFill>
                                    <a:srgbClr val="000000"/>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9316" name="Rectangle 20" descr="75%"/>
                              <wps:cNvSpPr>
                                <a:spLocks noChangeArrowheads="1"/>
                              </wps:cNvSpPr>
                              <wps:spPr bwMode="auto">
                                <a:xfrm>
                                  <a:off x="548821" y="2739193"/>
                                  <a:ext cx="884655" cy="265568"/>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D565BC9" w14:textId="77777777" w:rsidR="008679A3" w:rsidRDefault="008679A3" w:rsidP="00BC41F1">
                                    <w:pPr>
                                      <w:pStyle w:val="NormalWeb"/>
                                      <w:jc w:val="center"/>
                                    </w:pPr>
                                    <w:r>
                                      <w:rPr>
                                        <w:rFonts w:ascii="Arial" w:hAnsi="Arial"/>
                                        <w:color w:val="000000"/>
                                        <w:kern w:val="24"/>
                                        <w:sz w:val="20"/>
                                        <w:szCs w:val="20"/>
                                      </w:rPr>
                                      <w:t>FCPVD</w:t>
                                    </w:r>
                                  </w:p>
                                </w:txbxContent>
                              </wps:txbx>
                              <wps:bodyPr rot="0" vert="horz" wrap="square" lIns="0" tIns="0" rIns="0" bIns="0" anchor="ctr" anchorCtr="0" upright="1">
                                <a:noAutofit/>
                              </wps:bodyPr>
                            </wps:wsp>
                            <wps:wsp>
                              <wps:cNvPr id="9317" name="カギ線コネクタ 1814"/>
                              <wps:cNvCnPr>
                                <a:cxnSpLocks noChangeShapeType="1"/>
                              </wps:cNvCnPr>
                              <wps:spPr bwMode="auto">
                                <a:xfrm rot="16200000" flipH="1">
                                  <a:off x="541181" y="4622147"/>
                                  <a:ext cx="902406" cy="200637"/>
                                </a:xfrm>
                                <a:prstGeom prst="bentConnector3">
                                  <a:avLst>
                                    <a:gd name="adj1" fmla="val 76065"/>
                                  </a:avLst>
                                </a:prstGeom>
                                <a:noFill/>
                                <a:ln w="28575">
                                  <a:solidFill>
                                    <a:srgbClr val="0070C0"/>
                                  </a:solidFill>
                                  <a:miter lim="800000"/>
                                  <a:headEnd/>
                                  <a:tailEnd type="triangle" w="med" len="med"/>
                                </a:ln>
                                <a:extLst>
                                  <a:ext uri="{909E8E84-426E-40DD-AFC4-6F175D3DCCD1}">
                                    <a14:hiddenFill xmlns:a14="http://schemas.microsoft.com/office/drawing/2010/main">
                                      <a:noFill/>
                                    </a14:hiddenFill>
                                  </a:ext>
                                </a:extLst>
                              </wps:spPr>
                              <wps:bodyPr/>
                            </wps:wsp>
                            <wps:wsp>
                              <wps:cNvPr id="9318" name="カギ線コネクタ 1806"/>
                              <wps:cNvCnPr>
                                <a:cxnSpLocks noChangeShapeType="1"/>
                              </wps:cNvCnPr>
                              <wps:spPr bwMode="auto">
                                <a:xfrm rot="5400000">
                                  <a:off x="1137526" y="5515733"/>
                                  <a:ext cx="444352" cy="51239"/>
                                </a:xfrm>
                                <a:prstGeom prst="bentConnector3">
                                  <a:avLst>
                                    <a:gd name="adj1" fmla="val 49926"/>
                                  </a:avLst>
                                </a:prstGeom>
                                <a:noFill/>
                                <a:ln w="28575">
                                  <a:solidFill>
                                    <a:srgbClr val="0070C0"/>
                                  </a:solidFill>
                                  <a:miter lim="800000"/>
                                  <a:headEnd/>
                                  <a:tailEnd type="triangle" w="med" len="med"/>
                                </a:ln>
                                <a:extLst>
                                  <a:ext uri="{909E8E84-426E-40DD-AFC4-6F175D3DCCD1}">
                                    <a14:hiddenFill xmlns:a14="http://schemas.microsoft.com/office/drawing/2010/main">
                                      <a:noFill/>
                                    </a14:hiddenFill>
                                  </a:ext>
                                </a:extLst>
                              </wps:spPr>
                              <wps:bodyPr/>
                            </wps:wsp>
                            <wps:wsp>
                              <wps:cNvPr id="9319" name="Rectangle 20" descr="75%"/>
                              <wps:cNvSpPr>
                                <a:spLocks noChangeArrowheads="1"/>
                              </wps:cNvSpPr>
                              <wps:spPr bwMode="auto">
                                <a:xfrm>
                                  <a:off x="892063" y="5173017"/>
                                  <a:ext cx="879716" cy="444352"/>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90C5ACD" w14:textId="77777777" w:rsidR="008679A3" w:rsidRDefault="008679A3" w:rsidP="00BC41F1">
                                    <w:pPr>
                                      <w:pStyle w:val="NormalWeb"/>
                                      <w:jc w:val="center"/>
                                    </w:pPr>
                                    <w:r w:rsidRPr="0001311F">
                                      <w:rPr>
                                        <w:rFonts w:ascii="Arial" w:hAnsi="Arial" w:cs="Arial"/>
                                        <w:sz w:val="20"/>
                                        <w:szCs w:val="20"/>
                                      </w:rPr>
                                      <w:t>ADV7511W</w:t>
                                    </w:r>
                                  </w:p>
                                </w:txbxContent>
                              </wps:txbx>
                              <wps:bodyPr rot="0" vert="horz" wrap="square" lIns="0" tIns="0" rIns="0" bIns="0" anchor="ctr" anchorCtr="0" upright="1">
                                <a:noAutofit/>
                              </wps:bodyPr>
                            </wps:wsp>
                            <wps:wsp>
                              <wps:cNvPr id="9320" name="Line 37"/>
                              <wps:cNvCnPr>
                                <a:cxnSpLocks noChangeShapeType="1"/>
                                <a:endCxn id="9288" idx="0"/>
                              </wps:cNvCnPr>
                              <wps:spPr bwMode="auto">
                                <a:xfrm>
                                  <a:off x="1982329" y="744809"/>
                                  <a:ext cx="2026" cy="224147"/>
                                </a:xfrm>
                                <a:prstGeom prst="line">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181" name="Line 37"/>
                              <wps:cNvCnPr>
                                <a:cxnSpLocks noChangeShapeType="1"/>
                                <a:stCxn id="9288" idx="2"/>
                                <a:endCxn id="9287" idx="0"/>
                              </wps:cNvCnPr>
                              <wps:spPr bwMode="auto">
                                <a:xfrm>
                                  <a:off x="1984355" y="1236483"/>
                                  <a:ext cx="4965" cy="326902"/>
                                </a:xfrm>
                                <a:prstGeom prst="line">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182" name="Line 37"/>
                              <wps:cNvCnPr>
                                <a:cxnSpLocks noChangeShapeType="1"/>
                              </wps:cNvCnPr>
                              <wps:spPr bwMode="auto">
                                <a:xfrm>
                                  <a:off x="2002863" y="1783166"/>
                                  <a:ext cx="4445" cy="277203"/>
                                </a:xfrm>
                                <a:prstGeom prst="line">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9207" name="テキスト ボックス 9207"/>
                              <wps:cNvSpPr txBox="1"/>
                              <wps:spPr>
                                <a:xfrm>
                                  <a:off x="142504" y="6118114"/>
                                  <a:ext cx="558141" cy="272038"/>
                                </a:xfrm>
                                <a:prstGeom prst="rect">
                                  <a:avLst/>
                                </a:prstGeom>
                                <a:solidFill>
                                  <a:schemeClr val="lt1"/>
                                </a:solidFill>
                                <a:ln w="6350">
                                  <a:noFill/>
                                </a:ln>
                              </wps:spPr>
                              <wps:txbx>
                                <w:txbxContent>
                                  <w:p w14:paraId="1192392B" w14:textId="77777777" w:rsidR="008679A3" w:rsidRPr="00C37AD3" w:rsidRDefault="008679A3">
                                    <w:pPr>
                                      <w:rPr>
                                        <w:sz w:val="14"/>
                                        <w:lang w:eastAsia="ja-JP"/>
                                      </w:rPr>
                                    </w:pPr>
                                    <w:r w:rsidRPr="00440C67">
                                      <w:rPr>
                                        <w:sz w:val="14"/>
                                        <w:lang w:eastAsia="ja-JP"/>
                                      </w:rPr>
                                      <w:t>Control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08" name="テキスト ボックス 9208"/>
                              <wps:cNvSpPr txBox="1"/>
                              <wps:spPr>
                                <a:xfrm>
                                  <a:off x="819835" y="6135865"/>
                                  <a:ext cx="587169" cy="263822"/>
                                </a:xfrm>
                                <a:prstGeom prst="rect">
                                  <a:avLst/>
                                </a:prstGeom>
                                <a:solidFill>
                                  <a:schemeClr val="lt1"/>
                                </a:solidFill>
                                <a:ln w="6350">
                                  <a:noFill/>
                                </a:ln>
                              </wps:spPr>
                              <wps:txbx>
                                <w:txbxContent>
                                  <w:p w14:paraId="0FA0402C" w14:textId="77777777" w:rsidR="008679A3" w:rsidRPr="00C37AD3" w:rsidRDefault="008679A3">
                                    <w:pPr>
                                      <w:rPr>
                                        <w:sz w:val="16"/>
                                        <w:lang w:eastAsia="ja-JP"/>
                                      </w:rPr>
                                    </w:pPr>
                                    <w:r w:rsidRPr="00C37AD3">
                                      <w:rPr>
                                        <w:sz w:val="16"/>
                                        <w:lang w:eastAsia="ja-JP"/>
                                      </w:rPr>
                                      <w:t>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10" name="正方形/長方形 9210"/>
                              <wps:cNvSpPr/>
                              <wps:spPr>
                                <a:xfrm>
                                  <a:off x="449428" y="3176650"/>
                                  <a:ext cx="1129990" cy="593766"/>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4" name="Text Box 12"/>
                              <wps:cNvSpPr txBox="1">
                                <a:spLocks noChangeArrowheads="1"/>
                              </wps:cNvSpPr>
                              <wps:spPr bwMode="auto">
                                <a:xfrm>
                                  <a:off x="1695450" y="6221503"/>
                                  <a:ext cx="3519170" cy="612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694A25" w14:textId="076B591A" w:rsidR="008679A3" w:rsidRDefault="008679A3" w:rsidP="00A57653">
                                    <w:pPr>
                                      <w:pStyle w:val="NormalWeb"/>
                                    </w:pPr>
                                    <w:r>
                                      <w:rPr>
                                        <w:rFonts w:ascii="Arial" w:hAnsi="Arial"/>
                                        <w:color w:val="000000"/>
                                        <w:kern w:val="24"/>
                                        <w:position w:val="6"/>
                                        <w:sz w:val="20"/>
                                        <w:szCs w:val="20"/>
                                        <w:vertAlign w:val="superscript"/>
                                      </w:rPr>
                                      <w:t>*1</w:t>
                                    </w:r>
                                    <w:r>
                                      <w:rPr>
                                        <w:rFonts w:ascii="Arial" w:hAnsi="Arial" w:hint="eastAsia"/>
                                        <w:color w:val="000000"/>
                                        <w:kern w:val="24"/>
                                        <w:position w:val="6"/>
                                        <w:sz w:val="20"/>
                                        <w:szCs w:val="20"/>
                                        <w:vertAlign w:val="superscript"/>
                                      </w:rPr>
                                      <w:t xml:space="preserve"> </w:t>
                                    </w:r>
                                    <w:r w:rsidRPr="00913AC9">
                                      <w:rPr>
                                        <w:sz w:val="20"/>
                                        <w:szCs w:val="22"/>
                                      </w:rPr>
                                      <w:t>In R-Car E3</w:t>
                                    </w:r>
                                    <w:r>
                                      <w:rPr>
                                        <w:sz w:val="20"/>
                                        <w:szCs w:val="22"/>
                                      </w:rPr>
                                      <w:t>/D3</w:t>
                                    </w:r>
                                    <w:r w:rsidRPr="00913AC9">
                                      <w:rPr>
                                        <w:sz w:val="20"/>
                                        <w:szCs w:val="22"/>
                                      </w:rPr>
                                      <w:t xml:space="preserve">, </w:t>
                                    </w:r>
                                    <w:r>
                                      <w:rPr>
                                        <w:rFonts w:hint="eastAsia"/>
                                        <w:sz w:val="20"/>
                                        <w:szCs w:val="22"/>
                                      </w:rPr>
                                      <w:t>d</w:t>
                                    </w:r>
                                    <w:r w:rsidRPr="00913AC9">
                                      <w:rPr>
                                        <w:sz w:val="20"/>
                                        <w:szCs w:val="22"/>
                                      </w:rPr>
                                      <w:t>ot clock can be created by PLL in LVDS</w:t>
                                    </w:r>
                                    <w:r>
                                      <w:rPr>
                                        <w:sz w:val="20"/>
                                        <w:szCs w:val="22"/>
                                      </w:rPr>
                                      <w:t>.</w:t>
                                    </w:r>
                                  </w:p>
                                </w:txbxContent>
                              </wps:txbx>
                              <wps:bodyPr rot="0" vert="horz" wrap="square" lIns="0" tIns="0" rIns="0" bIns="0" anchor="ctr" anchorCtr="0" upright="1">
                                <a:noAutofit/>
                              </wps:bodyPr>
                            </wps:wsp>
                          </wpc:wpc>
                        </a:graphicData>
                      </a:graphic>
                    </wp:inline>
                  </w:drawing>
                </mc:Choice>
                <mc:Fallback>
                  <w:pict>
                    <v:group w14:anchorId="4756188A" id="キャンバス 8958" o:spid="_x0000_s1678" editas="canvas" style="width:410.6pt;height:549pt;mso-position-horizontal-relative:char;mso-position-vertical-relative:line" coordsize="52146,69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">
                      <v:shape id="_x0000_s1679" type="#_x0000_t75" style="position:absolute;width:52146;height:69723;visibility:visible;mso-wrap-style:square">
                        <v:fill o:detectmouseclick="t"/>
                        <v:stroke joinstyle="round"/>
                        <v:path o:connecttype="none"/>
                      </v:shape>
                      <v:shape id="_x0000_s1680" type="#_x0000_t202" style="position:absolute;left:5562;top:34758;width:8704;height:3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" stroked="f" strokeweight=".5pt">
                        <v:textbox>
                          <w:txbxContent>
                            <w:p w14:paraId="67411ABA" w14:textId="77777777" w:rsidR="008679A3" w:rsidRDefault="008679A3" w:rsidP="00BC41F1">
                              <w:pPr>
                                <w:pStyle w:val="Web"/>
                                <w:jc w:val="center"/>
                              </w:pPr>
                              <w:r>
                                <w:rPr>
                                  <w:rFonts w:ascii="Arial" w:hAnsi="Arial"/>
                                  <w:color w:val="000000"/>
                                  <w:kern w:val="24"/>
                                  <w:sz w:val="20"/>
                                  <w:szCs w:val="20"/>
                                </w:rPr>
                                <w:t>VSP2</w:t>
                              </w:r>
                            </w:p>
                            <w:p w14:paraId="47AB2F15" w14:textId="77777777" w:rsidR="008679A3" w:rsidRDefault="008679A3" w:rsidP="00BC41F1"/>
                          </w:txbxContent>
                        </v:textbox>
                      </v:shape>
                      <v:rect id="正方形/長方形 1775" o:spid="_x0000_s1681" style="position:absolute;left:8303;top:18889;width:27780;height:50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" fillcolor="black" strokecolor="red">
                        <v:fill r:id="rId12" o:title="" type="pattern"/>
                      </v:rect>
                      <v:rect id="Rectangle 4" o:spid="_x0000_s1682" style="position:absolute;left:2625;width:34769;height:26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" filled="f" fillcolor="#fd7c67">
                        <v:shadow color="#eeece1"/>
                        <v:textbox inset="0,0,0,0">
                          <w:txbxContent>
                            <w:p w14:paraId="06176BF6" w14:textId="77777777" w:rsidR="008679A3" w:rsidRDefault="008679A3" w:rsidP="00BC41F1">
                              <w:pPr>
                                <w:pStyle w:val="Web"/>
                                <w:jc w:val="center"/>
                              </w:pPr>
                              <w:r>
                                <w:rPr>
                                  <w:rFonts w:ascii="Arial" w:eastAsia="Arial Unicode MS" w:hAnsi="Arial" w:cs="Arial"/>
                                  <w:color w:val="000000"/>
                                  <w:kern w:val="24"/>
                                </w:rPr>
                                <w:t>Application</w:t>
                              </w:r>
                            </w:p>
                          </w:txbxContent>
                        </v:textbox>
                      </v:rect>
                      <v:line id="Line 7" o:spid="_x0000_s1683" style="position:absolute;flip:y;visibility:visible;mso-wrap-style:square" from="0,14087" to="49838,14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" strokeweight="2.25pt"/>
                      <v:line id="Line 12" o:spid="_x0000_s1684" style="position:absolute;flip:y;visibility:visible;mso-wrap-style:square" from="358,25688" to="50208,25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" strokeweight="2.25pt"/>
                      <v:shape id="Text Box 12" o:spid="_x0000_s1685" type="#_x0000_t202" style="position:absolute;left:43065;top:8338;width:8069;height:2526;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" filled="f" stroked="f">
                        <v:textbox inset="0,0,0,0">
                          <w:txbxContent>
                            <w:p w14:paraId="3FF33780" w14:textId="77777777" w:rsidR="008679A3" w:rsidRDefault="008679A3" w:rsidP="00BC41F1">
                              <w:pPr>
                                <w:pStyle w:val="Web"/>
                              </w:pPr>
                              <w:r>
                                <w:rPr>
                                  <w:rFonts w:ascii="Arial" w:hAnsi="Arial" w:cs="Arial"/>
                                  <w:color w:val="000000" w:themeColor="text1"/>
                                  <w:kern w:val="24"/>
                                  <w:sz w:val="20"/>
                                  <w:szCs w:val="20"/>
                                </w:rPr>
                                <w:t>User mode</w:t>
                              </w:r>
                            </w:p>
                          </w:txbxContent>
                        </v:textbox>
                      </v:shape>
                      <v:shape id="Text Box 22" o:spid="_x0000_s1686" type="#_x0000_t202" style="position:absolute;left:27490;top:57583;width:7587;height:3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">
                        <v:textbox inset="0,0,0,0">
                          <w:txbxContent>
                            <w:p w14:paraId="07555D12" w14:textId="77777777" w:rsidR="008679A3" w:rsidRDefault="008679A3" w:rsidP="00BC41F1">
                              <w:pPr>
                                <w:pStyle w:val="Web"/>
                                <w:spacing w:line="276" w:lineRule="auto"/>
                                <w:jc w:val="center"/>
                              </w:pPr>
                              <w:r>
                                <w:rPr>
                                  <w:rFonts w:ascii="Arial" w:eastAsia="HGP創英角ｺﾞｼｯｸUB" w:hAnsi="Arial" w:cstheme="minorBidi"/>
                                  <w:color w:val="000000" w:themeColor="text1"/>
                                  <w:kern w:val="24"/>
                                  <w:sz w:val="20"/>
                                  <w:szCs w:val="20"/>
                                </w:rPr>
                                <w:t>Analog RGB</w:t>
                              </w:r>
                            </w:p>
                            <w:p w14:paraId="70E03D66" w14:textId="77777777" w:rsidR="008679A3" w:rsidRDefault="008679A3" w:rsidP="00BC41F1">
                              <w:pPr>
                                <w:pStyle w:val="Web"/>
                                <w:spacing w:line="276" w:lineRule="auto"/>
                                <w:jc w:val="center"/>
                              </w:pPr>
                              <w:r>
                                <w:rPr>
                                  <w:rFonts w:ascii="Arial" w:eastAsia="HGP創英角ｺﾞｼｯｸUB" w:hAnsi="Arial" w:cstheme="minorBidi"/>
                                  <w:color w:val="000000" w:themeColor="text1"/>
                                  <w:kern w:val="24"/>
                                  <w:sz w:val="20"/>
                                  <w:szCs w:val="20"/>
                                </w:rPr>
                                <w:t>Output</w:t>
                              </w:r>
                            </w:p>
                          </w:txbxContent>
                        </v:textbox>
                      </v:shape>
                      <v:shape id="Text Box 23" o:spid="_x0000_s1687" type="#_x0000_t202" style="position:absolute;left:858;top:57583;width:8136;height:3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">
                        <v:textbox inset="0,0,0,0">
                          <w:txbxContent>
                            <w:p w14:paraId="555AD62C" w14:textId="77777777" w:rsidR="008679A3" w:rsidRDefault="008679A3" w:rsidP="00BC41F1">
                              <w:pPr>
                                <w:pStyle w:val="Web"/>
                                <w:spacing w:line="276" w:lineRule="auto"/>
                                <w:jc w:val="center"/>
                              </w:pPr>
                              <w:r>
                                <w:rPr>
                                  <w:rFonts w:ascii="Arial" w:eastAsia="HGP創英角ｺﾞｼｯｸUB" w:hAnsi="Arial" w:cstheme="minorBidi"/>
                                  <w:color w:val="000000" w:themeColor="text1"/>
                                  <w:kern w:val="24"/>
                                  <w:sz w:val="20"/>
                                  <w:szCs w:val="20"/>
                                </w:rPr>
                                <w:t>LVDS</w:t>
                              </w:r>
                              <w:r>
                                <w:rPr>
                                  <w:rFonts w:ascii="Arial" w:eastAsia="HGP創英角ｺﾞｼｯｸUB" w:hAnsi="Arial" w:cstheme="minorBidi" w:hint="eastAsia"/>
                                  <w:color w:val="000000" w:themeColor="text1"/>
                                  <w:kern w:val="24"/>
                                  <w:sz w:val="20"/>
                                  <w:szCs w:val="20"/>
                                </w:rPr>
                                <w:t>0</w:t>
                              </w:r>
                            </w:p>
                            <w:p w14:paraId="18D72D5A" w14:textId="77777777" w:rsidR="008679A3" w:rsidRDefault="008679A3" w:rsidP="00BC41F1">
                              <w:pPr>
                                <w:pStyle w:val="Web"/>
                                <w:spacing w:line="276" w:lineRule="auto"/>
                                <w:jc w:val="center"/>
                              </w:pPr>
                              <w:r>
                                <w:rPr>
                                  <w:rFonts w:ascii="Arial" w:eastAsia="HGP創英角ｺﾞｼｯｸUB" w:hAnsi="Arial" w:cstheme="minorBidi"/>
                                  <w:color w:val="000000" w:themeColor="text1"/>
                                  <w:kern w:val="24"/>
                                  <w:sz w:val="20"/>
                                  <w:szCs w:val="20"/>
                                </w:rPr>
                                <w:t>Output</w:t>
                              </w:r>
                            </w:p>
                          </w:txbxContent>
                        </v:textbox>
                      </v:shape>
                      <v:shape id="Text Box 24" o:spid="_x0000_s1688" type="#_x0000_t202" style="position:absolute;left:17785;top:57667;width:7587;height:3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">
                        <v:textbox inset="0,0,0,0">
                          <w:txbxContent>
                            <w:p w14:paraId="4B713A26" w14:textId="77777777" w:rsidR="008679A3" w:rsidRDefault="008679A3" w:rsidP="00BC41F1">
                              <w:pPr>
                                <w:pStyle w:val="Web"/>
                                <w:spacing w:line="276" w:lineRule="auto"/>
                                <w:jc w:val="center"/>
                              </w:pPr>
                              <w:r>
                                <w:rPr>
                                  <w:rFonts w:ascii="Arial" w:eastAsia="HGP創英角ｺﾞｼｯｸUB" w:hAnsi="Arial" w:cstheme="minorBidi" w:hint="eastAsia"/>
                                  <w:color w:val="000000" w:themeColor="text1"/>
                                  <w:kern w:val="24"/>
                                  <w:sz w:val="20"/>
                                  <w:szCs w:val="20"/>
                                </w:rPr>
                                <w:t>LVDS1</w:t>
                              </w:r>
                            </w:p>
                            <w:p w14:paraId="51D0AC07" w14:textId="77777777" w:rsidR="008679A3" w:rsidRDefault="008679A3" w:rsidP="00BC41F1">
                              <w:pPr>
                                <w:pStyle w:val="Web"/>
                                <w:spacing w:line="276" w:lineRule="auto"/>
                                <w:jc w:val="center"/>
                              </w:pPr>
                              <w:r>
                                <w:rPr>
                                  <w:rFonts w:ascii="Arial" w:eastAsia="HGP創英角ｺﾞｼｯｸUB" w:hAnsi="Arial" w:cstheme="minorBidi"/>
                                  <w:color w:val="000000" w:themeColor="text1"/>
                                  <w:kern w:val="24"/>
                                  <w:sz w:val="20"/>
                                  <w:szCs w:val="20"/>
                                </w:rPr>
                                <w:t>Output</w:t>
                              </w:r>
                            </w:p>
                          </w:txbxContent>
                        </v:textbox>
                      </v:shape>
                      <v:line id="Line 12" o:spid="_x0000_s1689" style="position:absolute;visibility:visible;mso-wrap-style:square" from="345,44761" to="50208,44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" strokeweight="2.25pt"/>
                      <v:line id="Line 37" o:spid="_x0000_s1690" style="position:absolute;visibility:visible;mso-wrap-style:square" from="19801,2655" to="19801,46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">
                        <v:stroke startarrow="block" endarrow="block"/>
                        <v:shadow color="#eeece1"/>
                      </v:line>
                      <v:shape id="Text Box 42" o:spid="_x0000_s1691" type="#_x0000_t202" alt="右上がり対角線" style="position:absolute;left:11873;top:15633;width:16039;height:22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" filled="f" strokeweight="1.25pt">
                        <v:textbox inset="0,0,0,0">
                          <w:txbxContent>
                            <w:p w14:paraId="22ED8F6F" w14:textId="77777777" w:rsidR="008679A3" w:rsidRPr="00B94654" w:rsidRDefault="008679A3" w:rsidP="00BC41F1">
                              <w:pPr>
                                <w:pStyle w:val="Web"/>
                                <w:jc w:val="center"/>
                                <w:rPr>
                                  <w:sz w:val="18"/>
                                </w:rPr>
                              </w:pPr>
                              <w:r>
                                <w:rPr>
                                  <w:rFonts w:ascii="Arial" w:hAnsi="Arial" w:cstheme="minorBidi"/>
                                  <w:color w:val="000000" w:themeColor="text1"/>
                                  <w:kern w:val="24"/>
                                  <w:sz w:val="22"/>
                                  <w:szCs w:val="22"/>
                                </w:rPr>
                                <w:t>DRM/KMS</w:t>
                              </w:r>
                              <w:r>
                                <w:rPr>
                                  <w:rFonts w:ascii="Arial" w:hAnsi="Arial" w:cs="Arial"/>
                                  <w:color w:val="000000" w:themeColor="text1"/>
                                  <w:kern w:val="24"/>
                                  <w:sz w:val="36"/>
                                  <w:szCs w:val="36"/>
                                </w:rPr>
                                <w:t xml:space="preserve"> </w:t>
                              </w:r>
                              <w:r w:rsidRPr="00B94654">
                                <w:rPr>
                                  <w:rFonts w:ascii="Arial" w:hAnsi="Arial" w:cs="Arial"/>
                                  <w:color w:val="000000" w:themeColor="text1"/>
                                  <w:kern w:val="24"/>
                                  <w:sz w:val="22"/>
                                  <w:szCs w:val="36"/>
                                </w:rPr>
                                <w:t>driver</w:t>
                              </w:r>
                            </w:p>
                          </w:txbxContent>
                        </v:textbox>
                      </v:shape>
                      <v:rect id="Rectangle 20" o:spid="_x0000_s1692" alt="75%" style="position:absolute;left:14628;top:9689;width:10430;height:26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" strokeweight="1pt">
                        <v:shadow color="#868686"/>
                        <v:textbox inset="0,0,0,0">
                          <w:txbxContent>
                            <w:p w14:paraId="52D3EC40" w14:textId="77777777" w:rsidR="008679A3" w:rsidRDefault="008679A3" w:rsidP="00BC41F1">
                              <w:pPr>
                                <w:pStyle w:val="Web"/>
                                <w:jc w:val="center"/>
                              </w:pPr>
                              <w:r>
                                <w:rPr>
                                  <w:rFonts w:ascii="Arial" w:hAnsi="Arial" w:cstheme="minorBidi"/>
                                  <w:color w:val="000000"/>
                                  <w:kern w:val="24"/>
                                  <w:sz w:val="20"/>
                                  <w:szCs w:val="20"/>
                                </w:rPr>
                                <w:t>/dev/dri/card0</w:t>
                              </w:r>
                            </w:p>
                          </w:txbxContent>
                        </v:textbox>
                      </v:rect>
                      <v:rect id="Rectangle 20" o:spid="_x0000_s1693" alt="75%" style="position:absolute;left:22539;top:33434;width:8846;height:26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" strokeweight="1pt">
                        <v:shadow color="#868686"/>
                        <v:textbox inset="0,0,0,0">
                          <w:txbxContent>
                            <w:p w14:paraId="5B919B03" w14:textId="77777777" w:rsidR="008679A3" w:rsidRDefault="008679A3" w:rsidP="00BC41F1">
                              <w:pPr>
                                <w:pStyle w:val="Web"/>
                                <w:jc w:val="center"/>
                              </w:pPr>
                              <w:r>
                                <w:rPr>
                                  <w:rFonts w:ascii="Arial" w:hAnsi="Arial" w:cstheme="minorBidi"/>
                                  <w:color w:val="000000"/>
                                  <w:kern w:val="24"/>
                                  <w:sz w:val="20"/>
                                  <w:szCs w:val="20"/>
                                </w:rPr>
                                <w:t>Display</w:t>
                              </w:r>
                            </w:p>
                          </w:txbxContent>
                        </v:textbox>
                      </v:rect>
                      <v:shape id="カギ線コネクタ 1795" o:spid="_x0000_s1694" type="#_x0000_t34" style="position:absolute;left:8920;top:38290;width:17940;height:1890;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" adj="21580" strokecolor="#0070c0" strokeweight="2.25pt">
                        <v:stroke endarrow="block"/>
                      </v:shape>
                      <v:shape id="カギ線コネクタ 1796" o:spid="_x0000_s1695" type="#_x0000_t34" style="position:absolute;left:21238;top:34420;width:4052;height:739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" adj="11308" strokecolor="#0070c0" strokeweight="2.25pt">
                        <v:stroke startarrow="block" endarrow="block"/>
                      </v:shape>
                      <v:shape id="カギ線コネクタ 1797" o:spid="_x0000_s1696" type="#_x0000_t34" style="position:absolute;left:19326;top:44760;width:21493;height:432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" strokecolor="#0070c0" strokeweight="2.25pt">
                        <v:stroke endarrow="block"/>
                      </v:shape>
                      <v:rect id="Rectangle 20" o:spid="_x0000_s1697" alt="75%" style="position:absolute;left:15147;top:4729;width:9529;height:26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" strokeweight="1pt">
                        <v:shadow color="#868686"/>
                        <v:textbox inset="0,0,0,0">
                          <w:txbxContent>
                            <w:p w14:paraId="764A7A60" w14:textId="77777777" w:rsidR="008679A3" w:rsidRDefault="008679A3" w:rsidP="00BC41F1">
                              <w:pPr>
                                <w:pStyle w:val="Web"/>
                                <w:jc w:val="center"/>
                              </w:pPr>
                              <w:r>
                                <w:rPr>
                                  <w:rFonts w:ascii="Arial" w:hAnsi="Arial" w:cstheme="minorBidi"/>
                                  <w:color w:val="000000"/>
                                  <w:kern w:val="24"/>
                                  <w:sz w:val="20"/>
                                  <w:szCs w:val="20"/>
                                </w:rPr>
                                <w:t>libdrm/kms</w:t>
                              </w:r>
                            </w:p>
                          </w:txbxContent>
                        </v:textbox>
                      </v:rect>
                      <v:shape id="直線矢印コネクタ 1799" o:spid="_x0000_s1698" type="#_x0000_t32" style="position:absolute;left:969;top:64220;width:57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">
                        <v:stroke endarrow="block"/>
                      </v:shape>
                      <v:shape id="Text Box 23" o:spid="_x0000_s1699" type="#_x0000_t202" style="position:absolute;left:10013;top:57667;width:6081;height:3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">
                        <v:textbox inset="0,0,0,0">
                          <w:txbxContent>
                            <w:p w14:paraId="645533A3" w14:textId="77777777" w:rsidR="008679A3" w:rsidRDefault="008679A3" w:rsidP="00BC41F1">
                              <w:pPr>
                                <w:pStyle w:val="Web"/>
                                <w:spacing w:line="276" w:lineRule="auto"/>
                                <w:jc w:val="center"/>
                              </w:pPr>
                              <w:r>
                                <w:rPr>
                                  <w:rFonts w:ascii="Arial" w:eastAsia="HGP創英角ｺﾞｼｯｸUB" w:hAnsi="Arial" w:cstheme="minorBidi"/>
                                  <w:color w:val="000000" w:themeColor="text1"/>
                                  <w:kern w:val="24"/>
                                  <w:sz w:val="20"/>
                                  <w:szCs w:val="20"/>
                                </w:rPr>
                                <w:t>HDMI</w:t>
                              </w:r>
                            </w:p>
                            <w:p w14:paraId="33AAD1E0" w14:textId="77777777" w:rsidR="008679A3" w:rsidRDefault="008679A3" w:rsidP="00BC41F1">
                              <w:pPr>
                                <w:pStyle w:val="Web"/>
                                <w:spacing w:line="276" w:lineRule="auto"/>
                                <w:jc w:val="center"/>
                              </w:pPr>
                              <w:r>
                                <w:rPr>
                                  <w:rFonts w:ascii="Arial" w:eastAsia="HGP創英角ｺﾞｼｯｸUB" w:hAnsi="Arial" w:cstheme="minorBidi"/>
                                  <w:color w:val="000000" w:themeColor="text1"/>
                                  <w:kern w:val="24"/>
                                  <w:sz w:val="20"/>
                                  <w:szCs w:val="20"/>
                                </w:rPr>
                                <w:t>Output</w:t>
                              </w:r>
                            </w:p>
                          </w:txbxContent>
                        </v:textbox>
                      </v:shape>
                      <v:rect id="Rectangle 20" o:spid="_x0000_s1700" alt="75%" style="position:absolute;left:10210;top:20279;width:23688;height:26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" strokeweight="1pt">
                        <v:shadow color="#868686"/>
                        <v:textbox inset="0,0,0,0">
                          <w:txbxContent>
                            <w:p w14:paraId="7B89C449" w14:textId="77777777" w:rsidR="008679A3" w:rsidRPr="00B94654" w:rsidRDefault="008679A3" w:rsidP="00BC41F1">
                              <w:pPr>
                                <w:pStyle w:val="Web"/>
                                <w:jc w:val="center"/>
                                <w:rPr>
                                  <w:sz w:val="22"/>
                                </w:rPr>
                              </w:pPr>
                              <w:r w:rsidRPr="00B94654">
                                <w:rPr>
                                  <w:rFonts w:ascii="Arial" w:hAnsi="Arial" w:cs="Arial"/>
                                  <w:color w:val="000000" w:themeColor="text1"/>
                                  <w:kern w:val="24"/>
                                  <w:sz w:val="22"/>
                                </w:rPr>
                                <w:t>D</w:t>
                              </w:r>
                              <w:r>
                                <w:rPr>
                                  <w:rFonts w:ascii="Arial" w:hAnsi="Arial" w:cs="Arial"/>
                                  <w:color w:val="000000" w:themeColor="text1"/>
                                  <w:kern w:val="24"/>
                                  <w:sz w:val="22"/>
                                </w:rPr>
                                <w:t>U</w:t>
                              </w:r>
                              <w:r>
                                <w:rPr>
                                  <w:rFonts w:ascii="Arial" w:hAnsi="Arial" w:cs="Arial"/>
                                  <w:color w:val="000000" w:themeColor="text1"/>
                                  <w:kern w:val="24"/>
                                </w:rPr>
                                <w:t xml:space="preserve"> </w:t>
                              </w:r>
                              <w:r w:rsidRPr="00B94654">
                                <w:rPr>
                                  <w:rFonts w:ascii="Arial" w:hAnsi="Arial" w:cs="Arial"/>
                                  <w:color w:val="000000" w:themeColor="text1"/>
                                  <w:kern w:val="24"/>
                                  <w:sz w:val="22"/>
                                </w:rPr>
                                <w:t>driver</w:t>
                              </w:r>
                            </w:p>
                          </w:txbxContent>
                        </v:textbox>
                      </v:rect>
                      <v:shape id="Text Box 41" o:spid="_x0000_s1701" type="#_x0000_t202" alt="右上がり対角線" style="position:absolute;left:38880;top:21891;width:8674;height:2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" fillcolor="silver" strokeweight="1.25pt">
                        <v:fill r:id="rId12" o:title="" type="pattern"/>
                        <v:textbox inset="0,0,0,0">
                          <w:txbxContent>
                            <w:p w14:paraId="72791205" w14:textId="77777777" w:rsidR="008679A3" w:rsidRDefault="008679A3" w:rsidP="00BC41F1">
                              <w:pPr>
                                <w:pStyle w:val="Web"/>
                                <w:jc w:val="center"/>
                              </w:pPr>
                              <w:r>
                                <w:rPr>
                                  <w:rFonts w:ascii="Arial" w:hAnsi="Arial" w:cs="Arial"/>
                                  <w:color w:val="000000" w:themeColor="text1"/>
                                  <w:kern w:val="24"/>
                                  <w:sz w:val="20"/>
                                  <w:szCs w:val="20"/>
                                </w:rPr>
                                <w:t>This module</w:t>
                              </w:r>
                            </w:p>
                          </w:txbxContent>
                        </v:textbox>
                      </v:shape>
                      <v:rect id="Rectangle 20" o:spid="_x0000_s1702" alt="75%" style="position:absolute;left:15149;top:40141;width:8847;height:26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" strokeweight="1pt">
                        <v:shadow color="#868686"/>
                        <v:textbox inset="0,0,0,0">
                          <w:txbxContent>
                            <w:p w14:paraId="279E1954" w14:textId="77777777" w:rsidR="008679A3" w:rsidRDefault="008679A3" w:rsidP="00BC41F1">
                              <w:pPr>
                                <w:pStyle w:val="Web"/>
                                <w:jc w:val="center"/>
                              </w:pPr>
                              <w:r>
                                <w:rPr>
                                  <w:rFonts w:ascii="Arial" w:hAnsi="Arial" w:cs="Arial" w:hint="eastAsia"/>
                                  <w:color w:val="000000" w:themeColor="text1"/>
                                  <w:kern w:val="24"/>
                                  <w:sz w:val="20"/>
                                  <w:szCs w:val="20"/>
                                </w:rPr>
                                <w:t>LVDS</w:t>
                              </w:r>
                              <w:r w:rsidRPr="00A7120D">
                                <w:rPr>
                                  <w:rFonts w:ascii="Arial" w:hAnsi="Arial"/>
                                  <w:color w:val="000000"/>
                                  <w:kern w:val="24"/>
                                  <w:sz w:val="20"/>
                                  <w:szCs w:val="20"/>
                                </w:rPr>
                                <w:t>*</w:t>
                              </w:r>
                              <w:r>
                                <w:rPr>
                                  <w:rFonts w:ascii="Arial" w:hAnsi="Arial"/>
                                  <w:color w:val="000000"/>
                                  <w:kern w:val="24"/>
                                  <w:sz w:val="20"/>
                                  <w:szCs w:val="20"/>
                                  <w:vertAlign w:val="superscript"/>
                                </w:rPr>
                                <w:t>1</w:t>
                              </w:r>
                            </w:p>
                          </w:txbxContent>
                        </v:textbox>
                      </v:rect>
                      <v:rect id="Rectangle 20" o:spid="_x0000_s1703" alt="75%" style="position:absolute;left:4494;top:40180;width:8846;height:26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" strokeweight="1pt">
                        <v:shadow color="#868686"/>
                        <v:textbox inset="0,0,0,0">
                          <w:txbxContent>
                            <w:p w14:paraId="31E58462" w14:textId="77777777" w:rsidR="008679A3" w:rsidRDefault="008679A3" w:rsidP="00BC41F1">
                              <w:pPr>
                                <w:pStyle w:val="Web"/>
                                <w:jc w:val="center"/>
                              </w:pPr>
                              <w:r>
                                <w:rPr>
                                  <w:rFonts w:ascii="Arial" w:hAnsi="Arial" w:cstheme="minorBidi"/>
                                  <w:color w:val="000000"/>
                                  <w:kern w:val="24"/>
                                  <w:sz w:val="20"/>
                                  <w:szCs w:val="20"/>
                                </w:rPr>
                                <w:t>LVDS</w:t>
                              </w:r>
                              <w:r w:rsidRPr="00A7120D">
                                <w:rPr>
                                  <w:rFonts w:ascii="Arial" w:hAnsi="Arial"/>
                                  <w:color w:val="000000"/>
                                  <w:kern w:val="24"/>
                                  <w:sz w:val="20"/>
                                  <w:szCs w:val="20"/>
                                </w:rPr>
                                <w:t>*</w:t>
                              </w:r>
                              <w:r>
                                <w:rPr>
                                  <w:rFonts w:ascii="Arial" w:hAnsi="Arial"/>
                                  <w:color w:val="000000"/>
                                  <w:kern w:val="24"/>
                                  <w:sz w:val="20"/>
                                  <w:szCs w:val="20"/>
                                  <w:vertAlign w:val="superscript"/>
                                </w:rPr>
                                <w:t>1</w:t>
                              </w:r>
                            </w:p>
                          </w:txbxContent>
                        </v:textbox>
                      </v:rect>
                      <v:shape id="カギ線コネクタ 1806" o:spid="_x0000_s1704" type="#_x0000_t34" style="position:absolute;left:-447;top:48216;width:14740;height:399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" adj="9810" strokecolor="#0070c0" strokeweight="2.25pt">
                        <v:stroke endarrow="block"/>
                      </v:shape>
                      <v:shape id="カギ線コネクタ 1807" o:spid="_x0000_s1705" type="#_x0000_t34" style="position:absolute;left:12844;top:45102;width:9024;height:442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" adj="16570" strokecolor="#0070c0" strokeweight="2.25pt">
                        <v:stroke endarrow="block"/>
                      </v:shape>
                      <v:shape id="カギ線コネクタ 1808" o:spid="_x0000_s1706" type="#_x0000_t34" style="position:absolute;left:15848;top:22329;width:10486;height:1173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" adj="7774">
                        <v:stroke startarrow="block" endarrow="block"/>
                      </v:shape>
                      <v:shape id="Text Box 40" o:spid="_x0000_s1707" type="#_x0000_t202" style="position:absolute;left:43269;top:16991;width:8421;height:2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" filled="f" stroked="f">
                        <v:textbox inset="0,0,0,0">
                          <w:txbxContent>
                            <w:p w14:paraId="22F28E32" w14:textId="77777777" w:rsidR="008679A3" w:rsidRDefault="008679A3" w:rsidP="00BC41F1">
                              <w:pPr>
                                <w:pStyle w:val="Web"/>
                              </w:pPr>
                              <w:r>
                                <w:rPr>
                                  <w:rFonts w:ascii="Arial" w:hAnsi="Arial" w:cs="Arial"/>
                                  <w:color w:val="000000" w:themeColor="text1"/>
                                  <w:kern w:val="24"/>
                                  <w:sz w:val="20"/>
                                  <w:szCs w:val="20"/>
                                </w:rPr>
                                <w:t>Kernel mode</w:t>
                              </w:r>
                            </w:p>
                          </w:txbxContent>
                        </v:textbox>
                      </v:shape>
                      <v:shape id="Text Box 41" o:spid="_x0000_s1708" type="#_x0000_t202" style="position:absolute;left:43948;top:34647;width:8205;height:20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" filled="f" stroked="f">
                        <v:textbox inset="0,0,0,0">
                          <w:txbxContent>
                            <w:p w14:paraId="67A69DA0" w14:textId="77777777" w:rsidR="008679A3" w:rsidRDefault="008679A3" w:rsidP="00BC41F1">
                              <w:pPr>
                                <w:pStyle w:val="Web"/>
                              </w:pPr>
                              <w:r>
                                <w:rPr>
                                  <w:rFonts w:ascii="Arial" w:hAnsi="Arial" w:cs="Arial"/>
                                  <w:color w:val="000000" w:themeColor="text1"/>
                                  <w:kern w:val="24"/>
                                  <w:sz w:val="20"/>
                                  <w:szCs w:val="20"/>
                                </w:rPr>
                                <w:t>Hardware</w:t>
                              </w:r>
                            </w:p>
                          </w:txbxContent>
                        </v:textbox>
                      </v:shape>
                      <v:shape id="Text Box 42" o:spid="_x0000_s1709" type="#_x0000_t202" style="position:absolute;left:36417;top:56173;width:14909;height:45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" filled="f" stroked="f">
                        <v:textbox inset="0,0,0,0">
                          <w:txbxContent>
                            <w:p w14:paraId="789B5F00" w14:textId="77777777" w:rsidR="008679A3" w:rsidRDefault="008679A3" w:rsidP="00BC41F1">
                              <w:pPr>
                                <w:pStyle w:val="Web"/>
                              </w:pPr>
                              <w:r w:rsidRPr="00553D37">
                                <w:rPr>
                                  <w:rFonts w:ascii="Arial" w:hAnsi="Arial" w:cs="Arial"/>
                                  <w:color w:val="000000" w:themeColor="text1"/>
                                  <w:kern w:val="24"/>
                                  <w:sz w:val="20"/>
                                  <w:szCs w:val="20"/>
                                </w:rPr>
                                <w:t>System Evaluation Board</w:t>
                              </w:r>
                              <w:r w:rsidRPr="00553D37" w:rsidDel="00553D37">
                                <w:rPr>
                                  <w:rFonts w:ascii="Arial" w:hAnsi="Arial" w:cs="Arial"/>
                                  <w:color w:val="000000" w:themeColor="text1"/>
                                  <w:kern w:val="24"/>
                                  <w:sz w:val="20"/>
                                  <w:szCs w:val="20"/>
                                </w:rPr>
                                <w:t xml:space="preserve"> </w:t>
                              </w:r>
                            </w:p>
                          </w:txbxContent>
                        </v:textbox>
                      </v:shape>
                      <v:shape id="カギ線コネクタ 1814" o:spid="_x0000_s1710" type="#_x0000_t34" style="position:absolute;left:13138;top:49228;width:14870;height:200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" adj="10084" strokecolor="#0070c0" strokeweight="2.25pt">
                        <v:stroke endarrow="block"/>
                      </v:shape>
                      <v:shape id="AutoShape 28" o:spid="_x0000_s1711" type="#_x0000_t32" style="position:absolute;left:8526;top:64398;width:5544;height:1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" strokecolor="#0070c0" strokeweight="2.25pt">
                        <v:stroke endarrow="block"/>
                      </v:shape>
                      <v:shape id="カギ線コネクタ 521" o:spid="_x0000_s1712" type="#_x0000_t34" style="position:absolute;left:14414;top:33571;width:8125;height:118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" strokecolor="#0070c0" strokeweight="2.25pt">
                        <v:stroke endarrow="block"/>
                      </v:shape>
                      <v:shape id="カギ線コネクタ 522" o:spid="_x0000_s1713" type="#_x0000_t34" style="position:absolute;left:7966;top:24970;width:9291;height:524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" adj="8751">
                        <v:stroke startarrow="block" endarrow="block"/>
                      </v:shape>
                      <v:rect id="Rectangle 20" o:spid="_x0000_s1714" alt="75%" style="position:absolute;left:5562;top:32240;width:8852;height:26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" strokeweight="1pt">
                        <v:shadow color="#868686"/>
                        <v:textbox inset="0,0,0,0">
                          <w:txbxContent>
                            <w:p w14:paraId="218FDA70" w14:textId="77777777" w:rsidR="008679A3" w:rsidRDefault="008679A3" w:rsidP="00BC41F1">
                              <w:pPr>
                                <w:pStyle w:val="Web"/>
                                <w:jc w:val="center"/>
                              </w:pPr>
                              <w:r>
                                <w:rPr>
                                  <w:rFonts w:ascii="Arial" w:hAnsi="Arial" w:cstheme="minorBidi"/>
                                  <w:color w:val="000000"/>
                                  <w:kern w:val="24"/>
                                  <w:sz w:val="20"/>
                                  <w:szCs w:val="20"/>
                                </w:rPr>
                                <w:t>VSPD</w:t>
                              </w:r>
                            </w:p>
                          </w:txbxContent>
                        </v:textbox>
                      </v:rect>
                      <v:rect id="Rectangle 20" o:spid="_x0000_s1715" alt="75%" style="position:absolute;left:34163;top:33440;width:6729;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" strokeweight="1pt">
                        <v:shadow color="#868686"/>
                        <v:textbox inset="0,0,0,0">
                          <w:txbxContent>
                            <w:p w14:paraId="0B5FB88D" w14:textId="77777777" w:rsidR="008679A3" w:rsidRPr="007D523E" w:rsidRDefault="008679A3" w:rsidP="00BC41F1">
                              <w:pPr>
                                <w:pStyle w:val="Web"/>
                                <w:jc w:val="center"/>
                                <w:rPr>
                                  <w:rFonts w:asciiTheme="majorHAnsi" w:hAnsiTheme="majorHAnsi" w:cstheme="majorHAnsi"/>
                                  <w:sz w:val="21"/>
                                </w:rPr>
                              </w:pPr>
                              <w:r w:rsidRPr="007D523E">
                                <w:rPr>
                                  <w:rFonts w:asciiTheme="majorHAnsi" w:hAnsiTheme="majorHAnsi" w:cstheme="majorHAnsi"/>
                                  <w:sz w:val="21"/>
                                </w:rPr>
                                <w:t>I2C</w:t>
                              </w:r>
                              <w:r>
                                <w:rPr>
                                  <w:rFonts w:asciiTheme="majorHAnsi" w:hAnsiTheme="majorHAnsi" w:cstheme="majorHAnsi" w:hint="eastAsia"/>
                                  <w:sz w:val="21"/>
                                </w:rPr>
                                <w:t>0</w:t>
                              </w:r>
                            </w:p>
                          </w:txbxContent>
                        </v:textbox>
                      </v:rect>
                      <v:shape id="カギ線コネクタ 543" o:spid="_x0000_s1716" type="#_x0000_t34" style="position:absolute;left:28788;top:24336;width:10492;height:81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">
                        <v:stroke startarrow="block" endarrow="block"/>
                      </v:shape>
                      <v:shape id="カギ線コネクタ 544" o:spid="_x0000_s1717" type="#_x0000_t34" style="position:absolute;left:17785;top:36089;width:19743;height:17898;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" adj="-1">
                        <v:stroke startarrow="block" endarrow="block"/>
                      </v:shape>
                      <v:rect id="Rectangle 20" o:spid="_x0000_s1718" alt="75%" style="position:absolute;left:5488;top:27391;width:8846;height:26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" strokeweight="1pt">
                        <v:shadow color="#868686"/>
                        <v:textbox inset="0,0,0,0">
                          <w:txbxContent>
                            <w:p w14:paraId="5D565BC9" w14:textId="77777777" w:rsidR="008679A3" w:rsidRDefault="008679A3" w:rsidP="00BC41F1">
                              <w:pPr>
                                <w:pStyle w:val="Web"/>
                                <w:jc w:val="center"/>
                              </w:pPr>
                              <w:r>
                                <w:rPr>
                                  <w:rFonts w:ascii="Arial" w:hAnsi="Arial"/>
                                  <w:color w:val="000000"/>
                                  <w:kern w:val="24"/>
                                  <w:sz w:val="20"/>
                                  <w:szCs w:val="20"/>
                                </w:rPr>
                                <w:t>FCPVD</w:t>
                              </w:r>
                            </w:p>
                          </w:txbxContent>
                        </v:textbox>
                      </v:rect>
                      <v:shape id="カギ線コネクタ 1814" o:spid="_x0000_s1719" type="#_x0000_t34" style="position:absolute;left:5412;top:46220;width:9024;height:200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" adj="16430" strokecolor="#0070c0" strokeweight="2.25pt">
                        <v:stroke endarrow="block"/>
                      </v:shape>
                      <v:shape id="カギ線コネクタ 1806" o:spid="_x0000_s1720" type="#_x0000_t34" style="position:absolute;left:11375;top:55156;width:4444;height:513;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" adj="10784" strokecolor="#0070c0" strokeweight="2.25pt">
                        <v:stroke endarrow="block"/>
                      </v:shape>
                      <v:rect id="Rectangle 20" o:spid="_x0000_s1721" alt="75%" style="position:absolute;left:8920;top:51730;width:8797;height:44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" strokeweight="1pt">
                        <v:shadow color="#868686"/>
                        <v:textbox inset="0,0,0,0">
                          <w:txbxContent>
                            <w:p w14:paraId="490C5ACD" w14:textId="77777777" w:rsidR="008679A3" w:rsidRDefault="008679A3" w:rsidP="00BC41F1">
                              <w:pPr>
                                <w:pStyle w:val="Web"/>
                                <w:jc w:val="center"/>
                              </w:pPr>
                              <w:r w:rsidRPr="0001311F">
                                <w:rPr>
                                  <w:rFonts w:ascii="Arial" w:hAnsi="Arial" w:cs="Arial"/>
                                  <w:sz w:val="20"/>
                                  <w:szCs w:val="20"/>
                                </w:rPr>
                                <w:t>ADV7511W</w:t>
                              </w:r>
                            </w:p>
                          </w:txbxContent>
                        </v:textbox>
                      </v:rect>
                      <v:line id="Line 37" o:spid="_x0000_s1722" style="position:absolute;visibility:visible;mso-wrap-style:square" from="19823,7448" to="19843,9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">
                        <v:stroke startarrow="block" endarrow="block"/>
                        <v:shadow color="#eeece1"/>
                      </v:line>
                      <v:line id="Line 37" o:spid="_x0000_s1723" style="position:absolute;visibility:visible;mso-wrap-style:square" from="19843,12364" to="19893,15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">
                        <v:stroke startarrow="block" endarrow="block"/>
                        <v:shadow color="#eeece1"/>
                      </v:line>
                      <v:line id="Line 37" o:spid="_x0000_s1724" style="position:absolute;visibility:visible;mso-wrap-style:square" from="20028,17831" to="20073,206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">
                        <v:stroke startarrow="block" endarrow="block"/>
                        <v:shadow color="#eeece1"/>
                      </v:line>
                      <v:shape id="テキスト ボックス 9207" o:spid="_x0000_s1725" type="#_x0000_t202" style="position:absolute;left:1425;top:61181;width:5581;height:2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" fillcolor="white [3201]" stroked="f" strokeweight=".5pt">
                        <v:textbox>
                          <w:txbxContent>
                            <w:p w14:paraId="1192392B" w14:textId="77777777" w:rsidR="008679A3" w:rsidRPr="00C37AD3" w:rsidRDefault="008679A3">
                              <w:pPr>
                                <w:rPr>
                                  <w:sz w:val="14"/>
                                  <w:lang w:eastAsia="ja-JP"/>
                                </w:rPr>
                              </w:pPr>
                              <w:r w:rsidRPr="00440C67">
                                <w:rPr>
                                  <w:sz w:val="14"/>
                                  <w:lang w:eastAsia="ja-JP"/>
                                </w:rPr>
                                <w:t>Control</w:t>
                              </w:r>
                            </w:p>
                          </w:txbxContent>
                        </v:textbox>
                      </v:shape>
                      <v:shape id="テキスト ボックス 9208" o:spid="_x0000_s1726" type="#_x0000_t202" style="position:absolute;left:8198;top:61358;width:5872;height:2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" fillcolor="white [3201]" stroked="f" strokeweight=".5pt">
                        <v:textbox>
                          <w:txbxContent>
                            <w:p w14:paraId="0FA0402C" w14:textId="77777777" w:rsidR="008679A3" w:rsidRPr="00C37AD3" w:rsidRDefault="008679A3">
                              <w:pPr>
                                <w:rPr>
                                  <w:sz w:val="16"/>
                                  <w:lang w:eastAsia="ja-JP"/>
                                </w:rPr>
                              </w:pPr>
                              <w:r w:rsidRPr="00C37AD3">
                                <w:rPr>
                                  <w:sz w:val="16"/>
                                  <w:lang w:eastAsia="ja-JP"/>
                                </w:rPr>
                                <w:t>data</w:t>
                              </w:r>
                            </w:p>
                          </w:txbxContent>
                        </v:textbox>
                      </v:shape>
                      <v:rect id="正方形/長方形 9210" o:spid="_x0000_s1727" style="position:absolute;left:4494;top:31766;width:11300;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" filled="f" strokecolor="black [3213]" strokeweight="1pt"/>
                      <v:shape id="Text Box 12" o:spid="_x0000_s1728" type="#_x0000_t202" style="position:absolute;left:16954;top:62215;width:35192;height:6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" filled="f" stroked="f">
                        <v:textbox inset="0,0,0,0">
                          <w:txbxContent>
                            <w:p w14:paraId="21694A25" w14:textId="076B591A" w:rsidR="008679A3" w:rsidRDefault="008679A3" w:rsidP="00A57653">
                              <w:pPr>
                                <w:pStyle w:val="Web"/>
                              </w:pPr>
                              <w:r>
                                <w:rPr>
                                  <w:rFonts w:ascii="Arial" w:hAnsi="Arial"/>
                                  <w:color w:val="000000"/>
                                  <w:kern w:val="24"/>
                                  <w:position w:val="6"/>
                                  <w:sz w:val="20"/>
                                  <w:szCs w:val="20"/>
                                  <w:vertAlign w:val="superscript"/>
                                </w:rPr>
                                <w:t>*1</w:t>
                              </w:r>
                              <w:r>
                                <w:rPr>
                                  <w:rFonts w:ascii="Arial" w:hAnsi="Arial" w:hint="eastAsia"/>
                                  <w:color w:val="000000"/>
                                  <w:kern w:val="24"/>
                                  <w:position w:val="6"/>
                                  <w:sz w:val="20"/>
                                  <w:szCs w:val="20"/>
                                  <w:vertAlign w:val="superscript"/>
                                </w:rPr>
                                <w:t xml:space="preserve"> </w:t>
                              </w:r>
                              <w:r w:rsidRPr="00913AC9">
                                <w:rPr>
                                  <w:sz w:val="20"/>
                                  <w:szCs w:val="22"/>
                                </w:rPr>
                                <w:t>In R-Car E3</w:t>
                              </w:r>
                              <w:r>
                                <w:rPr>
                                  <w:sz w:val="20"/>
                                  <w:szCs w:val="22"/>
                                </w:rPr>
                                <w:t>/D3</w:t>
                              </w:r>
                              <w:r w:rsidRPr="00913AC9">
                                <w:rPr>
                                  <w:sz w:val="20"/>
                                  <w:szCs w:val="22"/>
                                </w:rPr>
                                <w:t xml:space="preserve">, </w:t>
                              </w:r>
                              <w:r>
                                <w:rPr>
                                  <w:rFonts w:hint="eastAsia"/>
                                  <w:sz w:val="20"/>
                                  <w:szCs w:val="22"/>
                                </w:rPr>
                                <w:t>d</w:t>
                              </w:r>
                              <w:r w:rsidRPr="00913AC9">
                                <w:rPr>
                                  <w:sz w:val="20"/>
                                  <w:szCs w:val="22"/>
                                </w:rPr>
                                <w:t>ot clock can be created by PLL in LVDS</w:t>
                              </w:r>
                              <w:r>
                                <w:rPr>
                                  <w:sz w:val="20"/>
                                  <w:szCs w:val="22"/>
                                </w:rPr>
                                <w:t>.</w:t>
                              </w:r>
                            </w:p>
                          </w:txbxContent>
                        </v:textbox>
                      </v:shape>
                      <w10:anchorlock/>
                    </v:group>
                  </w:pict>
                </mc:Fallback>
              </mc:AlternateContent>
            </w:r>
          </w:p>
        </w:tc>
      </w:tr>
    </w:tbl>
    <w:p w14:paraId="39AACA35" w14:textId="05889CBF" w:rsidR="00BC41F1" w:rsidRDefault="00BC41F1" w:rsidP="005516D4">
      <w:pPr>
        <w:pStyle w:val="figuretitle"/>
        <w:rPr>
          <w:lang w:eastAsia="ja-JP"/>
        </w:rPr>
      </w:pPr>
      <w:r>
        <w:rPr>
          <w:lang w:eastAsia="ja-JP"/>
        </w:rPr>
        <w:t xml:space="preserve">Figure </w:t>
      </w:r>
      <w:r>
        <w:rPr>
          <w:lang w:eastAsia="ja-JP"/>
        </w:rPr>
        <w:fldChar w:fldCharType="begin"/>
      </w:r>
      <w:r>
        <w:rPr>
          <w:lang w:eastAsia="ja-JP"/>
        </w:rPr>
        <w:instrText xml:space="preserve"> STYLEREF 1 \s </w:instrText>
      </w:r>
      <w:r>
        <w:rPr>
          <w:lang w:eastAsia="ja-JP"/>
        </w:rPr>
        <w:fldChar w:fldCharType="separate"/>
      </w:r>
      <w:r w:rsidR="00253C6E">
        <w:rPr>
          <w:noProof/>
          <w:lang w:eastAsia="ja-JP"/>
        </w:rPr>
        <w:t>3</w:t>
      </w:r>
      <w:r>
        <w:rPr>
          <w:lang w:eastAsia="ja-JP"/>
        </w:rPr>
        <w:fldChar w:fldCharType="end"/>
      </w:r>
      <w:r>
        <w:rPr>
          <w:lang w:eastAsia="ja-JP"/>
        </w:rPr>
        <w:noBreakHyphen/>
      </w:r>
      <w:r>
        <w:rPr>
          <w:lang w:eastAsia="ja-JP"/>
        </w:rPr>
        <w:fldChar w:fldCharType="begin"/>
      </w:r>
      <w:r>
        <w:rPr>
          <w:lang w:eastAsia="ja-JP"/>
        </w:rPr>
        <w:instrText xml:space="preserve"> SEQ Figure \* ARABIC \s 1 </w:instrText>
      </w:r>
      <w:r>
        <w:rPr>
          <w:lang w:eastAsia="ja-JP"/>
        </w:rPr>
        <w:fldChar w:fldCharType="separate"/>
      </w:r>
      <w:r w:rsidR="00253C6E">
        <w:rPr>
          <w:noProof/>
          <w:lang w:eastAsia="ja-JP"/>
        </w:rPr>
        <w:t>2</w:t>
      </w:r>
      <w:r>
        <w:rPr>
          <w:lang w:eastAsia="ja-JP"/>
        </w:rPr>
        <w:fldChar w:fldCharType="end"/>
      </w:r>
      <w:r w:rsidRPr="00E82E40">
        <w:rPr>
          <w:lang w:eastAsia="ja-JP"/>
        </w:rPr>
        <w:t xml:space="preserve">   Module configuration (R-Car</w:t>
      </w:r>
      <w:r>
        <w:rPr>
          <w:lang w:eastAsia="ja-JP"/>
        </w:rPr>
        <w:t xml:space="preserve"> E3</w:t>
      </w:r>
      <w:r w:rsidR="00AE671E">
        <w:rPr>
          <w:lang w:eastAsia="ja-JP"/>
        </w:rPr>
        <w:t>/D3</w:t>
      </w:r>
      <w:r w:rsidRPr="00E82E40">
        <w:rPr>
          <w:lang w:eastAsia="ja-JP"/>
        </w:rPr>
        <w:t>)</w:t>
      </w:r>
    </w:p>
    <w:p w14:paraId="681C2200" w14:textId="33FEC81F" w:rsidR="00BC41F1" w:rsidRDefault="00EC78AB" w:rsidP="00A70092">
      <w:pPr>
        <w:jc w:val="center"/>
        <w:rPr>
          <w:lang w:eastAsia="ja-JP"/>
        </w:rPr>
      </w:pPr>
      <w:r>
        <w:rPr>
          <w:b/>
          <w:noProof/>
          <w:lang w:eastAsia="ja-JP"/>
        </w:rPr>
        <w:lastRenderedPageBreak/>
        <mc:AlternateContent>
          <mc:Choice Requires="wps">
            <w:drawing>
              <wp:anchor distT="0" distB="0" distL="114300" distR="114300" simplePos="0" relativeHeight="251779071" behindDoc="0" locked="0" layoutInCell="1" allowOverlap="1" wp14:anchorId="49DA82F7" wp14:editId="26F00054">
                <wp:simplePos x="0" y="0"/>
                <wp:positionH relativeFrom="margin">
                  <wp:align>center</wp:align>
                </wp:positionH>
                <wp:positionV relativeFrom="paragraph">
                  <wp:posOffset>-51408</wp:posOffset>
                </wp:positionV>
                <wp:extent cx="6154309" cy="6861976"/>
                <wp:effectExtent l="0" t="0" r="18415" b="15240"/>
                <wp:wrapNone/>
                <wp:docPr id="1383" name="正方形/長方形 1383"/>
                <wp:cNvGraphicFramePr/>
                <a:graphic xmlns:a="http://schemas.openxmlformats.org/drawingml/2006/main">
                  <a:graphicData uri="http://schemas.microsoft.com/office/word/2010/wordprocessingShape">
                    <wps:wsp>
                      <wps:cNvSpPr/>
                      <wps:spPr>
                        <a:xfrm>
                          <a:off x="0" y="0"/>
                          <a:ext cx="6154309" cy="6861976"/>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A22B28A" id="正方形/長方形 1383" o:spid="_x0000_s1026" style="position:absolute;left:0;text-align:left;margin-left:0;margin-top:-4.05pt;width:484.6pt;height:540.3pt;z-index:251779071;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" filled="f" strokecolor="black [3213]">
                <w10:wrap anchorx="margin"/>
              </v:rect>
            </w:pict>
          </mc:Fallback>
        </mc:AlternateContent>
      </w:r>
      <w:r w:rsidR="006F616A" w:rsidRPr="00A70092">
        <w:rPr>
          <w:b/>
          <w:lang w:eastAsia="ja-JP"/>
        </w:rPr>
        <w:t xml:space="preserve">Figure </w:t>
      </w:r>
      <w:r w:rsidR="006F616A" w:rsidRPr="00A70092">
        <w:rPr>
          <w:b/>
          <w:lang w:eastAsia="ja-JP"/>
        </w:rPr>
        <w:fldChar w:fldCharType="begin"/>
      </w:r>
      <w:r w:rsidR="006F616A" w:rsidRPr="00A70092">
        <w:rPr>
          <w:b/>
          <w:lang w:eastAsia="ja-JP"/>
        </w:rPr>
        <w:instrText xml:space="preserve"> STYLEREF 1 \s </w:instrText>
      </w:r>
      <w:r w:rsidR="006F616A" w:rsidRPr="00A70092">
        <w:rPr>
          <w:b/>
          <w:lang w:eastAsia="ja-JP"/>
        </w:rPr>
        <w:fldChar w:fldCharType="separate"/>
      </w:r>
      <w:r w:rsidR="00253C6E">
        <w:rPr>
          <w:b/>
          <w:noProof/>
          <w:lang w:eastAsia="ja-JP"/>
        </w:rPr>
        <w:t>3</w:t>
      </w:r>
      <w:r w:rsidR="006F616A" w:rsidRPr="00A70092">
        <w:rPr>
          <w:b/>
          <w:lang w:eastAsia="ja-JP"/>
        </w:rPr>
        <w:fldChar w:fldCharType="end"/>
      </w:r>
      <w:r w:rsidR="006F616A" w:rsidRPr="00A70092">
        <w:rPr>
          <w:b/>
          <w:lang w:eastAsia="ja-JP"/>
        </w:rPr>
        <w:noBreakHyphen/>
      </w:r>
      <w:r w:rsidR="006F616A">
        <w:rPr>
          <w:rFonts w:hint="eastAsia"/>
          <w:b/>
          <w:lang w:eastAsia="ja-JP"/>
        </w:rPr>
        <w:t>3</w:t>
      </w:r>
      <w:r w:rsidR="006F616A" w:rsidRPr="00A70092">
        <w:rPr>
          <w:b/>
          <w:lang w:eastAsia="ja-JP"/>
        </w:rPr>
        <w:t xml:space="preserve">   Module configuration (R-Car </w:t>
      </w:r>
      <w:r w:rsidR="006F616A">
        <w:rPr>
          <w:b/>
          <w:lang w:eastAsia="ja-JP"/>
        </w:rPr>
        <w:t>V3U</w:t>
      </w:r>
      <w:r w:rsidR="006F616A" w:rsidRPr="00A70092">
        <w:rPr>
          <w:b/>
          <w:lang w:eastAsia="ja-JP"/>
        </w:rPr>
        <w:t>)</w:t>
      </w:r>
      <w:r w:rsidR="006F616A" w:rsidRPr="00714667">
        <w:rPr>
          <w:noProof/>
          <w:color w:val="0070C0"/>
          <w:sz w:val="28"/>
          <w:szCs w:val="28"/>
        </w:rPr>
        <mc:AlternateContent>
          <mc:Choice Requires="wpc">
            <w:drawing>
              <wp:anchor distT="0" distB="0" distL="114300" distR="114300" simplePos="0" relativeHeight="251846656" behindDoc="0" locked="0" layoutInCell="1" allowOverlap="1" wp14:anchorId="44D57A34" wp14:editId="31C00947">
                <wp:simplePos x="0" y="0"/>
                <wp:positionH relativeFrom="column">
                  <wp:posOffset>595713</wp:posOffset>
                </wp:positionH>
                <wp:positionV relativeFrom="paragraph">
                  <wp:posOffset>248</wp:posOffset>
                </wp:positionV>
                <wp:extent cx="5214620" cy="6972300"/>
                <wp:effectExtent l="0" t="0" r="5080" b="0"/>
                <wp:wrapTopAndBottom/>
                <wp:docPr id="8319" name="キャンバス 895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noFill/>
                          <a:prstDash val="solid"/>
                          <a:round/>
                          <a:headEnd type="none" w="med" len="med"/>
                          <a:tailEnd type="none" w="med" len="med"/>
                        </a:ln>
                      </wpc:whole>
                      <wps:wsp>
                        <wps:cNvPr id="1377" name="テキスト ボックス 2"/>
                        <wps:cNvSpPr txBox="1">
                          <a:spLocks noChangeArrowheads="1"/>
                        </wps:cNvSpPr>
                        <wps:spPr bwMode="auto">
                          <a:xfrm>
                            <a:off x="556226" y="3475862"/>
                            <a:ext cx="870456" cy="326249"/>
                          </a:xfrm>
                          <a:prstGeom prst="rect">
                            <a:avLst/>
                          </a:prstGeom>
                          <a:solidFill>
                            <a:sysClr val="window" lastClr="FFFFFF">
                              <a:lumMod val="100000"/>
                              <a:lumOff val="0"/>
                            </a:sys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767F176B" w14:textId="77777777" w:rsidR="008679A3" w:rsidRDefault="008679A3" w:rsidP="006F616A">
                              <w:pPr>
                                <w:pStyle w:val="NormalWeb"/>
                                <w:jc w:val="center"/>
                              </w:pPr>
                              <w:r>
                                <w:rPr>
                                  <w:rFonts w:ascii="Arial" w:hAnsi="Arial"/>
                                  <w:color w:val="000000"/>
                                  <w:kern w:val="24"/>
                                  <w:sz w:val="20"/>
                                  <w:szCs w:val="20"/>
                                </w:rPr>
                                <w:t>VSP2</w:t>
                              </w:r>
                            </w:p>
                            <w:p w14:paraId="04B25D2F" w14:textId="77777777" w:rsidR="008679A3" w:rsidRDefault="008679A3" w:rsidP="006F616A"/>
                          </w:txbxContent>
                        </wps:txbx>
                        <wps:bodyPr rot="0" vert="horz" wrap="square" lIns="91440" tIns="45720" rIns="91440" bIns="45720" anchor="t" anchorCtr="0" upright="1">
                          <a:noAutofit/>
                        </wps:bodyPr>
                      </wps:wsp>
                      <wps:wsp>
                        <wps:cNvPr id="1378" name="正方形/長方形 1775"/>
                        <wps:cNvSpPr>
                          <a:spLocks noChangeArrowheads="1"/>
                        </wps:cNvSpPr>
                        <wps:spPr bwMode="auto">
                          <a:xfrm>
                            <a:off x="830329" y="1888982"/>
                            <a:ext cx="2778049" cy="508949"/>
                          </a:xfrm>
                          <a:prstGeom prst="rect">
                            <a:avLst/>
                          </a:prstGeom>
                          <a:pattFill prst="ltUpDiag">
                            <a:fgClr>
                              <a:sysClr val="windowText" lastClr="000000">
                                <a:lumMod val="100000"/>
                                <a:lumOff val="0"/>
                              </a:sysClr>
                            </a:fgClr>
                            <a:bgClr>
                              <a:sysClr val="window" lastClr="FFFFFF">
                                <a:lumMod val="100000"/>
                                <a:lumOff val="0"/>
                              </a:sysClr>
                            </a:bgClr>
                          </a:pattFill>
                          <a:ln w="9525">
                            <a:solidFill>
                              <a:srgbClr val="FF0000"/>
                            </a:solidFill>
                            <a:miter lim="800000"/>
                            <a:headEnd/>
                            <a:tailEnd/>
                          </a:ln>
                        </wps:spPr>
                        <wps:bodyPr rot="0" vert="horz" wrap="square" lIns="91440" tIns="45720" rIns="91440" bIns="45720" anchor="ctr" anchorCtr="0" upright="1">
                          <a:noAutofit/>
                        </wps:bodyPr>
                      </wps:wsp>
                      <wps:wsp>
                        <wps:cNvPr id="1379" name="Rectangle 4"/>
                        <wps:cNvSpPr>
                          <a:spLocks noChangeArrowheads="1"/>
                        </wps:cNvSpPr>
                        <wps:spPr bwMode="auto">
                          <a:xfrm>
                            <a:off x="262575" y="1"/>
                            <a:ext cx="3476883" cy="264262"/>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D7C67"/>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txbx>
                          <w:txbxContent>
                            <w:p w14:paraId="21A8F8B9" w14:textId="77777777" w:rsidR="008679A3" w:rsidRDefault="008679A3" w:rsidP="006F616A">
                              <w:pPr>
                                <w:pStyle w:val="NormalWeb"/>
                                <w:jc w:val="center"/>
                              </w:pPr>
                              <w:r>
                                <w:rPr>
                                  <w:rFonts w:ascii="Arial" w:eastAsia="Arial Unicode MS" w:hAnsi="Arial" w:cs="Arial"/>
                                  <w:color w:val="000000"/>
                                  <w:kern w:val="24"/>
                                </w:rPr>
                                <w:t>Application</w:t>
                              </w:r>
                            </w:p>
                          </w:txbxContent>
                        </wps:txbx>
                        <wps:bodyPr rot="0" vert="horz" wrap="square" lIns="0" tIns="0" rIns="0" bIns="0" anchor="ctr" anchorCtr="0" upright="1">
                          <a:noAutofit/>
                        </wps:bodyPr>
                      </wps:wsp>
                      <wps:wsp>
                        <wps:cNvPr id="1380" name="Line 7"/>
                        <wps:cNvCnPr>
                          <a:cxnSpLocks noChangeShapeType="1"/>
                        </wps:cNvCnPr>
                        <wps:spPr bwMode="auto">
                          <a:xfrm flipV="1">
                            <a:off x="0" y="1408744"/>
                            <a:ext cx="4983820" cy="2609"/>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381" name="Line 12"/>
                        <wps:cNvCnPr>
                          <a:cxnSpLocks noChangeShapeType="1"/>
                        </wps:cNvCnPr>
                        <wps:spPr bwMode="auto">
                          <a:xfrm flipV="1">
                            <a:off x="35808" y="2568887"/>
                            <a:ext cx="498505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382" name="Text Box 12"/>
                        <wps:cNvSpPr txBox="1">
                          <a:spLocks noChangeArrowheads="1"/>
                        </wps:cNvSpPr>
                        <wps:spPr bwMode="auto">
                          <a:xfrm flipV="1">
                            <a:off x="4306593" y="833895"/>
                            <a:ext cx="806870" cy="2525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9A9177" w14:textId="77777777" w:rsidR="008679A3" w:rsidRDefault="008679A3" w:rsidP="006F616A">
                              <w:pPr>
                                <w:pStyle w:val="NormalWeb"/>
                              </w:pPr>
                              <w:r>
                                <w:rPr>
                                  <w:rFonts w:ascii="Arial" w:hAnsi="Arial" w:cs="Arial"/>
                                  <w:color w:val="000000" w:themeColor="text1"/>
                                  <w:kern w:val="24"/>
                                  <w:sz w:val="20"/>
                                  <w:szCs w:val="20"/>
                                </w:rPr>
                                <w:t>User mode</w:t>
                              </w:r>
                            </w:p>
                          </w:txbxContent>
                        </wps:txbx>
                        <wps:bodyPr rot="0" vert="horz" wrap="square" lIns="0" tIns="0" rIns="0" bIns="0" anchor="ctr" anchorCtr="0" upright="1">
                          <a:noAutofit/>
                        </wps:bodyPr>
                      </wps:wsp>
                      <wps:wsp>
                        <wps:cNvPr id="1384" name="Text Box 23"/>
                        <wps:cNvSpPr txBox="1">
                          <a:spLocks noChangeArrowheads="1"/>
                        </wps:cNvSpPr>
                        <wps:spPr bwMode="auto">
                          <a:xfrm>
                            <a:off x="1410593" y="4877792"/>
                            <a:ext cx="1101578" cy="334080"/>
                          </a:xfrm>
                          <a:prstGeom prst="rect">
                            <a:avLst/>
                          </a:prstGeom>
                          <a:solidFill>
                            <a:srgbClr val="FFFFFF"/>
                          </a:solidFill>
                          <a:ln w="9525">
                            <a:solidFill>
                              <a:srgbClr val="000000"/>
                            </a:solidFill>
                            <a:miter lim="800000"/>
                            <a:headEnd/>
                            <a:tailEnd/>
                          </a:ln>
                        </wps:spPr>
                        <wps:txbx>
                          <w:txbxContent>
                            <w:p w14:paraId="2C7C2F8B" w14:textId="0C4F21F8" w:rsidR="008679A3" w:rsidRDefault="008679A3" w:rsidP="006918EF">
                              <w:pPr>
                                <w:pStyle w:val="NormalWeb"/>
                                <w:spacing w:line="276" w:lineRule="auto"/>
                                <w:jc w:val="center"/>
                              </w:pPr>
                              <w:r>
                                <w:rPr>
                                  <w:rFonts w:ascii="Arial" w:eastAsia="HGPSoeiKakugothicUB" w:hAnsi="Arial" w:cstheme="minorBidi"/>
                                  <w:color w:val="000000" w:themeColor="text1"/>
                                  <w:kern w:val="24"/>
                                  <w:sz w:val="20"/>
                                  <w:szCs w:val="20"/>
                                </w:rPr>
                                <w:t>SN65DSI86</w:t>
                              </w:r>
                            </w:p>
                          </w:txbxContent>
                        </wps:txbx>
                        <wps:bodyPr rot="0" vert="horz" wrap="square" lIns="0" tIns="0" rIns="0" bIns="0" anchor="ctr" anchorCtr="0" upright="1">
                          <a:noAutofit/>
                        </wps:bodyPr>
                      </wps:wsp>
                      <wps:wsp>
                        <wps:cNvPr id="1385" name="Text Box 24"/>
                        <wps:cNvSpPr txBox="1">
                          <a:spLocks noChangeArrowheads="1"/>
                        </wps:cNvSpPr>
                        <wps:spPr bwMode="auto">
                          <a:xfrm>
                            <a:off x="1401726" y="5757168"/>
                            <a:ext cx="1115702" cy="334080"/>
                          </a:xfrm>
                          <a:prstGeom prst="rect">
                            <a:avLst/>
                          </a:prstGeom>
                          <a:solidFill>
                            <a:srgbClr val="FFFFFF"/>
                          </a:solidFill>
                          <a:ln w="9525">
                            <a:solidFill>
                              <a:srgbClr val="000000"/>
                            </a:solidFill>
                            <a:miter lim="800000"/>
                            <a:headEnd/>
                            <a:tailEnd/>
                          </a:ln>
                        </wps:spPr>
                        <wps:txbx>
                          <w:txbxContent>
                            <w:p w14:paraId="7D9EE7C9" w14:textId="671D4750" w:rsidR="008679A3" w:rsidRDefault="008679A3" w:rsidP="006F616A">
                              <w:pPr>
                                <w:pStyle w:val="NormalWeb"/>
                                <w:spacing w:line="276" w:lineRule="auto"/>
                                <w:jc w:val="center"/>
                              </w:pPr>
                              <w:r>
                                <w:rPr>
                                  <w:rFonts w:ascii="Arial" w:eastAsia="HGPSoeiKakugothicUB" w:hAnsi="Arial" w:cstheme="minorBidi"/>
                                  <w:color w:val="000000" w:themeColor="text1"/>
                                  <w:kern w:val="24"/>
                                  <w:sz w:val="20"/>
                                  <w:szCs w:val="20"/>
                                </w:rPr>
                                <w:t>mini DiplayPort</w:t>
                              </w:r>
                            </w:p>
                          </w:txbxContent>
                        </wps:txbx>
                        <wps:bodyPr rot="0" vert="horz" wrap="square" lIns="0" tIns="0" rIns="0" bIns="0" anchor="ctr" anchorCtr="0" upright="1">
                          <a:noAutofit/>
                        </wps:bodyPr>
                      </wps:wsp>
                      <wps:wsp>
                        <wps:cNvPr id="1386" name="Line 12"/>
                        <wps:cNvCnPr>
                          <a:cxnSpLocks noChangeShapeType="1"/>
                        </wps:cNvCnPr>
                        <wps:spPr bwMode="auto">
                          <a:xfrm>
                            <a:off x="34574" y="4476144"/>
                            <a:ext cx="4986289" cy="130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387" name="Line 37"/>
                        <wps:cNvCnPr>
                          <a:cxnSpLocks noChangeShapeType="1"/>
                        </wps:cNvCnPr>
                        <wps:spPr bwMode="auto">
                          <a:xfrm>
                            <a:off x="1980145" y="265568"/>
                            <a:ext cx="0" cy="200317"/>
                          </a:xfrm>
                          <a:prstGeom prst="line">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388" name="Text Box 42" descr="右上がり対角線"/>
                        <wps:cNvSpPr txBox="1">
                          <a:spLocks noChangeArrowheads="1"/>
                        </wps:cNvSpPr>
                        <wps:spPr bwMode="auto">
                          <a:xfrm>
                            <a:off x="1187389" y="1563385"/>
                            <a:ext cx="1603861" cy="228375"/>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A1E303F" w14:textId="77777777" w:rsidR="008679A3" w:rsidRPr="00B94654" w:rsidRDefault="008679A3" w:rsidP="006F616A">
                              <w:pPr>
                                <w:pStyle w:val="NormalWeb"/>
                                <w:jc w:val="center"/>
                                <w:rPr>
                                  <w:sz w:val="18"/>
                                </w:rPr>
                              </w:pPr>
                              <w:r>
                                <w:rPr>
                                  <w:rFonts w:ascii="Arial" w:hAnsi="Arial" w:cstheme="minorBidi"/>
                                  <w:color w:val="000000" w:themeColor="text1"/>
                                  <w:kern w:val="24"/>
                                  <w:sz w:val="22"/>
                                  <w:szCs w:val="22"/>
                                </w:rPr>
                                <w:t>DRM/KMS</w:t>
                              </w:r>
                              <w:r>
                                <w:rPr>
                                  <w:rFonts w:ascii="Arial" w:hAnsi="Arial" w:cs="Arial"/>
                                  <w:color w:val="000000" w:themeColor="text1"/>
                                  <w:kern w:val="24"/>
                                  <w:sz w:val="36"/>
                                  <w:szCs w:val="36"/>
                                </w:rPr>
                                <w:t xml:space="preserve"> </w:t>
                              </w:r>
                              <w:r w:rsidRPr="00B94654">
                                <w:rPr>
                                  <w:rFonts w:ascii="Arial" w:hAnsi="Arial" w:cs="Arial"/>
                                  <w:color w:val="000000" w:themeColor="text1"/>
                                  <w:kern w:val="24"/>
                                  <w:sz w:val="22"/>
                                  <w:szCs w:val="36"/>
                                </w:rPr>
                                <w:t>driver</w:t>
                              </w:r>
                            </w:p>
                          </w:txbxContent>
                        </wps:txbx>
                        <wps:bodyPr rot="0" vert="horz" wrap="square" lIns="0" tIns="0" rIns="0" bIns="0" anchor="ctr" anchorCtr="0" upright="1">
                          <a:noAutofit/>
                        </wps:bodyPr>
                      </wps:wsp>
                      <wps:wsp>
                        <wps:cNvPr id="1389" name="Rectangle 20" descr="75%"/>
                        <wps:cNvSpPr>
                          <a:spLocks noChangeArrowheads="1"/>
                        </wps:cNvSpPr>
                        <wps:spPr bwMode="auto">
                          <a:xfrm>
                            <a:off x="1462889" y="968958"/>
                            <a:ext cx="1042932" cy="267525"/>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CC5DEB7" w14:textId="77777777" w:rsidR="008679A3" w:rsidRDefault="008679A3" w:rsidP="006F616A">
                              <w:pPr>
                                <w:pStyle w:val="NormalWeb"/>
                                <w:jc w:val="center"/>
                              </w:pPr>
                              <w:r>
                                <w:rPr>
                                  <w:rFonts w:ascii="Arial" w:hAnsi="Arial" w:cstheme="minorBidi"/>
                                  <w:color w:val="000000"/>
                                  <w:kern w:val="24"/>
                                  <w:sz w:val="20"/>
                                  <w:szCs w:val="20"/>
                                </w:rPr>
                                <w:t>/dev/dri/card0</w:t>
                              </w:r>
                            </w:p>
                          </w:txbxContent>
                        </wps:txbx>
                        <wps:bodyPr rot="0" vert="horz" wrap="square" lIns="0" tIns="0" rIns="0" bIns="0" anchor="ctr" anchorCtr="0" upright="1">
                          <a:noAutofit/>
                        </wps:bodyPr>
                      </wps:wsp>
                      <wps:wsp>
                        <wps:cNvPr id="1390" name="Rectangle 20" descr="75%"/>
                        <wps:cNvSpPr>
                          <a:spLocks noChangeArrowheads="1"/>
                        </wps:cNvSpPr>
                        <wps:spPr bwMode="auto">
                          <a:xfrm>
                            <a:off x="2253924" y="3343405"/>
                            <a:ext cx="884655" cy="265568"/>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2B02855" w14:textId="77777777" w:rsidR="008679A3" w:rsidRDefault="008679A3" w:rsidP="006F616A">
                              <w:pPr>
                                <w:pStyle w:val="NormalWeb"/>
                                <w:jc w:val="center"/>
                              </w:pPr>
                              <w:r>
                                <w:rPr>
                                  <w:rFonts w:ascii="Arial" w:hAnsi="Arial" w:cstheme="minorBidi"/>
                                  <w:color w:val="000000"/>
                                  <w:kern w:val="24"/>
                                  <w:sz w:val="20"/>
                                  <w:szCs w:val="20"/>
                                </w:rPr>
                                <w:t>Display</w:t>
                              </w:r>
                            </w:p>
                          </w:txbxContent>
                        </wps:txbx>
                        <wps:bodyPr rot="0" vert="horz" wrap="square" lIns="0" tIns="0" rIns="0" bIns="0" anchor="ctr" anchorCtr="0" upright="1">
                          <a:noAutofit/>
                        </wps:bodyPr>
                      </wps:wsp>
                      <wps:wsp>
                        <wps:cNvPr id="1392" name="カギ線コネクタ 1796"/>
                        <wps:cNvCnPr>
                          <a:cxnSpLocks noChangeShapeType="1"/>
                        </wps:cNvCnPr>
                        <wps:spPr bwMode="auto">
                          <a:xfrm rot="5400000">
                            <a:off x="2123863" y="3442093"/>
                            <a:ext cx="405202" cy="738962"/>
                          </a:xfrm>
                          <a:prstGeom prst="bentConnector3">
                            <a:avLst>
                              <a:gd name="adj1" fmla="val 52350"/>
                            </a:avLst>
                          </a:prstGeom>
                          <a:noFill/>
                          <a:ln w="28575">
                            <a:solidFill>
                              <a:srgbClr val="0070C0"/>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1394" name="Rectangle 20" descr="75%"/>
                        <wps:cNvSpPr>
                          <a:spLocks noChangeArrowheads="1"/>
                        </wps:cNvSpPr>
                        <wps:spPr bwMode="auto">
                          <a:xfrm>
                            <a:off x="1514796" y="472963"/>
                            <a:ext cx="952902" cy="267525"/>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E3C70CC" w14:textId="77777777" w:rsidR="008679A3" w:rsidRDefault="008679A3" w:rsidP="006F616A">
                              <w:pPr>
                                <w:pStyle w:val="NormalWeb"/>
                                <w:jc w:val="center"/>
                              </w:pPr>
                              <w:r>
                                <w:rPr>
                                  <w:rFonts w:ascii="Arial" w:hAnsi="Arial" w:cstheme="minorBidi"/>
                                  <w:color w:val="000000"/>
                                  <w:kern w:val="24"/>
                                  <w:sz w:val="20"/>
                                  <w:szCs w:val="20"/>
                                </w:rPr>
                                <w:t>libdrm/kms</w:t>
                              </w:r>
                            </w:p>
                          </w:txbxContent>
                        </wps:txbx>
                        <wps:bodyPr rot="0" vert="horz" wrap="square" lIns="0" tIns="0" rIns="0" bIns="0" anchor="ctr" anchorCtr="0" upright="1">
                          <a:noAutofit/>
                        </wps:bodyPr>
                      </wps:wsp>
                      <wps:wsp>
                        <wps:cNvPr id="1395" name="直線矢印コネクタ 1799"/>
                        <wps:cNvCnPr>
                          <a:cxnSpLocks noChangeShapeType="1"/>
                        </wps:cNvCnPr>
                        <wps:spPr bwMode="auto">
                          <a:xfrm>
                            <a:off x="96924" y="6422033"/>
                            <a:ext cx="570426" cy="652"/>
                          </a:xfrm>
                          <a:prstGeom prst="straightConnector1">
                            <a:avLst/>
                          </a:prstGeom>
                          <a:noFill/>
                          <a:ln w="9525">
                            <a:solidFill>
                              <a:sysClr val="windowText" lastClr="000000">
                                <a:lumMod val="100000"/>
                                <a:lumOff val="0"/>
                              </a:sysClr>
                            </a:solidFill>
                            <a:round/>
                            <a:headEnd/>
                            <a:tailEnd type="triangle" w="med" len="med"/>
                          </a:ln>
                          <a:extLst>
                            <a:ext uri="{909E8E84-426E-40DD-AFC4-6F175D3DCCD1}">
                              <a14:hiddenFill xmlns:a14="http://schemas.microsoft.com/office/drawing/2010/main">
                                <a:noFill/>
                              </a14:hiddenFill>
                            </a:ext>
                          </a:extLst>
                        </wps:spPr>
                        <wps:bodyPr/>
                      </wps:wsp>
                      <wps:wsp>
                        <wps:cNvPr id="1397" name="Rectangle 20" descr="75%"/>
                        <wps:cNvSpPr>
                          <a:spLocks noChangeArrowheads="1"/>
                        </wps:cNvSpPr>
                        <wps:spPr bwMode="auto">
                          <a:xfrm>
                            <a:off x="1021089" y="2027969"/>
                            <a:ext cx="2368749" cy="266872"/>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E2D5A7F" w14:textId="77777777" w:rsidR="008679A3" w:rsidRPr="00B94654" w:rsidRDefault="008679A3" w:rsidP="006F616A">
                              <w:pPr>
                                <w:pStyle w:val="NormalWeb"/>
                                <w:jc w:val="center"/>
                                <w:rPr>
                                  <w:sz w:val="22"/>
                                </w:rPr>
                              </w:pPr>
                              <w:r w:rsidRPr="00B94654">
                                <w:rPr>
                                  <w:rFonts w:ascii="Arial" w:hAnsi="Arial" w:cs="Arial"/>
                                  <w:color w:val="000000" w:themeColor="text1"/>
                                  <w:kern w:val="24"/>
                                  <w:sz w:val="22"/>
                                </w:rPr>
                                <w:t>D</w:t>
                              </w:r>
                              <w:r>
                                <w:rPr>
                                  <w:rFonts w:ascii="Arial" w:hAnsi="Arial" w:cs="Arial"/>
                                  <w:color w:val="000000" w:themeColor="text1"/>
                                  <w:kern w:val="24"/>
                                  <w:sz w:val="22"/>
                                </w:rPr>
                                <w:t>U</w:t>
                              </w:r>
                              <w:r>
                                <w:rPr>
                                  <w:rFonts w:ascii="Arial" w:hAnsi="Arial" w:cs="Arial"/>
                                  <w:color w:val="000000" w:themeColor="text1"/>
                                  <w:kern w:val="24"/>
                                </w:rPr>
                                <w:t xml:space="preserve"> </w:t>
                              </w:r>
                              <w:r w:rsidRPr="00B94654">
                                <w:rPr>
                                  <w:rFonts w:ascii="Arial" w:hAnsi="Arial" w:cs="Arial"/>
                                  <w:color w:val="000000" w:themeColor="text1"/>
                                  <w:kern w:val="24"/>
                                  <w:sz w:val="22"/>
                                </w:rPr>
                                <w:t>driver</w:t>
                              </w:r>
                            </w:p>
                          </w:txbxContent>
                        </wps:txbx>
                        <wps:bodyPr rot="0" vert="horz" wrap="square" lIns="0" tIns="0" rIns="0" bIns="0" anchor="ctr" anchorCtr="0" upright="1">
                          <a:noAutofit/>
                        </wps:bodyPr>
                      </wps:wsp>
                      <wps:wsp>
                        <wps:cNvPr id="1398" name="Text Box 41" descr="右上がり対角線"/>
                        <wps:cNvSpPr txBox="1">
                          <a:spLocks noChangeArrowheads="1"/>
                        </wps:cNvSpPr>
                        <wps:spPr bwMode="auto">
                          <a:xfrm>
                            <a:off x="3888036" y="2189137"/>
                            <a:ext cx="867369" cy="226417"/>
                          </a:xfrm>
                          <a:prstGeom prst="rect">
                            <a:avLst/>
                          </a:prstGeom>
                          <a:pattFill prst="ltUpDiag">
                            <a:fgClr>
                              <a:srgbClr val="C0C0C0"/>
                            </a:fgClr>
                            <a:bgClr>
                              <a:srgbClr val="FFFFFF"/>
                            </a:bgClr>
                          </a:pattFill>
                          <a:ln w="15875">
                            <a:solidFill>
                              <a:srgbClr val="000000"/>
                            </a:solidFill>
                            <a:miter lim="800000"/>
                            <a:headEnd/>
                            <a:tailEnd/>
                          </a:ln>
                        </wps:spPr>
                        <wps:txbx>
                          <w:txbxContent>
                            <w:p w14:paraId="02A281DC" w14:textId="77777777" w:rsidR="008679A3" w:rsidRDefault="008679A3" w:rsidP="006F616A">
                              <w:pPr>
                                <w:pStyle w:val="NormalWeb"/>
                                <w:jc w:val="center"/>
                              </w:pPr>
                              <w:r>
                                <w:rPr>
                                  <w:rFonts w:ascii="Arial" w:hAnsi="Arial" w:cs="Arial"/>
                                  <w:color w:val="000000" w:themeColor="text1"/>
                                  <w:kern w:val="24"/>
                                  <w:sz w:val="20"/>
                                  <w:szCs w:val="20"/>
                                </w:rPr>
                                <w:t>This module</w:t>
                              </w:r>
                            </w:p>
                          </w:txbxContent>
                        </wps:txbx>
                        <wps:bodyPr rot="0" vert="horz" wrap="square" lIns="0" tIns="0" rIns="0" bIns="0" anchor="ctr" anchorCtr="0" upright="1">
                          <a:noAutofit/>
                        </wps:bodyPr>
                      </wps:wsp>
                      <wps:wsp>
                        <wps:cNvPr id="1399" name="Rectangle 20" descr="75%"/>
                        <wps:cNvSpPr>
                          <a:spLocks noChangeArrowheads="1"/>
                        </wps:cNvSpPr>
                        <wps:spPr bwMode="auto">
                          <a:xfrm>
                            <a:off x="1426682" y="4020525"/>
                            <a:ext cx="1072468" cy="265568"/>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D4DF2B2" w14:textId="4D7DEFD2" w:rsidR="008679A3" w:rsidRDefault="008679A3" w:rsidP="00A70092">
                              <w:pPr>
                                <w:pStyle w:val="NormalWeb"/>
                                <w:spacing w:line="276" w:lineRule="auto"/>
                                <w:jc w:val="center"/>
                              </w:pPr>
                              <w:r>
                                <w:rPr>
                                  <w:rFonts w:ascii="Arial" w:eastAsia="HGPSoeiKakugothicUB" w:hAnsi="Arial" w:cstheme="minorBidi"/>
                                  <w:color w:val="000000" w:themeColor="text1"/>
                                  <w:kern w:val="24"/>
                                  <w:sz w:val="20"/>
                                  <w:szCs w:val="20"/>
                                </w:rPr>
                                <w:t>DSI/CSI-2-TX</w:t>
                              </w:r>
                              <w:r w:rsidRPr="00A7120D">
                                <w:rPr>
                                  <w:rFonts w:ascii="Arial" w:hAnsi="Arial"/>
                                  <w:color w:val="000000"/>
                                  <w:kern w:val="24"/>
                                  <w:sz w:val="20"/>
                                  <w:szCs w:val="20"/>
                                </w:rPr>
                                <w:t>*</w:t>
                              </w:r>
                              <w:r>
                                <w:rPr>
                                  <w:rFonts w:ascii="Arial" w:hAnsi="Arial"/>
                                  <w:color w:val="000000"/>
                                  <w:kern w:val="24"/>
                                  <w:sz w:val="20"/>
                                  <w:szCs w:val="20"/>
                                  <w:vertAlign w:val="superscript"/>
                                </w:rPr>
                                <w:t>1</w:t>
                              </w:r>
                            </w:p>
                          </w:txbxContent>
                        </wps:txbx>
                        <wps:bodyPr rot="0" vert="horz" wrap="square" lIns="0" tIns="0" rIns="0" bIns="0" anchor="ctr" anchorCtr="0" upright="1">
                          <a:noAutofit/>
                        </wps:bodyPr>
                      </wps:wsp>
                      <wps:wsp>
                        <wps:cNvPr id="1403" name="カギ線コネクタ 1808"/>
                        <wps:cNvCnPr>
                          <a:cxnSpLocks noChangeShapeType="1"/>
                        </wps:cNvCnPr>
                        <wps:spPr bwMode="auto">
                          <a:xfrm rot="16200000" flipH="1">
                            <a:off x="1584876" y="2232973"/>
                            <a:ext cx="1048566" cy="1172954"/>
                          </a:xfrm>
                          <a:prstGeom prst="bentConnector3">
                            <a:avLst>
                              <a:gd name="adj1" fmla="val 35991"/>
                            </a:avLst>
                          </a:prstGeom>
                          <a:noFill/>
                          <a:ln w="9525">
                            <a:solidFill>
                              <a:srgbClr val="000000"/>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1405" name="Text Box 40"/>
                        <wps:cNvSpPr txBox="1">
                          <a:spLocks noChangeArrowheads="1"/>
                        </wps:cNvSpPr>
                        <wps:spPr bwMode="auto">
                          <a:xfrm>
                            <a:off x="4326966" y="1699109"/>
                            <a:ext cx="842058" cy="2198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91D116" w14:textId="77777777" w:rsidR="008679A3" w:rsidRDefault="008679A3" w:rsidP="006F616A">
                              <w:pPr>
                                <w:pStyle w:val="NormalWeb"/>
                              </w:pPr>
                              <w:r>
                                <w:rPr>
                                  <w:rFonts w:ascii="Arial" w:hAnsi="Arial" w:cs="Arial"/>
                                  <w:color w:val="000000" w:themeColor="text1"/>
                                  <w:kern w:val="24"/>
                                  <w:sz w:val="20"/>
                                  <w:szCs w:val="20"/>
                                </w:rPr>
                                <w:t>Kernel mode</w:t>
                              </w:r>
                            </w:p>
                          </w:txbxContent>
                        </wps:txbx>
                        <wps:bodyPr rot="0" vert="horz" wrap="square" lIns="0" tIns="0" rIns="0" bIns="0" anchor="ctr" anchorCtr="0" upright="1">
                          <a:noAutofit/>
                        </wps:bodyPr>
                      </wps:wsp>
                      <wps:wsp>
                        <wps:cNvPr id="1406" name="Text Box 41"/>
                        <wps:cNvSpPr txBox="1">
                          <a:spLocks noChangeArrowheads="1"/>
                        </wps:cNvSpPr>
                        <wps:spPr bwMode="auto">
                          <a:xfrm>
                            <a:off x="4394876" y="3464769"/>
                            <a:ext cx="820451" cy="2061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49D2F3" w14:textId="77777777" w:rsidR="008679A3" w:rsidRDefault="008679A3" w:rsidP="006F616A">
                              <w:pPr>
                                <w:pStyle w:val="NormalWeb"/>
                              </w:pPr>
                              <w:r>
                                <w:rPr>
                                  <w:rFonts w:ascii="Arial" w:hAnsi="Arial" w:cs="Arial"/>
                                  <w:color w:val="000000" w:themeColor="text1"/>
                                  <w:kern w:val="24"/>
                                  <w:sz w:val="20"/>
                                  <w:szCs w:val="20"/>
                                </w:rPr>
                                <w:t>Hardware</w:t>
                              </w:r>
                            </w:p>
                          </w:txbxContent>
                        </wps:txbx>
                        <wps:bodyPr rot="0" vert="horz" wrap="square" lIns="0" tIns="0" rIns="0" bIns="0" anchor="ctr" anchorCtr="0" upright="1">
                          <a:noAutofit/>
                        </wps:bodyPr>
                      </wps:wsp>
                      <wps:wsp>
                        <wps:cNvPr id="1407" name="Text Box 42"/>
                        <wps:cNvSpPr txBox="1">
                          <a:spLocks noChangeArrowheads="1"/>
                        </wps:cNvSpPr>
                        <wps:spPr bwMode="auto">
                          <a:xfrm>
                            <a:off x="3641716" y="5617364"/>
                            <a:ext cx="1490887" cy="452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512F1A" w14:textId="77777777" w:rsidR="008679A3" w:rsidRDefault="008679A3" w:rsidP="006F616A">
                              <w:pPr>
                                <w:pStyle w:val="NormalWeb"/>
                              </w:pPr>
                              <w:r w:rsidRPr="00553D37">
                                <w:rPr>
                                  <w:rFonts w:ascii="Arial" w:hAnsi="Arial" w:cs="Arial"/>
                                  <w:color w:val="000000" w:themeColor="text1"/>
                                  <w:kern w:val="24"/>
                                  <w:sz w:val="20"/>
                                  <w:szCs w:val="20"/>
                                </w:rPr>
                                <w:t>System Evaluation Board</w:t>
                              </w:r>
                              <w:r w:rsidRPr="00553D37" w:rsidDel="00553D37">
                                <w:rPr>
                                  <w:rFonts w:ascii="Arial" w:hAnsi="Arial" w:cs="Arial"/>
                                  <w:color w:val="000000" w:themeColor="text1"/>
                                  <w:kern w:val="24"/>
                                  <w:sz w:val="20"/>
                                  <w:szCs w:val="20"/>
                                </w:rPr>
                                <w:t xml:space="preserve"> </w:t>
                              </w:r>
                            </w:p>
                          </w:txbxContent>
                        </wps:txbx>
                        <wps:bodyPr rot="0" vert="horz" wrap="square" lIns="0" tIns="0" rIns="0" bIns="0" anchor="ctr" anchorCtr="0" upright="1">
                          <a:noAutofit/>
                        </wps:bodyPr>
                      </wps:wsp>
                      <wps:wsp>
                        <wps:cNvPr id="8294" name="AutoShape 28"/>
                        <wps:cNvCnPr>
                          <a:cxnSpLocks noChangeShapeType="1"/>
                        </wps:cNvCnPr>
                        <wps:spPr bwMode="auto">
                          <a:xfrm flipV="1">
                            <a:off x="852629" y="6439841"/>
                            <a:ext cx="554375" cy="1305"/>
                          </a:xfrm>
                          <a:prstGeom prst="straightConnector1">
                            <a:avLst/>
                          </a:prstGeom>
                          <a:noFill/>
                          <a:ln w="28575">
                            <a:solidFill>
                              <a:srgbClr val="0070C0"/>
                            </a:solidFill>
                            <a:round/>
                            <a:headEnd/>
                            <a:tailEnd type="triangle" w="med" len="med"/>
                          </a:ln>
                          <a:extLst>
                            <a:ext uri="{909E8E84-426E-40DD-AFC4-6F175D3DCCD1}">
                              <a14:hiddenFill xmlns:a14="http://schemas.microsoft.com/office/drawing/2010/main">
                                <a:noFill/>
                              </a14:hiddenFill>
                            </a:ext>
                          </a:extLst>
                        </wps:spPr>
                        <wps:bodyPr/>
                      </wps:wsp>
                      <wps:wsp>
                        <wps:cNvPr id="8302" name="カギ線コネクタ 521"/>
                        <wps:cNvCnPr>
                          <a:cxnSpLocks noChangeShapeType="1"/>
                        </wps:cNvCnPr>
                        <wps:spPr bwMode="auto">
                          <a:xfrm>
                            <a:off x="1441498" y="3357106"/>
                            <a:ext cx="812426" cy="118755"/>
                          </a:xfrm>
                          <a:prstGeom prst="bentConnector3">
                            <a:avLst>
                              <a:gd name="adj1" fmla="val 50000"/>
                            </a:avLst>
                          </a:prstGeom>
                          <a:noFill/>
                          <a:ln w="28575">
                            <a:solidFill>
                              <a:srgbClr val="0070C0"/>
                            </a:solidFill>
                            <a:miter lim="800000"/>
                            <a:headEnd/>
                            <a:tailEnd type="triangle" w="med" len="med"/>
                          </a:ln>
                          <a:extLst>
                            <a:ext uri="{909E8E84-426E-40DD-AFC4-6F175D3DCCD1}">
                              <a14:hiddenFill xmlns:a14="http://schemas.microsoft.com/office/drawing/2010/main">
                                <a:noFill/>
                              </a14:hiddenFill>
                            </a:ext>
                          </a:extLst>
                        </wps:spPr>
                        <wps:bodyPr/>
                      </wps:wsp>
                      <wps:wsp>
                        <wps:cNvPr id="8303" name="カギ線コネクタ 522"/>
                        <wps:cNvCnPr>
                          <a:cxnSpLocks noChangeShapeType="1"/>
                        </wps:cNvCnPr>
                        <wps:spPr bwMode="auto">
                          <a:xfrm rot="5400000">
                            <a:off x="796652" y="2497032"/>
                            <a:ext cx="929160" cy="524125"/>
                          </a:xfrm>
                          <a:prstGeom prst="bentConnector3">
                            <a:avLst>
                              <a:gd name="adj1" fmla="val 40514"/>
                            </a:avLst>
                          </a:prstGeom>
                          <a:noFill/>
                          <a:ln w="9525">
                            <a:solidFill>
                              <a:srgbClr val="000000"/>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8304" name="Rectangle 20" descr="75%"/>
                        <wps:cNvSpPr>
                          <a:spLocks noChangeArrowheads="1"/>
                        </wps:cNvSpPr>
                        <wps:spPr bwMode="auto">
                          <a:xfrm>
                            <a:off x="556227" y="3224001"/>
                            <a:ext cx="885272" cy="265568"/>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E2AC4E0" w14:textId="77777777" w:rsidR="008679A3" w:rsidRDefault="008679A3" w:rsidP="006F616A">
                              <w:pPr>
                                <w:pStyle w:val="NormalWeb"/>
                                <w:jc w:val="center"/>
                              </w:pPr>
                              <w:r>
                                <w:rPr>
                                  <w:rFonts w:ascii="Arial" w:hAnsi="Arial" w:cstheme="minorBidi"/>
                                  <w:color w:val="000000"/>
                                  <w:kern w:val="24"/>
                                  <w:sz w:val="20"/>
                                  <w:szCs w:val="20"/>
                                </w:rPr>
                                <w:t>VSPD</w:t>
                              </w:r>
                            </w:p>
                          </w:txbxContent>
                        </wps:txbx>
                        <wps:bodyPr rot="0" vert="horz" wrap="square" lIns="0" tIns="0" rIns="0" bIns="0" anchor="ctr" anchorCtr="0" upright="1">
                          <a:noAutofit/>
                        </wps:bodyPr>
                      </wps:wsp>
                      <wps:wsp>
                        <wps:cNvPr id="8305" name="Rectangle 20" descr="75%"/>
                        <wps:cNvSpPr>
                          <a:spLocks noChangeArrowheads="1"/>
                        </wps:cNvSpPr>
                        <wps:spPr bwMode="auto">
                          <a:xfrm>
                            <a:off x="3416384" y="3344056"/>
                            <a:ext cx="672905" cy="264915"/>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220B8FE" w14:textId="541FE483" w:rsidR="008679A3" w:rsidRPr="007D523E" w:rsidRDefault="008679A3" w:rsidP="006F616A">
                              <w:pPr>
                                <w:pStyle w:val="NormalWeb"/>
                                <w:jc w:val="center"/>
                                <w:rPr>
                                  <w:rFonts w:asciiTheme="majorHAnsi" w:hAnsiTheme="majorHAnsi" w:cstheme="majorHAnsi"/>
                                  <w:sz w:val="21"/>
                                </w:rPr>
                              </w:pPr>
                              <w:r>
                                <w:rPr>
                                  <w:rFonts w:asciiTheme="majorHAnsi" w:hAnsiTheme="majorHAnsi" w:cstheme="majorHAnsi"/>
                                  <w:sz w:val="21"/>
                                </w:rPr>
                                <w:t>I2C1</w:t>
                              </w:r>
                            </w:p>
                          </w:txbxContent>
                        </wps:txbx>
                        <wps:bodyPr rot="0" vert="horz" wrap="square" lIns="0" tIns="0" rIns="0" bIns="0" anchor="ctr" anchorCtr="0" upright="1">
                          <a:noAutofit/>
                        </wps:bodyPr>
                      </wps:wsp>
                      <wps:wsp>
                        <wps:cNvPr id="8306" name="カギ線コネクタ 543"/>
                        <wps:cNvCnPr>
                          <a:cxnSpLocks noChangeShapeType="1"/>
                        </wps:cNvCnPr>
                        <wps:spPr bwMode="auto">
                          <a:xfrm rot="16200000" flipH="1">
                            <a:off x="2878810" y="2433624"/>
                            <a:ext cx="1049219" cy="817982"/>
                          </a:xfrm>
                          <a:prstGeom prst="bentConnector3">
                            <a:avLst>
                              <a:gd name="adj1" fmla="val 50000"/>
                            </a:avLst>
                          </a:prstGeom>
                          <a:noFill/>
                          <a:ln w="9525">
                            <a:solidFill>
                              <a:srgbClr val="000000"/>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8308" name="Rectangle 20" descr="75%"/>
                        <wps:cNvSpPr>
                          <a:spLocks noChangeArrowheads="1"/>
                        </wps:cNvSpPr>
                        <wps:spPr bwMode="auto">
                          <a:xfrm>
                            <a:off x="548821" y="2739193"/>
                            <a:ext cx="884655" cy="265568"/>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8C02E17" w14:textId="77777777" w:rsidR="008679A3" w:rsidRDefault="008679A3" w:rsidP="006F616A">
                              <w:pPr>
                                <w:pStyle w:val="NormalWeb"/>
                                <w:jc w:val="center"/>
                              </w:pPr>
                              <w:r>
                                <w:rPr>
                                  <w:rFonts w:ascii="Arial" w:hAnsi="Arial"/>
                                  <w:color w:val="000000"/>
                                  <w:kern w:val="24"/>
                                  <w:sz w:val="20"/>
                                  <w:szCs w:val="20"/>
                                </w:rPr>
                                <w:t>FCPVD</w:t>
                              </w:r>
                            </w:p>
                          </w:txbxContent>
                        </wps:txbx>
                        <wps:bodyPr rot="0" vert="horz" wrap="square" lIns="0" tIns="0" rIns="0" bIns="0" anchor="ctr" anchorCtr="0" upright="1">
                          <a:noAutofit/>
                        </wps:bodyPr>
                      </wps:wsp>
                      <wps:wsp>
                        <wps:cNvPr id="8312" name="Line 37"/>
                        <wps:cNvCnPr>
                          <a:cxnSpLocks noChangeShapeType="1"/>
                        </wps:cNvCnPr>
                        <wps:spPr bwMode="auto">
                          <a:xfrm>
                            <a:off x="1982329" y="744809"/>
                            <a:ext cx="2026" cy="224147"/>
                          </a:xfrm>
                          <a:prstGeom prst="line">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8313" name="Line 37"/>
                        <wps:cNvCnPr>
                          <a:cxnSpLocks noChangeShapeType="1"/>
                        </wps:cNvCnPr>
                        <wps:spPr bwMode="auto">
                          <a:xfrm>
                            <a:off x="1984355" y="1236483"/>
                            <a:ext cx="4965" cy="326902"/>
                          </a:xfrm>
                          <a:prstGeom prst="line">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8314" name="Line 37"/>
                        <wps:cNvCnPr>
                          <a:cxnSpLocks noChangeShapeType="1"/>
                        </wps:cNvCnPr>
                        <wps:spPr bwMode="auto">
                          <a:xfrm>
                            <a:off x="2002863" y="1783166"/>
                            <a:ext cx="4445" cy="277203"/>
                          </a:xfrm>
                          <a:prstGeom prst="line">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8315" name="テキスト ボックス 8315"/>
                        <wps:cNvSpPr txBox="1"/>
                        <wps:spPr>
                          <a:xfrm>
                            <a:off x="142504" y="6118114"/>
                            <a:ext cx="558141" cy="272038"/>
                          </a:xfrm>
                          <a:prstGeom prst="rect">
                            <a:avLst/>
                          </a:prstGeom>
                          <a:solidFill>
                            <a:schemeClr val="lt1"/>
                          </a:solidFill>
                          <a:ln w="6350">
                            <a:noFill/>
                          </a:ln>
                        </wps:spPr>
                        <wps:txbx>
                          <w:txbxContent>
                            <w:p w14:paraId="6E6EF70E" w14:textId="77777777" w:rsidR="008679A3" w:rsidRPr="00C37AD3" w:rsidRDefault="008679A3" w:rsidP="006F616A">
                              <w:pPr>
                                <w:rPr>
                                  <w:sz w:val="14"/>
                                  <w:lang w:eastAsia="ja-JP"/>
                                </w:rPr>
                              </w:pPr>
                              <w:r w:rsidRPr="00440C67">
                                <w:rPr>
                                  <w:sz w:val="14"/>
                                  <w:lang w:eastAsia="ja-JP"/>
                                </w:rPr>
                                <w:t>Control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16" name="テキスト ボックス 8316"/>
                        <wps:cNvSpPr txBox="1"/>
                        <wps:spPr>
                          <a:xfrm>
                            <a:off x="819835" y="6135865"/>
                            <a:ext cx="587169" cy="263822"/>
                          </a:xfrm>
                          <a:prstGeom prst="rect">
                            <a:avLst/>
                          </a:prstGeom>
                          <a:solidFill>
                            <a:schemeClr val="lt1"/>
                          </a:solidFill>
                          <a:ln w="6350">
                            <a:noFill/>
                          </a:ln>
                        </wps:spPr>
                        <wps:txbx>
                          <w:txbxContent>
                            <w:p w14:paraId="148ED19F" w14:textId="77777777" w:rsidR="008679A3" w:rsidRPr="00C37AD3" w:rsidRDefault="008679A3" w:rsidP="006F616A">
                              <w:pPr>
                                <w:rPr>
                                  <w:sz w:val="16"/>
                                  <w:lang w:eastAsia="ja-JP"/>
                                </w:rPr>
                              </w:pPr>
                              <w:r w:rsidRPr="00C37AD3">
                                <w:rPr>
                                  <w:sz w:val="16"/>
                                  <w:lang w:eastAsia="ja-JP"/>
                                </w:rPr>
                                <w:t>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17" name="正方形/長方形 8317"/>
                        <wps:cNvSpPr/>
                        <wps:spPr>
                          <a:xfrm>
                            <a:off x="449428" y="3176650"/>
                            <a:ext cx="1129990" cy="593766"/>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1" name="カギ線コネクタ 544"/>
                        <wps:cNvCnPr>
                          <a:cxnSpLocks noChangeShapeType="1"/>
                          <a:endCxn id="1384" idx="3"/>
                        </wps:cNvCnPr>
                        <wps:spPr bwMode="auto">
                          <a:xfrm rot="5400000">
                            <a:off x="2450726" y="3676796"/>
                            <a:ext cx="1429482" cy="1306591"/>
                          </a:xfrm>
                          <a:prstGeom prst="bentConnector2">
                            <a:avLst/>
                          </a:prstGeom>
                          <a:noFill/>
                          <a:ln w="9525">
                            <a:solidFill>
                              <a:srgbClr val="000000"/>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1104" name="AutoShape 28"/>
                        <wps:cNvCnPr>
                          <a:cxnSpLocks noChangeShapeType="1"/>
                          <a:stCxn id="1399" idx="2"/>
                          <a:endCxn id="1384" idx="0"/>
                        </wps:cNvCnPr>
                        <wps:spPr bwMode="auto">
                          <a:xfrm flipH="1">
                            <a:off x="1961382" y="4286093"/>
                            <a:ext cx="1534" cy="591699"/>
                          </a:xfrm>
                          <a:prstGeom prst="straightConnector1">
                            <a:avLst/>
                          </a:prstGeom>
                          <a:noFill/>
                          <a:ln w="28575">
                            <a:solidFill>
                              <a:srgbClr val="0070C0"/>
                            </a:solidFill>
                            <a:round/>
                            <a:headEnd/>
                            <a:tailEnd type="triangle" w="med" len="med"/>
                          </a:ln>
                          <a:extLst>
                            <a:ext uri="{909E8E84-426E-40DD-AFC4-6F175D3DCCD1}">
                              <a14:hiddenFill xmlns:a14="http://schemas.microsoft.com/office/drawing/2010/main">
                                <a:noFill/>
                              </a14:hiddenFill>
                            </a:ext>
                          </a:extLst>
                        </wps:spPr>
                        <wps:bodyPr/>
                      </wps:wsp>
                      <wps:wsp>
                        <wps:cNvPr id="1105" name="AutoShape 28"/>
                        <wps:cNvCnPr>
                          <a:cxnSpLocks noChangeShapeType="1"/>
                          <a:stCxn id="1384" idx="2"/>
                          <a:endCxn id="1385" idx="0"/>
                        </wps:cNvCnPr>
                        <wps:spPr bwMode="auto">
                          <a:xfrm flipH="1">
                            <a:off x="1959577" y="5211872"/>
                            <a:ext cx="1805" cy="545296"/>
                          </a:xfrm>
                          <a:prstGeom prst="straightConnector1">
                            <a:avLst/>
                          </a:prstGeom>
                          <a:noFill/>
                          <a:ln w="28575">
                            <a:solidFill>
                              <a:srgbClr val="0070C0"/>
                            </a:solidFill>
                            <a:round/>
                            <a:headEnd/>
                            <a:tailEnd type="triangle" w="med" len="med"/>
                          </a:ln>
                          <a:extLst>
                            <a:ext uri="{909E8E84-426E-40DD-AFC4-6F175D3DCCD1}">
                              <a14:hiddenFill xmlns:a14="http://schemas.microsoft.com/office/drawing/2010/main">
                                <a:noFill/>
                              </a14:hiddenFill>
                            </a:ext>
                          </a:extLst>
                        </wps:spPr>
                        <wps:bodyPr/>
                      </wps:wsp>
                      <wps:wsp>
                        <wps:cNvPr id="1107" name="Text Box 12"/>
                        <wps:cNvSpPr txBox="1">
                          <a:spLocks noChangeArrowheads="1"/>
                        </wps:cNvSpPr>
                        <wps:spPr bwMode="auto">
                          <a:xfrm>
                            <a:off x="1682750" y="6298860"/>
                            <a:ext cx="3519170" cy="612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0C58E6" w14:textId="5B5E75FF" w:rsidR="008679A3" w:rsidRDefault="008679A3" w:rsidP="00C71BFF">
                              <w:pPr>
                                <w:spacing w:line="320" w:lineRule="exact"/>
                                <w:rPr>
                                  <w:sz w:val="24"/>
                                  <w:szCs w:val="24"/>
                                </w:rPr>
                              </w:pPr>
                              <w:r>
                                <w:rPr>
                                  <w:rFonts w:ascii="Arial" w:hAnsi="Arial"/>
                                  <w:color w:val="000000"/>
                                  <w:kern w:val="24"/>
                                  <w:position w:val="6"/>
                                  <w:vertAlign w:val="superscript"/>
                                </w:rPr>
                                <w:t xml:space="preserve">*1 </w:t>
                              </w:r>
                              <w:r>
                                <w:t>In R-Car V3U, dot clock can be created by PLL in DSI/CSI-2 TX.</w:t>
                              </w:r>
                            </w:p>
                          </w:txbxContent>
                        </wps:txbx>
                        <wps:bodyPr rot="0" vert="horz" wrap="square" lIns="0" tIns="0" rIns="0" bIns="0" anchor="ctr" anchorCtr="0" upright="1">
                          <a:noAutofit/>
                        </wps:bodyPr>
                      </wps:wsp>
                    </wpc:wpc>
                  </a:graphicData>
                </a:graphic>
                <wp14:sizeRelH relativeFrom="margin">
                  <wp14:pctWidth>0</wp14:pctWidth>
                </wp14:sizeRelH>
                <wp14:sizeRelV relativeFrom="margin">
                  <wp14:pctHeight>0</wp14:pctHeight>
                </wp14:sizeRelV>
              </wp:anchor>
            </w:drawing>
          </mc:Choice>
          <mc:Fallback>
            <w:pict>
              <v:group w14:anchorId="44D57A34" id="_x0000_s1729" editas="canvas" style="position:absolute;left:0;text-align:left;margin-left:46.9pt;margin-top:0;width:410.6pt;height:549pt;z-index:251846656;mso-position-horizontal-relative:text;mso-position-vertical-relative:text;mso-width-relative:margin;mso-height-relative:margin" coordsize="52146,69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">
                <v:shape id="_x0000_s1730" type="#_x0000_t75" style="position:absolute;width:52146;height:69723;visibility:visible;mso-wrap-style:square">
                  <v:fill o:detectmouseclick="t"/>
                  <v:stroke joinstyle="round"/>
                  <v:path o:connecttype="none"/>
                </v:shape>
                <v:shape id="_x0000_s1731" type="#_x0000_t202" style="position:absolute;left:5562;top:34758;width:8704;height:3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" stroked="f" strokeweight=".5pt">
                  <v:textbox>
                    <w:txbxContent>
                      <w:p w14:paraId="767F176B" w14:textId="77777777" w:rsidR="008679A3" w:rsidRDefault="008679A3" w:rsidP="006F616A">
                        <w:pPr>
                          <w:pStyle w:val="Web"/>
                          <w:jc w:val="center"/>
                        </w:pPr>
                        <w:r>
                          <w:rPr>
                            <w:rFonts w:ascii="Arial" w:hAnsi="Arial"/>
                            <w:color w:val="000000"/>
                            <w:kern w:val="24"/>
                            <w:sz w:val="20"/>
                            <w:szCs w:val="20"/>
                          </w:rPr>
                          <w:t>VSP2</w:t>
                        </w:r>
                      </w:p>
                      <w:p w14:paraId="04B25D2F" w14:textId="77777777" w:rsidR="008679A3" w:rsidRDefault="008679A3" w:rsidP="006F616A"/>
                    </w:txbxContent>
                  </v:textbox>
                </v:shape>
                <v:rect id="正方形/長方形 1775" o:spid="_x0000_s1732" style="position:absolute;left:8303;top:18889;width:27780;height:50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" fillcolor="black" strokecolor="red">
                  <v:fill r:id="rId12" o:title="" type="pattern"/>
                </v:rect>
                <v:rect id="Rectangle 4" o:spid="_x0000_s1733" style="position:absolute;left:2625;width:34769;height:26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" filled="f" fillcolor="#fd7c67">
                  <v:shadow color="#eeece1"/>
                  <v:textbox inset="0,0,0,0">
                    <w:txbxContent>
                      <w:p w14:paraId="21A8F8B9" w14:textId="77777777" w:rsidR="008679A3" w:rsidRDefault="008679A3" w:rsidP="006F616A">
                        <w:pPr>
                          <w:pStyle w:val="Web"/>
                          <w:jc w:val="center"/>
                        </w:pPr>
                        <w:r>
                          <w:rPr>
                            <w:rFonts w:ascii="Arial" w:eastAsia="Arial Unicode MS" w:hAnsi="Arial" w:cs="Arial"/>
                            <w:color w:val="000000"/>
                            <w:kern w:val="24"/>
                          </w:rPr>
                          <w:t>Application</w:t>
                        </w:r>
                      </w:p>
                    </w:txbxContent>
                  </v:textbox>
                </v:rect>
                <v:line id="Line 7" o:spid="_x0000_s1734" style="position:absolute;flip:y;visibility:visible;mso-wrap-style:square" from="0,14087" to="49838,14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" strokeweight="2.25pt"/>
                <v:line id="Line 12" o:spid="_x0000_s1735" style="position:absolute;flip:y;visibility:visible;mso-wrap-style:square" from="358,25688" to="50208,25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" strokeweight="2.25pt"/>
                <v:shape id="Text Box 12" o:spid="_x0000_s1736" type="#_x0000_t202" style="position:absolute;left:43065;top:8338;width:8069;height:2526;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" filled="f" stroked="f">
                  <v:textbox inset="0,0,0,0">
                    <w:txbxContent>
                      <w:p w14:paraId="319A9177" w14:textId="77777777" w:rsidR="008679A3" w:rsidRDefault="008679A3" w:rsidP="006F616A">
                        <w:pPr>
                          <w:pStyle w:val="Web"/>
                        </w:pPr>
                        <w:r>
                          <w:rPr>
                            <w:rFonts w:ascii="Arial" w:hAnsi="Arial" w:cs="Arial"/>
                            <w:color w:val="000000" w:themeColor="text1"/>
                            <w:kern w:val="24"/>
                            <w:sz w:val="20"/>
                            <w:szCs w:val="20"/>
                          </w:rPr>
                          <w:t>User mode</w:t>
                        </w:r>
                      </w:p>
                    </w:txbxContent>
                  </v:textbox>
                </v:shape>
                <v:shape id="Text Box 23" o:spid="_x0000_s1737" type="#_x0000_t202" style="position:absolute;left:14105;top:48777;width:11016;height:3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">
                  <v:textbox inset="0,0,0,0">
                    <w:txbxContent>
                      <w:p w14:paraId="2C7C2F8B" w14:textId="0C4F21F8" w:rsidR="008679A3" w:rsidRDefault="008679A3" w:rsidP="006918EF">
                        <w:pPr>
                          <w:pStyle w:val="Web"/>
                          <w:spacing w:line="276" w:lineRule="auto"/>
                          <w:jc w:val="center"/>
                        </w:pPr>
                        <w:r>
                          <w:rPr>
                            <w:rFonts w:ascii="Arial" w:eastAsia="HGP創英角ｺﾞｼｯｸUB" w:hAnsi="Arial" w:cstheme="minorBidi"/>
                            <w:color w:val="000000" w:themeColor="text1"/>
                            <w:kern w:val="24"/>
                            <w:sz w:val="20"/>
                            <w:szCs w:val="20"/>
                          </w:rPr>
                          <w:t>SN65DSI86</w:t>
                        </w:r>
                      </w:p>
                    </w:txbxContent>
                  </v:textbox>
                </v:shape>
                <v:shape id="Text Box 24" o:spid="_x0000_s1738" type="#_x0000_t202" style="position:absolute;left:14017;top:57571;width:11157;height:3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">
                  <v:textbox inset="0,0,0,0">
                    <w:txbxContent>
                      <w:p w14:paraId="7D9EE7C9" w14:textId="671D4750" w:rsidR="008679A3" w:rsidRDefault="008679A3" w:rsidP="006F616A">
                        <w:pPr>
                          <w:pStyle w:val="Web"/>
                          <w:spacing w:line="276" w:lineRule="auto"/>
                          <w:jc w:val="center"/>
                        </w:pPr>
                        <w:r>
                          <w:rPr>
                            <w:rFonts w:ascii="Arial" w:eastAsia="HGP創英角ｺﾞｼｯｸUB" w:hAnsi="Arial" w:cstheme="minorBidi"/>
                            <w:color w:val="000000" w:themeColor="text1"/>
                            <w:kern w:val="24"/>
                            <w:sz w:val="20"/>
                            <w:szCs w:val="20"/>
                          </w:rPr>
                          <w:t>mini DiplayPort</w:t>
                        </w:r>
                      </w:p>
                    </w:txbxContent>
                  </v:textbox>
                </v:shape>
                <v:line id="Line 12" o:spid="_x0000_s1739" style="position:absolute;visibility:visible;mso-wrap-style:square" from="345,44761" to="50208,44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" strokeweight="2.25pt"/>
                <v:line id="Line 37" o:spid="_x0000_s1740" style="position:absolute;visibility:visible;mso-wrap-style:square" from="19801,2655" to="19801,46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">
                  <v:stroke startarrow="block" endarrow="block"/>
                  <v:shadow color="#eeece1"/>
                </v:line>
                <v:shape id="Text Box 42" o:spid="_x0000_s1741" type="#_x0000_t202" alt="右上がり対角線" style="position:absolute;left:11873;top:15633;width:16039;height:22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" filled="f" strokeweight="1.25pt">
                  <v:textbox inset="0,0,0,0">
                    <w:txbxContent>
                      <w:p w14:paraId="2A1E303F" w14:textId="77777777" w:rsidR="008679A3" w:rsidRPr="00B94654" w:rsidRDefault="008679A3" w:rsidP="006F616A">
                        <w:pPr>
                          <w:pStyle w:val="Web"/>
                          <w:jc w:val="center"/>
                          <w:rPr>
                            <w:sz w:val="18"/>
                          </w:rPr>
                        </w:pPr>
                        <w:r>
                          <w:rPr>
                            <w:rFonts w:ascii="Arial" w:hAnsi="Arial" w:cstheme="minorBidi"/>
                            <w:color w:val="000000" w:themeColor="text1"/>
                            <w:kern w:val="24"/>
                            <w:sz w:val="22"/>
                            <w:szCs w:val="22"/>
                          </w:rPr>
                          <w:t>DRM/KMS</w:t>
                        </w:r>
                        <w:r>
                          <w:rPr>
                            <w:rFonts w:ascii="Arial" w:hAnsi="Arial" w:cs="Arial"/>
                            <w:color w:val="000000" w:themeColor="text1"/>
                            <w:kern w:val="24"/>
                            <w:sz w:val="36"/>
                            <w:szCs w:val="36"/>
                          </w:rPr>
                          <w:t xml:space="preserve"> </w:t>
                        </w:r>
                        <w:r w:rsidRPr="00B94654">
                          <w:rPr>
                            <w:rFonts w:ascii="Arial" w:hAnsi="Arial" w:cs="Arial"/>
                            <w:color w:val="000000" w:themeColor="text1"/>
                            <w:kern w:val="24"/>
                            <w:sz w:val="22"/>
                            <w:szCs w:val="36"/>
                          </w:rPr>
                          <w:t>driver</w:t>
                        </w:r>
                      </w:p>
                    </w:txbxContent>
                  </v:textbox>
                </v:shape>
                <v:rect id="Rectangle 20" o:spid="_x0000_s1742" alt="75%" style="position:absolute;left:14628;top:9689;width:10430;height:26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" strokeweight="1pt">
                  <v:shadow color="#868686"/>
                  <v:textbox inset="0,0,0,0">
                    <w:txbxContent>
                      <w:p w14:paraId="6CC5DEB7" w14:textId="77777777" w:rsidR="008679A3" w:rsidRDefault="008679A3" w:rsidP="006F616A">
                        <w:pPr>
                          <w:pStyle w:val="Web"/>
                          <w:jc w:val="center"/>
                        </w:pPr>
                        <w:r>
                          <w:rPr>
                            <w:rFonts w:ascii="Arial" w:hAnsi="Arial" w:cstheme="minorBidi"/>
                            <w:color w:val="000000"/>
                            <w:kern w:val="24"/>
                            <w:sz w:val="20"/>
                            <w:szCs w:val="20"/>
                          </w:rPr>
                          <w:t>/dev/dri/card0</w:t>
                        </w:r>
                      </w:p>
                    </w:txbxContent>
                  </v:textbox>
                </v:rect>
                <v:rect id="Rectangle 20" o:spid="_x0000_s1743" alt="75%" style="position:absolute;left:22539;top:33434;width:8846;height:26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" strokeweight="1pt">
                  <v:shadow color="#868686"/>
                  <v:textbox inset="0,0,0,0">
                    <w:txbxContent>
                      <w:p w14:paraId="12B02855" w14:textId="77777777" w:rsidR="008679A3" w:rsidRDefault="008679A3" w:rsidP="006F616A">
                        <w:pPr>
                          <w:pStyle w:val="Web"/>
                          <w:jc w:val="center"/>
                        </w:pPr>
                        <w:r>
                          <w:rPr>
                            <w:rFonts w:ascii="Arial" w:hAnsi="Arial" w:cstheme="minorBidi"/>
                            <w:color w:val="000000"/>
                            <w:kern w:val="24"/>
                            <w:sz w:val="20"/>
                            <w:szCs w:val="20"/>
                          </w:rPr>
                          <w:t>Display</w:t>
                        </w:r>
                      </w:p>
                    </w:txbxContent>
                  </v:textbox>
                </v:rect>
                <v:shape id="カギ線コネクタ 1796" o:spid="_x0000_s1744" type="#_x0000_t34" style="position:absolute;left:21238;top:34420;width:4052;height:739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" adj="11308" strokecolor="#0070c0" strokeweight="2.25pt">
                  <v:stroke startarrow="block" endarrow="block"/>
                </v:shape>
                <v:rect id="Rectangle 20" o:spid="_x0000_s1745" alt="75%" style="position:absolute;left:15147;top:4729;width:9529;height:26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" strokeweight="1pt">
                  <v:shadow color="#868686"/>
                  <v:textbox inset="0,0,0,0">
                    <w:txbxContent>
                      <w:p w14:paraId="4E3C70CC" w14:textId="77777777" w:rsidR="008679A3" w:rsidRDefault="008679A3" w:rsidP="006F616A">
                        <w:pPr>
                          <w:pStyle w:val="Web"/>
                          <w:jc w:val="center"/>
                        </w:pPr>
                        <w:r>
                          <w:rPr>
                            <w:rFonts w:ascii="Arial" w:hAnsi="Arial" w:cstheme="minorBidi"/>
                            <w:color w:val="000000"/>
                            <w:kern w:val="24"/>
                            <w:sz w:val="20"/>
                            <w:szCs w:val="20"/>
                          </w:rPr>
                          <w:t>libdrm/kms</w:t>
                        </w:r>
                      </w:p>
                    </w:txbxContent>
                  </v:textbox>
                </v:rect>
                <v:shape id="直線矢印コネクタ 1799" o:spid="_x0000_s1746" type="#_x0000_t32" style="position:absolute;left:969;top:64220;width:57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">
                  <v:stroke endarrow="block"/>
                </v:shape>
                <v:rect id="Rectangle 20" o:spid="_x0000_s1747" alt="75%" style="position:absolute;left:10210;top:20279;width:23688;height:26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" strokeweight="1pt">
                  <v:shadow color="#868686"/>
                  <v:textbox inset="0,0,0,0">
                    <w:txbxContent>
                      <w:p w14:paraId="1E2D5A7F" w14:textId="77777777" w:rsidR="008679A3" w:rsidRPr="00B94654" w:rsidRDefault="008679A3" w:rsidP="006F616A">
                        <w:pPr>
                          <w:pStyle w:val="Web"/>
                          <w:jc w:val="center"/>
                          <w:rPr>
                            <w:sz w:val="22"/>
                          </w:rPr>
                        </w:pPr>
                        <w:r w:rsidRPr="00B94654">
                          <w:rPr>
                            <w:rFonts w:ascii="Arial" w:hAnsi="Arial" w:cs="Arial"/>
                            <w:color w:val="000000" w:themeColor="text1"/>
                            <w:kern w:val="24"/>
                            <w:sz w:val="22"/>
                          </w:rPr>
                          <w:t>D</w:t>
                        </w:r>
                        <w:r>
                          <w:rPr>
                            <w:rFonts w:ascii="Arial" w:hAnsi="Arial" w:cs="Arial"/>
                            <w:color w:val="000000" w:themeColor="text1"/>
                            <w:kern w:val="24"/>
                            <w:sz w:val="22"/>
                          </w:rPr>
                          <w:t>U</w:t>
                        </w:r>
                        <w:r>
                          <w:rPr>
                            <w:rFonts w:ascii="Arial" w:hAnsi="Arial" w:cs="Arial"/>
                            <w:color w:val="000000" w:themeColor="text1"/>
                            <w:kern w:val="24"/>
                          </w:rPr>
                          <w:t xml:space="preserve"> </w:t>
                        </w:r>
                        <w:r w:rsidRPr="00B94654">
                          <w:rPr>
                            <w:rFonts w:ascii="Arial" w:hAnsi="Arial" w:cs="Arial"/>
                            <w:color w:val="000000" w:themeColor="text1"/>
                            <w:kern w:val="24"/>
                            <w:sz w:val="22"/>
                          </w:rPr>
                          <w:t>driver</w:t>
                        </w:r>
                      </w:p>
                    </w:txbxContent>
                  </v:textbox>
                </v:rect>
                <v:shape id="Text Box 41" o:spid="_x0000_s1748" type="#_x0000_t202" alt="右上がり対角線" style="position:absolute;left:38880;top:21891;width:8674;height:2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" fillcolor="silver" strokeweight="1.25pt">
                  <v:fill r:id="rId12" o:title="" type="pattern"/>
                  <v:textbox inset="0,0,0,0">
                    <w:txbxContent>
                      <w:p w14:paraId="02A281DC" w14:textId="77777777" w:rsidR="008679A3" w:rsidRDefault="008679A3" w:rsidP="006F616A">
                        <w:pPr>
                          <w:pStyle w:val="Web"/>
                          <w:jc w:val="center"/>
                        </w:pPr>
                        <w:r>
                          <w:rPr>
                            <w:rFonts w:ascii="Arial" w:hAnsi="Arial" w:cs="Arial"/>
                            <w:color w:val="000000" w:themeColor="text1"/>
                            <w:kern w:val="24"/>
                            <w:sz w:val="20"/>
                            <w:szCs w:val="20"/>
                          </w:rPr>
                          <w:t>This module</w:t>
                        </w:r>
                      </w:p>
                    </w:txbxContent>
                  </v:textbox>
                </v:shape>
                <v:rect id="Rectangle 20" o:spid="_x0000_s1749" alt="75%" style="position:absolute;left:14266;top:40205;width:10725;height:26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" strokeweight="1pt">
                  <v:shadow color="#868686"/>
                  <v:textbox inset="0,0,0,0">
                    <w:txbxContent>
                      <w:p w14:paraId="0D4DF2B2" w14:textId="4D7DEFD2" w:rsidR="008679A3" w:rsidRDefault="008679A3" w:rsidP="00A70092">
                        <w:pPr>
                          <w:pStyle w:val="Web"/>
                          <w:spacing w:line="276" w:lineRule="auto"/>
                          <w:jc w:val="center"/>
                        </w:pPr>
                        <w:r>
                          <w:rPr>
                            <w:rFonts w:ascii="Arial" w:eastAsia="HGP創英角ｺﾞｼｯｸUB" w:hAnsi="Arial" w:cstheme="minorBidi"/>
                            <w:color w:val="000000" w:themeColor="text1"/>
                            <w:kern w:val="24"/>
                            <w:sz w:val="20"/>
                            <w:szCs w:val="20"/>
                          </w:rPr>
                          <w:t>DSI/CSI-2-TX</w:t>
                        </w:r>
                        <w:r w:rsidRPr="00A7120D">
                          <w:rPr>
                            <w:rFonts w:ascii="Arial" w:hAnsi="Arial"/>
                            <w:color w:val="000000"/>
                            <w:kern w:val="24"/>
                            <w:sz w:val="20"/>
                            <w:szCs w:val="20"/>
                          </w:rPr>
                          <w:t>*</w:t>
                        </w:r>
                        <w:r>
                          <w:rPr>
                            <w:rFonts w:ascii="Arial" w:hAnsi="Arial"/>
                            <w:color w:val="000000"/>
                            <w:kern w:val="24"/>
                            <w:sz w:val="20"/>
                            <w:szCs w:val="20"/>
                            <w:vertAlign w:val="superscript"/>
                          </w:rPr>
                          <w:t>1</w:t>
                        </w:r>
                      </w:p>
                    </w:txbxContent>
                  </v:textbox>
                </v:rect>
                <v:shape id="カギ線コネクタ 1808" o:spid="_x0000_s1750" type="#_x0000_t34" style="position:absolute;left:15848;top:22329;width:10486;height:1173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" adj="7774">
                  <v:stroke startarrow="block" endarrow="block"/>
                </v:shape>
                <v:shape id="Text Box 40" o:spid="_x0000_s1751" type="#_x0000_t202" style="position:absolute;left:43269;top:16991;width:8421;height:2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" filled="f" stroked="f">
                  <v:textbox inset="0,0,0,0">
                    <w:txbxContent>
                      <w:p w14:paraId="4B91D116" w14:textId="77777777" w:rsidR="008679A3" w:rsidRDefault="008679A3" w:rsidP="006F616A">
                        <w:pPr>
                          <w:pStyle w:val="Web"/>
                        </w:pPr>
                        <w:r>
                          <w:rPr>
                            <w:rFonts w:ascii="Arial" w:hAnsi="Arial" w:cs="Arial"/>
                            <w:color w:val="000000" w:themeColor="text1"/>
                            <w:kern w:val="24"/>
                            <w:sz w:val="20"/>
                            <w:szCs w:val="20"/>
                          </w:rPr>
                          <w:t>Kernel mode</w:t>
                        </w:r>
                      </w:p>
                    </w:txbxContent>
                  </v:textbox>
                </v:shape>
                <v:shape id="Text Box 41" o:spid="_x0000_s1752" type="#_x0000_t202" style="position:absolute;left:43948;top:34647;width:8205;height:20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" filled="f" stroked="f">
                  <v:textbox inset="0,0,0,0">
                    <w:txbxContent>
                      <w:p w14:paraId="4049D2F3" w14:textId="77777777" w:rsidR="008679A3" w:rsidRDefault="008679A3" w:rsidP="006F616A">
                        <w:pPr>
                          <w:pStyle w:val="Web"/>
                        </w:pPr>
                        <w:r>
                          <w:rPr>
                            <w:rFonts w:ascii="Arial" w:hAnsi="Arial" w:cs="Arial"/>
                            <w:color w:val="000000" w:themeColor="text1"/>
                            <w:kern w:val="24"/>
                            <w:sz w:val="20"/>
                            <w:szCs w:val="20"/>
                          </w:rPr>
                          <w:t>Hardware</w:t>
                        </w:r>
                      </w:p>
                    </w:txbxContent>
                  </v:textbox>
                </v:shape>
                <v:shape id="Text Box 42" o:spid="_x0000_s1753" type="#_x0000_t202" style="position:absolute;left:36417;top:56173;width:14909;height:45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" filled="f" stroked="f">
                  <v:textbox inset="0,0,0,0">
                    <w:txbxContent>
                      <w:p w14:paraId="73512F1A" w14:textId="77777777" w:rsidR="008679A3" w:rsidRDefault="008679A3" w:rsidP="006F616A">
                        <w:pPr>
                          <w:pStyle w:val="Web"/>
                        </w:pPr>
                        <w:r w:rsidRPr="00553D37">
                          <w:rPr>
                            <w:rFonts w:ascii="Arial" w:hAnsi="Arial" w:cs="Arial"/>
                            <w:color w:val="000000" w:themeColor="text1"/>
                            <w:kern w:val="24"/>
                            <w:sz w:val="20"/>
                            <w:szCs w:val="20"/>
                          </w:rPr>
                          <w:t>System Evaluation Board</w:t>
                        </w:r>
                        <w:r w:rsidRPr="00553D37" w:rsidDel="00553D37">
                          <w:rPr>
                            <w:rFonts w:ascii="Arial" w:hAnsi="Arial" w:cs="Arial"/>
                            <w:color w:val="000000" w:themeColor="text1"/>
                            <w:kern w:val="24"/>
                            <w:sz w:val="20"/>
                            <w:szCs w:val="20"/>
                          </w:rPr>
                          <w:t xml:space="preserve"> </w:t>
                        </w:r>
                      </w:p>
                    </w:txbxContent>
                  </v:textbox>
                </v:shape>
                <v:shape id="AutoShape 28" o:spid="_x0000_s1754" type="#_x0000_t32" style="position:absolute;left:8526;top:64398;width:5544;height:1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" strokecolor="#0070c0" strokeweight="2.25pt">
                  <v:stroke endarrow="block"/>
                </v:shape>
                <v:shape id="カギ線コネクタ 521" o:spid="_x0000_s1755" type="#_x0000_t34" style="position:absolute;left:14414;top:33571;width:8125;height:118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" strokecolor="#0070c0" strokeweight="2.25pt">
                  <v:stroke endarrow="block"/>
                </v:shape>
                <v:shape id="カギ線コネクタ 522" o:spid="_x0000_s1756" type="#_x0000_t34" style="position:absolute;left:7966;top:24970;width:9291;height:524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" adj="8751">
                  <v:stroke startarrow="block" endarrow="block"/>
                </v:shape>
                <v:rect id="Rectangle 20" o:spid="_x0000_s1757" alt="75%" style="position:absolute;left:5562;top:32240;width:8852;height:26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" strokeweight="1pt">
                  <v:shadow color="#868686"/>
                  <v:textbox inset="0,0,0,0">
                    <w:txbxContent>
                      <w:p w14:paraId="7E2AC4E0" w14:textId="77777777" w:rsidR="008679A3" w:rsidRDefault="008679A3" w:rsidP="006F616A">
                        <w:pPr>
                          <w:pStyle w:val="Web"/>
                          <w:jc w:val="center"/>
                        </w:pPr>
                        <w:r>
                          <w:rPr>
                            <w:rFonts w:ascii="Arial" w:hAnsi="Arial" w:cstheme="minorBidi"/>
                            <w:color w:val="000000"/>
                            <w:kern w:val="24"/>
                            <w:sz w:val="20"/>
                            <w:szCs w:val="20"/>
                          </w:rPr>
                          <w:t>VSPD</w:t>
                        </w:r>
                      </w:p>
                    </w:txbxContent>
                  </v:textbox>
                </v:rect>
                <v:rect id="Rectangle 20" o:spid="_x0000_s1758" alt="75%" style="position:absolute;left:34163;top:33440;width:6729;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" strokeweight="1pt">
                  <v:shadow color="#868686"/>
                  <v:textbox inset="0,0,0,0">
                    <w:txbxContent>
                      <w:p w14:paraId="4220B8FE" w14:textId="541FE483" w:rsidR="008679A3" w:rsidRPr="007D523E" w:rsidRDefault="008679A3" w:rsidP="006F616A">
                        <w:pPr>
                          <w:pStyle w:val="Web"/>
                          <w:jc w:val="center"/>
                          <w:rPr>
                            <w:rFonts w:asciiTheme="majorHAnsi" w:hAnsiTheme="majorHAnsi" w:cstheme="majorHAnsi"/>
                            <w:sz w:val="21"/>
                          </w:rPr>
                        </w:pPr>
                        <w:r>
                          <w:rPr>
                            <w:rFonts w:asciiTheme="majorHAnsi" w:hAnsiTheme="majorHAnsi" w:cstheme="majorHAnsi"/>
                            <w:sz w:val="21"/>
                          </w:rPr>
                          <w:t>I2C1</w:t>
                        </w:r>
                      </w:p>
                    </w:txbxContent>
                  </v:textbox>
                </v:rect>
                <v:shape id="カギ線コネクタ 543" o:spid="_x0000_s1759" type="#_x0000_t34" style="position:absolute;left:28788;top:24336;width:10492;height:81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">
                  <v:stroke startarrow="block" endarrow="block"/>
                </v:shape>
                <v:rect id="Rectangle 20" o:spid="_x0000_s1760" alt="75%" style="position:absolute;left:5488;top:27391;width:8846;height:26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" strokeweight="1pt">
                  <v:shadow color="#868686"/>
                  <v:textbox inset="0,0,0,0">
                    <w:txbxContent>
                      <w:p w14:paraId="68C02E17" w14:textId="77777777" w:rsidR="008679A3" w:rsidRDefault="008679A3" w:rsidP="006F616A">
                        <w:pPr>
                          <w:pStyle w:val="Web"/>
                          <w:jc w:val="center"/>
                        </w:pPr>
                        <w:r>
                          <w:rPr>
                            <w:rFonts w:ascii="Arial" w:hAnsi="Arial"/>
                            <w:color w:val="000000"/>
                            <w:kern w:val="24"/>
                            <w:sz w:val="20"/>
                            <w:szCs w:val="20"/>
                          </w:rPr>
                          <w:t>FCPVD</w:t>
                        </w:r>
                      </w:p>
                    </w:txbxContent>
                  </v:textbox>
                </v:rect>
                <v:line id="Line 37" o:spid="_x0000_s1761" style="position:absolute;visibility:visible;mso-wrap-style:square" from="19823,7448" to="19843,9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">
                  <v:stroke startarrow="block" endarrow="block"/>
                  <v:shadow color="#eeece1"/>
                </v:line>
                <v:line id="Line 37" o:spid="_x0000_s1762" style="position:absolute;visibility:visible;mso-wrap-style:square" from="19843,12364" to="19893,15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">
                  <v:stroke startarrow="block" endarrow="block"/>
                  <v:shadow color="#eeece1"/>
                </v:line>
                <v:line id="Line 37" o:spid="_x0000_s1763" style="position:absolute;visibility:visible;mso-wrap-style:square" from="20028,17831" to="20073,206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">
                  <v:stroke startarrow="block" endarrow="block"/>
                  <v:shadow color="#eeece1"/>
                </v:line>
                <v:shape id="テキスト ボックス 8315" o:spid="_x0000_s1764" type="#_x0000_t202" style="position:absolute;left:1425;top:61181;width:5581;height:2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" fillcolor="white [3201]" stroked="f" strokeweight=".5pt">
                  <v:textbox>
                    <w:txbxContent>
                      <w:p w14:paraId="6E6EF70E" w14:textId="77777777" w:rsidR="008679A3" w:rsidRPr="00C37AD3" w:rsidRDefault="008679A3" w:rsidP="006F616A">
                        <w:pPr>
                          <w:rPr>
                            <w:sz w:val="14"/>
                            <w:lang w:eastAsia="ja-JP"/>
                          </w:rPr>
                        </w:pPr>
                        <w:r w:rsidRPr="00440C67">
                          <w:rPr>
                            <w:sz w:val="14"/>
                            <w:lang w:eastAsia="ja-JP"/>
                          </w:rPr>
                          <w:t>Control</w:t>
                        </w:r>
                      </w:p>
                    </w:txbxContent>
                  </v:textbox>
                </v:shape>
                <v:shape id="テキスト ボックス 8316" o:spid="_x0000_s1765" type="#_x0000_t202" style="position:absolute;left:8198;top:61358;width:5872;height:2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" fillcolor="white [3201]" stroked="f" strokeweight=".5pt">
                  <v:textbox>
                    <w:txbxContent>
                      <w:p w14:paraId="148ED19F" w14:textId="77777777" w:rsidR="008679A3" w:rsidRPr="00C37AD3" w:rsidRDefault="008679A3" w:rsidP="006F616A">
                        <w:pPr>
                          <w:rPr>
                            <w:sz w:val="16"/>
                            <w:lang w:eastAsia="ja-JP"/>
                          </w:rPr>
                        </w:pPr>
                        <w:r w:rsidRPr="00C37AD3">
                          <w:rPr>
                            <w:sz w:val="16"/>
                            <w:lang w:eastAsia="ja-JP"/>
                          </w:rPr>
                          <w:t>data</w:t>
                        </w:r>
                      </w:p>
                    </w:txbxContent>
                  </v:textbox>
                </v:shape>
                <v:rect id="正方形/長方形 8317" o:spid="_x0000_s1766" style="position:absolute;left:4494;top:31766;width:11300;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" filled="f" strokecolor="black [3213]" strokeweight="1pt"/>
                <v:shape id="カギ線コネクタ 544" o:spid="_x0000_s1767" type="#_x0000_t33" style="position:absolute;left:24506;top:36768;width:14295;height:1306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">
                  <v:stroke startarrow="block" endarrow="block"/>
                </v:shape>
                <v:shape id="AutoShape 28" o:spid="_x0000_s1768" type="#_x0000_t32" style="position:absolute;left:19613;top:42860;width:16;height:591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" strokecolor="#0070c0" strokeweight="2.25pt">
                  <v:stroke endarrow="block"/>
                </v:shape>
                <v:shape id="AutoShape 28" o:spid="_x0000_s1769" type="#_x0000_t32" style="position:absolute;left:19595;top:52118;width:18;height:54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" strokecolor="#0070c0" strokeweight="2.25pt">
                  <v:stroke endarrow="block"/>
                </v:shape>
                <v:shape id="Text Box 12" o:spid="_x0000_s1770" type="#_x0000_t202" style="position:absolute;left:16827;top:62988;width:35192;height:61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" filled="f" stroked="f">
                  <v:textbox inset="0,0,0,0">
                    <w:txbxContent>
                      <w:p w14:paraId="160C58E6" w14:textId="5B5E75FF" w:rsidR="008679A3" w:rsidRDefault="008679A3" w:rsidP="00C71BFF">
                        <w:pPr>
                          <w:spacing w:line="320" w:lineRule="exact"/>
                          <w:rPr>
                            <w:sz w:val="24"/>
                            <w:szCs w:val="24"/>
                          </w:rPr>
                        </w:pPr>
                        <w:r>
                          <w:rPr>
                            <w:rFonts w:ascii="Arial" w:hAnsi="Arial"/>
                            <w:color w:val="000000"/>
                            <w:kern w:val="24"/>
                            <w:position w:val="6"/>
                            <w:vertAlign w:val="superscript"/>
                          </w:rPr>
                          <w:t xml:space="preserve">*1 </w:t>
                        </w:r>
                        <w:r>
                          <w:t>In R-Car V3U, dot clock can be created by PLL in DSI/CSI-2 TX.</w:t>
                        </w:r>
                      </w:p>
                    </w:txbxContent>
                  </v:textbox>
                </v:shape>
                <w10:wrap type="topAndBottom"/>
              </v:group>
            </w:pict>
          </mc:Fallback>
        </mc:AlternateContent>
      </w:r>
    </w:p>
    <w:tbl>
      <w:tblPr>
        <w:tblStyle w:val="TableGrid"/>
        <w:tblW w:w="9805" w:type="dxa"/>
        <w:tblLook w:val="04A0" w:firstRow="1" w:lastRow="0" w:firstColumn="1" w:lastColumn="0" w:noHBand="0" w:noVBand="1"/>
      </w:tblPr>
      <w:tblGrid>
        <w:gridCol w:w="9805"/>
      </w:tblGrid>
      <w:tr w:rsidR="00C54597" w14:paraId="381E0F66" w14:textId="77777777" w:rsidTr="00C54597">
        <w:trPr>
          <w:trHeight w:val="10741"/>
        </w:trPr>
        <w:tc>
          <w:tcPr>
            <w:tcW w:w="9805" w:type="dxa"/>
          </w:tcPr>
          <w:p w14:paraId="1203B32B" w14:textId="77777777" w:rsidR="00C54597" w:rsidRPr="007825AF" w:rsidRDefault="00C54597" w:rsidP="00C54597">
            <w:pPr>
              <w:overflowPunct/>
              <w:autoSpaceDE/>
              <w:autoSpaceDN/>
              <w:adjustRightInd/>
              <w:spacing w:after="0" w:line="240" w:lineRule="auto"/>
              <w:ind w:left="799"/>
              <w:textAlignment w:val="auto"/>
              <w:rPr>
                <w:color w:val="FFFFFF" w:themeColor="background1"/>
                <w:lang w:eastAsia="ja-JP"/>
                <w14:textFill>
                  <w14:noFill/>
                </w14:textFill>
              </w:rPr>
            </w:pPr>
          </w:p>
          <w:p w14:paraId="32FD3D1B" w14:textId="77777777" w:rsidR="00C54597" w:rsidRDefault="00C54597" w:rsidP="00C54597">
            <w:pPr>
              <w:keepNext/>
              <w:overflowPunct/>
              <w:autoSpaceDE/>
              <w:autoSpaceDN/>
              <w:adjustRightInd/>
              <w:spacing w:after="0" w:line="240" w:lineRule="auto"/>
              <w:ind w:left="799"/>
              <w:textAlignment w:val="auto"/>
              <w:rPr>
                <w:lang w:eastAsia="ja-JP"/>
              </w:rPr>
            </w:pPr>
            <w:r w:rsidRPr="00714667">
              <w:rPr>
                <w:noProof/>
                <w:color w:val="0070C0"/>
                <w:sz w:val="28"/>
                <w:szCs w:val="28"/>
              </w:rPr>
              <mc:AlternateContent>
                <mc:Choice Requires="wpc">
                  <w:drawing>
                    <wp:inline distT="0" distB="0" distL="0" distR="0" wp14:anchorId="10D8BE1F" wp14:editId="660256F1">
                      <wp:extent cx="5214620" cy="6432993"/>
                      <wp:effectExtent l="0" t="0" r="5080" b="82550"/>
                      <wp:docPr id="1284" name="キャンバス 895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noFill/>
                                <a:prstDash val="solid"/>
                                <a:round/>
                                <a:headEnd type="none" w="med" len="med"/>
                                <a:tailEnd type="none" w="med" len="med"/>
                              </a:ln>
                            </wpc:whole>
                            <wps:wsp>
                              <wps:cNvPr id="1139" name="テキスト ボックス 2"/>
                              <wps:cNvSpPr txBox="1">
                                <a:spLocks noChangeArrowheads="1"/>
                              </wps:cNvSpPr>
                              <wps:spPr bwMode="auto">
                                <a:xfrm>
                                  <a:off x="556226" y="3475862"/>
                                  <a:ext cx="870456" cy="326249"/>
                                </a:xfrm>
                                <a:prstGeom prst="rect">
                                  <a:avLst/>
                                </a:prstGeom>
                                <a:solidFill>
                                  <a:sysClr val="window" lastClr="FFFFFF">
                                    <a:lumMod val="100000"/>
                                    <a:lumOff val="0"/>
                                  </a:sys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68B1BDB6" w14:textId="77777777" w:rsidR="008679A3" w:rsidRDefault="008679A3" w:rsidP="00C54597">
                                    <w:pPr>
                                      <w:pStyle w:val="NormalWeb"/>
                                      <w:jc w:val="center"/>
                                    </w:pPr>
                                    <w:r>
                                      <w:rPr>
                                        <w:rFonts w:ascii="Arial" w:hAnsi="Arial"/>
                                        <w:color w:val="000000"/>
                                        <w:kern w:val="24"/>
                                        <w:sz w:val="20"/>
                                        <w:szCs w:val="20"/>
                                      </w:rPr>
                                      <w:t>VSP2</w:t>
                                    </w:r>
                                  </w:p>
                                  <w:p w14:paraId="05C7EF53" w14:textId="77777777" w:rsidR="008679A3" w:rsidRDefault="008679A3" w:rsidP="00C54597"/>
                                </w:txbxContent>
                              </wps:txbx>
                              <wps:bodyPr rot="0" vert="horz" wrap="square" lIns="91440" tIns="45720" rIns="91440" bIns="45720" anchor="t" anchorCtr="0" upright="1">
                                <a:noAutofit/>
                              </wps:bodyPr>
                            </wps:wsp>
                            <wps:wsp>
                              <wps:cNvPr id="1140" name="テキスト ボックス 16"/>
                              <wps:cNvSpPr txBox="1">
                                <a:spLocks noChangeArrowheads="1"/>
                              </wps:cNvSpPr>
                              <wps:spPr bwMode="auto">
                                <a:xfrm>
                                  <a:off x="840825" y="6115227"/>
                                  <a:ext cx="544497" cy="274702"/>
                                </a:xfrm>
                                <a:prstGeom prst="rect">
                                  <a:avLst/>
                                </a:prstGeom>
                                <a:solidFill>
                                  <a:sysClr val="window" lastClr="FFFFFF">
                                    <a:lumMod val="100000"/>
                                    <a:lumOff val="0"/>
                                  </a:sys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23ACFE42" w14:textId="77777777" w:rsidR="008679A3" w:rsidRDefault="008679A3" w:rsidP="00C54597">
                                    <w:pPr>
                                      <w:pStyle w:val="NormalWeb"/>
                                    </w:pPr>
                                    <w:r>
                                      <w:rPr>
                                        <w:rFonts w:cstheme="minorBidi"/>
                                        <w:color w:val="000000" w:themeColor="dark1"/>
                                        <w:kern w:val="24"/>
                                        <w:sz w:val="18"/>
                                        <w:szCs w:val="18"/>
                                      </w:rPr>
                                      <w:t>Data</w:t>
                                    </w:r>
                                  </w:p>
                                </w:txbxContent>
                              </wps:txbx>
                              <wps:bodyPr rot="0" vert="horz" wrap="square" lIns="91440" tIns="45720" rIns="91440" bIns="45720" anchor="t" anchorCtr="0" upright="1">
                                <a:noAutofit/>
                              </wps:bodyPr>
                            </wps:wsp>
                            <wps:wsp>
                              <wps:cNvPr id="1141" name="テキスト ボックス 16"/>
                              <wps:cNvSpPr txBox="1">
                                <a:spLocks noChangeArrowheads="1"/>
                              </wps:cNvSpPr>
                              <wps:spPr bwMode="auto">
                                <a:xfrm>
                                  <a:off x="96925" y="6115222"/>
                                  <a:ext cx="544497" cy="318420"/>
                                </a:xfrm>
                                <a:prstGeom prst="rect">
                                  <a:avLst/>
                                </a:prstGeom>
                                <a:solidFill>
                                  <a:sysClr val="window" lastClr="FFFFFF">
                                    <a:lumMod val="100000"/>
                                    <a:lumOff val="0"/>
                                  </a:sys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0D18AEA6" w14:textId="77777777" w:rsidR="008679A3" w:rsidRDefault="008679A3" w:rsidP="00C54597">
                                    <w:pPr>
                                      <w:pStyle w:val="NormalWeb"/>
                                    </w:pPr>
                                    <w:r>
                                      <w:rPr>
                                        <w:rFonts w:cstheme="minorBidi"/>
                                        <w:color w:val="000000" w:themeColor="dark1"/>
                                        <w:kern w:val="24"/>
                                        <w:sz w:val="18"/>
                                        <w:szCs w:val="18"/>
                                      </w:rPr>
                                      <w:t>Control</w:t>
                                    </w:r>
                                  </w:p>
                                </w:txbxContent>
                              </wps:txbx>
                              <wps:bodyPr rot="0" vert="horz" wrap="square" lIns="91440" tIns="45720" rIns="91440" bIns="45720" anchor="t" anchorCtr="0" upright="1">
                                <a:noAutofit/>
                              </wps:bodyPr>
                            </wps:wsp>
                            <wps:wsp>
                              <wps:cNvPr id="1142" name="Rectangle 20" descr="75%"/>
                              <wps:cNvSpPr>
                                <a:spLocks noChangeArrowheads="1"/>
                              </wps:cNvSpPr>
                              <wps:spPr bwMode="auto">
                                <a:xfrm>
                                  <a:off x="409671" y="3122816"/>
                                  <a:ext cx="1159990" cy="683168"/>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C660741" w14:textId="77777777" w:rsidR="008679A3" w:rsidRDefault="008679A3" w:rsidP="00C54597">
                                    <w:pPr>
                                      <w:pStyle w:val="NormalWeb"/>
                                      <w:jc w:val="center"/>
                                      <w:rPr>
                                        <w:rFonts w:ascii="Arial" w:hAnsi="Arial"/>
                                        <w:color w:val="000000"/>
                                        <w:kern w:val="24"/>
                                        <w:sz w:val="20"/>
                                        <w:szCs w:val="20"/>
                                      </w:rPr>
                                    </w:pPr>
                                  </w:p>
                                  <w:p w14:paraId="51311D22" w14:textId="77777777" w:rsidR="008679A3" w:rsidRDefault="008679A3" w:rsidP="00C54597">
                                    <w:pPr>
                                      <w:pStyle w:val="NormalWeb"/>
                                      <w:jc w:val="center"/>
                                    </w:pPr>
                                  </w:p>
                                </w:txbxContent>
                              </wps:txbx>
                              <wps:bodyPr rot="0" vert="horz" wrap="square" lIns="0" tIns="0" rIns="0" bIns="0" anchor="ctr" anchorCtr="0" upright="1">
                                <a:noAutofit/>
                              </wps:bodyPr>
                            </wps:wsp>
                            <wps:wsp>
                              <wps:cNvPr id="1143" name="正方形/長方形 1775"/>
                              <wps:cNvSpPr>
                                <a:spLocks noChangeArrowheads="1"/>
                              </wps:cNvSpPr>
                              <wps:spPr bwMode="auto">
                                <a:xfrm>
                                  <a:off x="548821" y="1888852"/>
                                  <a:ext cx="3059557" cy="508949"/>
                                </a:xfrm>
                                <a:prstGeom prst="rect">
                                  <a:avLst/>
                                </a:prstGeom>
                                <a:pattFill prst="ltUpDiag">
                                  <a:fgClr>
                                    <a:sysClr val="windowText" lastClr="000000">
                                      <a:lumMod val="100000"/>
                                      <a:lumOff val="0"/>
                                    </a:sysClr>
                                  </a:fgClr>
                                  <a:bgClr>
                                    <a:sysClr val="window" lastClr="FFFFFF">
                                      <a:lumMod val="100000"/>
                                      <a:lumOff val="0"/>
                                    </a:sysClr>
                                  </a:bgClr>
                                </a:pattFill>
                                <a:ln w="9525">
                                  <a:solidFill>
                                    <a:srgbClr val="FF0000"/>
                                  </a:solidFill>
                                  <a:miter lim="800000"/>
                                  <a:headEnd/>
                                  <a:tailEnd/>
                                </a:ln>
                              </wps:spPr>
                              <wps:bodyPr rot="0" vert="horz" wrap="square" lIns="91440" tIns="45720" rIns="91440" bIns="45720" anchor="ctr" anchorCtr="0" upright="1">
                                <a:noAutofit/>
                              </wps:bodyPr>
                            </wps:wsp>
                            <wps:wsp>
                              <wps:cNvPr id="1144" name="Rectangle 4"/>
                              <wps:cNvSpPr>
                                <a:spLocks noChangeArrowheads="1"/>
                              </wps:cNvSpPr>
                              <wps:spPr bwMode="auto">
                                <a:xfrm>
                                  <a:off x="294379" y="1"/>
                                  <a:ext cx="3476883" cy="264262"/>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D7C67"/>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txbx>
                                <w:txbxContent>
                                  <w:p w14:paraId="3EDCDFB7" w14:textId="77777777" w:rsidR="008679A3" w:rsidRDefault="008679A3" w:rsidP="00C54597">
                                    <w:pPr>
                                      <w:pStyle w:val="NormalWeb"/>
                                      <w:jc w:val="center"/>
                                    </w:pPr>
                                    <w:r>
                                      <w:rPr>
                                        <w:rFonts w:ascii="Arial" w:eastAsia="Arial Unicode MS" w:hAnsi="Arial" w:cs="Arial"/>
                                        <w:color w:val="000000"/>
                                        <w:kern w:val="24"/>
                                      </w:rPr>
                                      <w:t>Application</w:t>
                                    </w:r>
                                  </w:p>
                                </w:txbxContent>
                              </wps:txbx>
                              <wps:bodyPr rot="0" vert="horz" wrap="square" lIns="0" tIns="0" rIns="0" bIns="0" anchor="ctr" anchorCtr="0" upright="1">
                                <a:noAutofit/>
                              </wps:bodyPr>
                            </wps:wsp>
                            <wps:wsp>
                              <wps:cNvPr id="1145" name="Line 7"/>
                              <wps:cNvCnPr>
                                <a:cxnSpLocks noChangeShapeType="1"/>
                              </wps:cNvCnPr>
                              <wps:spPr bwMode="auto">
                                <a:xfrm flipV="1">
                                  <a:off x="0" y="1408744"/>
                                  <a:ext cx="4983820" cy="2609"/>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46" name="Line 12"/>
                              <wps:cNvCnPr>
                                <a:cxnSpLocks noChangeShapeType="1"/>
                              </wps:cNvCnPr>
                              <wps:spPr bwMode="auto">
                                <a:xfrm flipV="1">
                                  <a:off x="35808" y="2568887"/>
                                  <a:ext cx="498505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47" name="Text Box 12"/>
                              <wps:cNvSpPr txBox="1">
                                <a:spLocks noChangeArrowheads="1"/>
                              </wps:cNvSpPr>
                              <wps:spPr bwMode="auto">
                                <a:xfrm flipV="1">
                                  <a:off x="4306593" y="833895"/>
                                  <a:ext cx="806870" cy="2525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326034" w14:textId="77777777" w:rsidR="008679A3" w:rsidRDefault="008679A3" w:rsidP="00C54597">
                                    <w:pPr>
                                      <w:pStyle w:val="NormalWeb"/>
                                    </w:pPr>
                                    <w:r>
                                      <w:rPr>
                                        <w:rFonts w:ascii="Arial" w:hAnsi="Arial" w:cs="Arial"/>
                                        <w:color w:val="000000" w:themeColor="text1"/>
                                        <w:kern w:val="24"/>
                                        <w:sz w:val="20"/>
                                        <w:szCs w:val="20"/>
                                      </w:rPr>
                                      <w:t>User mode</w:t>
                                    </w:r>
                                  </w:p>
                                </w:txbxContent>
                              </wps:txbx>
                              <wps:bodyPr rot="0" vert="horz" wrap="square" lIns="0" tIns="0" rIns="0" bIns="0" anchor="ctr" anchorCtr="0" upright="1">
                                <a:noAutofit/>
                              </wps:bodyPr>
                            </wps:wsp>
                            <wps:wsp>
                              <wps:cNvPr id="1148" name="Text Box 22"/>
                              <wps:cNvSpPr txBox="1">
                                <a:spLocks noChangeArrowheads="1"/>
                              </wps:cNvSpPr>
                              <wps:spPr bwMode="auto">
                                <a:xfrm>
                                  <a:off x="2234318" y="5821110"/>
                                  <a:ext cx="930302" cy="334080"/>
                                </a:xfrm>
                                <a:prstGeom prst="rect">
                                  <a:avLst/>
                                </a:prstGeom>
                                <a:solidFill>
                                  <a:srgbClr val="FFFFFF"/>
                                </a:solidFill>
                                <a:ln w="9525">
                                  <a:solidFill>
                                    <a:srgbClr val="000000"/>
                                  </a:solidFill>
                                  <a:miter lim="800000"/>
                                  <a:headEnd/>
                                  <a:tailEnd/>
                                </a:ln>
                              </wps:spPr>
                              <wps:txbx>
                                <w:txbxContent>
                                  <w:p w14:paraId="39205A9C" w14:textId="77777777" w:rsidR="008679A3" w:rsidRDefault="008679A3" w:rsidP="00C54597">
                                    <w:pPr>
                                      <w:pStyle w:val="NormalWeb"/>
                                      <w:spacing w:line="276" w:lineRule="auto"/>
                                      <w:jc w:val="center"/>
                                    </w:pPr>
                                    <w:r>
                                      <w:rPr>
                                        <w:rFonts w:ascii="Arial" w:eastAsia="HGPSoeiKakugothicUB" w:hAnsi="Arial" w:cstheme="minorBidi"/>
                                        <w:color w:val="000000" w:themeColor="text1"/>
                                        <w:kern w:val="24"/>
                                        <w:sz w:val="20"/>
                                        <w:szCs w:val="20"/>
                                      </w:rPr>
                                      <w:t>Analog RGB</w:t>
                                    </w:r>
                                  </w:p>
                                  <w:p w14:paraId="2940D762" w14:textId="77777777" w:rsidR="008679A3" w:rsidRDefault="008679A3" w:rsidP="00C54597">
                                    <w:pPr>
                                      <w:pStyle w:val="NormalWeb"/>
                                      <w:spacing w:line="276" w:lineRule="auto"/>
                                      <w:jc w:val="center"/>
                                    </w:pPr>
                                    <w:r>
                                      <w:rPr>
                                        <w:rFonts w:ascii="Arial" w:eastAsia="HGPSoeiKakugothicUB" w:hAnsi="Arial" w:cstheme="minorBidi"/>
                                        <w:color w:val="000000" w:themeColor="text1"/>
                                        <w:kern w:val="24"/>
                                        <w:sz w:val="20"/>
                                        <w:szCs w:val="20"/>
                                      </w:rPr>
                                      <w:t>Output (EXIO)</w:t>
                                    </w:r>
                                  </w:p>
                                </w:txbxContent>
                              </wps:txbx>
                              <wps:bodyPr rot="0" vert="horz" wrap="square" lIns="0" tIns="0" rIns="0" bIns="0" anchor="ctr" anchorCtr="0" upright="1">
                                <a:noAutofit/>
                              </wps:bodyPr>
                            </wps:wsp>
                            <wps:wsp>
                              <wps:cNvPr id="1149" name="Line 12"/>
                              <wps:cNvCnPr>
                                <a:cxnSpLocks noChangeShapeType="1"/>
                              </wps:cNvCnPr>
                              <wps:spPr bwMode="auto">
                                <a:xfrm>
                                  <a:off x="34574" y="4476144"/>
                                  <a:ext cx="4986289" cy="130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50" name="Line 37"/>
                              <wps:cNvCnPr>
                                <a:cxnSpLocks noChangeShapeType="1"/>
                              </wps:cNvCnPr>
                              <wps:spPr bwMode="auto">
                                <a:xfrm flipH="1">
                                  <a:off x="2031002" y="264263"/>
                                  <a:ext cx="1819" cy="208700"/>
                                </a:xfrm>
                                <a:prstGeom prst="line">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151" name="Text Box 42" descr="右上がり対角線"/>
                              <wps:cNvSpPr txBox="1">
                                <a:spLocks noChangeArrowheads="1"/>
                              </wps:cNvSpPr>
                              <wps:spPr bwMode="auto">
                                <a:xfrm>
                                  <a:off x="1233082" y="1563385"/>
                                  <a:ext cx="1603861" cy="228375"/>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3975190" w14:textId="77777777" w:rsidR="008679A3" w:rsidRPr="00B94654" w:rsidRDefault="008679A3" w:rsidP="00C54597">
                                    <w:pPr>
                                      <w:pStyle w:val="NormalWeb"/>
                                      <w:jc w:val="center"/>
                                      <w:rPr>
                                        <w:sz w:val="18"/>
                                      </w:rPr>
                                    </w:pPr>
                                    <w:r>
                                      <w:rPr>
                                        <w:rFonts w:ascii="Arial" w:hAnsi="Arial" w:cstheme="minorBidi"/>
                                        <w:color w:val="000000" w:themeColor="text1"/>
                                        <w:kern w:val="24"/>
                                        <w:sz w:val="22"/>
                                        <w:szCs w:val="22"/>
                                      </w:rPr>
                                      <w:t>DRM/KMS</w:t>
                                    </w:r>
                                    <w:r>
                                      <w:rPr>
                                        <w:rFonts w:ascii="Arial" w:hAnsi="Arial" w:cs="Arial"/>
                                        <w:color w:val="000000" w:themeColor="text1"/>
                                        <w:kern w:val="24"/>
                                        <w:sz w:val="36"/>
                                        <w:szCs w:val="36"/>
                                      </w:rPr>
                                      <w:t xml:space="preserve"> </w:t>
                                    </w:r>
                                    <w:r w:rsidRPr="00B94654">
                                      <w:rPr>
                                        <w:rFonts w:ascii="Arial" w:hAnsi="Arial" w:cs="Arial"/>
                                        <w:color w:val="000000" w:themeColor="text1"/>
                                        <w:kern w:val="24"/>
                                        <w:sz w:val="22"/>
                                        <w:szCs w:val="36"/>
                                      </w:rPr>
                                      <w:t>driver</w:t>
                                    </w:r>
                                  </w:p>
                                </w:txbxContent>
                              </wps:txbx>
                              <wps:bodyPr rot="0" vert="horz" wrap="square" lIns="0" tIns="0" rIns="0" bIns="0" anchor="ctr" anchorCtr="0" upright="1">
                                <a:noAutofit/>
                              </wps:bodyPr>
                            </wps:wsp>
                            <wps:wsp>
                              <wps:cNvPr id="1152" name="Rectangle 20" descr="75%"/>
                              <wps:cNvSpPr>
                                <a:spLocks noChangeArrowheads="1"/>
                              </wps:cNvSpPr>
                              <wps:spPr bwMode="auto">
                                <a:xfrm>
                                  <a:off x="1510595" y="968958"/>
                                  <a:ext cx="1042932" cy="267525"/>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A30DC97" w14:textId="77777777" w:rsidR="008679A3" w:rsidRDefault="008679A3" w:rsidP="00C54597">
                                    <w:pPr>
                                      <w:pStyle w:val="NormalWeb"/>
                                      <w:jc w:val="center"/>
                                    </w:pPr>
                                    <w:r>
                                      <w:rPr>
                                        <w:rFonts w:ascii="Arial" w:hAnsi="Arial" w:cstheme="minorBidi"/>
                                        <w:color w:val="000000"/>
                                        <w:kern w:val="24"/>
                                        <w:sz w:val="20"/>
                                        <w:szCs w:val="20"/>
                                      </w:rPr>
                                      <w:t>/dev/dri/card0</w:t>
                                    </w:r>
                                  </w:p>
                                </w:txbxContent>
                              </wps:txbx>
                              <wps:bodyPr rot="0" vert="horz" wrap="square" lIns="0" tIns="0" rIns="0" bIns="0" anchor="ctr" anchorCtr="0" upright="1">
                                <a:noAutofit/>
                              </wps:bodyPr>
                            </wps:wsp>
                            <wps:wsp>
                              <wps:cNvPr id="1153" name="直線矢印コネクタ 1790"/>
                              <wps:cNvCnPr>
                                <a:cxnSpLocks noChangeShapeType="1"/>
                              </wps:cNvCnPr>
                              <wps:spPr bwMode="auto">
                                <a:xfrm>
                                  <a:off x="2032061" y="1236483"/>
                                  <a:ext cx="2952" cy="326902"/>
                                </a:xfrm>
                                <a:prstGeom prst="straightConnector1">
                                  <a:avLst/>
                                </a:prstGeom>
                                <a:noFill/>
                                <a:ln w="9525">
                                  <a:solidFill>
                                    <a:sysClr val="windowText" lastClr="000000">
                                      <a:lumMod val="100000"/>
                                      <a:lumOff val="0"/>
                                    </a:sysClr>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154" name="Rectangle 20" descr="75%"/>
                              <wps:cNvSpPr>
                                <a:spLocks noChangeArrowheads="1"/>
                              </wps:cNvSpPr>
                              <wps:spPr bwMode="auto">
                                <a:xfrm>
                                  <a:off x="2253924" y="3224140"/>
                                  <a:ext cx="884655" cy="265568"/>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287E57C" w14:textId="77777777" w:rsidR="008679A3" w:rsidRDefault="008679A3" w:rsidP="00C54597">
                                    <w:pPr>
                                      <w:pStyle w:val="NormalWeb"/>
                                      <w:jc w:val="center"/>
                                    </w:pPr>
                                    <w:r>
                                      <w:rPr>
                                        <w:rFonts w:ascii="Arial" w:hAnsi="Arial" w:cstheme="minorBidi"/>
                                        <w:color w:val="000000"/>
                                        <w:kern w:val="24"/>
                                        <w:sz w:val="20"/>
                                        <w:szCs w:val="20"/>
                                      </w:rPr>
                                      <w:t>Display</w:t>
                                    </w:r>
                                  </w:p>
                                </w:txbxContent>
                              </wps:txbx>
                              <wps:bodyPr rot="0" vert="horz" wrap="square" lIns="0" tIns="0" rIns="0" bIns="0" anchor="ctr" anchorCtr="0" upright="1">
                                <a:noAutofit/>
                              </wps:bodyPr>
                            </wps:wsp>
                            <wps:wsp>
                              <wps:cNvPr id="1155" name="カギ線コネクタ 1795"/>
                              <wps:cNvCnPr>
                                <a:cxnSpLocks noChangeShapeType="1"/>
                              </wps:cNvCnPr>
                              <wps:spPr bwMode="auto">
                                <a:xfrm rot="5400000">
                                  <a:off x="1728590" y="3090180"/>
                                  <a:ext cx="568135" cy="1367191"/>
                                </a:xfrm>
                                <a:prstGeom prst="bentConnector3">
                                  <a:avLst>
                                    <a:gd name="adj1" fmla="val 69594"/>
                                  </a:avLst>
                                </a:prstGeom>
                                <a:noFill/>
                                <a:ln w="28575">
                                  <a:solidFill>
                                    <a:srgbClr val="0070C0"/>
                                  </a:solidFill>
                                  <a:miter lim="800000"/>
                                  <a:headEnd/>
                                  <a:tailEnd type="triangle" w="med" len="med"/>
                                </a:ln>
                                <a:extLst>
                                  <a:ext uri="{909E8E84-426E-40DD-AFC4-6F175D3DCCD1}">
                                    <a14:hiddenFill xmlns:a14="http://schemas.microsoft.com/office/drawing/2010/main">
                                      <a:noFill/>
                                    </a14:hiddenFill>
                                  </a:ext>
                                </a:extLst>
                              </wps:spPr>
                              <wps:bodyPr/>
                            </wps:wsp>
                            <wps:wsp>
                              <wps:cNvPr id="1156" name="カギ線コネクタ 1797"/>
                              <wps:cNvCnPr>
                                <a:cxnSpLocks noChangeShapeType="1"/>
                              </wps:cNvCnPr>
                              <wps:spPr bwMode="auto">
                                <a:xfrm>
                                  <a:off x="2696252" y="3489708"/>
                                  <a:ext cx="3217" cy="2331402"/>
                                </a:xfrm>
                                <a:prstGeom prst="straightConnector1">
                                  <a:avLst/>
                                </a:prstGeom>
                                <a:noFill/>
                                <a:ln w="28575">
                                  <a:solidFill>
                                    <a:srgbClr val="0070C0"/>
                                  </a:solidFill>
                                  <a:miter lim="800000"/>
                                  <a:headEnd/>
                                  <a:tailEnd type="triangle" w="med" len="med"/>
                                </a:ln>
                                <a:extLst>
                                  <a:ext uri="{909E8E84-426E-40DD-AFC4-6F175D3DCCD1}">
                                    <a14:hiddenFill xmlns:a14="http://schemas.microsoft.com/office/drawing/2010/main">
                                      <a:noFill/>
                                    </a14:hiddenFill>
                                  </a:ext>
                                </a:extLst>
                              </wps:spPr>
                              <wps:bodyPr/>
                            </wps:wsp>
                            <wps:wsp>
                              <wps:cNvPr id="1157" name="Rectangle 20" descr="75%"/>
                              <wps:cNvSpPr>
                                <a:spLocks noChangeArrowheads="1"/>
                              </wps:cNvSpPr>
                              <wps:spPr bwMode="auto">
                                <a:xfrm>
                                  <a:off x="1554551" y="472963"/>
                                  <a:ext cx="952902" cy="267525"/>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7A6C7B1" w14:textId="77777777" w:rsidR="008679A3" w:rsidRDefault="008679A3" w:rsidP="00C54597">
                                    <w:pPr>
                                      <w:pStyle w:val="NormalWeb"/>
                                      <w:jc w:val="center"/>
                                    </w:pPr>
                                    <w:r>
                                      <w:rPr>
                                        <w:rFonts w:ascii="Arial" w:hAnsi="Arial" w:cstheme="minorBidi"/>
                                        <w:color w:val="000000"/>
                                        <w:kern w:val="24"/>
                                        <w:sz w:val="20"/>
                                        <w:szCs w:val="20"/>
                                      </w:rPr>
                                      <w:t>libdrm/kms</w:t>
                                    </w:r>
                                  </w:p>
                                </w:txbxContent>
                              </wps:txbx>
                              <wps:bodyPr rot="0" vert="horz" wrap="square" lIns="0" tIns="0" rIns="0" bIns="0" anchor="ctr" anchorCtr="0" upright="1">
                                <a:noAutofit/>
                              </wps:bodyPr>
                            </wps:wsp>
                            <wps:wsp>
                              <wps:cNvPr id="1158" name="直線矢印コネクタ 1799"/>
                              <wps:cNvCnPr>
                                <a:cxnSpLocks noChangeShapeType="1"/>
                              </wps:cNvCnPr>
                              <wps:spPr bwMode="auto">
                                <a:xfrm>
                                  <a:off x="96924" y="6410157"/>
                                  <a:ext cx="570426" cy="652"/>
                                </a:xfrm>
                                <a:prstGeom prst="straightConnector1">
                                  <a:avLst/>
                                </a:prstGeom>
                                <a:noFill/>
                                <a:ln w="9525">
                                  <a:solidFill>
                                    <a:sysClr val="windowText" lastClr="000000">
                                      <a:lumMod val="100000"/>
                                      <a:lumOff val="0"/>
                                    </a:sysClr>
                                  </a:solidFill>
                                  <a:round/>
                                  <a:headEnd/>
                                  <a:tailEnd type="triangle" w="med" len="med"/>
                                </a:ln>
                                <a:extLst>
                                  <a:ext uri="{909E8E84-426E-40DD-AFC4-6F175D3DCCD1}">
                                    <a14:hiddenFill xmlns:a14="http://schemas.microsoft.com/office/drawing/2010/main">
                                      <a:noFill/>
                                    </a14:hiddenFill>
                                  </a:ext>
                                </a:extLst>
                              </wps:spPr>
                              <wps:bodyPr/>
                            </wps:wsp>
                            <wps:wsp>
                              <wps:cNvPr id="1159" name="Text Box 23"/>
                              <wps:cNvSpPr txBox="1">
                                <a:spLocks noChangeArrowheads="1"/>
                              </wps:cNvSpPr>
                              <wps:spPr bwMode="auto">
                                <a:xfrm>
                                  <a:off x="993381" y="5814096"/>
                                  <a:ext cx="668442" cy="334080"/>
                                </a:xfrm>
                                <a:prstGeom prst="rect">
                                  <a:avLst/>
                                </a:prstGeom>
                                <a:solidFill>
                                  <a:srgbClr val="FFFFFF"/>
                                </a:solidFill>
                                <a:ln w="9525">
                                  <a:solidFill>
                                    <a:srgbClr val="000000"/>
                                  </a:solidFill>
                                  <a:miter lim="800000"/>
                                  <a:headEnd/>
                                  <a:tailEnd/>
                                </a:ln>
                              </wps:spPr>
                              <wps:txbx>
                                <w:txbxContent>
                                  <w:p w14:paraId="5048EA0A" w14:textId="77777777" w:rsidR="008679A3" w:rsidRDefault="008679A3" w:rsidP="00C54597">
                                    <w:pPr>
                                      <w:pStyle w:val="NormalWeb"/>
                                      <w:spacing w:line="276" w:lineRule="auto"/>
                                      <w:jc w:val="center"/>
                                    </w:pPr>
                                    <w:r>
                                      <w:rPr>
                                        <w:rFonts w:ascii="Arial" w:eastAsia="HGPSoeiKakugothicUB" w:hAnsi="Arial" w:cstheme="minorBidi"/>
                                        <w:color w:val="000000" w:themeColor="text1"/>
                                        <w:kern w:val="24"/>
                                        <w:sz w:val="20"/>
                                        <w:szCs w:val="20"/>
                                      </w:rPr>
                                      <w:t>HDMI</w:t>
                                    </w:r>
                                  </w:p>
                                  <w:p w14:paraId="18474F30" w14:textId="77777777" w:rsidR="008679A3" w:rsidRDefault="008679A3" w:rsidP="00C54597">
                                    <w:pPr>
                                      <w:pStyle w:val="NormalWeb"/>
                                      <w:spacing w:line="276" w:lineRule="auto"/>
                                      <w:jc w:val="center"/>
                                    </w:pPr>
                                    <w:r>
                                      <w:rPr>
                                        <w:rFonts w:ascii="Arial" w:eastAsia="HGPSoeiKakugothicUB" w:hAnsi="Arial" w:cstheme="minorBidi"/>
                                        <w:color w:val="000000" w:themeColor="text1"/>
                                        <w:kern w:val="24"/>
                                        <w:sz w:val="20"/>
                                        <w:szCs w:val="20"/>
                                      </w:rPr>
                                      <w:t>Output</w:t>
                                    </w:r>
                                  </w:p>
                                </w:txbxContent>
                              </wps:txbx>
                              <wps:bodyPr rot="0" vert="horz" wrap="square" lIns="0" tIns="0" rIns="0" bIns="0" anchor="ctr" anchorCtr="0" upright="1">
                                <a:noAutofit/>
                              </wps:bodyPr>
                            </wps:wsp>
                            <wps:wsp>
                              <wps:cNvPr id="1160" name="Rectangle 20" descr="75%"/>
                              <wps:cNvSpPr>
                                <a:spLocks noChangeArrowheads="1"/>
                              </wps:cNvSpPr>
                              <wps:spPr bwMode="auto">
                                <a:xfrm>
                                  <a:off x="683813" y="2027829"/>
                                  <a:ext cx="2706025" cy="266872"/>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B8EDDD0" w14:textId="77777777" w:rsidR="008679A3" w:rsidRPr="00B94654" w:rsidRDefault="008679A3" w:rsidP="00C54597">
                                    <w:pPr>
                                      <w:pStyle w:val="NormalWeb"/>
                                      <w:jc w:val="center"/>
                                      <w:rPr>
                                        <w:sz w:val="22"/>
                                      </w:rPr>
                                    </w:pPr>
                                    <w:r w:rsidRPr="00B94654">
                                      <w:rPr>
                                        <w:rFonts w:ascii="Arial" w:hAnsi="Arial" w:cs="Arial"/>
                                        <w:color w:val="000000" w:themeColor="text1"/>
                                        <w:kern w:val="24"/>
                                        <w:sz w:val="22"/>
                                      </w:rPr>
                                      <w:t>D</w:t>
                                    </w:r>
                                    <w:r>
                                      <w:rPr>
                                        <w:rFonts w:ascii="Arial" w:hAnsi="Arial" w:cs="Arial"/>
                                        <w:color w:val="000000" w:themeColor="text1"/>
                                        <w:kern w:val="24"/>
                                        <w:sz w:val="22"/>
                                      </w:rPr>
                                      <w:t>U</w:t>
                                    </w:r>
                                    <w:r>
                                      <w:rPr>
                                        <w:rFonts w:ascii="Arial" w:hAnsi="Arial" w:cs="Arial"/>
                                        <w:color w:val="000000" w:themeColor="text1"/>
                                        <w:kern w:val="24"/>
                                      </w:rPr>
                                      <w:t xml:space="preserve"> </w:t>
                                    </w:r>
                                    <w:r w:rsidRPr="00B94654">
                                      <w:rPr>
                                        <w:rFonts w:ascii="Arial" w:hAnsi="Arial" w:cs="Arial"/>
                                        <w:color w:val="000000" w:themeColor="text1"/>
                                        <w:kern w:val="24"/>
                                        <w:sz w:val="22"/>
                                      </w:rPr>
                                      <w:t>driver</w:t>
                                    </w:r>
                                  </w:p>
                                </w:txbxContent>
                              </wps:txbx>
                              <wps:bodyPr rot="0" vert="horz" wrap="square" lIns="0" tIns="0" rIns="0" bIns="0" anchor="ctr" anchorCtr="0" upright="1">
                                <a:noAutofit/>
                              </wps:bodyPr>
                            </wps:wsp>
                            <wps:wsp>
                              <wps:cNvPr id="1161" name="Text Box 41" descr="右上がり対角線"/>
                              <wps:cNvSpPr txBox="1">
                                <a:spLocks noChangeArrowheads="1"/>
                              </wps:cNvSpPr>
                              <wps:spPr bwMode="auto">
                                <a:xfrm>
                                  <a:off x="3888036" y="2189137"/>
                                  <a:ext cx="867369" cy="226417"/>
                                </a:xfrm>
                                <a:prstGeom prst="rect">
                                  <a:avLst/>
                                </a:prstGeom>
                                <a:pattFill prst="ltUpDiag">
                                  <a:fgClr>
                                    <a:srgbClr val="C0C0C0"/>
                                  </a:fgClr>
                                  <a:bgClr>
                                    <a:srgbClr val="FFFFFF"/>
                                  </a:bgClr>
                                </a:pattFill>
                                <a:ln w="15875">
                                  <a:solidFill>
                                    <a:srgbClr val="000000"/>
                                  </a:solidFill>
                                  <a:miter lim="800000"/>
                                  <a:headEnd/>
                                  <a:tailEnd/>
                                </a:ln>
                              </wps:spPr>
                              <wps:txbx>
                                <w:txbxContent>
                                  <w:p w14:paraId="6CF9C9F5" w14:textId="77777777" w:rsidR="008679A3" w:rsidRDefault="008679A3" w:rsidP="00C54597">
                                    <w:pPr>
                                      <w:pStyle w:val="NormalWeb"/>
                                      <w:jc w:val="center"/>
                                    </w:pPr>
                                    <w:r>
                                      <w:rPr>
                                        <w:rFonts w:ascii="Arial" w:hAnsi="Arial" w:cs="Arial"/>
                                        <w:color w:val="000000" w:themeColor="text1"/>
                                        <w:kern w:val="24"/>
                                        <w:sz w:val="20"/>
                                        <w:szCs w:val="20"/>
                                      </w:rPr>
                                      <w:t>This module</w:t>
                                    </w:r>
                                  </w:p>
                                </w:txbxContent>
                              </wps:txbx>
                              <wps:bodyPr rot="0" vert="horz" wrap="square" lIns="0" tIns="0" rIns="0" bIns="0" anchor="ctr" anchorCtr="0" upright="1">
                                <a:noAutofit/>
                              </wps:bodyPr>
                            </wps:wsp>
                            <wps:wsp>
                              <wps:cNvPr id="1162" name="Rectangle 20" descr="75%"/>
                              <wps:cNvSpPr>
                                <a:spLocks noChangeArrowheads="1"/>
                              </wps:cNvSpPr>
                              <wps:spPr bwMode="auto">
                                <a:xfrm>
                                  <a:off x="886733" y="4057843"/>
                                  <a:ext cx="884655" cy="266220"/>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E577404" w14:textId="77777777" w:rsidR="008679A3" w:rsidRDefault="008679A3" w:rsidP="00C54597">
                                    <w:pPr>
                                      <w:pStyle w:val="NormalWeb"/>
                                      <w:jc w:val="center"/>
                                    </w:pPr>
                                    <w:r>
                                      <w:rPr>
                                        <w:rFonts w:ascii="Arial" w:hAnsi="Arial" w:cstheme="minorBidi"/>
                                        <w:color w:val="000000"/>
                                        <w:kern w:val="24"/>
                                        <w:sz w:val="20"/>
                                        <w:szCs w:val="20"/>
                                      </w:rPr>
                                      <w:t>LVDS</w:t>
                                    </w:r>
                                  </w:p>
                                </w:txbxContent>
                              </wps:txbx>
                              <wps:bodyPr rot="0" vert="horz" wrap="square" lIns="0" tIns="0" rIns="0" bIns="0" anchor="ctr" anchorCtr="0" upright="1">
                                <a:noAutofit/>
                              </wps:bodyPr>
                            </wps:wsp>
                            <wps:wsp>
                              <wps:cNvPr id="1163" name="カギ線コネクタ 1808"/>
                              <wps:cNvCnPr>
                                <a:cxnSpLocks noChangeShapeType="1"/>
                              </wps:cNvCnPr>
                              <wps:spPr bwMode="auto">
                                <a:xfrm rot="16200000" flipH="1">
                                  <a:off x="1901852" y="2429517"/>
                                  <a:ext cx="929375" cy="659426"/>
                                </a:xfrm>
                                <a:prstGeom prst="bentConnector3">
                                  <a:avLst>
                                    <a:gd name="adj1" fmla="val 50000"/>
                                  </a:avLst>
                                </a:prstGeom>
                                <a:noFill/>
                                <a:ln w="9525">
                                  <a:solidFill>
                                    <a:srgbClr val="000000"/>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1164" name="直線矢印コネクタ 1810"/>
                              <wps:cNvCnPr>
                                <a:cxnSpLocks noChangeShapeType="1"/>
                              </wps:cNvCnPr>
                              <wps:spPr bwMode="auto">
                                <a:xfrm>
                                  <a:off x="2035013" y="1791760"/>
                                  <a:ext cx="1813" cy="236069"/>
                                </a:xfrm>
                                <a:prstGeom prst="straightConnector1">
                                  <a:avLst/>
                                </a:prstGeom>
                                <a:noFill/>
                                <a:ln w="9525">
                                  <a:solidFill>
                                    <a:sysClr val="windowText" lastClr="000000">
                                      <a:lumMod val="100000"/>
                                      <a:lumOff val="0"/>
                                    </a:sysClr>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165" name="Text Box 40"/>
                              <wps:cNvSpPr txBox="1">
                                <a:spLocks noChangeArrowheads="1"/>
                              </wps:cNvSpPr>
                              <wps:spPr bwMode="auto">
                                <a:xfrm>
                                  <a:off x="4326966" y="1699109"/>
                                  <a:ext cx="842058" cy="2198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358B9A" w14:textId="77777777" w:rsidR="008679A3" w:rsidRDefault="008679A3" w:rsidP="00C54597">
                                    <w:pPr>
                                      <w:pStyle w:val="NormalWeb"/>
                                    </w:pPr>
                                    <w:r>
                                      <w:rPr>
                                        <w:rFonts w:ascii="Arial" w:hAnsi="Arial" w:cs="Arial"/>
                                        <w:color w:val="000000" w:themeColor="text1"/>
                                        <w:kern w:val="24"/>
                                        <w:sz w:val="20"/>
                                        <w:szCs w:val="20"/>
                                      </w:rPr>
                                      <w:t>Kernel mode</w:t>
                                    </w:r>
                                  </w:p>
                                </w:txbxContent>
                              </wps:txbx>
                              <wps:bodyPr rot="0" vert="horz" wrap="square" lIns="0" tIns="0" rIns="0" bIns="0" anchor="ctr" anchorCtr="0" upright="1">
                                <a:noAutofit/>
                              </wps:bodyPr>
                            </wps:wsp>
                            <wps:wsp>
                              <wps:cNvPr id="1166" name="Text Box 41"/>
                              <wps:cNvSpPr txBox="1">
                                <a:spLocks noChangeArrowheads="1"/>
                              </wps:cNvSpPr>
                              <wps:spPr bwMode="auto">
                                <a:xfrm>
                                  <a:off x="4394876" y="3464769"/>
                                  <a:ext cx="820451" cy="2061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85B56D" w14:textId="77777777" w:rsidR="008679A3" w:rsidRDefault="008679A3" w:rsidP="00C54597">
                                    <w:pPr>
                                      <w:pStyle w:val="NormalWeb"/>
                                    </w:pPr>
                                    <w:r>
                                      <w:rPr>
                                        <w:rFonts w:ascii="Arial" w:hAnsi="Arial" w:cs="Arial"/>
                                        <w:color w:val="000000" w:themeColor="text1"/>
                                        <w:kern w:val="24"/>
                                        <w:sz w:val="20"/>
                                        <w:szCs w:val="20"/>
                                      </w:rPr>
                                      <w:t>Hardware</w:t>
                                    </w:r>
                                  </w:p>
                                </w:txbxContent>
                              </wps:txbx>
                              <wps:bodyPr rot="0" vert="horz" wrap="square" lIns="0" tIns="0" rIns="0" bIns="0" anchor="ctr" anchorCtr="0" upright="1">
                                <a:noAutofit/>
                              </wps:bodyPr>
                            </wps:wsp>
                            <wps:wsp>
                              <wps:cNvPr id="1167" name="Text Box 42"/>
                              <wps:cNvSpPr txBox="1">
                                <a:spLocks noChangeArrowheads="1"/>
                              </wps:cNvSpPr>
                              <wps:spPr bwMode="auto">
                                <a:xfrm>
                                  <a:off x="3641716" y="5617364"/>
                                  <a:ext cx="1490887" cy="452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0DB3A7" w14:textId="77777777" w:rsidR="008679A3" w:rsidRDefault="008679A3" w:rsidP="00C54597">
                                    <w:pPr>
                                      <w:pStyle w:val="NormalWeb"/>
                                    </w:pPr>
                                    <w:r w:rsidRPr="00553D37">
                                      <w:rPr>
                                        <w:rFonts w:ascii="Arial" w:hAnsi="Arial" w:cs="Arial"/>
                                        <w:color w:val="000000" w:themeColor="text1"/>
                                        <w:kern w:val="24"/>
                                        <w:sz w:val="20"/>
                                        <w:szCs w:val="20"/>
                                      </w:rPr>
                                      <w:t>System Evaluation Board</w:t>
                                    </w:r>
                                    <w:r w:rsidRPr="00553D37" w:rsidDel="00553D37">
                                      <w:rPr>
                                        <w:rFonts w:ascii="Arial" w:hAnsi="Arial" w:cs="Arial"/>
                                        <w:color w:val="000000" w:themeColor="text1"/>
                                        <w:kern w:val="24"/>
                                        <w:sz w:val="20"/>
                                        <w:szCs w:val="20"/>
                                      </w:rPr>
                                      <w:t xml:space="preserve"> </w:t>
                                    </w:r>
                                  </w:p>
                                </w:txbxContent>
                              </wps:txbx>
                              <wps:bodyPr rot="0" vert="horz" wrap="square" lIns="0" tIns="0" rIns="0" bIns="0" anchor="ctr" anchorCtr="0" upright="1">
                                <a:noAutofit/>
                              </wps:bodyPr>
                            </wps:wsp>
                            <wps:wsp>
                              <wps:cNvPr id="1168" name="AutoShape 28"/>
                              <wps:cNvCnPr>
                                <a:cxnSpLocks noChangeShapeType="1"/>
                              </wps:cNvCnPr>
                              <wps:spPr bwMode="auto">
                                <a:xfrm flipV="1">
                                  <a:off x="819835" y="6410152"/>
                                  <a:ext cx="554375" cy="1305"/>
                                </a:xfrm>
                                <a:prstGeom prst="straightConnector1">
                                  <a:avLst/>
                                </a:prstGeom>
                                <a:noFill/>
                                <a:ln w="28575">
                                  <a:solidFill>
                                    <a:srgbClr val="0070C0"/>
                                  </a:solidFill>
                                  <a:round/>
                                  <a:headEnd/>
                                  <a:tailEnd type="triangle" w="med" len="med"/>
                                </a:ln>
                                <a:extLst>
                                  <a:ext uri="{909E8E84-426E-40DD-AFC4-6F175D3DCCD1}">
                                    <a14:hiddenFill xmlns:a14="http://schemas.microsoft.com/office/drawing/2010/main">
                                      <a:noFill/>
                                    </a14:hiddenFill>
                                  </a:ext>
                                </a:extLst>
                              </wps:spPr>
                              <wps:bodyPr/>
                            </wps:wsp>
                            <wps:wsp>
                              <wps:cNvPr id="1169" name="カギ線コネクタ 521"/>
                              <wps:cNvCnPr>
                                <a:cxnSpLocks noChangeShapeType="1"/>
                              </wps:cNvCnPr>
                              <wps:spPr bwMode="auto">
                                <a:xfrm>
                                  <a:off x="1441499" y="3356785"/>
                                  <a:ext cx="812425" cy="139"/>
                                </a:xfrm>
                                <a:prstGeom prst="bentConnector3">
                                  <a:avLst>
                                    <a:gd name="adj1" fmla="val 50000"/>
                                  </a:avLst>
                                </a:prstGeom>
                                <a:noFill/>
                                <a:ln w="28575">
                                  <a:solidFill>
                                    <a:srgbClr val="0070C0"/>
                                  </a:solidFill>
                                  <a:miter lim="800000"/>
                                  <a:headEnd/>
                                  <a:tailEnd type="triangle" w="med" len="med"/>
                                </a:ln>
                                <a:extLst>
                                  <a:ext uri="{909E8E84-426E-40DD-AFC4-6F175D3DCCD1}">
                                    <a14:hiddenFill xmlns:a14="http://schemas.microsoft.com/office/drawing/2010/main">
                                      <a:noFill/>
                                    </a14:hiddenFill>
                                  </a:ext>
                                </a:extLst>
                              </wps:spPr>
                              <wps:bodyPr/>
                            </wps:wsp>
                            <wps:wsp>
                              <wps:cNvPr id="1170" name="カギ線コネクタ 522"/>
                              <wps:cNvCnPr>
                                <a:cxnSpLocks noChangeShapeType="1"/>
                              </wps:cNvCnPr>
                              <wps:spPr bwMode="auto">
                                <a:xfrm rot="10800000" flipH="1" flipV="1">
                                  <a:off x="683813" y="2161265"/>
                                  <a:ext cx="307336" cy="514320"/>
                                </a:xfrm>
                                <a:prstGeom prst="bentConnector4">
                                  <a:avLst>
                                    <a:gd name="adj1" fmla="val -74381"/>
                                    <a:gd name="adj2" fmla="val 62972"/>
                                  </a:avLst>
                                </a:prstGeom>
                                <a:noFill/>
                                <a:ln w="9525">
                                  <a:solidFill>
                                    <a:srgbClr val="000000"/>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1171" name="Rectangle 20" descr="75%"/>
                              <wps:cNvSpPr>
                                <a:spLocks noChangeArrowheads="1"/>
                              </wps:cNvSpPr>
                              <wps:spPr bwMode="auto">
                                <a:xfrm>
                                  <a:off x="556227" y="3224001"/>
                                  <a:ext cx="885272" cy="265568"/>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435D380" w14:textId="77777777" w:rsidR="008679A3" w:rsidRDefault="008679A3" w:rsidP="00C54597">
                                    <w:pPr>
                                      <w:pStyle w:val="NormalWeb"/>
                                      <w:jc w:val="center"/>
                                    </w:pPr>
                                    <w:r>
                                      <w:rPr>
                                        <w:rFonts w:ascii="Arial" w:hAnsi="Arial" w:cstheme="minorBidi"/>
                                        <w:color w:val="000000"/>
                                        <w:kern w:val="24"/>
                                        <w:sz w:val="20"/>
                                        <w:szCs w:val="20"/>
                                      </w:rPr>
                                      <w:t>VSPD</w:t>
                                    </w:r>
                                  </w:p>
                                </w:txbxContent>
                              </wps:txbx>
                              <wps:bodyPr rot="0" vert="horz" wrap="square" lIns="0" tIns="0" rIns="0" bIns="0" anchor="ctr" anchorCtr="0" upright="1">
                                <a:noAutofit/>
                              </wps:bodyPr>
                            </wps:wsp>
                            <wps:wsp>
                              <wps:cNvPr id="1172" name="Rectangle 20" descr="75%"/>
                              <wps:cNvSpPr>
                                <a:spLocks noChangeArrowheads="1"/>
                              </wps:cNvSpPr>
                              <wps:spPr bwMode="auto">
                                <a:xfrm>
                                  <a:off x="3416384" y="3344056"/>
                                  <a:ext cx="672905" cy="264915"/>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4011436" w14:textId="77777777" w:rsidR="008679A3" w:rsidRPr="007D523E" w:rsidRDefault="008679A3" w:rsidP="00C54597">
                                    <w:pPr>
                                      <w:pStyle w:val="NormalWeb"/>
                                      <w:jc w:val="center"/>
                                      <w:rPr>
                                        <w:rFonts w:asciiTheme="majorHAnsi" w:hAnsiTheme="majorHAnsi" w:cstheme="majorHAnsi"/>
                                        <w:sz w:val="21"/>
                                      </w:rPr>
                                    </w:pPr>
                                    <w:r w:rsidRPr="00303DF7">
                                      <w:rPr>
                                        <w:rFonts w:asciiTheme="majorHAnsi" w:hAnsiTheme="majorHAnsi" w:cstheme="majorHAnsi"/>
                                        <w:sz w:val="21"/>
                                      </w:rPr>
                                      <w:t>I2C0</w:t>
                                    </w:r>
                                  </w:p>
                                </w:txbxContent>
                              </wps:txbx>
                              <wps:bodyPr rot="0" vert="horz" wrap="square" lIns="0" tIns="0" rIns="0" bIns="0" anchor="ctr" anchorCtr="0" upright="1">
                                <a:noAutofit/>
                              </wps:bodyPr>
                            </wps:wsp>
                            <wps:wsp>
                              <wps:cNvPr id="1173" name="カギ線コネクタ 543"/>
                              <wps:cNvCnPr>
                                <a:cxnSpLocks noChangeShapeType="1"/>
                              </wps:cNvCnPr>
                              <wps:spPr bwMode="auto">
                                <a:xfrm>
                                  <a:off x="3389838" y="2161116"/>
                                  <a:ext cx="362999" cy="1182710"/>
                                </a:xfrm>
                                <a:prstGeom prst="bentConnector2">
                                  <a:avLst/>
                                </a:prstGeom>
                                <a:noFill/>
                                <a:ln w="9525">
                                  <a:solidFill>
                                    <a:srgbClr val="000000"/>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1174" name="カギ線コネクタ 544"/>
                              <wps:cNvCnPr>
                                <a:cxnSpLocks noChangeShapeType="1"/>
                              </wps:cNvCnPr>
                              <wps:spPr bwMode="auto">
                                <a:xfrm rot="5400000">
                                  <a:off x="1869259" y="3511243"/>
                                  <a:ext cx="1786099" cy="1981058"/>
                                </a:xfrm>
                                <a:prstGeom prst="bentConnector2">
                                  <a:avLst/>
                                </a:prstGeom>
                                <a:noFill/>
                                <a:ln w="9525">
                                  <a:solidFill>
                                    <a:srgbClr val="000000"/>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1175" name="Rectangle 20" descr="75%"/>
                              <wps:cNvSpPr>
                                <a:spLocks noChangeArrowheads="1"/>
                              </wps:cNvSpPr>
                              <wps:spPr bwMode="auto">
                                <a:xfrm>
                                  <a:off x="548821" y="2675585"/>
                                  <a:ext cx="884655" cy="265568"/>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8B54B58" w14:textId="77777777" w:rsidR="008679A3" w:rsidRDefault="008679A3" w:rsidP="00C54597">
                                    <w:pPr>
                                      <w:pStyle w:val="NormalWeb"/>
                                      <w:jc w:val="center"/>
                                    </w:pPr>
                                    <w:r>
                                      <w:rPr>
                                        <w:rFonts w:ascii="Arial" w:hAnsi="Arial"/>
                                        <w:color w:val="000000"/>
                                        <w:kern w:val="24"/>
                                        <w:sz w:val="20"/>
                                        <w:szCs w:val="20"/>
                                      </w:rPr>
                                      <w:t>FCPVD</w:t>
                                    </w:r>
                                  </w:p>
                                </w:txbxContent>
                              </wps:txbx>
                              <wps:bodyPr rot="0" vert="horz" wrap="square" lIns="0" tIns="0" rIns="0" bIns="0" anchor="ctr" anchorCtr="0" upright="1">
                                <a:noAutofit/>
                              </wps:bodyPr>
                            </wps:wsp>
                            <wps:wsp>
                              <wps:cNvPr id="1183" name="カギ線コネクタ 1814"/>
                              <wps:cNvCnPr>
                                <a:cxnSpLocks noChangeShapeType="1"/>
                              </wps:cNvCnPr>
                              <wps:spPr bwMode="auto">
                                <a:xfrm>
                                  <a:off x="1329061" y="4324063"/>
                                  <a:ext cx="2860" cy="848954"/>
                                </a:xfrm>
                                <a:prstGeom prst="straightConnector1">
                                  <a:avLst/>
                                </a:prstGeom>
                                <a:noFill/>
                                <a:ln w="28575">
                                  <a:solidFill>
                                    <a:srgbClr val="0070C0"/>
                                  </a:solidFill>
                                  <a:miter lim="800000"/>
                                  <a:headEnd/>
                                  <a:tailEnd type="triangle" w="med" len="med"/>
                                </a:ln>
                                <a:extLst>
                                  <a:ext uri="{909E8E84-426E-40DD-AFC4-6F175D3DCCD1}">
                                    <a14:hiddenFill xmlns:a14="http://schemas.microsoft.com/office/drawing/2010/main">
                                      <a:noFill/>
                                    </a14:hiddenFill>
                                  </a:ext>
                                </a:extLst>
                              </wps:spPr>
                              <wps:bodyPr/>
                            </wps:wsp>
                            <wps:wsp>
                              <wps:cNvPr id="1280" name="カギ線コネクタ 1806"/>
                              <wps:cNvCnPr>
                                <a:cxnSpLocks noChangeShapeType="1"/>
                              </wps:cNvCnPr>
                              <wps:spPr bwMode="auto">
                                <a:xfrm flipH="1">
                                  <a:off x="1327602" y="5617369"/>
                                  <a:ext cx="4319" cy="196727"/>
                                </a:xfrm>
                                <a:prstGeom prst="straightConnector1">
                                  <a:avLst/>
                                </a:prstGeom>
                                <a:noFill/>
                                <a:ln w="28575">
                                  <a:solidFill>
                                    <a:srgbClr val="0070C0"/>
                                  </a:solidFill>
                                  <a:miter lim="800000"/>
                                  <a:headEnd/>
                                  <a:tailEnd type="triangle" w="med" len="med"/>
                                </a:ln>
                                <a:extLst>
                                  <a:ext uri="{909E8E84-426E-40DD-AFC4-6F175D3DCCD1}">
                                    <a14:hiddenFill xmlns:a14="http://schemas.microsoft.com/office/drawing/2010/main">
                                      <a:noFill/>
                                    </a14:hiddenFill>
                                  </a:ext>
                                </a:extLst>
                              </wps:spPr>
                              <wps:bodyPr/>
                            </wps:wsp>
                            <wps:wsp>
                              <wps:cNvPr id="1281" name="Rectangle 20" descr="75%"/>
                              <wps:cNvSpPr>
                                <a:spLocks noChangeArrowheads="1"/>
                              </wps:cNvSpPr>
                              <wps:spPr bwMode="auto">
                                <a:xfrm>
                                  <a:off x="892063" y="5173017"/>
                                  <a:ext cx="879716" cy="444352"/>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1528589" w14:textId="77777777" w:rsidR="008679A3" w:rsidRDefault="008679A3" w:rsidP="00C54597">
                                    <w:pPr>
                                      <w:pStyle w:val="NormalWeb"/>
                                      <w:jc w:val="center"/>
                                    </w:pPr>
                                    <w:r w:rsidRPr="0001311F">
                                      <w:rPr>
                                        <w:rFonts w:ascii="Arial" w:hAnsi="Arial" w:cs="Arial"/>
                                        <w:sz w:val="20"/>
                                        <w:szCs w:val="20"/>
                                      </w:rPr>
                                      <w:t>ADV7511W</w:t>
                                    </w:r>
                                  </w:p>
                                </w:txbxContent>
                              </wps:txbx>
                              <wps:bodyPr rot="0" vert="horz" wrap="square" lIns="0" tIns="0" rIns="0" bIns="0" anchor="ctr" anchorCtr="0" upright="1">
                                <a:noAutofit/>
                              </wps:bodyPr>
                            </wps:wsp>
                            <wps:wsp>
                              <wps:cNvPr id="1282" name="Line 37"/>
                              <wps:cNvCnPr>
                                <a:cxnSpLocks noChangeShapeType="1"/>
                              </wps:cNvCnPr>
                              <wps:spPr bwMode="auto">
                                <a:xfrm>
                                  <a:off x="2031002" y="740488"/>
                                  <a:ext cx="1059" cy="228470"/>
                                </a:xfrm>
                                <a:prstGeom prst="line">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283" name="直線矢印コネクタ 1790"/>
                              <wps:cNvCnPr>
                                <a:cxnSpLocks noChangeShapeType="1"/>
                              </wps:cNvCnPr>
                              <wps:spPr bwMode="auto">
                                <a:xfrm flipH="1">
                                  <a:off x="989666" y="2941153"/>
                                  <a:ext cx="1483" cy="181663"/>
                                </a:xfrm>
                                <a:prstGeom prst="straightConnector1">
                                  <a:avLst/>
                                </a:prstGeom>
                                <a:noFill/>
                                <a:ln w="9525">
                                  <a:solidFill>
                                    <a:sysClr val="windowText" lastClr="000000">
                                      <a:lumMod val="100000"/>
                                      <a:lumOff val="0"/>
                                    </a:sysClr>
                                  </a:solidFill>
                                  <a:round/>
                                  <a:headEnd type="triangle" w="med" len="me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10D8BE1F" id="_x0000_s1771" editas="canvas" style="width:410.6pt;height:506.55pt;mso-position-horizontal-relative:char;mso-position-vertical-relative:line" coordsize="52146,64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">
                      <v:shape id="_x0000_s1772" type="#_x0000_t75" style="position:absolute;width:52146;height:64325;visibility:visible;mso-wrap-style:square">
                        <v:fill o:detectmouseclick="t"/>
                        <v:stroke joinstyle="round"/>
                        <v:path o:connecttype="none"/>
                      </v:shape>
                      <v:shape id="_x0000_s1773" type="#_x0000_t202" style="position:absolute;left:5562;top:34758;width:8704;height:3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" stroked="f" strokeweight=".5pt">
                        <v:textbox>
                          <w:txbxContent>
                            <w:p w14:paraId="68B1BDB6" w14:textId="77777777" w:rsidR="008679A3" w:rsidRDefault="008679A3" w:rsidP="00C54597">
                              <w:pPr>
                                <w:pStyle w:val="Web"/>
                                <w:jc w:val="center"/>
                              </w:pPr>
                              <w:r>
                                <w:rPr>
                                  <w:rFonts w:ascii="Arial" w:hAnsi="Arial"/>
                                  <w:color w:val="000000"/>
                                  <w:kern w:val="24"/>
                                  <w:sz w:val="20"/>
                                  <w:szCs w:val="20"/>
                                </w:rPr>
                                <w:t>VSP2</w:t>
                              </w:r>
                            </w:p>
                            <w:p w14:paraId="05C7EF53" w14:textId="77777777" w:rsidR="008679A3" w:rsidRDefault="008679A3" w:rsidP="00C54597"/>
                          </w:txbxContent>
                        </v:textbox>
                      </v:shape>
                      <v:shape id="テキスト ボックス 16" o:spid="_x0000_s1774" type="#_x0000_t202" style="position:absolute;left:8408;top:61152;width:5445;height:2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" stroked="f" strokeweight=".5pt">
                        <v:textbox>
                          <w:txbxContent>
                            <w:p w14:paraId="23ACFE42" w14:textId="77777777" w:rsidR="008679A3" w:rsidRDefault="008679A3" w:rsidP="00C54597">
                              <w:pPr>
                                <w:pStyle w:val="Web"/>
                              </w:pPr>
                              <w:r>
                                <w:rPr>
                                  <w:rFonts w:cstheme="minorBidi"/>
                                  <w:color w:val="000000" w:themeColor="dark1"/>
                                  <w:kern w:val="24"/>
                                  <w:sz w:val="18"/>
                                  <w:szCs w:val="18"/>
                                </w:rPr>
                                <w:t>Data</w:t>
                              </w:r>
                            </w:p>
                          </w:txbxContent>
                        </v:textbox>
                      </v:shape>
                      <v:shape id="テキスト ボックス 16" o:spid="_x0000_s1775" type="#_x0000_t202" style="position:absolute;left:969;top:61152;width:5445;height:3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" stroked="f" strokeweight=".5pt">
                        <v:textbox>
                          <w:txbxContent>
                            <w:p w14:paraId="0D18AEA6" w14:textId="77777777" w:rsidR="008679A3" w:rsidRDefault="008679A3" w:rsidP="00C54597">
                              <w:pPr>
                                <w:pStyle w:val="Web"/>
                              </w:pPr>
                              <w:r>
                                <w:rPr>
                                  <w:rFonts w:cstheme="minorBidi"/>
                                  <w:color w:val="000000" w:themeColor="dark1"/>
                                  <w:kern w:val="24"/>
                                  <w:sz w:val="18"/>
                                  <w:szCs w:val="18"/>
                                </w:rPr>
                                <w:t>Control</w:t>
                              </w:r>
                            </w:p>
                          </w:txbxContent>
                        </v:textbox>
                      </v:shape>
                      <v:rect id="Rectangle 20" o:spid="_x0000_s1776" alt="75%" style="position:absolute;left:4096;top:31228;width:11600;height:68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" filled="f" strokeweight="1pt">
                        <v:textbox inset="0,0,0,0">
                          <w:txbxContent>
                            <w:p w14:paraId="5C660741" w14:textId="77777777" w:rsidR="008679A3" w:rsidRDefault="008679A3" w:rsidP="00C54597">
                              <w:pPr>
                                <w:pStyle w:val="Web"/>
                                <w:jc w:val="center"/>
                                <w:rPr>
                                  <w:rFonts w:ascii="Arial" w:hAnsi="Arial"/>
                                  <w:color w:val="000000"/>
                                  <w:kern w:val="24"/>
                                  <w:sz w:val="20"/>
                                  <w:szCs w:val="20"/>
                                </w:rPr>
                              </w:pPr>
                            </w:p>
                            <w:p w14:paraId="51311D22" w14:textId="77777777" w:rsidR="008679A3" w:rsidRDefault="008679A3" w:rsidP="00C54597">
                              <w:pPr>
                                <w:pStyle w:val="Web"/>
                                <w:jc w:val="center"/>
                              </w:pPr>
                            </w:p>
                          </w:txbxContent>
                        </v:textbox>
                      </v:rect>
                      <v:rect id="正方形/長方形 1775" o:spid="_x0000_s1777" style="position:absolute;left:5488;top:18888;width:30595;height:50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" fillcolor="black" strokecolor="red">
                        <v:fill r:id="rId12" o:title="" type="pattern"/>
                      </v:rect>
                      <v:rect id="Rectangle 4" o:spid="_x0000_s1778" style="position:absolute;left:2943;width:34769;height:26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" filled="f" fillcolor="#fd7c67">
                        <v:shadow color="#eeece1"/>
                        <v:textbox inset="0,0,0,0">
                          <w:txbxContent>
                            <w:p w14:paraId="3EDCDFB7" w14:textId="77777777" w:rsidR="008679A3" w:rsidRDefault="008679A3" w:rsidP="00C54597">
                              <w:pPr>
                                <w:pStyle w:val="Web"/>
                                <w:jc w:val="center"/>
                              </w:pPr>
                              <w:r>
                                <w:rPr>
                                  <w:rFonts w:ascii="Arial" w:eastAsia="Arial Unicode MS" w:hAnsi="Arial" w:cs="Arial"/>
                                  <w:color w:val="000000"/>
                                  <w:kern w:val="24"/>
                                </w:rPr>
                                <w:t>Application</w:t>
                              </w:r>
                            </w:p>
                          </w:txbxContent>
                        </v:textbox>
                      </v:rect>
                      <v:line id="Line 7" o:spid="_x0000_s1779" style="position:absolute;flip:y;visibility:visible;mso-wrap-style:square" from="0,14087" to="49838,14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" strokeweight="2.25pt"/>
                      <v:line id="Line 12" o:spid="_x0000_s1780" style="position:absolute;flip:y;visibility:visible;mso-wrap-style:square" from="358,25688" to="50208,25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" strokeweight="2.25pt"/>
                      <v:shape id="Text Box 12" o:spid="_x0000_s1781" type="#_x0000_t202" style="position:absolute;left:43065;top:8338;width:8069;height:2526;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" filled="f" stroked="f">
                        <v:textbox inset="0,0,0,0">
                          <w:txbxContent>
                            <w:p w14:paraId="40326034" w14:textId="77777777" w:rsidR="008679A3" w:rsidRDefault="008679A3" w:rsidP="00C54597">
                              <w:pPr>
                                <w:pStyle w:val="Web"/>
                              </w:pPr>
                              <w:r>
                                <w:rPr>
                                  <w:rFonts w:ascii="Arial" w:hAnsi="Arial" w:cs="Arial"/>
                                  <w:color w:val="000000" w:themeColor="text1"/>
                                  <w:kern w:val="24"/>
                                  <w:sz w:val="20"/>
                                  <w:szCs w:val="20"/>
                                </w:rPr>
                                <w:t>User mode</w:t>
                              </w:r>
                            </w:p>
                          </w:txbxContent>
                        </v:textbox>
                      </v:shape>
                      <v:shape id="Text Box 22" o:spid="_x0000_s1782" type="#_x0000_t202" style="position:absolute;left:22343;top:58211;width:9303;height:3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">
                        <v:textbox inset="0,0,0,0">
                          <w:txbxContent>
                            <w:p w14:paraId="39205A9C" w14:textId="77777777" w:rsidR="008679A3" w:rsidRDefault="008679A3" w:rsidP="00C54597">
                              <w:pPr>
                                <w:pStyle w:val="Web"/>
                                <w:spacing w:line="276" w:lineRule="auto"/>
                                <w:jc w:val="center"/>
                              </w:pPr>
                              <w:r>
                                <w:rPr>
                                  <w:rFonts w:ascii="Arial" w:eastAsia="HGP創英角ｺﾞｼｯｸUB" w:hAnsi="Arial" w:cstheme="minorBidi"/>
                                  <w:color w:val="000000" w:themeColor="text1"/>
                                  <w:kern w:val="24"/>
                                  <w:sz w:val="20"/>
                                  <w:szCs w:val="20"/>
                                </w:rPr>
                                <w:t>Analog RGB</w:t>
                              </w:r>
                            </w:p>
                            <w:p w14:paraId="2940D762" w14:textId="77777777" w:rsidR="008679A3" w:rsidRDefault="008679A3" w:rsidP="00C54597">
                              <w:pPr>
                                <w:pStyle w:val="Web"/>
                                <w:spacing w:line="276" w:lineRule="auto"/>
                                <w:jc w:val="center"/>
                              </w:pPr>
                              <w:r>
                                <w:rPr>
                                  <w:rFonts w:ascii="Arial" w:eastAsia="HGP創英角ｺﾞｼｯｸUB" w:hAnsi="Arial" w:cstheme="minorBidi"/>
                                  <w:color w:val="000000" w:themeColor="text1"/>
                                  <w:kern w:val="24"/>
                                  <w:sz w:val="20"/>
                                  <w:szCs w:val="20"/>
                                </w:rPr>
                                <w:t>Output (EXIO)</w:t>
                              </w:r>
                            </w:p>
                          </w:txbxContent>
                        </v:textbox>
                      </v:shape>
                      <v:line id="Line 12" o:spid="_x0000_s1783" style="position:absolute;visibility:visible;mso-wrap-style:square" from="345,44761" to="50208,44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" strokeweight="2.25pt"/>
                      <v:line id="Line 37" o:spid="_x0000_s1784" style="position:absolute;flip:x;visibility:visible;mso-wrap-style:square" from="20310,2642" to="20328,47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">
                        <v:stroke startarrow="block" endarrow="block"/>
                        <v:shadow color="#eeece1"/>
                      </v:line>
                      <v:shape id="Text Box 42" o:spid="_x0000_s1785" type="#_x0000_t202" alt="右上がり対角線" style="position:absolute;left:12330;top:15633;width:16039;height:22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" filled="f" strokeweight="1.25pt">
                        <v:textbox inset="0,0,0,0">
                          <w:txbxContent>
                            <w:p w14:paraId="33975190" w14:textId="77777777" w:rsidR="008679A3" w:rsidRPr="00B94654" w:rsidRDefault="008679A3" w:rsidP="00C54597">
                              <w:pPr>
                                <w:pStyle w:val="Web"/>
                                <w:jc w:val="center"/>
                                <w:rPr>
                                  <w:sz w:val="18"/>
                                </w:rPr>
                              </w:pPr>
                              <w:r>
                                <w:rPr>
                                  <w:rFonts w:ascii="Arial" w:hAnsi="Arial" w:cstheme="minorBidi"/>
                                  <w:color w:val="000000" w:themeColor="text1"/>
                                  <w:kern w:val="24"/>
                                  <w:sz w:val="22"/>
                                  <w:szCs w:val="22"/>
                                </w:rPr>
                                <w:t>DRM/KMS</w:t>
                              </w:r>
                              <w:r>
                                <w:rPr>
                                  <w:rFonts w:ascii="Arial" w:hAnsi="Arial" w:cs="Arial"/>
                                  <w:color w:val="000000" w:themeColor="text1"/>
                                  <w:kern w:val="24"/>
                                  <w:sz w:val="36"/>
                                  <w:szCs w:val="36"/>
                                </w:rPr>
                                <w:t xml:space="preserve"> </w:t>
                              </w:r>
                              <w:r w:rsidRPr="00B94654">
                                <w:rPr>
                                  <w:rFonts w:ascii="Arial" w:hAnsi="Arial" w:cs="Arial"/>
                                  <w:color w:val="000000" w:themeColor="text1"/>
                                  <w:kern w:val="24"/>
                                  <w:sz w:val="22"/>
                                  <w:szCs w:val="36"/>
                                </w:rPr>
                                <w:t>driver</w:t>
                              </w:r>
                            </w:p>
                          </w:txbxContent>
                        </v:textbox>
                      </v:shape>
                      <v:rect id="Rectangle 20" o:spid="_x0000_s1786" alt="75%" style="position:absolute;left:15105;top:9689;width:10430;height:26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" strokeweight="1pt">
                        <v:shadow color="#868686"/>
                        <v:textbox inset="0,0,0,0">
                          <w:txbxContent>
                            <w:p w14:paraId="3A30DC97" w14:textId="77777777" w:rsidR="008679A3" w:rsidRDefault="008679A3" w:rsidP="00C54597">
                              <w:pPr>
                                <w:pStyle w:val="Web"/>
                                <w:jc w:val="center"/>
                              </w:pPr>
                              <w:r>
                                <w:rPr>
                                  <w:rFonts w:ascii="Arial" w:hAnsi="Arial" w:cstheme="minorBidi"/>
                                  <w:color w:val="000000"/>
                                  <w:kern w:val="24"/>
                                  <w:sz w:val="20"/>
                                  <w:szCs w:val="20"/>
                                </w:rPr>
                                <w:t>/dev/dri/card0</w:t>
                              </w:r>
                            </w:p>
                          </w:txbxContent>
                        </v:textbox>
                      </v:rect>
                      <v:shape id="直線矢印コネクタ 1790" o:spid="_x0000_s1787" type="#_x0000_t32" style="position:absolute;left:20320;top:12364;width:30;height:32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">
                        <v:stroke startarrow="block" endarrow="block"/>
                      </v:shape>
                      <v:rect id="Rectangle 20" o:spid="_x0000_s1788" alt="75%" style="position:absolute;left:22539;top:32241;width:8846;height:26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" strokeweight="1pt">
                        <v:shadow color="#868686"/>
                        <v:textbox inset="0,0,0,0">
                          <w:txbxContent>
                            <w:p w14:paraId="2287E57C" w14:textId="77777777" w:rsidR="008679A3" w:rsidRDefault="008679A3" w:rsidP="00C54597">
                              <w:pPr>
                                <w:pStyle w:val="Web"/>
                                <w:jc w:val="center"/>
                              </w:pPr>
                              <w:r>
                                <w:rPr>
                                  <w:rFonts w:ascii="Arial" w:hAnsi="Arial" w:cstheme="minorBidi"/>
                                  <w:color w:val="000000"/>
                                  <w:kern w:val="24"/>
                                  <w:sz w:val="20"/>
                                  <w:szCs w:val="20"/>
                                </w:rPr>
                                <w:t>Display</w:t>
                              </w:r>
                            </w:p>
                          </w:txbxContent>
                        </v:textbox>
                      </v:rect>
                      <v:shape id="カギ線コネクタ 1795" o:spid="_x0000_s1789" type="#_x0000_t34" style="position:absolute;left:17285;top:30902;width:5681;height:1367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" adj="15032" strokecolor="#0070c0" strokeweight="2.25pt">
                        <v:stroke endarrow="block"/>
                      </v:shape>
                      <v:shape id="カギ線コネクタ 1797" o:spid="_x0000_s1790" type="#_x0000_t32" style="position:absolute;left:26962;top:34897;width:32;height:233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" strokecolor="#0070c0" strokeweight="2.25pt">
                        <v:stroke endarrow="block" joinstyle="miter"/>
                      </v:shape>
                      <v:rect id="Rectangle 20" o:spid="_x0000_s1791" alt="75%" style="position:absolute;left:15545;top:4729;width:9529;height:26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" strokeweight="1pt">
                        <v:shadow color="#868686"/>
                        <v:textbox inset="0,0,0,0">
                          <w:txbxContent>
                            <w:p w14:paraId="67A6C7B1" w14:textId="77777777" w:rsidR="008679A3" w:rsidRDefault="008679A3" w:rsidP="00C54597">
                              <w:pPr>
                                <w:pStyle w:val="Web"/>
                                <w:jc w:val="center"/>
                              </w:pPr>
                              <w:r>
                                <w:rPr>
                                  <w:rFonts w:ascii="Arial" w:hAnsi="Arial" w:cstheme="minorBidi"/>
                                  <w:color w:val="000000"/>
                                  <w:kern w:val="24"/>
                                  <w:sz w:val="20"/>
                                  <w:szCs w:val="20"/>
                                </w:rPr>
                                <w:t>libdrm/kms</w:t>
                              </w:r>
                            </w:p>
                          </w:txbxContent>
                        </v:textbox>
                      </v:rect>
                      <v:shape id="直線矢印コネクタ 1799" o:spid="_x0000_s1792" type="#_x0000_t32" style="position:absolute;left:969;top:64101;width:57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">
                        <v:stroke endarrow="block"/>
                      </v:shape>
                      <v:shape id="Text Box 23" o:spid="_x0000_s1793" type="#_x0000_t202" style="position:absolute;left:9933;top:58140;width:6685;height:3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">
                        <v:textbox inset="0,0,0,0">
                          <w:txbxContent>
                            <w:p w14:paraId="5048EA0A" w14:textId="77777777" w:rsidR="008679A3" w:rsidRDefault="008679A3" w:rsidP="00C54597">
                              <w:pPr>
                                <w:pStyle w:val="Web"/>
                                <w:spacing w:line="276" w:lineRule="auto"/>
                                <w:jc w:val="center"/>
                              </w:pPr>
                              <w:r>
                                <w:rPr>
                                  <w:rFonts w:ascii="Arial" w:eastAsia="HGP創英角ｺﾞｼｯｸUB" w:hAnsi="Arial" w:cstheme="minorBidi"/>
                                  <w:color w:val="000000" w:themeColor="text1"/>
                                  <w:kern w:val="24"/>
                                  <w:sz w:val="20"/>
                                  <w:szCs w:val="20"/>
                                </w:rPr>
                                <w:t>HDMI</w:t>
                              </w:r>
                            </w:p>
                            <w:p w14:paraId="18474F30" w14:textId="77777777" w:rsidR="008679A3" w:rsidRDefault="008679A3" w:rsidP="00C54597">
                              <w:pPr>
                                <w:pStyle w:val="Web"/>
                                <w:spacing w:line="276" w:lineRule="auto"/>
                                <w:jc w:val="center"/>
                              </w:pPr>
                              <w:r>
                                <w:rPr>
                                  <w:rFonts w:ascii="Arial" w:eastAsia="HGP創英角ｺﾞｼｯｸUB" w:hAnsi="Arial" w:cstheme="minorBidi"/>
                                  <w:color w:val="000000" w:themeColor="text1"/>
                                  <w:kern w:val="24"/>
                                  <w:sz w:val="20"/>
                                  <w:szCs w:val="20"/>
                                </w:rPr>
                                <w:t>Output</w:t>
                              </w:r>
                            </w:p>
                          </w:txbxContent>
                        </v:textbox>
                      </v:shape>
                      <v:rect id="Rectangle 20" o:spid="_x0000_s1794" alt="75%" style="position:absolute;left:6838;top:20278;width:27060;height:26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" strokeweight="1pt">
                        <v:shadow color="#868686"/>
                        <v:textbox inset="0,0,0,0">
                          <w:txbxContent>
                            <w:p w14:paraId="0B8EDDD0" w14:textId="77777777" w:rsidR="008679A3" w:rsidRPr="00B94654" w:rsidRDefault="008679A3" w:rsidP="00C54597">
                              <w:pPr>
                                <w:pStyle w:val="Web"/>
                                <w:jc w:val="center"/>
                                <w:rPr>
                                  <w:sz w:val="22"/>
                                </w:rPr>
                              </w:pPr>
                              <w:r w:rsidRPr="00B94654">
                                <w:rPr>
                                  <w:rFonts w:ascii="Arial" w:hAnsi="Arial" w:cs="Arial"/>
                                  <w:color w:val="000000" w:themeColor="text1"/>
                                  <w:kern w:val="24"/>
                                  <w:sz w:val="22"/>
                                </w:rPr>
                                <w:t>D</w:t>
                              </w:r>
                              <w:r>
                                <w:rPr>
                                  <w:rFonts w:ascii="Arial" w:hAnsi="Arial" w:cs="Arial"/>
                                  <w:color w:val="000000" w:themeColor="text1"/>
                                  <w:kern w:val="24"/>
                                  <w:sz w:val="22"/>
                                </w:rPr>
                                <w:t>U</w:t>
                              </w:r>
                              <w:r>
                                <w:rPr>
                                  <w:rFonts w:ascii="Arial" w:hAnsi="Arial" w:cs="Arial"/>
                                  <w:color w:val="000000" w:themeColor="text1"/>
                                  <w:kern w:val="24"/>
                                </w:rPr>
                                <w:t xml:space="preserve"> </w:t>
                              </w:r>
                              <w:r w:rsidRPr="00B94654">
                                <w:rPr>
                                  <w:rFonts w:ascii="Arial" w:hAnsi="Arial" w:cs="Arial"/>
                                  <w:color w:val="000000" w:themeColor="text1"/>
                                  <w:kern w:val="24"/>
                                  <w:sz w:val="22"/>
                                </w:rPr>
                                <w:t>driver</w:t>
                              </w:r>
                            </w:p>
                          </w:txbxContent>
                        </v:textbox>
                      </v:rect>
                      <v:shape id="Text Box 41" o:spid="_x0000_s1795" type="#_x0000_t202" alt="右上がり対角線" style="position:absolute;left:38880;top:21891;width:8674;height:2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" fillcolor="silver" strokeweight="1.25pt">
                        <v:fill r:id="rId12" o:title="" type="pattern"/>
                        <v:textbox inset="0,0,0,0">
                          <w:txbxContent>
                            <w:p w14:paraId="6CF9C9F5" w14:textId="77777777" w:rsidR="008679A3" w:rsidRDefault="008679A3" w:rsidP="00C54597">
                              <w:pPr>
                                <w:pStyle w:val="Web"/>
                                <w:jc w:val="center"/>
                              </w:pPr>
                              <w:r>
                                <w:rPr>
                                  <w:rFonts w:ascii="Arial" w:hAnsi="Arial" w:cs="Arial"/>
                                  <w:color w:val="000000" w:themeColor="text1"/>
                                  <w:kern w:val="24"/>
                                  <w:sz w:val="20"/>
                                  <w:szCs w:val="20"/>
                                </w:rPr>
                                <w:t>This module</w:t>
                              </w:r>
                            </w:p>
                          </w:txbxContent>
                        </v:textbox>
                      </v:shape>
                      <v:rect id="Rectangle 20" o:spid="_x0000_s1796" alt="75%" style="position:absolute;left:8867;top:40578;width:8846;height:2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" strokeweight="1pt">
                        <v:shadow color="#868686"/>
                        <v:textbox inset="0,0,0,0">
                          <w:txbxContent>
                            <w:p w14:paraId="4E577404" w14:textId="77777777" w:rsidR="008679A3" w:rsidRDefault="008679A3" w:rsidP="00C54597">
                              <w:pPr>
                                <w:pStyle w:val="Web"/>
                                <w:jc w:val="center"/>
                              </w:pPr>
                              <w:r>
                                <w:rPr>
                                  <w:rFonts w:ascii="Arial" w:hAnsi="Arial" w:cstheme="minorBidi"/>
                                  <w:color w:val="000000"/>
                                  <w:kern w:val="24"/>
                                  <w:sz w:val="20"/>
                                  <w:szCs w:val="20"/>
                                </w:rPr>
                                <w:t>LVDS</w:t>
                              </w:r>
                            </w:p>
                          </w:txbxContent>
                        </v:textbox>
                      </v:rect>
                      <v:shape id="カギ線コネクタ 1808" o:spid="_x0000_s1797" type="#_x0000_t34" style="position:absolute;left:19018;top:24295;width:9294;height:659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">
                        <v:stroke startarrow="block" endarrow="block"/>
                      </v:shape>
                      <v:shape id="直線矢印コネクタ 1810" o:spid="_x0000_s1798" type="#_x0000_t32" style="position:absolute;left:20350;top:17917;width:18;height:23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">
                        <v:stroke startarrow="block" endarrow="block"/>
                      </v:shape>
                      <v:shape id="Text Box 40" o:spid="_x0000_s1799" type="#_x0000_t202" style="position:absolute;left:43269;top:16991;width:8421;height:2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" filled="f" stroked="f">
                        <v:textbox inset="0,0,0,0">
                          <w:txbxContent>
                            <w:p w14:paraId="0D358B9A" w14:textId="77777777" w:rsidR="008679A3" w:rsidRDefault="008679A3" w:rsidP="00C54597">
                              <w:pPr>
                                <w:pStyle w:val="Web"/>
                              </w:pPr>
                              <w:r>
                                <w:rPr>
                                  <w:rFonts w:ascii="Arial" w:hAnsi="Arial" w:cs="Arial"/>
                                  <w:color w:val="000000" w:themeColor="text1"/>
                                  <w:kern w:val="24"/>
                                  <w:sz w:val="20"/>
                                  <w:szCs w:val="20"/>
                                </w:rPr>
                                <w:t>Kernel mode</w:t>
                              </w:r>
                            </w:p>
                          </w:txbxContent>
                        </v:textbox>
                      </v:shape>
                      <v:shape id="Text Box 41" o:spid="_x0000_s1800" type="#_x0000_t202" style="position:absolute;left:43948;top:34647;width:8205;height:20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" filled="f" stroked="f">
                        <v:textbox inset="0,0,0,0">
                          <w:txbxContent>
                            <w:p w14:paraId="6485B56D" w14:textId="77777777" w:rsidR="008679A3" w:rsidRDefault="008679A3" w:rsidP="00C54597">
                              <w:pPr>
                                <w:pStyle w:val="Web"/>
                              </w:pPr>
                              <w:r>
                                <w:rPr>
                                  <w:rFonts w:ascii="Arial" w:hAnsi="Arial" w:cs="Arial"/>
                                  <w:color w:val="000000" w:themeColor="text1"/>
                                  <w:kern w:val="24"/>
                                  <w:sz w:val="20"/>
                                  <w:szCs w:val="20"/>
                                </w:rPr>
                                <w:t>Hardware</w:t>
                              </w:r>
                            </w:p>
                          </w:txbxContent>
                        </v:textbox>
                      </v:shape>
                      <v:shape id="Text Box 42" o:spid="_x0000_s1801" type="#_x0000_t202" style="position:absolute;left:36417;top:56173;width:14909;height:45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" filled="f" stroked="f">
                        <v:textbox inset="0,0,0,0">
                          <w:txbxContent>
                            <w:p w14:paraId="7D0DB3A7" w14:textId="77777777" w:rsidR="008679A3" w:rsidRDefault="008679A3" w:rsidP="00C54597">
                              <w:pPr>
                                <w:pStyle w:val="Web"/>
                              </w:pPr>
                              <w:r w:rsidRPr="00553D37">
                                <w:rPr>
                                  <w:rFonts w:ascii="Arial" w:hAnsi="Arial" w:cs="Arial"/>
                                  <w:color w:val="000000" w:themeColor="text1"/>
                                  <w:kern w:val="24"/>
                                  <w:sz w:val="20"/>
                                  <w:szCs w:val="20"/>
                                </w:rPr>
                                <w:t>System Evaluation Board</w:t>
                              </w:r>
                              <w:r w:rsidRPr="00553D37" w:rsidDel="00553D37">
                                <w:rPr>
                                  <w:rFonts w:ascii="Arial" w:hAnsi="Arial" w:cs="Arial"/>
                                  <w:color w:val="000000" w:themeColor="text1"/>
                                  <w:kern w:val="24"/>
                                  <w:sz w:val="20"/>
                                  <w:szCs w:val="20"/>
                                </w:rPr>
                                <w:t xml:space="preserve"> </w:t>
                              </w:r>
                            </w:p>
                          </w:txbxContent>
                        </v:textbox>
                      </v:shape>
                      <v:shape id="AutoShape 28" o:spid="_x0000_s1802" type="#_x0000_t32" style="position:absolute;left:8198;top:64101;width:5544;height:1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" strokecolor="#0070c0" strokeweight="2.25pt">
                        <v:stroke endarrow="block"/>
                      </v:shape>
                      <v:shape id="カギ線コネクタ 521" o:spid="_x0000_s1803" type="#_x0000_t34" style="position:absolute;left:14414;top:33567;width:8125;height: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" strokecolor="#0070c0" strokeweight="2.25pt">
                        <v:stroke endarrow="block"/>
                      </v:shape>
                      <v:shape id="カギ線コネクタ 522" o:spid="_x0000_s1804" type="#_x0000_t35" style="position:absolute;left:6838;top:21612;width:3073;height:5143;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" adj="-16066,13602">
                        <v:stroke startarrow="block" endarrow="block"/>
                      </v:shape>
                      <v:rect id="Rectangle 20" o:spid="_x0000_s1805" alt="75%" style="position:absolute;left:5562;top:32240;width:8852;height:26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" strokeweight="1pt">
                        <v:shadow color="#868686"/>
                        <v:textbox inset="0,0,0,0">
                          <w:txbxContent>
                            <w:p w14:paraId="7435D380" w14:textId="77777777" w:rsidR="008679A3" w:rsidRDefault="008679A3" w:rsidP="00C54597">
                              <w:pPr>
                                <w:pStyle w:val="Web"/>
                                <w:jc w:val="center"/>
                              </w:pPr>
                              <w:r>
                                <w:rPr>
                                  <w:rFonts w:ascii="Arial" w:hAnsi="Arial" w:cstheme="minorBidi"/>
                                  <w:color w:val="000000"/>
                                  <w:kern w:val="24"/>
                                  <w:sz w:val="20"/>
                                  <w:szCs w:val="20"/>
                                </w:rPr>
                                <w:t>VSPD</w:t>
                              </w:r>
                            </w:p>
                          </w:txbxContent>
                        </v:textbox>
                      </v:rect>
                      <v:rect id="Rectangle 20" o:spid="_x0000_s1806" alt="75%" style="position:absolute;left:34163;top:33440;width:6729;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" strokeweight="1pt">
                        <v:shadow color="#868686"/>
                        <v:textbox inset="0,0,0,0">
                          <w:txbxContent>
                            <w:p w14:paraId="24011436" w14:textId="77777777" w:rsidR="008679A3" w:rsidRPr="007D523E" w:rsidRDefault="008679A3" w:rsidP="00C54597">
                              <w:pPr>
                                <w:pStyle w:val="Web"/>
                                <w:jc w:val="center"/>
                                <w:rPr>
                                  <w:rFonts w:asciiTheme="majorHAnsi" w:hAnsiTheme="majorHAnsi" w:cstheme="majorHAnsi"/>
                                  <w:sz w:val="21"/>
                                </w:rPr>
                              </w:pPr>
                              <w:r w:rsidRPr="00303DF7">
                                <w:rPr>
                                  <w:rFonts w:asciiTheme="majorHAnsi" w:hAnsiTheme="majorHAnsi" w:cstheme="majorHAnsi"/>
                                  <w:sz w:val="21"/>
                                </w:rPr>
                                <w:t>I2C0</w:t>
                              </w:r>
                            </w:p>
                          </w:txbxContent>
                        </v:textbox>
                      </v:rect>
                      <v:shape id="カギ線コネクタ 543" o:spid="_x0000_s1807" type="#_x0000_t33" style="position:absolute;left:33898;top:21611;width:3630;height:1182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">
                        <v:stroke startarrow="block" endarrow="block"/>
                      </v:shape>
                      <v:shape id="カギ線コネクタ 544" o:spid="_x0000_s1808" type="#_x0000_t33" style="position:absolute;left:18692;top:35112;width:17861;height:1981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">
                        <v:stroke startarrow="block" endarrow="block"/>
                      </v:shape>
                      <v:rect id="Rectangle 20" o:spid="_x0000_s1809" alt="75%" style="position:absolute;left:5488;top:26755;width:8846;height:26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" strokeweight="1pt">
                        <v:shadow color="#868686"/>
                        <v:textbox inset="0,0,0,0">
                          <w:txbxContent>
                            <w:p w14:paraId="08B54B58" w14:textId="77777777" w:rsidR="008679A3" w:rsidRDefault="008679A3" w:rsidP="00C54597">
                              <w:pPr>
                                <w:pStyle w:val="Web"/>
                                <w:jc w:val="center"/>
                              </w:pPr>
                              <w:r>
                                <w:rPr>
                                  <w:rFonts w:ascii="Arial" w:hAnsi="Arial"/>
                                  <w:color w:val="000000"/>
                                  <w:kern w:val="24"/>
                                  <w:sz w:val="20"/>
                                  <w:szCs w:val="20"/>
                                </w:rPr>
                                <w:t>FCPVD</w:t>
                              </w:r>
                            </w:p>
                          </w:txbxContent>
                        </v:textbox>
                      </v:rect>
                      <v:shape id="カギ線コネクタ 1814" o:spid="_x0000_s1810" type="#_x0000_t32" style="position:absolute;left:13290;top:43240;width:29;height:84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" strokecolor="#0070c0" strokeweight="2.25pt">
                        <v:stroke endarrow="block" joinstyle="miter"/>
                      </v:shape>
                      <v:shape id="カギ線コネクタ 1806" o:spid="_x0000_s1811" type="#_x0000_t32" style="position:absolute;left:13276;top:56173;width:43;height:19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" strokecolor="#0070c0" strokeweight="2.25pt">
                        <v:stroke endarrow="block" joinstyle="miter"/>
                      </v:shape>
                      <v:rect id="Rectangle 20" o:spid="_x0000_s1812" alt="75%" style="position:absolute;left:8920;top:51730;width:8797;height:44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" strokeweight="1pt">
                        <v:shadow color="#868686"/>
                        <v:textbox inset="0,0,0,0">
                          <w:txbxContent>
                            <w:p w14:paraId="71528589" w14:textId="77777777" w:rsidR="008679A3" w:rsidRDefault="008679A3" w:rsidP="00C54597">
                              <w:pPr>
                                <w:pStyle w:val="Web"/>
                                <w:jc w:val="center"/>
                              </w:pPr>
                              <w:r w:rsidRPr="0001311F">
                                <w:rPr>
                                  <w:rFonts w:ascii="Arial" w:hAnsi="Arial" w:cs="Arial"/>
                                  <w:sz w:val="20"/>
                                  <w:szCs w:val="20"/>
                                </w:rPr>
                                <w:t>ADV7511W</w:t>
                              </w:r>
                            </w:p>
                          </w:txbxContent>
                        </v:textbox>
                      </v:rect>
                      <v:line id="Line 37" o:spid="_x0000_s1813" style="position:absolute;visibility:visible;mso-wrap-style:square" from="20310,7404" to="20320,9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">
                        <v:stroke startarrow="block" endarrow="block"/>
                        <v:shadow color="#eeece1"/>
                      </v:line>
                      <v:shape id="直線矢印コネクタ 1790" o:spid="_x0000_s1814" type="#_x0000_t32" style="position:absolute;left:9896;top:29411;width:15;height:181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">
                        <v:stroke startarrow="block" endarrow="block"/>
                      </v:shape>
                      <w10:anchorlock/>
                    </v:group>
                  </w:pict>
                </mc:Fallback>
              </mc:AlternateContent>
            </w:r>
          </w:p>
        </w:tc>
      </w:tr>
    </w:tbl>
    <w:p w14:paraId="744186AE" w14:textId="2B10639D" w:rsidR="00C54597" w:rsidRPr="00966D0F" w:rsidRDefault="00C54597" w:rsidP="00C54597">
      <w:pPr>
        <w:pStyle w:val="figuretitle"/>
        <w:rPr>
          <w:color w:val="000000" w:themeColor="text1"/>
          <w:lang w:eastAsia="ja-JP"/>
        </w:rPr>
      </w:pPr>
      <w:r w:rsidRPr="00966D0F">
        <w:rPr>
          <w:color w:val="000000" w:themeColor="text1"/>
          <w:lang w:eastAsia="ja-JP"/>
        </w:rPr>
        <w:t xml:space="preserve">Figure </w:t>
      </w:r>
      <w:r w:rsidRPr="00966D0F">
        <w:rPr>
          <w:color w:val="000000" w:themeColor="text1"/>
          <w:lang w:eastAsia="ja-JP"/>
        </w:rPr>
        <w:fldChar w:fldCharType="begin"/>
      </w:r>
      <w:r w:rsidRPr="00966D0F">
        <w:rPr>
          <w:color w:val="000000" w:themeColor="text1"/>
          <w:lang w:eastAsia="ja-JP"/>
        </w:rPr>
        <w:instrText xml:space="preserve"> STYLEREF 1 \s </w:instrText>
      </w:r>
      <w:r w:rsidRPr="00966D0F">
        <w:rPr>
          <w:color w:val="000000" w:themeColor="text1"/>
          <w:lang w:eastAsia="ja-JP"/>
        </w:rPr>
        <w:fldChar w:fldCharType="separate"/>
      </w:r>
      <w:r w:rsidR="00253C6E">
        <w:rPr>
          <w:noProof/>
          <w:color w:val="000000" w:themeColor="text1"/>
          <w:lang w:eastAsia="ja-JP"/>
        </w:rPr>
        <w:t>3</w:t>
      </w:r>
      <w:r w:rsidRPr="00966D0F">
        <w:rPr>
          <w:color w:val="000000" w:themeColor="text1"/>
          <w:lang w:eastAsia="ja-JP"/>
        </w:rPr>
        <w:fldChar w:fldCharType="end"/>
      </w:r>
      <w:r w:rsidRPr="00966D0F">
        <w:rPr>
          <w:color w:val="000000" w:themeColor="text1"/>
          <w:lang w:eastAsia="ja-JP"/>
        </w:rPr>
        <w:noBreakHyphen/>
        <w:t>4   Module configuration (R-Car V3H)</w:t>
      </w:r>
    </w:p>
    <w:p w14:paraId="2B647140" w14:textId="6C7FF309" w:rsidR="006F616A" w:rsidRPr="00A9160C" w:rsidRDefault="006F616A" w:rsidP="00C37AD3">
      <w:pPr>
        <w:rPr>
          <w:lang w:eastAsia="ja-JP"/>
        </w:rPr>
      </w:pPr>
    </w:p>
    <w:p w14:paraId="1A515689" w14:textId="77777777" w:rsidR="001F37BA" w:rsidRDefault="001F37BA">
      <w:pPr>
        <w:pStyle w:val="Heading2"/>
      </w:pPr>
      <w:r>
        <w:rPr>
          <w:rFonts w:hint="eastAsia"/>
          <w:lang w:eastAsia="ja-JP"/>
        </w:rPr>
        <w:t>State Transition Diagram</w:t>
      </w:r>
    </w:p>
    <w:p w14:paraId="3D7174E6" w14:textId="77777777" w:rsidR="001F37BA" w:rsidRDefault="001F37BA" w:rsidP="001F37BA">
      <w:pPr>
        <w:rPr>
          <w:lang w:eastAsia="ja-JP"/>
        </w:rPr>
      </w:pPr>
      <w:r>
        <w:t>T</w:t>
      </w:r>
      <w:r w:rsidRPr="00CF4D13">
        <w:t>here is no state transition diagram for this module</w:t>
      </w:r>
      <w:r w:rsidRPr="003F0802">
        <w:rPr>
          <w:lang w:eastAsia="ja-JP"/>
        </w:rPr>
        <w:t>.</w:t>
      </w:r>
    </w:p>
    <w:p w14:paraId="449E7F0F" w14:textId="77777777" w:rsidR="005B567B" w:rsidRDefault="005B567B" w:rsidP="00B94654">
      <w:pPr>
        <w:rPr>
          <w:lang w:eastAsia="ja-JP"/>
        </w:rPr>
      </w:pPr>
    </w:p>
    <w:p w14:paraId="0F7D44AF" w14:textId="77777777" w:rsidR="00E748B8" w:rsidRDefault="00E748B8">
      <w:pPr>
        <w:pStyle w:val="Heading1"/>
        <w:rPr>
          <w:lang w:eastAsia="ja-JP"/>
        </w:rPr>
      </w:pPr>
      <w:r>
        <w:rPr>
          <w:rFonts w:hint="eastAsia"/>
          <w:lang w:eastAsia="ja-JP"/>
        </w:rPr>
        <w:lastRenderedPageBreak/>
        <w:t xml:space="preserve">   External Interface</w:t>
      </w:r>
    </w:p>
    <w:p w14:paraId="53C0A612" w14:textId="77777777" w:rsidR="00C121CD" w:rsidRDefault="00F466A0" w:rsidP="00F466A0">
      <w:pPr>
        <w:rPr>
          <w:lang w:eastAsia="ja-JP"/>
        </w:rPr>
      </w:pPr>
      <w:r>
        <w:rPr>
          <w:lang w:eastAsia="ja-JP"/>
        </w:rPr>
        <w:t>The external interface of this module is based on Linux.</w:t>
      </w:r>
    </w:p>
    <w:p w14:paraId="20AFD8BB" w14:textId="77777777" w:rsidR="00C121CD" w:rsidRDefault="00F466A0" w:rsidP="00F466A0">
      <w:pPr>
        <w:rPr>
          <w:lang w:eastAsia="ja-JP"/>
        </w:rPr>
      </w:pPr>
      <w:proofErr w:type="gramStart"/>
      <w:r>
        <w:rPr>
          <w:lang w:eastAsia="ja-JP"/>
        </w:rPr>
        <w:t>Device</w:t>
      </w:r>
      <w:proofErr w:type="gramEnd"/>
      <w:r>
        <w:rPr>
          <w:lang w:eastAsia="ja-JP"/>
        </w:rPr>
        <w:t xml:space="preserve"> node of this module is shown below.</w:t>
      </w:r>
    </w:p>
    <w:p w14:paraId="151A4FC2" w14:textId="77777777" w:rsidR="00780DBD" w:rsidRPr="00D147FC" w:rsidRDefault="00780DBD" w:rsidP="00F466A0">
      <w:pPr>
        <w:rPr>
          <w:lang w:eastAsia="ja-JP"/>
        </w:rPr>
      </w:pPr>
    </w:p>
    <w:p w14:paraId="2D728671" w14:textId="72B87574" w:rsidR="00F466A0" w:rsidRPr="00D147FC" w:rsidRDefault="0045691C" w:rsidP="00381F46">
      <w:pPr>
        <w:pStyle w:val="tabletitle"/>
        <w:rPr>
          <w:lang w:eastAsia="ja-JP"/>
        </w:rPr>
      </w:pPr>
      <w:r>
        <w:t xml:space="preserve">Table </w:t>
      </w:r>
      <w:r w:rsidR="00910085">
        <w:rPr>
          <w:noProof/>
        </w:rPr>
        <w:fldChar w:fldCharType="begin"/>
      </w:r>
      <w:r w:rsidR="00910085">
        <w:rPr>
          <w:noProof/>
        </w:rPr>
        <w:instrText xml:space="preserve"> STYLEREF 1 \s </w:instrText>
      </w:r>
      <w:r w:rsidR="00910085">
        <w:rPr>
          <w:noProof/>
        </w:rPr>
        <w:fldChar w:fldCharType="separate"/>
      </w:r>
      <w:r w:rsidR="00253C6E">
        <w:rPr>
          <w:noProof/>
        </w:rPr>
        <w:t>4</w:t>
      </w:r>
      <w:r w:rsidR="00910085">
        <w:rPr>
          <w:noProof/>
        </w:rPr>
        <w:fldChar w:fldCharType="end"/>
      </w:r>
      <w:r w:rsidR="005F5DB4">
        <w:t>.</w:t>
      </w:r>
      <w:r w:rsidR="00910085">
        <w:rPr>
          <w:noProof/>
        </w:rPr>
        <w:fldChar w:fldCharType="begin"/>
      </w:r>
      <w:r w:rsidR="00910085">
        <w:rPr>
          <w:noProof/>
        </w:rPr>
        <w:instrText xml:space="preserve"> SEQ Table \* ARABIC \s 1 </w:instrText>
      </w:r>
      <w:r w:rsidR="00910085">
        <w:rPr>
          <w:noProof/>
        </w:rPr>
        <w:fldChar w:fldCharType="separate"/>
      </w:r>
      <w:r w:rsidR="00253C6E">
        <w:rPr>
          <w:noProof/>
        </w:rPr>
        <w:t>1</w:t>
      </w:r>
      <w:r w:rsidR="00910085">
        <w:rPr>
          <w:noProof/>
        </w:rPr>
        <w:fldChar w:fldCharType="end"/>
      </w:r>
      <w:r w:rsidR="00F466A0" w:rsidRPr="00D147FC">
        <w:tab/>
      </w:r>
      <w:r w:rsidR="00F466A0">
        <w:rPr>
          <w:rFonts w:hint="eastAsia"/>
          <w:lang w:eastAsia="ja-JP"/>
        </w:rPr>
        <w:t>DRM device node</w:t>
      </w:r>
      <w:r w:rsidR="00F466A0" w:rsidRPr="00D147FC">
        <w:rPr>
          <w:rFonts w:hint="eastAsia"/>
          <w:lang w:eastAsia="ja-JP"/>
        </w:rPr>
        <w:t xml:space="preserve"> (R-Car </w:t>
      </w:r>
      <w:r w:rsidR="007B2136">
        <w:rPr>
          <w:rFonts w:hint="eastAsia"/>
          <w:lang w:eastAsia="ja-JP"/>
        </w:rPr>
        <w:t>H</w:t>
      </w:r>
      <w:r w:rsidR="008E39E4">
        <w:rPr>
          <w:lang w:eastAsia="ja-JP"/>
        </w:rPr>
        <w:t>3</w:t>
      </w:r>
      <w:r w:rsidR="007B501C">
        <w:rPr>
          <w:lang w:eastAsia="ja-JP"/>
        </w:rPr>
        <w:t xml:space="preserve"> / M3</w:t>
      </w:r>
      <w:r w:rsidR="004A0DF3">
        <w:rPr>
          <w:lang w:eastAsia="ja-JP"/>
        </w:rPr>
        <w:t xml:space="preserve"> / M3N</w:t>
      </w:r>
      <w:r w:rsidR="002907E3">
        <w:rPr>
          <w:lang w:eastAsia="ja-JP"/>
        </w:rPr>
        <w:t xml:space="preserve"> / E3</w:t>
      </w:r>
      <w:r w:rsidR="00A34D16">
        <w:rPr>
          <w:lang w:eastAsia="ja-JP"/>
        </w:rPr>
        <w:t xml:space="preserve"> / D3</w:t>
      </w:r>
      <w:r w:rsidR="007E5458">
        <w:rPr>
          <w:lang w:eastAsia="ja-JP"/>
        </w:rPr>
        <w:t xml:space="preserve"> / V3U</w:t>
      </w:r>
      <w:r w:rsidR="00C54597">
        <w:rPr>
          <w:lang w:eastAsia="ja-JP"/>
        </w:rPr>
        <w:t xml:space="preserve"> / V3H</w:t>
      </w:r>
      <w:r w:rsidR="00F466A0" w:rsidRPr="00D147FC">
        <w:rPr>
          <w:rFonts w:hint="eastAsia"/>
          <w:lang w:eastAsia="ja-JP"/>
        </w:rPr>
        <w:t>)</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40" w:type="dxa"/>
          <w:right w:w="40" w:type="dxa"/>
        </w:tblCellMar>
        <w:tblLook w:val="01E0" w:firstRow="1" w:lastRow="1" w:firstColumn="1" w:lastColumn="1" w:noHBand="0" w:noVBand="0"/>
      </w:tblPr>
      <w:tblGrid>
        <w:gridCol w:w="5840"/>
        <w:gridCol w:w="1946"/>
        <w:gridCol w:w="1946"/>
      </w:tblGrid>
      <w:tr w:rsidR="00F466A0" w:rsidRPr="00D147FC" w14:paraId="6B0AA851" w14:textId="77777777" w:rsidTr="00F466A0">
        <w:trPr>
          <w:cantSplit/>
          <w:trHeight w:val="260"/>
          <w:tblHeader/>
        </w:trPr>
        <w:tc>
          <w:tcPr>
            <w:tcW w:w="3000" w:type="pct"/>
            <w:tcBorders>
              <w:top w:val="single" w:sz="8" w:space="0" w:color="auto"/>
              <w:bottom w:val="single" w:sz="8" w:space="0" w:color="auto"/>
            </w:tcBorders>
            <w:shd w:val="clear" w:color="auto" w:fill="auto"/>
          </w:tcPr>
          <w:p w14:paraId="1D9C6309" w14:textId="77777777" w:rsidR="00F466A0" w:rsidRPr="00D147FC" w:rsidRDefault="00F466A0" w:rsidP="00F466A0">
            <w:pPr>
              <w:keepNext/>
              <w:keepLines/>
              <w:spacing w:before="20" w:after="60" w:line="220" w:lineRule="exact"/>
              <w:ind w:left="57" w:right="57"/>
              <w:jc w:val="center"/>
              <w:rPr>
                <w:rFonts w:ascii="Arial" w:hAnsi="Arial"/>
                <w:b/>
                <w:sz w:val="18"/>
                <w:lang w:eastAsia="ja-JP"/>
              </w:rPr>
            </w:pPr>
            <w:r>
              <w:rPr>
                <w:rFonts w:ascii="Arial" w:hAnsi="Arial" w:hint="eastAsia"/>
                <w:b/>
                <w:sz w:val="18"/>
                <w:lang w:eastAsia="ja-JP"/>
              </w:rPr>
              <w:t>Device node</w:t>
            </w:r>
          </w:p>
        </w:tc>
        <w:tc>
          <w:tcPr>
            <w:tcW w:w="1000" w:type="pct"/>
            <w:tcBorders>
              <w:top w:val="single" w:sz="8" w:space="0" w:color="auto"/>
              <w:bottom w:val="single" w:sz="8" w:space="0" w:color="auto"/>
            </w:tcBorders>
            <w:shd w:val="clear" w:color="auto" w:fill="auto"/>
          </w:tcPr>
          <w:p w14:paraId="13901CC6" w14:textId="77777777" w:rsidR="00F466A0" w:rsidRPr="00D147FC" w:rsidRDefault="00F466A0" w:rsidP="00F466A0">
            <w:pPr>
              <w:keepNext/>
              <w:keepLines/>
              <w:spacing w:before="20" w:after="60" w:line="220" w:lineRule="exact"/>
              <w:ind w:left="57" w:right="57"/>
              <w:jc w:val="center"/>
              <w:rPr>
                <w:rFonts w:ascii="Arial" w:hAnsi="Arial"/>
                <w:b/>
                <w:sz w:val="18"/>
                <w:lang w:eastAsia="ja-JP"/>
              </w:rPr>
            </w:pPr>
            <w:r>
              <w:rPr>
                <w:rFonts w:ascii="Arial" w:hAnsi="Arial" w:hint="eastAsia"/>
                <w:b/>
                <w:sz w:val="18"/>
                <w:lang w:eastAsia="ja-JP"/>
              </w:rPr>
              <w:t>Major number</w:t>
            </w:r>
          </w:p>
        </w:tc>
        <w:tc>
          <w:tcPr>
            <w:tcW w:w="1000" w:type="pct"/>
            <w:tcBorders>
              <w:top w:val="single" w:sz="8" w:space="0" w:color="auto"/>
              <w:bottom w:val="single" w:sz="8" w:space="0" w:color="auto"/>
            </w:tcBorders>
            <w:shd w:val="clear" w:color="auto" w:fill="auto"/>
          </w:tcPr>
          <w:p w14:paraId="1AAC9CDE" w14:textId="77777777" w:rsidR="00F466A0" w:rsidRPr="00D147FC" w:rsidRDefault="00F466A0" w:rsidP="00F466A0">
            <w:pPr>
              <w:keepNext/>
              <w:keepLines/>
              <w:spacing w:before="20" w:after="60" w:line="220" w:lineRule="exact"/>
              <w:ind w:left="57" w:right="57"/>
              <w:jc w:val="center"/>
              <w:rPr>
                <w:rFonts w:ascii="Arial" w:hAnsi="Arial"/>
                <w:b/>
                <w:sz w:val="18"/>
                <w:lang w:eastAsia="ja-JP"/>
              </w:rPr>
            </w:pPr>
            <w:r>
              <w:rPr>
                <w:rFonts w:ascii="Arial" w:hAnsi="Arial" w:hint="eastAsia"/>
                <w:b/>
                <w:sz w:val="18"/>
                <w:lang w:eastAsia="ja-JP"/>
              </w:rPr>
              <w:t>Minor number</w:t>
            </w:r>
          </w:p>
        </w:tc>
      </w:tr>
      <w:tr w:rsidR="00F466A0" w:rsidRPr="00D147FC" w14:paraId="2FC91D6B" w14:textId="77777777" w:rsidTr="00F466A0">
        <w:trPr>
          <w:cantSplit/>
          <w:trHeight w:val="260"/>
          <w:tblHeader/>
        </w:trPr>
        <w:tc>
          <w:tcPr>
            <w:tcW w:w="3000" w:type="pct"/>
            <w:shd w:val="clear" w:color="auto" w:fill="auto"/>
            <w:vAlign w:val="center"/>
          </w:tcPr>
          <w:p w14:paraId="12E82A0F" w14:textId="77777777" w:rsidR="00F466A0" w:rsidRPr="00D147FC" w:rsidRDefault="00F466A0" w:rsidP="00F466A0">
            <w:pPr>
              <w:keepNext/>
              <w:keepLines/>
              <w:tabs>
                <w:tab w:val="left" w:pos="1761"/>
              </w:tabs>
              <w:spacing w:before="20" w:after="60" w:line="220" w:lineRule="exact"/>
              <w:ind w:left="57" w:right="57"/>
              <w:jc w:val="center"/>
              <w:rPr>
                <w:rFonts w:ascii="Arial" w:hAnsi="Arial"/>
                <w:sz w:val="18"/>
                <w:lang w:eastAsia="ja-JP"/>
              </w:rPr>
            </w:pPr>
            <w:r>
              <w:rPr>
                <w:rFonts w:ascii="Arial" w:hAnsi="Arial" w:hint="eastAsia"/>
                <w:sz w:val="18"/>
                <w:lang w:eastAsia="ja-JP"/>
              </w:rPr>
              <w:t>/dev/dri/card0</w:t>
            </w:r>
          </w:p>
        </w:tc>
        <w:tc>
          <w:tcPr>
            <w:tcW w:w="1000" w:type="pct"/>
            <w:shd w:val="clear" w:color="auto" w:fill="auto"/>
            <w:vAlign w:val="center"/>
          </w:tcPr>
          <w:p w14:paraId="6FA23406" w14:textId="77777777" w:rsidR="00F466A0" w:rsidRPr="00D147FC" w:rsidRDefault="00F466A0" w:rsidP="00F466A0">
            <w:pPr>
              <w:keepNext/>
              <w:keepLines/>
              <w:tabs>
                <w:tab w:val="left" w:pos="1761"/>
              </w:tabs>
              <w:spacing w:before="20" w:after="60" w:line="220" w:lineRule="exact"/>
              <w:ind w:left="57" w:right="57"/>
              <w:jc w:val="center"/>
              <w:rPr>
                <w:rFonts w:ascii="Arial" w:hAnsi="Arial"/>
                <w:sz w:val="18"/>
                <w:lang w:eastAsia="ja-JP"/>
              </w:rPr>
            </w:pPr>
            <w:r>
              <w:rPr>
                <w:rFonts w:ascii="Arial" w:hAnsi="Arial" w:hint="eastAsia"/>
                <w:sz w:val="18"/>
                <w:lang w:eastAsia="ja-JP"/>
              </w:rPr>
              <w:t>226</w:t>
            </w:r>
          </w:p>
        </w:tc>
        <w:tc>
          <w:tcPr>
            <w:tcW w:w="1000" w:type="pct"/>
            <w:shd w:val="clear" w:color="auto" w:fill="auto"/>
            <w:vAlign w:val="center"/>
          </w:tcPr>
          <w:p w14:paraId="3CB2BB52" w14:textId="77777777" w:rsidR="00F466A0" w:rsidRPr="00D147FC" w:rsidRDefault="00F466A0" w:rsidP="00F466A0">
            <w:pPr>
              <w:keepNext/>
              <w:keepLines/>
              <w:tabs>
                <w:tab w:val="left" w:pos="1761"/>
              </w:tabs>
              <w:spacing w:before="20" w:after="60" w:line="220" w:lineRule="exact"/>
              <w:ind w:left="57" w:right="57"/>
              <w:jc w:val="center"/>
              <w:rPr>
                <w:rFonts w:ascii="Arial" w:hAnsi="Arial"/>
                <w:sz w:val="18"/>
                <w:lang w:eastAsia="ja-JP"/>
              </w:rPr>
            </w:pPr>
            <w:r>
              <w:rPr>
                <w:rFonts w:ascii="Arial" w:hAnsi="Arial" w:hint="eastAsia"/>
                <w:sz w:val="18"/>
                <w:lang w:eastAsia="ja-JP"/>
              </w:rPr>
              <w:t>0</w:t>
            </w:r>
          </w:p>
        </w:tc>
      </w:tr>
    </w:tbl>
    <w:p w14:paraId="517A6989" w14:textId="77777777" w:rsidR="001372A0" w:rsidRDefault="001372A0" w:rsidP="00A43C4E">
      <w:pPr>
        <w:overflowPunct/>
        <w:autoSpaceDE/>
        <w:autoSpaceDN/>
        <w:adjustRightInd/>
        <w:spacing w:after="0" w:line="240" w:lineRule="auto"/>
        <w:textAlignment w:val="auto"/>
        <w:rPr>
          <w:lang w:eastAsia="ja-JP"/>
        </w:rPr>
      </w:pPr>
    </w:p>
    <w:p w14:paraId="602F9A8A" w14:textId="77777777" w:rsidR="001372A0" w:rsidRDefault="001372A0" w:rsidP="001372A0">
      <w:pPr>
        <w:pStyle w:val="Heading2"/>
        <w:rPr>
          <w:lang w:eastAsia="ja-JP"/>
        </w:rPr>
      </w:pPr>
      <w:bookmarkStart w:id="10" w:name="_Ref413769384"/>
      <w:r>
        <w:rPr>
          <w:rFonts w:hint="eastAsia"/>
          <w:lang w:eastAsia="ja-JP"/>
        </w:rPr>
        <w:t>External Interface for DRM/KMS Driver</w:t>
      </w:r>
      <w:bookmarkEnd w:id="10"/>
    </w:p>
    <w:p w14:paraId="1D487DF2" w14:textId="79AF83C6" w:rsidR="00AC455B" w:rsidRDefault="00B2642E" w:rsidP="00B2642E">
      <w:pPr>
        <w:rPr>
          <w:lang w:eastAsia="ja-JP"/>
        </w:rPr>
      </w:pPr>
      <w:r>
        <w:rPr>
          <w:lang w:eastAsia="ja-JP"/>
        </w:rPr>
        <w:t xml:space="preserve">This driver </w:t>
      </w:r>
      <w:r w:rsidRPr="00B2642E">
        <w:rPr>
          <w:lang w:eastAsia="ja-JP"/>
        </w:rPr>
        <w:t xml:space="preserve">corresponds </w:t>
      </w:r>
      <w:r w:rsidR="007F3694">
        <w:rPr>
          <w:lang w:eastAsia="ja-JP"/>
        </w:rPr>
        <w:t xml:space="preserve">to </w:t>
      </w:r>
      <w:r>
        <w:rPr>
          <w:lang w:eastAsia="ja-JP"/>
        </w:rPr>
        <w:t xml:space="preserve">the </w:t>
      </w:r>
      <w:r w:rsidR="0002151E" w:rsidRPr="0002151E">
        <w:rPr>
          <w:lang w:eastAsia="ja-JP"/>
        </w:rPr>
        <w:t>v2.4</w:t>
      </w:r>
      <w:r w:rsidR="00920FA2">
        <w:rPr>
          <w:lang w:eastAsia="ja-JP"/>
        </w:rPr>
        <w:t>.</w:t>
      </w:r>
      <w:r w:rsidR="00E43A44">
        <w:rPr>
          <w:lang w:eastAsia="ja-JP"/>
        </w:rPr>
        <w:t>10</w:t>
      </w:r>
      <w:r w:rsidR="004B03E9">
        <w:rPr>
          <w:lang w:eastAsia="ja-JP"/>
        </w:rPr>
        <w:t>4</w:t>
      </w:r>
      <w:r>
        <w:rPr>
          <w:lang w:eastAsia="ja-JP"/>
        </w:rPr>
        <w:t xml:space="preserve"> of libdrm</w:t>
      </w:r>
      <w:r w:rsidRPr="001372A0">
        <w:rPr>
          <w:lang w:eastAsia="ja-JP"/>
        </w:rPr>
        <w:t>/libkms library</w:t>
      </w:r>
      <w:r>
        <w:rPr>
          <w:lang w:eastAsia="ja-JP"/>
        </w:rPr>
        <w:t>.</w:t>
      </w:r>
    </w:p>
    <w:p w14:paraId="01147047" w14:textId="77777777" w:rsidR="001372A0" w:rsidRDefault="001372A0" w:rsidP="001E3BC1">
      <w:pPr>
        <w:rPr>
          <w:lang w:eastAsia="ja-JP"/>
        </w:rPr>
      </w:pPr>
      <w:r w:rsidRPr="001372A0">
        <w:rPr>
          <w:lang w:eastAsia="ja-JP"/>
        </w:rPr>
        <w:t>This driver supports libdrm/libkms library. For details, please refer to the following.</w:t>
      </w:r>
    </w:p>
    <w:p w14:paraId="08241296" w14:textId="77777777" w:rsidR="00B2642E" w:rsidRPr="00F36C86" w:rsidRDefault="00B2642E" w:rsidP="001E3BC1">
      <w:pPr>
        <w:rPr>
          <w:lang w:eastAsia="ja-JP"/>
        </w:rPr>
      </w:pPr>
    </w:p>
    <w:p w14:paraId="6AE9C035" w14:textId="77777777" w:rsidR="00EB28AA" w:rsidRPr="00F96160" w:rsidRDefault="001372A0" w:rsidP="006B666E">
      <w:pPr>
        <w:pStyle w:val="Level1unordered"/>
        <w:rPr>
          <w:lang w:eastAsia="ja-JP"/>
        </w:rPr>
      </w:pPr>
      <w:r w:rsidRPr="001372A0">
        <w:rPr>
          <w:lang w:eastAsia="ja-JP"/>
        </w:rPr>
        <w:t>libdrm library (libdrm/libkms library download site.)</w:t>
      </w:r>
    </w:p>
    <w:p w14:paraId="247FB40B" w14:textId="77777777" w:rsidR="00A43C4E" w:rsidRDefault="00253C6E" w:rsidP="006B666E">
      <w:pPr>
        <w:ind w:leftChars="142" w:left="284"/>
        <w:rPr>
          <w:lang w:eastAsia="ja-JP"/>
        </w:rPr>
      </w:pPr>
      <w:hyperlink r:id="rId13" w:history="1">
        <w:r w:rsidR="001372A0" w:rsidRPr="006D3B32">
          <w:rPr>
            <w:rStyle w:val="Hyperlink"/>
            <w:lang w:eastAsia="ja-JP"/>
          </w:rPr>
          <w:t>http://cgit.freedesktop.org/mesa/drm/</w:t>
        </w:r>
      </w:hyperlink>
    </w:p>
    <w:p w14:paraId="522AD2C0" w14:textId="77777777" w:rsidR="001372A0" w:rsidRDefault="00951E30" w:rsidP="006B666E">
      <w:pPr>
        <w:ind w:leftChars="142" w:left="284"/>
        <w:rPr>
          <w:lang w:eastAsia="ja-JP"/>
        </w:rPr>
      </w:pPr>
      <w:r>
        <w:rPr>
          <w:rFonts w:hint="eastAsia"/>
          <w:lang w:eastAsia="ja-JP"/>
        </w:rPr>
        <w:t>"</w:t>
      </w:r>
      <w:r w:rsidR="001372A0" w:rsidRPr="001372A0">
        <w:rPr>
          <w:lang w:eastAsia="ja-JP"/>
        </w:rPr>
        <w:t>tests/modetest/modetest.c</w:t>
      </w:r>
      <w:r>
        <w:rPr>
          <w:rFonts w:hint="eastAsia"/>
          <w:lang w:eastAsia="ja-JP"/>
        </w:rPr>
        <w:t>"</w:t>
      </w:r>
      <w:r w:rsidRPr="001372A0">
        <w:rPr>
          <w:lang w:eastAsia="ja-JP"/>
        </w:rPr>
        <w:t xml:space="preserve"> </w:t>
      </w:r>
      <w:r w:rsidR="001372A0" w:rsidRPr="001372A0">
        <w:rPr>
          <w:lang w:eastAsia="ja-JP"/>
        </w:rPr>
        <w:t xml:space="preserve">attached to libdrm/libkms library is a </w:t>
      </w:r>
      <w:r w:rsidR="006D3B32">
        <w:rPr>
          <w:lang w:eastAsia="ja-JP"/>
        </w:rPr>
        <w:t xml:space="preserve">sample </w:t>
      </w:r>
      <w:r w:rsidR="00EB28AA">
        <w:rPr>
          <w:rFonts w:hint="eastAsia"/>
          <w:lang w:eastAsia="ja-JP"/>
        </w:rPr>
        <w:t>test program</w:t>
      </w:r>
      <w:r w:rsidR="00EB28AA" w:rsidRPr="001372A0">
        <w:rPr>
          <w:lang w:eastAsia="ja-JP"/>
        </w:rPr>
        <w:t xml:space="preserve"> </w:t>
      </w:r>
      <w:r w:rsidR="001372A0" w:rsidRPr="001372A0">
        <w:rPr>
          <w:lang w:eastAsia="ja-JP"/>
        </w:rPr>
        <w:t>which becomes reference of how to call libdrm/libkms interface.</w:t>
      </w:r>
    </w:p>
    <w:p w14:paraId="4FE3F7E6" w14:textId="77777777" w:rsidR="001372A0" w:rsidRDefault="001372A0" w:rsidP="001372A0">
      <w:pPr>
        <w:pStyle w:val="Level1unordered"/>
        <w:rPr>
          <w:lang w:eastAsia="ja-JP"/>
        </w:rPr>
      </w:pPr>
      <w:r w:rsidRPr="001372A0">
        <w:rPr>
          <w:lang w:eastAsia="ja-JP"/>
        </w:rPr>
        <w:t>DRI Wiki (Information of DRI. Documentation and build information of libdrm/libkms library.)</w:t>
      </w:r>
    </w:p>
    <w:p w14:paraId="77AA1ED3" w14:textId="77777777" w:rsidR="006053A0" w:rsidRDefault="00253C6E" w:rsidP="00C37AD3">
      <w:pPr>
        <w:pStyle w:val="Level1unordered"/>
        <w:numPr>
          <w:ilvl w:val="0"/>
          <w:numId w:val="0"/>
        </w:numPr>
        <w:ind w:left="289"/>
        <w:rPr>
          <w:rStyle w:val="Hyperlink"/>
          <w:lang w:eastAsia="ja-JP"/>
        </w:rPr>
      </w:pPr>
      <w:hyperlink r:id="rId14" w:history="1">
        <w:r w:rsidR="006053A0" w:rsidRPr="003C500F">
          <w:rPr>
            <w:rStyle w:val="Hyperlink"/>
            <w:lang w:eastAsia="ja-JP"/>
          </w:rPr>
          <w:t>http://dri.freedesktop.org/wiki/</w:t>
        </w:r>
      </w:hyperlink>
    </w:p>
    <w:p w14:paraId="546D708C" w14:textId="77777777" w:rsidR="006053A0" w:rsidRPr="003C500F" w:rsidRDefault="006053A0" w:rsidP="00C37AD3">
      <w:pPr>
        <w:pStyle w:val="Level1unordered"/>
        <w:numPr>
          <w:ilvl w:val="0"/>
          <w:numId w:val="0"/>
        </w:numPr>
        <w:ind w:left="289" w:hanging="289"/>
        <w:rPr>
          <w:lang w:eastAsia="ja-JP"/>
        </w:rPr>
      </w:pPr>
    </w:p>
    <w:p w14:paraId="05839A48" w14:textId="77777777" w:rsidR="006053A0" w:rsidRDefault="006053A0">
      <w:pPr>
        <w:pStyle w:val="Level1unordered"/>
        <w:rPr>
          <w:lang w:eastAsia="ja-JP"/>
        </w:rPr>
      </w:pPr>
      <w:r w:rsidRPr="006053A0">
        <w:rPr>
          <w:lang w:eastAsia="ja-JP"/>
        </w:rPr>
        <w:t>Linux GPU Driver Developer’s Guide</w:t>
      </w:r>
    </w:p>
    <w:p w14:paraId="52D404ED" w14:textId="27C521F3" w:rsidR="006053A0" w:rsidRPr="003C500F" w:rsidRDefault="00253C6E" w:rsidP="00686748">
      <w:pPr>
        <w:pStyle w:val="Level1unordered"/>
        <w:numPr>
          <w:ilvl w:val="0"/>
          <w:numId w:val="0"/>
        </w:numPr>
        <w:ind w:firstLine="289"/>
        <w:rPr>
          <w:lang w:eastAsia="ja-JP"/>
        </w:rPr>
      </w:pPr>
      <w:hyperlink r:id="rId15" w:history="1">
        <w:r w:rsidR="00BB634A" w:rsidRPr="00686748">
          <w:rPr>
            <w:rStyle w:val="Hyperlink"/>
            <w:lang w:eastAsia="ja-JP"/>
          </w:rPr>
          <w:t>https://www.kernel.org/doc/html/v5.10/index.html</w:t>
        </w:r>
      </w:hyperlink>
    </w:p>
    <w:p w14:paraId="2ACDE57F" w14:textId="77777777" w:rsidR="00785B5E" w:rsidRDefault="00935195" w:rsidP="00785B5E">
      <w:pPr>
        <w:pStyle w:val="Heading3"/>
        <w:rPr>
          <w:lang w:eastAsia="ja-JP"/>
        </w:rPr>
      </w:pPr>
      <w:r>
        <w:rPr>
          <w:lang w:eastAsia="ja-JP"/>
        </w:rPr>
        <w:t>D</w:t>
      </w:r>
      <w:r w:rsidR="00785B5E">
        <w:rPr>
          <w:lang w:eastAsia="ja-JP"/>
        </w:rPr>
        <w:t xml:space="preserve">river name to use libdrm </w:t>
      </w:r>
      <w:proofErr w:type="gramStart"/>
      <w:r w:rsidR="00785B5E">
        <w:rPr>
          <w:lang w:eastAsia="ja-JP"/>
        </w:rPr>
        <w:t>interface</w:t>
      </w:r>
      <w:proofErr w:type="gramEnd"/>
    </w:p>
    <w:p w14:paraId="37E9F41B" w14:textId="77777777" w:rsidR="00785B5E" w:rsidRPr="006B666E" w:rsidRDefault="00785B5E" w:rsidP="00785B5E">
      <w:pPr>
        <w:rPr>
          <w:rStyle w:val="a"/>
        </w:rPr>
      </w:pPr>
      <w:proofErr w:type="gramStart"/>
      <w:r w:rsidRPr="006B666E">
        <w:rPr>
          <w:rStyle w:val="a"/>
        </w:rPr>
        <w:t>drmOpen(</w:t>
      </w:r>
      <w:proofErr w:type="gramEnd"/>
      <w:r w:rsidRPr="006B666E">
        <w:rPr>
          <w:rStyle w:val="a"/>
        </w:rPr>
        <w:t>)</w:t>
      </w:r>
      <w:r w:rsidR="003A3B27">
        <w:t xml:space="preserve"> </w:t>
      </w:r>
      <w:r w:rsidRPr="006B666E">
        <w:rPr>
          <w:rStyle w:val="a"/>
        </w:rPr>
        <w:t>is called when using a libdrm interface.</w:t>
      </w:r>
    </w:p>
    <w:p w14:paraId="254687C7" w14:textId="77777777" w:rsidR="00785B5E" w:rsidRDefault="00785B5E" w:rsidP="00785B5E">
      <w:pPr>
        <w:rPr>
          <w:rStyle w:val="a"/>
        </w:rPr>
      </w:pPr>
      <w:r w:rsidRPr="006B666E">
        <w:rPr>
          <w:rStyle w:val="a"/>
        </w:rPr>
        <w:t xml:space="preserve">Please specify the argument of </w:t>
      </w:r>
      <w:proofErr w:type="gramStart"/>
      <w:r>
        <w:rPr>
          <w:rStyle w:val="a"/>
          <w:rFonts w:hint="eastAsia"/>
          <w:lang w:eastAsia="ja-JP"/>
        </w:rPr>
        <w:t>drmOpen(</w:t>
      </w:r>
      <w:proofErr w:type="gramEnd"/>
      <w:r>
        <w:rPr>
          <w:rStyle w:val="a"/>
          <w:rFonts w:hint="eastAsia"/>
          <w:lang w:eastAsia="ja-JP"/>
        </w:rPr>
        <w:t>)</w:t>
      </w:r>
      <w:r w:rsidR="003A3B27">
        <w:rPr>
          <w:rStyle w:val="a"/>
        </w:rPr>
        <w:t xml:space="preserve"> </w:t>
      </w:r>
      <w:r w:rsidRPr="006B666E">
        <w:rPr>
          <w:rStyle w:val="a"/>
        </w:rPr>
        <w:t xml:space="preserve">as follows. </w:t>
      </w:r>
    </w:p>
    <w:p w14:paraId="1DD39A36" w14:textId="77777777" w:rsidR="00785B5E" w:rsidRPr="006B666E" w:rsidRDefault="00785B5E" w:rsidP="00785B5E">
      <w:pPr>
        <w:ind w:firstLineChars="71" w:firstLine="142"/>
        <w:rPr>
          <w:rStyle w:val="a"/>
        </w:rPr>
      </w:pPr>
      <w:r>
        <w:rPr>
          <w:rFonts w:hint="eastAsia"/>
        </w:rPr>
        <w:t>drmOpen</w:t>
      </w:r>
    </w:p>
    <w:tbl>
      <w:tblPr>
        <w:tblW w:w="5954" w:type="dxa"/>
        <w:tblInd w:w="165"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410"/>
        <w:gridCol w:w="3544"/>
      </w:tblGrid>
      <w:tr w:rsidR="00785B5E" w:rsidRPr="00EB28AA" w14:paraId="625770FF" w14:textId="77777777" w:rsidTr="003F2156">
        <w:trPr>
          <w:cantSplit/>
          <w:trHeight w:val="260"/>
          <w:tblHeader/>
        </w:trPr>
        <w:tc>
          <w:tcPr>
            <w:tcW w:w="2410" w:type="dxa"/>
            <w:tcMar>
              <w:top w:w="23" w:type="dxa"/>
              <w:left w:w="23" w:type="dxa"/>
              <w:bottom w:w="23" w:type="dxa"/>
              <w:right w:w="23" w:type="dxa"/>
            </w:tcMar>
          </w:tcPr>
          <w:p w14:paraId="59CFD6F1" w14:textId="77777777" w:rsidR="00785B5E" w:rsidRPr="00EB28AA" w:rsidRDefault="006557D9" w:rsidP="003F2156">
            <w:pPr>
              <w:pStyle w:val="tablebody"/>
              <w:rPr>
                <w:lang w:eastAsia="ja-JP"/>
              </w:rPr>
            </w:pPr>
            <w:r>
              <w:rPr>
                <w:lang w:eastAsia="ja-JP"/>
              </w:rPr>
              <w:t>*</w:t>
            </w:r>
            <w:proofErr w:type="gramStart"/>
            <w:r>
              <w:rPr>
                <w:rFonts w:hint="eastAsia"/>
                <w:lang w:eastAsia="ja-JP"/>
              </w:rPr>
              <w:t>n</w:t>
            </w:r>
            <w:r w:rsidR="00785B5E" w:rsidRPr="00EB28AA">
              <w:rPr>
                <w:rFonts w:hint="eastAsia"/>
                <w:lang w:eastAsia="ja-JP"/>
              </w:rPr>
              <w:t>ame</w:t>
            </w:r>
            <w:proofErr w:type="gramEnd"/>
          </w:p>
        </w:tc>
        <w:tc>
          <w:tcPr>
            <w:tcW w:w="3544" w:type="dxa"/>
          </w:tcPr>
          <w:p w14:paraId="1575C6C7" w14:textId="77777777" w:rsidR="00785B5E" w:rsidRPr="00EB28AA" w:rsidRDefault="00785B5E" w:rsidP="003F2156">
            <w:pPr>
              <w:pStyle w:val="tablebody"/>
              <w:rPr>
                <w:lang w:eastAsia="ja-JP"/>
              </w:rPr>
            </w:pPr>
            <w:r w:rsidRPr="00EB28AA">
              <w:rPr>
                <w:rFonts w:hint="eastAsia"/>
                <w:lang w:eastAsia="ja-JP"/>
              </w:rPr>
              <w:t>rcar-du</w:t>
            </w:r>
          </w:p>
        </w:tc>
      </w:tr>
      <w:tr w:rsidR="00785B5E" w:rsidRPr="00EB28AA" w14:paraId="41ABCEF2" w14:textId="77777777" w:rsidTr="003F2156">
        <w:trPr>
          <w:cantSplit/>
          <w:trHeight w:val="260"/>
          <w:tblHeader/>
        </w:trPr>
        <w:tc>
          <w:tcPr>
            <w:tcW w:w="2410" w:type="dxa"/>
            <w:tcBorders>
              <w:bottom w:val="single" w:sz="8" w:space="0" w:color="auto"/>
            </w:tcBorders>
            <w:tcMar>
              <w:top w:w="23" w:type="dxa"/>
              <w:left w:w="23" w:type="dxa"/>
              <w:bottom w:w="23" w:type="dxa"/>
              <w:right w:w="23" w:type="dxa"/>
            </w:tcMar>
          </w:tcPr>
          <w:p w14:paraId="4F96C306" w14:textId="77777777" w:rsidR="00785B5E" w:rsidRPr="00EB28AA" w:rsidRDefault="006557D9" w:rsidP="003F2156">
            <w:pPr>
              <w:pStyle w:val="tablebody"/>
              <w:rPr>
                <w:lang w:eastAsia="ja-JP"/>
              </w:rPr>
            </w:pPr>
            <w:r>
              <w:rPr>
                <w:lang w:eastAsia="ja-JP"/>
              </w:rPr>
              <w:t>b</w:t>
            </w:r>
            <w:r w:rsidR="00785B5E" w:rsidRPr="00EB28AA">
              <w:rPr>
                <w:rFonts w:hint="eastAsia"/>
                <w:lang w:eastAsia="ja-JP"/>
              </w:rPr>
              <w:t>usid</w:t>
            </w:r>
          </w:p>
        </w:tc>
        <w:tc>
          <w:tcPr>
            <w:tcW w:w="3544" w:type="dxa"/>
            <w:tcBorders>
              <w:bottom w:val="single" w:sz="8" w:space="0" w:color="auto"/>
            </w:tcBorders>
          </w:tcPr>
          <w:p w14:paraId="65C49598" w14:textId="77777777" w:rsidR="00785B5E" w:rsidRPr="00EB28AA" w:rsidRDefault="00785B5E" w:rsidP="003F2156">
            <w:pPr>
              <w:pStyle w:val="tablebody"/>
              <w:rPr>
                <w:lang w:eastAsia="ja-JP"/>
              </w:rPr>
            </w:pPr>
            <w:r w:rsidRPr="00EB28AA">
              <w:rPr>
                <w:rFonts w:hint="eastAsia"/>
                <w:lang w:eastAsia="ja-JP"/>
              </w:rPr>
              <w:t>NULL</w:t>
            </w:r>
          </w:p>
        </w:tc>
      </w:tr>
    </w:tbl>
    <w:p w14:paraId="772EF4E0" w14:textId="77777777" w:rsidR="00785B5E" w:rsidRDefault="00785B5E" w:rsidP="00785B5E">
      <w:pPr>
        <w:overflowPunct/>
        <w:autoSpaceDE/>
        <w:autoSpaceDN/>
        <w:adjustRightInd/>
        <w:spacing w:after="0" w:line="240" w:lineRule="auto"/>
        <w:textAlignment w:val="auto"/>
        <w:rPr>
          <w:lang w:eastAsia="ja-JP"/>
        </w:rPr>
      </w:pPr>
    </w:p>
    <w:p w14:paraId="5F7522D8" w14:textId="77777777" w:rsidR="00785B5E" w:rsidRPr="00370E1F" w:rsidRDefault="00785B5E" w:rsidP="00785B5E">
      <w:pPr>
        <w:pStyle w:val="BodyText"/>
        <w:ind w:hanging="142"/>
        <w:rPr>
          <w:b/>
        </w:rPr>
      </w:pPr>
      <w:r>
        <w:rPr>
          <w:b/>
        </w:rPr>
        <w:t>N</w:t>
      </w:r>
      <w:r>
        <w:rPr>
          <w:rFonts w:hint="eastAsia"/>
          <w:b/>
        </w:rPr>
        <w:t>ote</w:t>
      </w:r>
      <w:r>
        <w:rPr>
          <w:b/>
        </w:rPr>
        <w:t xml:space="preserve"> in using Display driver</w:t>
      </w:r>
      <w:r>
        <w:rPr>
          <w:rFonts w:hint="eastAsia"/>
          <w:b/>
        </w:rPr>
        <w:t>:</w:t>
      </w:r>
    </w:p>
    <w:p w14:paraId="2BC6A0D8" w14:textId="77777777" w:rsidR="004D1574" w:rsidRDefault="005417DB" w:rsidP="00785B5E">
      <w:pPr>
        <w:overflowPunct/>
        <w:autoSpaceDE/>
        <w:autoSpaceDN/>
        <w:adjustRightInd/>
        <w:spacing w:after="0" w:line="240" w:lineRule="auto"/>
        <w:textAlignment w:val="auto"/>
        <w:rPr>
          <w:lang w:eastAsia="ja-JP"/>
        </w:rPr>
      </w:pPr>
      <w:r w:rsidRPr="005417DB">
        <w:t>If user cannot execute the API with master authority</w:t>
      </w:r>
      <w:r w:rsidR="003A3B27" w:rsidRPr="003A3B27">
        <w:t>, please use drmDropMaster API.</w:t>
      </w:r>
      <w:r w:rsidR="004D1574">
        <w:rPr>
          <w:lang w:eastAsia="ja-JP"/>
        </w:rPr>
        <w:br w:type="page"/>
      </w:r>
    </w:p>
    <w:p w14:paraId="7E155947" w14:textId="77777777" w:rsidR="001372A0" w:rsidRDefault="001372A0" w:rsidP="006B666E">
      <w:pPr>
        <w:pStyle w:val="Heading3"/>
        <w:rPr>
          <w:lang w:eastAsia="ja-JP"/>
        </w:rPr>
      </w:pPr>
      <w:r>
        <w:rPr>
          <w:rFonts w:hint="eastAsia"/>
          <w:lang w:eastAsia="ja-JP"/>
        </w:rPr>
        <w:lastRenderedPageBreak/>
        <w:t>External Interface supported Function for DRM/KMS Driver</w:t>
      </w:r>
    </w:p>
    <w:p w14:paraId="140EFEB1" w14:textId="77777777" w:rsidR="002B1408" w:rsidRDefault="00D81DA9">
      <w:pPr>
        <w:rPr>
          <w:lang w:eastAsia="ja-JP"/>
        </w:rPr>
      </w:pPr>
      <w:r w:rsidRPr="00D81DA9">
        <w:rPr>
          <w:rStyle w:val="a"/>
          <w:lang w:eastAsia="ja-JP"/>
        </w:rPr>
        <w:t>It will describe only the necessary interface to the control of the VSP</w:t>
      </w:r>
      <w:r w:rsidR="002D7B17">
        <w:rPr>
          <w:rStyle w:val="a"/>
          <w:lang w:eastAsia="ja-JP"/>
        </w:rPr>
        <w:t>D</w:t>
      </w:r>
      <w:r w:rsidRPr="00D81DA9">
        <w:rPr>
          <w:rStyle w:val="a"/>
          <w:lang w:eastAsia="ja-JP"/>
        </w:rPr>
        <w:t xml:space="preserve"> and DU</w:t>
      </w:r>
      <w:r w:rsidR="00F9190F" w:rsidRPr="00F9190F">
        <w:t>.</w:t>
      </w:r>
    </w:p>
    <w:p w14:paraId="1E4D968F" w14:textId="77777777" w:rsidR="00D81DA9" w:rsidRPr="006B666E" w:rsidRDefault="00D81DA9" w:rsidP="00D81DA9">
      <w:pPr>
        <w:rPr>
          <w:rStyle w:val="a"/>
        </w:rPr>
      </w:pPr>
      <w:r w:rsidRPr="006B666E">
        <w:rPr>
          <w:rStyle w:val="a"/>
        </w:rPr>
        <w:t>libkms library is supported all.</w:t>
      </w:r>
    </w:p>
    <w:p w14:paraId="21959FA7" w14:textId="77777777" w:rsidR="001372A0" w:rsidRPr="006B666E" w:rsidRDefault="001372A0">
      <w:pPr>
        <w:rPr>
          <w:rStyle w:val="a"/>
          <w:lang w:eastAsia="ja-JP"/>
        </w:rPr>
      </w:pPr>
    </w:p>
    <w:p w14:paraId="041A89E3" w14:textId="24D02A99" w:rsidR="00A43C4E" w:rsidRDefault="00186B85" w:rsidP="00186B85">
      <w:pPr>
        <w:pStyle w:val="tabletitle"/>
        <w:rPr>
          <w:lang w:eastAsia="ja-JP"/>
        </w:rPr>
      </w:pPr>
      <w:r>
        <w:t xml:space="preserve">Table </w:t>
      </w:r>
      <w:r w:rsidR="00910085">
        <w:rPr>
          <w:noProof/>
        </w:rPr>
        <w:fldChar w:fldCharType="begin"/>
      </w:r>
      <w:r w:rsidR="00910085">
        <w:rPr>
          <w:noProof/>
        </w:rPr>
        <w:instrText xml:space="preserve"> STYLEREF 1 \s </w:instrText>
      </w:r>
      <w:r w:rsidR="00910085">
        <w:rPr>
          <w:noProof/>
        </w:rPr>
        <w:fldChar w:fldCharType="separate"/>
      </w:r>
      <w:r w:rsidR="00253C6E">
        <w:rPr>
          <w:noProof/>
        </w:rPr>
        <w:t>4</w:t>
      </w:r>
      <w:r w:rsidR="00910085">
        <w:rPr>
          <w:noProof/>
        </w:rPr>
        <w:fldChar w:fldCharType="end"/>
      </w:r>
      <w:r w:rsidR="005F5DB4">
        <w:t>.</w:t>
      </w:r>
      <w:r w:rsidR="00910085">
        <w:rPr>
          <w:noProof/>
        </w:rPr>
        <w:fldChar w:fldCharType="begin"/>
      </w:r>
      <w:r w:rsidR="00910085">
        <w:rPr>
          <w:noProof/>
        </w:rPr>
        <w:instrText xml:space="preserve"> SEQ Table \* ARABIC \s 1 </w:instrText>
      </w:r>
      <w:r w:rsidR="00910085">
        <w:rPr>
          <w:noProof/>
        </w:rPr>
        <w:fldChar w:fldCharType="separate"/>
      </w:r>
      <w:r w:rsidR="00253C6E">
        <w:rPr>
          <w:noProof/>
        </w:rPr>
        <w:t>2</w:t>
      </w:r>
      <w:r w:rsidR="00910085">
        <w:rPr>
          <w:noProof/>
        </w:rPr>
        <w:fldChar w:fldCharType="end"/>
      </w:r>
      <w:r w:rsidR="00A43C4E">
        <w:rPr>
          <w:rFonts w:hint="eastAsia"/>
          <w:lang w:eastAsia="ja-JP"/>
        </w:rPr>
        <w:tab/>
        <w:t xml:space="preserve">List of external </w:t>
      </w:r>
      <w:r w:rsidR="00570458">
        <w:rPr>
          <w:lang w:eastAsia="ja-JP"/>
        </w:rPr>
        <w:t>interfaces</w:t>
      </w:r>
      <w:r w:rsidR="00A43C4E">
        <w:rPr>
          <w:rFonts w:hint="eastAsia"/>
          <w:lang w:eastAsia="ja-JP"/>
        </w:rPr>
        <w:t xml:space="preserve"> supported function for DRM/KMS </w:t>
      </w:r>
      <w:proofErr w:type="gramStart"/>
      <w:r w:rsidR="00A43C4E">
        <w:rPr>
          <w:rFonts w:hint="eastAsia"/>
          <w:lang w:eastAsia="ja-JP"/>
        </w:rPr>
        <w:t>driver</w:t>
      </w:r>
      <w:proofErr w:type="gramEnd"/>
    </w:p>
    <w:tbl>
      <w:tblPr>
        <w:tblW w:w="4268" w:type="pct"/>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40" w:type="dxa"/>
          <w:right w:w="40" w:type="dxa"/>
        </w:tblCellMar>
        <w:tblLook w:val="01E0" w:firstRow="1" w:lastRow="1" w:firstColumn="1" w:lastColumn="1" w:noHBand="0" w:noVBand="0"/>
      </w:tblPr>
      <w:tblGrid>
        <w:gridCol w:w="3459"/>
        <w:gridCol w:w="4848"/>
      </w:tblGrid>
      <w:tr w:rsidR="00570458" w:rsidRPr="00D147FC" w14:paraId="2EA2D7CB" w14:textId="77777777" w:rsidTr="00C37AD3">
        <w:trPr>
          <w:cantSplit/>
          <w:trHeight w:val="260"/>
          <w:tblHeader/>
          <w:jc w:val="center"/>
        </w:trPr>
        <w:tc>
          <w:tcPr>
            <w:tcW w:w="2082" w:type="pct"/>
            <w:tcBorders>
              <w:top w:val="single" w:sz="8" w:space="0" w:color="auto"/>
              <w:bottom w:val="single" w:sz="8" w:space="0" w:color="auto"/>
            </w:tcBorders>
            <w:shd w:val="clear" w:color="auto" w:fill="auto"/>
          </w:tcPr>
          <w:p w14:paraId="09287022" w14:textId="77777777" w:rsidR="00570458" w:rsidRPr="00D147FC" w:rsidRDefault="00570458">
            <w:pPr>
              <w:keepNext/>
              <w:keepLines/>
              <w:spacing w:before="20" w:after="60" w:line="220" w:lineRule="exact"/>
              <w:ind w:right="57"/>
              <w:jc w:val="center"/>
              <w:rPr>
                <w:rFonts w:ascii="Arial" w:hAnsi="Arial"/>
                <w:b/>
                <w:sz w:val="18"/>
                <w:lang w:eastAsia="ja-JP"/>
              </w:rPr>
            </w:pPr>
            <w:r>
              <w:rPr>
                <w:rFonts w:ascii="Arial" w:hAnsi="Arial"/>
                <w:b/>
                <w:sz w:val="18"/>
                <w:lang w:eastAsia="ja-JP"/>
              </w:rPr>
              <w:t>Support interface</w:t>
            </w:r>
            <w:r>
              <w:rPr>
                <w:rFonts w:ascii="Arial" w:hAnsi="Arial" w:hint="eastAsia"/>
                <w:b/>
                <w:sz w:val="18"/>
                <w:lang w:eastAsia="ja-JP"/>
              </w:rPr>
              <w:t xml:space="preserve"> name</w:t>
            </w:r>
          </w:p>
        </w:tc>
        <w:tc>
          <w:tcPr>
            <w:tcW w:w="2918" w:type="pct"/>
            <w:tcBorders>
              <w:top w:val="single" w:sz="8" w:space="0" w:color="auto"/>
              <w:bottom w:val="single" w:sz="8" w:space="0" w:color="auto"/>
            </w:tcBorders>
            <w:shd w:val="clear" w:color="auto" w:fill="auto"/>
          </w:tcPr>
          <w:p w14:paraId="6F627156" w14:textId="77777777" w:rsidR="00570458" w:rsidRPr="00D147FC" w:rsidRDefault="00570458" w:rsidP="00C531C5">
            <w:pPr>
              <w:keepNext/>
              <w:keepLines/>
              <w:spacing w:before="20" w:after="60" w:line="220" w:lineRule="exact"/>
              <w:ind w:right="57"/>
              <w:jc w:val="center"/>
              <w:rPr>
                <w:rFonts w:ascii="Arial" w:hAnsi="Arial"/>
                <w:b/>
                <w:sz w:val="18"/>
                <w:lang w:eastAsia="ja-JP"/>
              </w:rPr>
            </w:pPr>
            <w:r>
              <w:rPr>
                <w:rFonts w:ascii="Arial" w:hAnsi="Arial"/>
                <w:b/>
                <w:sz w:val="18"/>
                <w:lang w:eastAsia="ja-JP"/>
              </w:rPr>
              <w:t>summary</w:t>
            </w:r>
          </w:p>
        </w:tc>
      </w:tr>
      <w:tr w:rsidR="00570458" w:rsidRPr="00D147FC" w14:paraId="30A4BEE6" w14:textId="77777777" w:rsidTr="00C37AD3">
        <w:trPr>
          <w:cantSplit/>
          <w:trHeight w:val="260"/>
          <w:tblHeader/>
          <w:jc w:val="center"/>
        </w:trPr>
        <w:tc>
          <w:tcPr>
            <w:tcW w:w="2082" w:type="pct"/>
            <w:shd w:val="clear" w:color="auto" w:fill="auto"/>
            <w:vAlign w:val="center"/>
          </w:tcPr>
          <w:p w14:paraId="383D61C9" w14:textId="77777777" w:rsidR="00570458" w:rsidRPr="00D147FC" w:rsidRDefault="00570458" w:rsidP="00C531C5">
            <w:pPr>
              <w:keepNext/>
              <w:keepLines/>
              <w:tabs>
                <w:tab w:val="left" w:pos="1761"/>
              </w:tabs>
              <w:spacing w:before="20" w:after="60" w:line="220" w:lineRule="exact"/>
              <w:ind w:left="57" w:right="57"/>
              <w:jc w:val="both"/>
              <w:rPr>
                <w:rFonts w:ascii="Arial" w:hAnsi="Arial"/>
                <w:sz w:val="18"/>
                <w:lang w:eastAsia="ja-JP"/>
              </w:rPr>
            </w:pPr>
            <w:r w:rsidRPr="001B4D0F">
              <w:rPr>
                <w:rFonts w:ascii="Arial" w:eastAsia="MS Gothic" w:hAnsi="Arial"/>
                <w:sz w:val="14"/>
              </w:rPr>
              <w:t>drmOpen</w:t>
            </w:r>
            <w:r>
              <w:rPr>
                <w:rFonts w:ascii="Arial" w:eastAsia="MS Gothic" w:hAnsi="Arial" w:hint="eastAsia"/>
                <w:sz w:val="14"/>
              </w:rPr>
              <w:t xml:space="preserve"> / </w:t>
            </w:r>
            <w:r w:rsidRPr="00B750CC">
              <w:rPr>
                <w:rFonts w:ascii="Arial" w:eastAsia="MS Gothic" w:hAnsi="Arial"/>
                <w:sz w:val="14"/>
              </w:rPr>
              <w:t>drmClose</w:t>
            </w:r>
          </w:p>
        </w:tc>
        <w:tc>
          <w:tcPr>
            <w:tcW w:w="2918" w:type="pct"/>
            <w:shd w:val="clear" w:color="auto" w:fill="auto"/>
            <w:vAlign w:val="center"/>
          </w:tcPr>
          <w:p w14:paraId="25DD2A19" w14:textId="77777777" w:rsidR="00570458" w:rsidRPr="00D147FC" w:rsidRDefault="00570458" w:rsidP="00B94654">
            <w:pPr>
              <w:keepNext/>
              <w:keepLines/>
              <w:tabs>
                <w:tab w:val="left" w:pos="1761"/>
              </w:tabs>
              <w:spacing w:before="20" w:after="60" w:line="220" w:lineRule="exact"/>
              <w:ind w:right="57"/>
              <w:rPr>
                <w:rFonts w:ascii="Arial" w:hAnsi="Arial"/>
                <w:sz w:val="18"/>
                <w:lang w:eastAsia="ja-JP"/>
              </w:rPr>
            </w:pPr>
            <w:r w:rsidRPr="002904B0">
              <w:rPr>
                <w:rFonts w:ascii="Arial" w:eastAsia="MS Gothic" w:hAnsi="Arial"/>
                <w:sz w:val="18"/>
              </w:rPr>
              <w:t>File Descriptor with a master auth</w:t>
            </w:r>
            <w:r>
              <w:rPr>
                <w:rFonts w:ascii="Arial" w:eastAsia="MS Gothic" w:hAnsi="Arial"/>
                <w:sz w:val="18"/>
              </w:rPr>
              <w:t>orization is acquired / released</w:t>
            </w:r>
          </w:p>
        </w:tc>
      </w:tr>
      <w:tr w:rsidR="00570458" w:rsidRPr="00D147FC" w14:paraId="4374B660" w14:textId="77777777" w:rsidTr="00C37AD3">
        <w:trPr>
          <w:cantSplit/>
          <w:trHeight w:val="260"/>
          <w:tblHeader/>
          <w:jc w:val="center"/>
        </w:trPr>
        <w:tc>
          <w:tcPr>
            <w:tcW w:w="2082" w:type="pct"/>
            <w:shd w:val="clear" w:color="auto" w:fill="auto"/>
            <w:vAlign w:val="center"/>
          </w:tcPr>
          <w:p w14:paraId="3B3C51C6" w14:textId="77777777" w:rsidR="00570458" w:rsidRPr="00D147FC" w:rsidRDefault="00570458" w:rsidP="00C37AD3">
            <w:pPr>
              <w:keepNext/>
              <w:keepLines/>
              <w:tabs>
                <w:tab w:val="left" w:pos="1761"/>
              </w:tabs>
              <w:spacing w:before="20" w:after="60" w:line="220" w:lineRule="exact"/>
              <w:ind w:left="57" w:right="57"/>
              <w:rPr>
                <w:rFonts w:ascii="Arial" w:hAnsi="Arial"/>
                <w:sz w:val="18"/>
                <w:lang w:eastAsia="ja-JP"/>
              </w:rPr>
            </w:pPr>
            <w:r w:rsidRPr="003A3B27">
              <w:rPr>
                <w:rFonts w:ascii="Arial" w:eastAsia="MS Gothic" w:hAnsi="Arial"/>
                <w:sz w:val="14"/>
              </w:rPr>
              <w:t>drmSetMaster</w:t>
            </w:r>
            <w:r>
              <w:rPr>
                <w:rFonts w:ascii="Arial" w:eastAsia="MS Gothic" w:hAnsi="Arial"/>
                <w:sz w:val="14"/>
              </w:rPr>
              <w:t xml:space="preserve"> / </w:t>
            </w:r>
            <w:r w:rsidRPr="003A3B27">
              <w:rPr>
                <w:rFonts w:ascii="Arial" w:eastAsia="MS Gothic" w:hAnsi="Arial"/>
                <w:sz w:val="14"/>
              </w:rPr>
              <w:t>drmDropMaster</w:t>
            </w:r>
          </w:p>
        </w:tc>
        <w:tc>
          <w:tcPr>
            <w:tcW w:w="2918" w:type="pct"/>
            <w:shd w:val="clear" w:color="auto" w:fill="auto"/>
            <w:vAlign w:val="center"/>
          </w:tcPr>
          <w:p w14:paraId="1419F911" w14:textId="77777777" w:rsidR="00570458" w:rsidRPr="00D147FC" w:rsidRDefault="00570458">
            <w:pPr>
              <w:keepNext/>
              <w:keepLines/>
              <w:tabs>
                <w:tab w:val="left" w:pos="1761"/>
              </w:tabs>
              <w:spacing w:before="20" w:after="60" w:line="220" w:lineRule="exact"/>
              <w:ind w:right="57"/>
              <w:rPr>
                <w:rFonts w:ascii="Arial" w:hAnsi="Arial"/>
                <w:sz w:val="18"/>
                <w:lang w:eastAsia="ja-JP"/>
              </w:rPr>
            </w:pPr>
            <w:r>
              <w:rPr>
                <w:rFonts w:ascii="Arial" w:eastAsia="MS Gothic" w:hAnsi="Arial"/>
                <w:sz w:val="18"/>
              </w:rPr>
              <w:t xml:space="preserve">Master </w:t>
            </w:r>
            <w:r w:rsidRPr="003A3B27">
              <w:rPr>
                <w:rFonts w:ascii="Arial" w:eastAsia="MS Gothic" w:hAnsi="Arial"/>
                <w:sz w:val="18"/>
              </w:rPr>
              <w:t>authority</w:t>
            </w:r>
            <w:r>
              <w:rPr>
                <w:rFonts w:ascii="Arial" w:eastAsia="MS Gothic" w:hAnsi="Arial"/>
                <w:sz w:val="18"/>
              </w:rPr>
              <w:t xml:space="preserve"> is set / released</w:t>
            </w:r>
          </w:p>
        </w:tc>
      </w:tr>
      <w:tr w:rsidR="00570458" w:rsidRPr="00D147FC" w14:paraId="5A176F86" w14:textId="77777777" w:rsidTr="00C37AD3">
        <w:trPr>
          <w:cantSplit/>
          <w:trHeight w:val="260"/>
          <w:tblHeader/>
          <w:jc w:val="center"/>
        </w:trPr>
        <w:tc>
          <w:tcPr>
            <w:tcW w:w="2082" w:type="pct"/>
            <w:shd w:val="clear" w:color="auto" w:fill="auto"/>
            <w:vAlign w:val="center"/>
          </w:tcPr>
          <w:p w14:paraId="6F85595D" w14:textId="77777777" w:rsidR="00570458" w:rsidRPr="00D147FC" w:rsidRDefault="00570458" w:rsidP="00C531C5">
            <w:pPr>
              <w:keepNext/>
              <w:keepLines/>
              <w:tabs>
                <w:tab w:val="left" w:pos="1761"/>
              </w:tabs>
              <w:spacing w:before="20" w:after="60" w:line="220" w:lineRule="exact"/>
              <w:ind w:left="57" w:right="57"/>
              <w:jc w:val="both"/>
              <w:rPr>
                <w:rFonts w:ascii="Arial" w:hAnsi="Arial"/>
                <w:sz w:val="18"/>
                <w:lang w:eastAsia="ja-JP"/>
              </w:rPr>
            </w:pPr>
            <w:r w:rsidRPr="001B4D0F">
              <w:rPr>
                <w:rFonts w:ascii="Arial" w:eastAsia="MS Gothic" w:hAnsi="Arial"/>
                <w:sz w:val="14"/>
              </w:rPr>
              <w:t>drmModeGetResources</w:t>
            </w:r>
            <w:r>
              <w:rPr>
                <w:rFonts w:ascii="Arial" w:eastAsia="MS Gothic" w:hAnsi="Arial"/>
                <w:sz w:val="14"/>
              </w:rPr>
              <w:t xml:space="preserve"> / </w:t>
            </w:r>
            <w:r w:rsidRPr="001B4D0F">
              <w:rPr>
                <w:rFonts w:ascii="Arial" w:eastAsia="MS Gothic" w:hAnsi="Arial"/>
                <w:sz w:val="14"/>
              </w:rPr>
              <w:t>drmModeFreeResources</w:t>
            </w:r>
          </w:p>
        </w:tc>
        <w:tc>
          <w:tcPr>
            <w:tcW w:w="2918" w:type="pct"/>
            <w:shd w:val="clear" w:color="auto" w:fill="auto"/>
            <w:vAlign w:val="center"/>
          </w:tcPr>
          <w:p w14:paraId="69C2327A" w14:textId="77777777" w:rsidR="00570458" w:rsidRPr="00D147FC" w:rsidRDefault="00570458" w:rsidP="00B94654">
            <w:pPr>
              <w:keepNext/>
              <w:keepLines/>
              <w:tabs>
                <w:tab w:val="left" w:pos="1761"/>
              </w:tabs>
              <w:spacing w:before="20" w:after="60" w:line="220" w:lineRule="exact"/>
              <w:ind w:right="57"/>
              <w:rPr>
                <w:rFonts w:ascii="Arial" w:hAnsi="Arial"/>
                <w:sz w:val="18"/>
                <w:lang w:eastAsia="ja-JP"/>
              </w:rPr>
            </w:pPr>
            <w:r>
              <w:rPr>
                <w:rFonts w:ascii="Arial" w:eastAsia="MS Gothic" w:hAnsi="Arial" w:hint="eastAsia"/>
                <w:sz w:val="18"/>
                <w:lang w:eastAsia="ja-JP"/>
              </w:rPr>
              <w:t xml:space="preserve">DRM </w:t>
            </w:r>
            <w:r>
              <w:rPr>
                <w:rFonts w:ascii="Arial" w:eastAsia="MS Gothic" w:hAnsi="Arial"/>
                <w:sz w:val="18"/>
                <w:lang w:eastAsia="ja-JP"/>
              </w:rPr>
              <w:t>resource</w:t>
            </w:r>
            <w:r>
              <w:rPr>
                <w:rFonts w:ascii="Arial" w:eastAsia="MS Gothic" w:hAnsi="Arial" w:hint="eastAsia"/>
                <w:sz w:val="18"/>
                <w:lang w:eastAsia="ja-JP"/>
              </w:rPr>
              <w:t xml:space="preserve"> </w:t>
            </w:r>
            <w:r>
              <w:rPr>
                <w:rFonts w:ascii="Arial" w:eastAsia="MS Gothic" w:hAnsi="Arial"/>
                <w:sz w:val="18"/>
                <w:lang w:eastAsia="ja-JP"/>
              </w:rPr>
              <w:t xml:space="preserve">information is </w:t>
            </w:r>
            <w:r>
              <w:rPr>
                <w:rFonts w:ascii="Arial" w:eastAsia="MS Gothic" w:hAnsi="Arial"/>
                <w:sz w:val="18"/>
              </w:rPr>
              <w:t>acquired / released</w:t>
            </w:r>
          </w:p>
        </w:tc>
      </w:tr>
      <w:tr w:rsidR="00570458" w:rsidRPr="00D147FC" w14:paraId="12A0A01C" w14:textId="77777777" w:rsidTr="00C37AD3">
        <w:trPr>
          <w:cantSplit/>
          <w:trHeight w:val="260"/>
          <w:tblHeader/>
          <w:jc w:val="center"/>
        </w:trPr>
        <w:tc>
          <w:tcPr>
            <w:tcW w:w="2082" w:type="pct"/>
            <w:shd w:val="clear" w:color="auto" w:fill="auto"/>
            <w:vAlign w:val="center"/>
          </w:tcPr>
          <w:p w14:paraId="501E5586" w14:textId="77777777" w:rsidR="00570458" w:rsidRPr="00A43C4E" w:rsidRDefault="00570458" w:rsidP="00C531C5">
            <w:pPr>
              <w:keepNext/>
              <w:keepLines/>
              <w:tabs>
                <w:tab w:val="left" w:pos="1761"/>
              </w:tabs>
              <w:spacing w:before="20" w:after="60" w:line="220" w:lineRule="exact"/>
              <w:ind w:left="57" w:right="57"/>
              <w:jc w:val="both"/>
              <w:rPr>
                <w:rFonts w:ascii="Arial" w:hAnsi="Arial"/>
                <w:sz w:val="18"/>
                <w:lang w:eastAsia="ja-JP"/>
              </w:rPr>
            </w:pPr>
            <w:r w:rsidRPr="001B4D0F">
              <w:rPr>
                <w:rFonts w:ascii="Arial" w:eastAsia="MS Gothic" w:hAnsi="Arial"/>
                <w:sz w:val="14"/>
              </w:rPr>
              <w:t>drmModeGetConnector</w:t>
            </w:r>
            <w:r>
              <w:rPr>
                <w:rFonts w:ascii="Arial" w:eastAsia="MS Gothic" w:hAnsi="Arial"/>
                <w:sz w:val="14"/>
              </w:rPr>
              <w:t xml:space="preserve"> / </w:t>
            </w:r>
            <w:r w:rsidRPr="001B4D0F">
              <w:rPr>
                <w:rFonts w:ascii="Arial" w:eastAsia="MS Gothic" w:hAnsi="Arial"/>
                <w:sz w:val="14"/>
              </w:rPr>
              <w:t>drmModeFreeConnector</w:t>
            </w:r>
          </w:p>
        </w:tc>
        <w:tc>
          <w:tcPr>
            <w:tcW w:w="2918" w:type="pct"/>
            <w:shd w:val="clear" w:color="auto" w:fill="auto"/>
            <w:vAlign w:val="center"/>
          </w:tcPr>
          <w:p w14:paraId="36C3DA76" w14:textId="77777777" w:rsidR="00570458" w:rsidRPr="00A43C4E" w:rsidRDefault="00570458" w:rsidP="00B94654">
            <w:pPr>
              <w:keepNext/>
              <w:keepLines/>
              <w:tabs>
                <w:tab w:val="left" w:pos="1761"/>
              </w:tabs>
              <w:spacing w:before="20" w:after="60" w:line="220" w:lineRule="exact"/>
              <w:ind w:right="57"/>
              <w:rPr>
                <w:rFonts w:ascii="Arial" w:hAnsi="Arial"/>
                <w:sz w:val="18"/>
                <w:lang w:eastAsia="ja-JP"/>
              </w:rPr>
            </w:pPr>
            <w:r>
              <w:rPr>
                <w:rFonts w:ascii="Arial" w:eastAsia="MS Gothic" w:hAnsi="Arial"/>
                <w:sz w:val="18"/>
                <w:lang w:eastAsia="ja-JP"/>
              </w:rPr>
              <w:t>Connector</w:t>
            </w:r>
            <w:r>
              <w:rPr>
                <w:rFonts w:ascii="Arial" w:eastAsia="MS Gothic" w:hAnsi="Arial" w:hint="eastAsia"/>
                <w:sz w:val="18"/>
                <w:lang w:eastAsia="ja-JP"/>
              </w:rPr>
              <w:t xml:space="preserve"> </w:t>
            </w:r>
            <w:r>
              <w:rPr>
                <w:rFonts w:ascii="Arial" w:eastAsia="MS Gothic" w:hAnsi="Arial"/>
                <w:sz w:val="18"/>
                <w:lang w:eastAsia="ja-JP"/>
              </w:rPr>
              <w:t xml:space="preserve">information is </w:t>
            </w:r>
            <w:r>
              <w:rPr>
                <w:rFonts w:ascii="Arial" w:eastAsia="MS Gothic" w:hAnsi="Arial"/>
                <w:sz w:val="18"/>
              </w:rPr>
              <w:t>acquired / released</w:t>
            </w:r>
          </w:p>
        </w:tc>
      </w:tr>
      <w:tr w:rsidR="00570458" w:rsidRPr="00D147FC" w14:paraId="118A1128" w14:textId="77777777" w:rsidTr="00C37AD3">
        <w:trPr>
          <w:cantSplit/>
          <w:trHeight w:val="260"/>
          <w:tblHeader/>
          <w:jc w:val="center"/>
        </w:trPr>
        <w:tc>
          <w:tcPr>
            <w:tcW w:w="2082" w:type="pct"/>
            <w:shd w:val="clear" w:color="auto" w:fill="auto"/>
            <w:vAlign w:val="center"/>
          </w:tcPr>
          <w:p w14:paraId="372B1156" w14:textId="77777777" w:rsidR="00570458" w:rsidRPr="00D147FC" w:rsidRDefault="00570458" w:rsidP="00C531C5">
            <w:pPr>
              <w:keepNext/>
              <w:keepLines/>
              <w:tabs>
                <w:tab w:val="left" w:pos="1761"/>
              </w:tabs>
              <w:spacing w:before="20" w:after="60" w:line="220" w:lineRule="exact"/>
              <w:ind w:left="57" w:right="57"/>
              <w:jc w:val="both"/>
              <w:rPr>
                <w:rFonts w:ascii="Arial" w:hAnsi="Arial"/>
                <w:sz w:val="18"/>
                <w:lang w:eastAsia="ja-JP"/>
              </w:rPr>
            </w:pPr>
            <w:r w:rsidRPr="001B4D0F">
              <w:rPr>
                <w:rFonts w:ascii="Arial" w:eastAsia="MS Gothic" w:hAnsi="Arial"/>
                <w:sz w:val="14"/>
              </w:rPr>
              <w:t>drmModeGetEncoder</w:t>
            </w:r>
            <w:r>
              <w:rPr>
                <w:rFonts w:ascii="Arial" w:eastAsia="MS Gothic" w:hAnsi="Arial"/>
                <w:sz w:val="14"/>
              </w:rPr>
              <w:t xml:space="preserve"> </w:t>
            </w:r>
            <w:r w:rsidRPr="001B4D0F">
              <w:rPr>
                <w:rFonts w:ascii="Arial" w:eastAsia="MS Gothic" w:hAnsi="Arial"/>
                <w:sz w:val="14"/>
              </w:rPr>
              <w:t>/</w:t>
            </w:r>
            <w:r w:rsidRPr="001B4D0F">
              <w:rPr>
                <w:sz w:val="14"/>
              </w:rPr>
              <w:t xml:space="preserve"> </w:t>
            </w:r>
            <w:r w:rsidRPr="001B4D0F">
              <w:rPr>
                <w:rFonts w:ascii="Arial" w:eastAsia="MS Gothic" w:hAnsi="Arial"/>
                <w:sz w:val="14"/>
              </w:rPr>
              <w:t>drmModeFreeEncoder</w:t>
            </w:r>
          </w:p>
        </w:tc>
        <w:tc>
          <w:tcPr>
            <w:tcW w:w="2918" w:type="pct"/>
            <w:shd w:val="clear" w:color="auto" w:fill="auto"/>
            <w:vAlign w:val="center"/>
          </w:tcPr>
          <w:p w14:paraId="0A44EECE" w14:textId="77777777" w:rsidR="00570458" w:rsidRPr="00D147FC" w:rsidRDefault="00570458" w:rsidP="00B94654">
            <w:pPr>
              <w:keepNext/>
              <w:keepLines/>
              <w:tabs>
                <w:tab w:val="left" w:pos="1761"/>
              </w:tabs>
              <w:spacing w:before="20" w:after="60" w:line="220" w:lineRule="exact"/>
              <w:ind w:right="57"/>
              <w:rPr>
                <w:rFonts w:ascii="Arial" w:hAnsi="Arial"/>
                <w:sz w:val="18"/>
                <w:lang w:eastAsia="ja-JP"/>
              </w:rPr>
            </w:pPr>
            <w:r>
              <w:rPr>
                <w:rFonts w:ascii="Arial" w:eastAsia="MS Gothic" w:hAnsi="Arial"/>
                <w:sz w:val="18"/>
                <w:lang w:eastAsia="ja-JP"/>
              </w:rPr>
              <w:t>Encoder</w:t>
            </w:r>
            <w:r>
              <w:rPr>
                <w:rFonts w:ascii="Arial" w:eastAsia="MS Gothic" w:hAnsi="Arial" w:hint="eastAsia"/>
                <w:sz w:val="18"/>
                <w:lang w:eastAsia="ja-JP"/>
              </w:rPr>
              <w:t xml:space="preserve"> </w:t>
            </w:r>
            <w:r>
              <w:rPr>
                <w:rFonts w:ascii="Arial" w:eastAsia="MS Gothic" w:hAnsi="Arial"/>
                <w:sz w:val="18"/>
                <w:lang w:eastAsia="ja-JP"/>
              </w:rPr>
              <w:t xml:space="preserve">information is </w:t>
            </w:r>
            <w:r>
              <w:rPr>
                <w:rFonts w:ascii="Arial" w:eastAsia="MS Gothic" w:hAnsi="Arial"/>
                <w:sz w:val="18"/>
              </w:rPr>
              <w:t>acquired / released</w:t>
            </w:r>
          </w:p>
        </w:tc>
      </w:tr>
      <w:tr w:rsidR="00570458" w:rsidRPr="00D147FC" w14:paraId="237ADD2B" w14:textId="77777777" w:rsidTr="00C37AD3">
        <w:trPr>
          <w:cantSplit/>
          <w:trHeight w:val="576"/>
          <w:tblHeader/>
          <w:jc w:val="center"/>
        </w:trPr>
        <w:tc>
          <w:tcPr>
            <w:tcW w:w="2082" w:type="pct"/>
            <w:shd w:val="clear" w:color="auto" w:fill="auto"/>
            <w:vAlign w:val="center"/>
          </w:tcPr>
          <w:p w14:paraId="78C0E779" w14:textId="77777777" w:rsidR="00570458" w:rsidRPr="00D147FC" w:rsidRDefault="00570458" w:rsidP="00E47525">
            <w:pPr>
              <w:overflowPunct/>
              <w:autoSpaceDE/>
              <w:autoSpaceDN/>
              <w:adjustRightInd/>
              <w:spacing w:line="260" w:lineRule="exact"/>
              <w:ind w:left="652" w:right="57" w:hanging="595"/>
              <w:textAlignment w:val="auto"/>
              <w:rPr>
                <w:rFonts w:ascii="Arial" w:hAnsi="Arial"/>
                <w:sz w:val="18"/>
                <w:lang w:eastAsia="ja-JP"/>
              </w:rPr>
            </w:pPr>
            <w:r w:rsidRPr="00960E41">
              <w:rPr>
                <w:rFonts w:ascii="Arial" w:eastAsia="MS Gothic" w:hAnsi="Arial"/>
                <w:sz w:val="14"/>
              </w:rPr>
              <w:t>drmModeGetPlaneResources</w:t>
            </w:r>
            <w:r>
              <w:rPr>
                <w:rFonts w:ascii="Arial" w:eastAsia="MS Gothic" w:hAnsi="Arial"/>
                <w:sz w:val="14"/>
              </w:rPr>
              <w:t xml:space="preserve"> /</w:t>
            </w:r>
            <w:r>
              <w:rPr>
                <w:rFonts w:ascii="Arial" w:eastAsia="MS Gothic" w:hAnsi="Arial" w:hint="eastAsia"/>
                <w:sz w:val="14"/>
              </w:rPr>
              <w:t xml:space="preserve"> </w:t>
            </w:r>
            <w:r w:rsidRPr="00960E41">
              <w:rPr>
                <w:rFonts w:ascii="Arial" w:eastAsia="MS Gothic" w:hAnsi="Arial"/>
                <w:sz w:val="14"/>
              </w:rPr>
              <w:t>drmModeFreePlaneResources</w:t>
            </w:r>
          </w:p>
        </w:tc>
        <w:tc>
          <w:tcPr>
            <w:tcW w:w="2918" w:type="pct"/>
            <w:shd w:val="clear" w:color="auto" w:fill="auto"/>
            <w:vAlign w:val="center"/>
          </w:tcPr>
          <w:p w14:paraId="1B7CF2CA" w14:textId="77777777" w:rsidR="00570458" w:rsidRPr="00D147FC" w:rsidRDefault="00570458" w:rsidP="00B94654">
            <w:pPr>
              <w:keepNext/>
              <w:keepLines/>
              <w:tabs>
                <w:tab w:val="left" w:pos="1761"/>
              </w:tabs>
              <w:spacing w:before="20" w:after="60" w:line="220" w:lineRule="exact"/>
              <w:ind w:right="57"/>
              <w:rPr>
                <w:rFonts w:ascii="Arial" w:hAnsi="Arial"/>
                <w:sz w:val="18"/>
                <w:lang w:eastAsia="ja-JP"/>
              </w:rPr>
            </w:pPr>
            <w:r>
              <w:rPr>
                <w:rFonts w:ascii="Arial" w:eastAsia="MS Gothic" w:hAnsi="Arial"/>
                <w:sz w:val="18"/>
                <w:lang w:eastAsia="ja-JP"/>
              </w:rPr>
              <w:t>Plane resource</w:t>
            </w:r>
            <w:r>
              <w:rPr>
                <w:rFonts w:ascii="Arial" w:eastAsia="MS Gothic" w:hAnsi="Arial" w:hint="eastAsia"/>
                <w:sz w:val="18"/>
                <w:lang w:eastAsia="ja-JP"/>
              </w:rPr>
              <w:t xml:space="preserve"> </w:t>
            </w:r>
            <w:r>
              <w:rPr>
                <w:rFonts w:ascii="Arial" w:eastAsia="MS Gothic" w:hAnsi="Arial"/>
                <w:sz w:val="18"/>
                <w:lang w:eastAsia="ja-JP"/>
              </w:rPr>
              <w:t xml:space="preserve">information is </w:t>
            </w:r>
            <w:r>
              <w:rPr>
                <w:rFonts w:ascii="Arial" w:eastAsia="MS Gothic" w:hAnsi="Arial"/>
                <w:sz w:val="18"/>
              </w:rPr>
              <w:t>acquired / released</w:t>
            </w:r>
          </w:p>
        </w:tc>
      </w:tr>
      <w:tr w:rsidR="00570458" w:rsidRPr="00D147FC" w14:paraId="597BBA7C" w14:textId="77777777" w:rsidTr="00C37AD3">
        <w:trPr>
          <w:cantSplit/>
          <w:trHeight w:val="260"/>
          <w:tblHeader/>
          <w:jc w:val="center"/>
        </w:trPr>
        <w:tc>
          <w:tcPr>
            <w:tcW w:w="2082" w:type="pct"/>
            <w:shd w:val="clear" w:color="auto" w:fill="auto"/>
            <w:vAlign w:val="center"/>
          </w:tcPr>
          <w:p w14:paraId="3B836D6C" w14:textId="77777777" w:rsidR="00570458" w:rsidRPr="00D147FC" w:rsidRDefault="00570458" w:rsidP="00C531C5">
            <w:pPr>
              <w:keepNext/>
              <w:keepLines/>
              <w:tabs>
                <w:tab w:val="left" w:pos="1761"/>
              </w:tabs>
              <w:spacing w:before="20" w:after="60" w:line="220" w:lineRule="exact"/>
              <w:ind w:left="57" w:right="57"/>
              <w:jc w:val="both"/>
              <w:rPr>
                <w:rFonts w:ascii="Arial" w:hAnsi="Arial"/>
                <w:sz w:val="18"/>
                <w:lang w:eastAsia="ja-JP"/>
              </w:rPr>
            </w:pPr>
            <w:r w:rsidRPr="00960E41">
              <w:rPr>
                <w:rFonts w:ascii="Arial" w:eastAsia="MS Gothic" w:hAnsi="Arial"/>
                <w:sz w:val="14"/>
              </w:rPr>
              <w:t>drmModeGetPlane</w:t>
            </w:r>
            <w:r>
              <w:rPr>
                <w:rFonts w:ascii="Arial" w:eastAsia="MS Gothic" w:hAnsi="Arial" w:hint="eastAsia"/>
                <w:sz w:val="14"/>
              </w:rPr>
              <w:t xml:space="preserve"> / </w:t>
            </w:r>
            <w:r w:rsidRPr="00960E41">
              <w:rPr>
                <w:rFonts w:ascii="Arial" w:eastAsia="MS Gothic" w:hAnsi="Arial"/>
                <w:sz w:val="14"/>
              </w:rPr>
              <w:t>drmModeFreePlane</w:t>
            </w:r>
          </w:p>
        </w:tc>
        <w:tc>
          <w:tcPr>
            <w:tcW w:w="2918" w:type="pct"/>
            <w:shd w:val="clear" w:color="auto" w:fill="auto"/>
            <w:vAlign w:val="center"/>
          </w:tcPr>
          <w:p w14:paraId="3C09A7EB" w14:textId="77777777" w:rsidR="00570458" w:rsidRPr="00D147FC" w:rsidRDefault="00570458" w:rsidP="00B94654">
            <w:pPr>
              <w:keepNext/>
              <w:keepLines/>
              <w:tabs>
                <w:tab w:val="left" w:pos="1761"/>
              </w:tabs>
              <w:spacing w:before="20" w:after="60" w:line="220" w:lineRule="exact"/>
              <w:ind w:right="57"/>
              <w:rPr>
                <w:rFonts w:ascii="Arial" w:hAnsi="Arial"/>
                <w:sz w:val="18"/>
                <w:lang w:eastAsia="ja-JP"/>
              </w:rPr>
            </w:pPr>
            <w:r>
              <w:rPr>
                <w:rFonts w:ascii="Arial" w:eastAsia="MS Gothic" w:hAnsi="Arial"/>
                <w:sz w:val="18"/>
                <w:lang w:eastAsia="ja-JP"/>
              </w:rPr>
              <w:t xml:space="preserve">Plane information is </w:t>
            </w:r>
            <w:r>
              <w:rPr>
                <w:rFonts w:ascii="Arial" w:eastAsia="MS Gothic" w:hAnsi="Arial"/>
                <w:sz w:val="18"/>
              </w:rPr>
              <w:t>acquired / released</w:t>
            </w:r>
          </w:p>
        </w:tc>
      </w:tr>
      <w:tr w:rsidR="00570458" w:rsidRPr="00D147FC" w14:paraId="1D48E425" w14:textId="77777777" w:rsidTr="00C37AD3">
        <w:trPr>
          <w:cantSplit/>
          <w:trHeight w:val="260"/>
          <w:tblHeader/>
          <w:jc w:val="center"/>
        </w:trPr>
        <w:tc>
          <w:tcPr>
            <w:tcW w:w="2082" w:type="pct"/>
            <w:shd w:val="clear" w:color="auto" w:fill="auto"/>
            <w:vAlign w:val="center"/>
          </w:tcPr>
          <w:p w14:paraId="7AAE1843" w14:textId="77777777" w:rsidR="00570458" w:rsidRPr="00D147FC" w:rsidRDefault="00570458" w:rsidP="00C531C5">
            <w:pPr>
              <w:keepNext/>
              <w:keepLines/>
              <w:tabs>
                <w:tab w:val="left" w:pos="1761"/>
              </w:tabs>
              <w:spacing w:before="20" w:after="60" w:line="220" w:lineRule="exact"/>
              <w:ind w:left="57" w:right="57"/>
              <w:jc w:val="both"/>
              <w:rPr>
                <w:rFonts w:ascii="Arial" w:hAnsi="Arial"/>
                <w:sz w:val="18"/>
                <w:lang w:eastAsia="ja-JP"/>
              </w:rPr>
            </w:pPr>
            <w:r w:rsidRPr="00960E41">
              <w:rPr>
                <w:rFonts w:ascii="Arial" w:eastAsia="MS Gothic" w:hAnsi="Arial"/>
                <w:sz w:val="14"/>
              </w:rPr>
              <w:t>drmModeGetCrtc</w:t>
            </w:r>
            <w:r>
              <w:rPr>
                <w:rFonts w:ascii="Arial" w:eastAsia="MS Gothic" w:hAnsi="Arial"/>
                <w:sz w:val="14"/>
              </w:rPr>
              <w:t xml:space="preserve"> / </w:t>
            </w:r>
            <w:r w:rsidRPr="00960E41">
              <w:rPr>
                <w:rFonts w:ascii="Arial" w:eastAsia="MS Gothic" w:hAnsi="Arial"/>
                <w:sz w:val="14"/>
              </w:rPr>
              <w:t>drmModeFreeCrtc</w:t>
            </w:r>
          </w:p>
        </w:tc>
        <w:tc>
          <w:tcPr>
            <w:tcW w:w="2918" w:type="pct"/>
            <w:shd w:val="clear" w:color="auto" w:fill="auto"/>
            <w:vAlign w:val="center"/>
          </w:tcPr>
          <w:p w14:paraId="03E5ADCB" w14:textId="77777777" w:rsidR="00570458" w:rsidRPr="00D147FC" w:rsidRDefault="00570458" w:rsidP="00B94654">
            <w:pPr>
              <w:keepNext/>
              <w:keepLines/>
              <w:tabs>
                <w:tab w:val="left" w:pos="1761"/>
              </w:tabs>
              <w:spacing w:before="20" w:after="60" w:line="220" w:lineRule="exact"/>
              <w:ind w:right="57"/>
              <w:rPr>
                <w:rFonts w:ascii="Arial" w:hAnsi="Arial"/>
                <w:sz w:val="18"/>
                <w:lang w:eastAsia="ja-JP"/>
              </w:rPr>
            </w:pPr>
            <w:r>
              <w:rPr>
                <w:rFonts w:ascii="Arial" w:eastAsia="MS Gothic" w:hAnsi="Arial"/>
                <w:sz w:val="18"/>
                <w:lang w:eastAsia="ja-JP"/>
              </w:rPr>
              <w:t>CRTC</w:t>
            </w:r>
            <w:r>
              <w:rPr>
                <w:rFonts w:ascii="Arial" w:eastAsia="MS Gothic" w:hAnsi="Arial" w:hint="eastAsia"/>
                <w:sz w:val="18"/>
                <w:lang w:eastAsia="ja-JP"/>
              </w:rPr>
              <w:t xml:space="preserve"> </w:t>
            </w:r>
            <w:r>
              <w:rPr>
                <w:rFonts w:ascii="Arial" w:eastAsia="MS Gothic" w:hAnsi="Arial"/>
                <w:sz w:val="18"/>
                <w:lang w:eastAsia="ja-JP"/>
              </w:rPr>
              <w:t xml:space="preserve">information is </w:t>
            </w:r>
            <w:r>
              <w:rPr>
                <w:rFonts w:ascii="Arial" w:eastAsia="MS Gothic" w:hAnsi="Arial"/>
                <w:sz w:val="18"/>
              </w:rPr>
              <w:t>acquired / released</w:t>
            </w:r>
          </w:p>
        </w:tc>
      </w:tr>
      <w:tr w:rsidR="00570458" w:rsidRPr="00D147FC" w14:paraId="399DA65F" w14:textId="77777777" w:rsidTr="00C37AD3">
        <w:trPr>
          <w:cantSplit/>
          <w:trHeight w:val="260"/>
          <w:tblHeader/>
          <w:jc w:val="center"/>
        </w:trPr>
        <w:tc>
          <w:tcPr>
            <w:tcW w:w="2082" w:type="pct"/>
            <w:shd w:val="clear" w:color="auto" w:fill="auto"/>
            <w:vAlign w:val="center"/>
          </w:tcPr>
          <w:p w14:paraId="1065170B" w14:textId="77777777" w:rsidR="00570458" w:rsidRPr="00D147FC" w:rsidRDefault="00570458" w:rsidP="00C531C5">
            <w:pPr>
              <w:keepNext/>
              <w:keepLines/>
              <w:tabs>
                <w:tab w:val="left" w:pos="1761"/>
              </w:tabs>
              <w:spacing w:before="20" w:after="60" w:line="220" w:lineRule="exact"/>
              <w:ind w:left="57" w:right="57"/>
              <w:jc w:val="both"/>
              <w:rPr>
                <w:rFonts w:ascii="Arial" w:hAnsi="Arial"/>
                <w:sz w:val="18"/>
                <w:lang w:eastAsia="ja-JP"/>
              </w:rPr>
            </w:pPr>
            <w:r w:rsidRPr="009426D1">
              <w:rPr>
                <w:rFonts w:ascii="Arial" w:eastAsia="MS Gothic" w:hAnsi="Arial"/>
                <w:sz w:val="14"/>
              </w:rPr>
              <w:t>drmModeAddFB2</w:t>
            </w:r>
            <w:r>
              <w:rPr>
                <w:rFonts w:ascii="Arial" w:eastAsia="MS Gothic" w:hAnsi="Arial" w:hint="eastAsia"/>
                <w:sz w:val="14"/>
              </w:rPr>
              <w:t xml:space="preserve"> / </w:t>
            </w:r>
            <w:r w:rsidRPr="003F2156">
              <w:rPr>
                <w:rFonts w:ascii="Arial" w:eastAsia="MS Gothic" w:hAnsi="Arial"/>
                <w:sz w:val="14"/>
              </w:rPr>
              <w:t>drmModeRmFB</w:t>
            </w:r>
          </w:p>
        </w:tc>
        <w:tc>
          <w:tcPr>
            <w:tcW w:w="2918" w:type="pct"/>
            <w:shd w:val="clear" w:color="auto" w:fill="auto"/>
            <w:vAlign w:val="center"/>
          </w:tcPr>
          <w:p w14:paraId="1131ABEF" w14:textId="77777777" w:rsidR="00570458" w:rsidRPr="00D147FC" w:rsidRDefault="00570458" w:rsidP="00B94654">
            <w:pPr>
              <w:keepNext/>
              <w:keepLines/>
              <w:tabs>
                <w:tab w:val="left" w:pos="1761"/>
              </w:tabs>
              <w:spacing w:before="20" w:after="60" w:line="220" w:lineRule="exact"/>
              <w:ind w:right="57"/>
              <w:rPr>
                <w:rFonts w:ascii="Arial" w:hAnsi="Arial"/>
                <w:sz w:val="18"/>
                <w:lang w:eastAsia="ja-JP"/>
              </w:rPr>
            </w:pPr>
            <w:r>
              <w:rPr>
                <w:rFonts w:ascii="Arial" w:eastAsia="MS Gothic" w:hAnsi="Arial" w:hint="eastAsia"/>
                <w:sz w:val="18"/>
                <w:lang w:eastAsia="ja-JP"/>
              </w:rPr>
              <w:t>FB</w:t>
            </w:r>
            <w:r>
              <w:rPr>
                <w:rFonts w:ascii="Arial" w:eastAsia="MS Gothic" w:hAnsi="Arial"/>
                <w:sz w:val="18"/>
                <w:lang w:eastAsia="ja-JP"/>
              </w:rPr>
              <w:t xml:space="preserve"> object is created / released</w:t>
            </w:r>
          </w:p>
        </w:tc>
      </w:tr>
      <w:tr w:rsidR="00570458" w:rsidRPr="00D147FC" w14:paraId="59856C91" w14:textId="77777777" w:rsidTr="00C37AD3">
        <w:trPr>
          <w:cantSplit/>
          <w:trHeight w:val="260"/>
          <w:tblHeader/>
          <w:jc w:val="center"/>
        </w:trPr>
        <w:tc>
          <w:tcPr>
            <w:tcW w:w="2082" w:type="pct"/>
            <w:shd w:val="clear" w:color="auto" w:fill="auto"/>
            <w:vAlign w:val="center"/>
          </w:tcPr>
          <w:p w14:paraId="70046D57" w14:textId="77777777" w:rsidR="00570458" w:rsidRPr="00D147FC" w:rsidRDefault="00570458" w:rsidP="00C531C5">
            <w:pPr>
              <w:keepNext/>
              <w:keepLines/>
              <w:tabs>
                <w:tab w:val="left" w:pos="1761"/>
              </w:tabs>
              <w:spacing w:before="20" w:after="60" w:line="220" w:lineRule="exact"/>
              <w:ind w:left="57" w:right="57"/>
              <w:jc w:val="both"/>
              <w:rPr>
                <w:rFonts w:ascii="Arial" w:hAnsi="Arial"/>
                <w:sz w:val="18"/>
                <w:lang w:eastAsia="ja-JP"/>
              </w:rPr>
            </w:pPr>
            <w:r w:rsidRPr="009426D1">
              <w:rPr>
                <w:rFonts w:ascii="Arial" w:eastAsia="MS Gothic" w:hAnsi="Arial"/>
                <w:sz w:val="14"/>
              </w:rPr>
              <w:t>drmModeSetPlane</w:t>
            </w:r>
          </w:p>
        </w:tc>
        <w:tc>
          <w:tcPr>
            <w:tcW w:w="2918" w:type="pct"/>
            <w:shd w:val="clear" w:color="auto" w:fill="auto"/>
            <w:vAlign w:val="center"/>
          </w:tcPr>
          <w:p w14:paraId="74E392D8" w14:textId="77777777" w:rsidR="00570458" w:rsidRPr="00D147FC" w:rsidRDefault="00570458" w:rsidP="00B94654">
            <w:pPr>
              <w:keepNext/>
              <w:keepLines/>
              <w:tabs>
                <w:tab w:val="left" w:pos="1761"/>
              </w:tabs>
              <w:spacing w:before="20" w:after="60" w:line="220" w:lineRule="exact"/>
              <w:ind w:right="57"/>
              <w:rPr>
                <w:rFonts w:ascii="Arial" w:hAnsi="Arial"/>
                <w:sz w:val="18"/>
                <w:lang w:eastAsia="ja-JP"/>
              </w:rPr>
            </w:pPr>
            <w:r>
              <w:rPr>
                <w:rFonts w:ascii="Arial" w:eastAsia="MS Gothic" w:hAnsi="Arial"/>
                <w:sz w:val="18"/>
                <w:lang w:eastAsia="ja-JP"/>
              </w:rPr>
              <w:t>Overlay display</w:t>
            </w:r>
          </w:p>
        </w:tc>
      </w:tr>
      <w:tr w:rsidR="00570458" w:rsidRPr="00D147FC" w14:paraId="3F195B8B" w14:textId="77777777" w:rsidTr="00C37AD3">
        <w:trPr>
          <w:cantSplit/>
          <w:trHeight w:val="260"/>
          <w:tblHeader/>
          <w:jc w:val="center"/>
        </w:trPr>
        <w:tc>
          <w:tcPr>
            <w:tcW w:w="2082" w:type="pct"/>
            <w:shd w:val="clear" w:color="auto" w:fill="auto"/>
            <w:vAlign w:val="center"/>
          </w:tcPr>
          <w:p w14:paraId="6EA2D981" w14:textId="77777777" w:rsidR="00570458" w:rsidRPr="00D147FC" w:rsidRDefault="00570458" w:rsidP="00C531C5">
            <w:pPr>
              <w:keepNext/>
              <w:keepLines/>
              <w:tabs>
                <w:tab w:val="left" w:pos="1761"/>
              </w:tabs>
              <w:spacing w:before="20" w:after="60" w:line="220" w:lineRule="exact"/>
              <w:ind w:left="57" w:right="57"/>
              <w:jc w:val="both"/>
              <w:rPr>
                <w:rFonts w:ascii="Arial" w:hAnsi="Arial"/>
                <w:sz w:val="18"/>
                <w:lang w:eastAsia="ja-JP"/>
              </w:rPr>
            </w:pPr>
            <w:r w:rsidRPr="00B750CC">
              <w:rPr>
                <w:rFonts w:ascii="Arial" w:eastAsia="MS Gothic" w:hAnsi="Arial"/>
                <w:sz w:val="14"/>
              </w:rPr>
              <w:t>drmModeSetCrtc</w:t>
            </w:r>
          </w:p>
        </w:tc>
        <w:tc>
          <w:tcPr>
            <w:tcW w:w="2918" w:type="pct"/>
            <w:shd w:val="clear" w:color="auto" w:fill="auto"/>
            <w:vAlign w:val="center"/>
          </w:tcPr>
          <w:p w14:paraId="787F1A1A" w14:textId="77777777" w:rsidR="00570458" w:rsidRPr="00D147FC" w:rsidRDefault="00570458" w:rsidP="00B94654">
            <w:pPr>
              <w:keepNext/>
              <w:keepLines/>
              <w:tabs>
                <w:tab w:val="left" w:pos="1761"/>
              </w:tabs>
              <w:spacing w:before="20" w:after="60" w:line="220" w:lineRule="exact"/>
              <w:ind w:right="57"/>
              <w:rPr>
                <w:rFonts w:ascii="Arial" w:hAnsi="Arial"/>
                <w:sz w:val="18"/>
                <w:lang w:eastAsia="ja-JP"/>
              </w:rPr>
            </w:pPr>
            <w:r>
              <w:rPr>
                <w:rFonts w:ascii="Arial" w:eastAsia="MS Gothic" w:hAnsi="Arial" w:hint="eastAsia"/>
                <w:sz w:val="18"/>
                <w:lang w:eastAsia="ja-JP"/>
              </w:rPr>
              <w:t xml:space="preserve">Setting and displaying </w:t>
            </w:r>
            <w:r>
              <w:rPr>
                <w:rFonts w:ascii="Arial" w:eastAsia="MS Gothic" w:hAnsi="Arial"/>
                <w:sz w:val="18"/>
                <w:lang w:eastAsia="ja-JP"/>
              </w:rPr>
              <w:t xml:space="preserve">of </w:t>
            </w:r>
            <w:r>
              <w:rPr>
                <w:rFonts w:ascii="Arial" w:eastAsia="MS Gothic" w:hAnsi="Arial" w:hint="eastAsia"/>
                <w:sz w:val="18"/>
                <w:lang w:eastAsia="ja-JP"/>
              </w:rPr>
              <w:t>desktop</w:t>
            </w:r>
          </w:p>
        </w:tc>
      </w:tr>
      <w:tr w:rsidR="00570458" w:rsidRPr="00D147FC" w14:paraId="7DBE5646" w14:textId="77777777" w:rsidTr="00C37AD3">
        <w:trPr>
          <w:cantSplit/>
          <w:trHeight w:val="260"/>
          <w:tblHeader/>
          <w:jc w:val="center"/>
        </w:trPr>
        <w:tc>
          <w:tcPr>
            <w:tcW w:w="2082" w:type="pct"/>
            <w:shd w:val="clear" w:color="auto" w:fill="auto"/>
            <w:vAlign w:val="center"/>
          </w:tcPr>
          <w:p w14:paraId="4AD9C654" w14:textId="77777777" w:rsidR="00570458" w:rsidRPr="00D147FC" w:rsidRDefault="00570458" w:rsidP="00C531C5">
            <w:pPr>
              <w:keepNext/>
              <w:keepLines/>
              <w:tabs>
                <w:tab w:val="left" w:pos="1761"/>
              </w:tabs>
              <w:spacing w:before="20" w:after="60" w:line="220" w:lineRule="exact"/>
              <w:ind w:left="57" w:right="57"/>
              <w:jc w:val="both"/>
              <w:rPr>
                <w:rFonts w:ascii="Arial" w:hAnsi="Arial"/>
                <w:sz w:val="18"/>
                <w:lang w:eastAsia="ja-JP"/>
              </w:rPr>
            </w:pPr>
            <w:r w:rsidRPr="00C61BCD">
              <w:rPr>
                <w:rFonts w:ascii="Arial" w:eastAsia="MS Gothic" w:hAnsi="Arial"/>
                <w:sz w:val="14"/>
              </w:rPr>
              <w:t>drmModePageFlip</w:t>
            </w:r>
          </w:p>
        </w:tc>
        <w:tc>
          <w:tcPr>
            <w:tcW w:w="2918" w:type="pct"/>
            <w:shd w:val="clear" w:color="auto" w:fill="auto"/>
            <w:vAlign w:val="center"/>
          </w:tcPr>
          <w:p w14:paraId="1F9A4E66" w14:textId="77777777" w:rsidR="00570458" w:rsidRPr="00D147FC" w:rsidRDefault="00570458" w:rsidP="00B94654">
            <w:pPr>
              <w:keepNext/>
              <w:keepLines/>
              <w:tabs>
                <w:tab w:val="left" w:pos="1761"/>
              </w:tabs>
              <w:spacing w:before="20" w:after="60" w:line="220" w:lineRule="exact"/>
              <w:ind w:right="57"/>
              <w:rPr>
                <w:rFonts w:ascii="Arial" w:hAnsi="Arial"/>
                <w:sz w:val="18"/>
                <w:lang w:eastAsia="ja-JP"/>
              </w:rPr>
            </w:pPr>
            <w:r>
              <w:rPr>
                <w:rFonts w:ascii="Arial" w:eastAsia="MS Gothic" w:hAnsi="Arial" w:hint="eastAsia"/>
                <w:sz w:val="18"/>
                <w:lang w:eastAsia="ja-JP"/>
              </w:rPr>
              <w:t>Page f</w:t>
            </w:r>
            <w:r>
              <w:rPr>
                <w:rFonts w:ascii="Arial" w:eastAsia="MS Gothic" w:hAnsi="Arial"/>
                <w:sz w:val="18"/>
                <w:lang w:eastAsia="ja-JP"/>
              </w:rPr>
              <w:t>lipping</w:t>
            </w:r>
          </w:p>
        </w:tc>
      </w:tr>
      <w:tr w:rsidR="00570458" w:rsidRPr="00D147FC" w14:paraId="065EC266" w14:textId="77777777" w:rsidTr="00C37AD3">
        <w:trPr>
          <w:cantSplit/>
          <w:trHeight w:val="260"/>
          <w:tblHeader/>
          <w:jc w:val="center"/>
        </w:trPr>
        <w:tc>
          <w:tcPr>
            <w:tcW w:w="2082" w:type="pct"/>
            <w:shd w:val="clear" w:color="auto" w:fill="auto"/>
            <w:vAlign w:val="center"/>
          </w:tcPr>
          <w:p w14:paraId="0A00B69E" w14:textId="77777777" w:rsidR="00570458" w:rsidRPr="00C61BCD" w:rsidRDefault="00570458" w:rsidP="00C531C5">
            <w:pPr>
              <w:keepNext/>
              <w:keepLines/>
              <w:tabs>
                <w:tab w:val="left" w:pos="1761"/>
              </w:tabs>
              <w:spacing w:before="20" w:after="60" w:line="220" w:lineRule="exact"/>
              <w:ind w:left="57" w:right="57"/>
              <w:jc w:val="both"/>
              <w:rPr>
                <w:rFonts w:ascii="Arial" w:eastAsia="MS Gothic" w:hAnsi="Arial"/>
                <w:sz w:val="14"/>
                <w:lang w:eastAsia="ja-JP"/>
              </w:rPr>
            </w:pPr>
            <w:r w:rsidRPr="003A3B27">
              <w:rPr>
                <w:rFonts w:ascii="Arial" w:eastAsia="MS Gothic" w:hAnsi="Arial"/>
                <w:sz w:val="14"/>
                <w:lang w:eastAsia="ja-JP"/>
              </w:rPr>
              <w:t>drmModeAtomicCommit</w:t>
            </w:r>
          </w:p>
        </w:tc>
        <w:tc>
          <w:tcPr>
            <w:tcW w:w="2918" w:type="pct"/>
            <w:shd w:val="clear" w:color="auto" w:fill="auto"/>
            <w:vAlign w:val="center"/>
          </w:tcPr>
          <w:p w14:paraId="586A7030" w14:textId="77777777" w:rsidR="00570458" w:rsidRDefault="00570458" w:rsidP="00B94654">
            <w:pPr>
              <w:keepNext/>
              <w:keepLines/>
              <w:tabs>
                <w:tab w:val="left" w:pos="1761"/>
              </w:tabs>
              <w:spacing w:before="20" w:after="60" w:line="220" w:lineRule="exact"/>
              <w:ind w:right="57"/>
              <w:rPr>
                <w:rFonts w:ascii="Arial" w:eastAsia="MS Gothic" w:hAnsi="Arial"/>
                <w:sz w:val="18"/>
                <w:lang w:eastAsia="ja-JP"/>
              </w:rPr>
            </w:pPr>
            <w:r>
              <w:rPr>
                <w:rFonts w:ascii="Arial" w:eastAsia="MS Gothic" w:hAnsi="Arial"/>
                <w:sz w:val="18"/>
                <w:lang w:eastAsia="ja-JP"/>
              </w:rPr>
              <w:t>Update display by atomic</w:t>
            </w:r>
          </w:p>
        </w:tc>
      </w:tr>
      <w:tr w:rsidR="00CD6CDB" w:rsidRPr="00D147FC" w14:paraId="612D1F3F" w14:textId="77777777" w:rsidTr="00C15570">
        <w:trPr>
          <w:cantSplit/>
          <w:trHeight w:val="260"/>
          <w:tblHeader/>
          <w:jc w:val="center"/>
        </w:trPr>
        <w:tc>
          <w:tcPr>
            <w:tcW w:w="2082" w:type="pct"/>
            <w:shd w:val="clear" w:color="auto" w:fill="auto"/>
            <w:vAlign w:val="center"/>
          </w:tcPr>
          <w:p w14:paraId="7C54782D" w14:textId="77777777" w:rsidR="00CD6CDB" w:rsidRPr="003A3B27" w:rsidRDefault="00CD6CDB" w:rsidP="00CD6CDB">
            <w:pPr>
              <w:keepNext/>
              <w:keepLines/>
              <w:tabs>
                <w:tab w:val="left" w:pos="1761"/>
              </w:tabs>
              <w:spacing w:before="20" w:after="60" w:line="220" w:lineRule="exact"/>
              <w:ind w:left="57" w:right="57"/>
              <w:jc w:val="both"/>
              <w:rPr>
                <w:rFonts w:ascii="Arial" w:eastAsia="MS Gothic" w:hAnsi="Arial"/>
                <w:sz w:val="14"/>
                <w:lang w:eastAsia="ja-JP"/>
              </w:rPr>
            </w:pPr>
            <w:r w:rsidRPr="00CD6CDB">
              <w:rPr>
                <w:rFonts w:ascii="Arial" w:eastAsia="MS Gothic" w:hAnsi="Arial"/>
                <w:sz w:val="14"/>
                <w:lang w:eastAsia="ja-JP"/>
              </w:rPr>
              <w:t>drmModeAtomicAlloc</w:t>
            </w:r>
            <w:r>
              <w:rPr>
                <w:rFonts w:ascii="Arial" w:eastAsia="MS Gothic" w:hAnsi="Arial"/>
                <w:sz w:val="14"/>
                <w:lang w:eastAsia="ja-JP"/>
              </w:rPr>
              <w:t xml:space="preserve"> / </w:t>
            </w:r>
            <w:r w:rsidRPr="00CD6CDB">
              <w:rPr>
                <w:rFonts w:ascii="Arial" w:eastAsia="MS Gothic" w:hAnsi="Arial"/>
                <w:sz w:val="14"/>
                <w:lang w:eastAsia="ja-JP"/>
              </w:rPr>
              <w:t>drmModeAtomicFree</w:t>
            </w:r>
          </w:p>
        </w:tc>
        <w:tc>
          <w:tcPr>
            <w:tcW w:w="2918" w:type="pct"/>
            <w:shd w:val="clear" w:color="auto" w:fill="auto"/>
            <w:vAlign w:val="center"/>
          </w:tcPr>
          <w:p w14:paraId="4F934E3B" w14:textId="77777777" w:rsidR="00CD6CDB" w:rsidRDefault="00CD6CDB" w:rsidP="00B94654">
            <w:pPr>
              <w:keepNext/>
              <w:keepLines/>
              <w:tabs>
                <w:tab w:val="left" w:pos="1761"/>
              </w:tabs>
              <w:spacing w:before="20" w:after="60" w:line="220" w:lineRule="exact"/>
              <w:ind w:right="57"/>
              <w:rPr>
                <w:rFonts w:ascii="Arial" w:eastAsia="MS Gothic" w:hAnsi="Arial"/>
                <w:sz w:val="18"/>
                <w:lang w:eastAsia="ja-JP"/>
              </w:rPr>
            </w:pPr>
            <w:r>
              <w:rPr>
                <w:rFonts w:ascii="Arial" w:eastAsia="MS Gothic" w:hAnsi="Arial"/>
                <w:sz w:val="18"/>
                <w:lang w:eastAsia="ja-JP"/>
              </w:rPr>
              <w:t xml:space="preserve">Atomic </w:t>
            </w:r>
            <w:r w:rsidRPr="00CD6CDB">
              <w:rPr>
                <w:rFonts w:ascii="Arial" w:eastAsia="MS Gothic" w:hAnsi="Arial"/>
                <w:sz w:val="18"/>
                <w:lang w:eastAsia="ja-JP"/>
              </w:rPr>
              <w:t xml:space="preserve">object is </w:t>
            </w:r>
            <w:r>
              <w:rPr>
                <w:rFonts w:ascii="Arial" w:eastAsia="MS Gothic" w:hAnsi="Arial"/>
                <w:sz w:val="18"/>
                <w:lang w:eastAsia="ja-JP"/>
              </w:rPr>
              <w:t>allocated</w:t>
            </w:r>
            <w:r w:rsidRPr="00CD6CDB">
              <w:rPr>
                <w:rFonts w:ascii="Arial" w:eastAsia="MS Gothic" w:hAnsi="Arial"/>
                <w:sz w:val="18"/>
                <w:lang w:eastAsia="ja-JP"/>
              </w:rPr>
              <w:t xml:space="preserve"> / released</w:t>
            </w:r>
          </w:p>
        </w:tc>
      </w:tr>
      <w:tr w:rsidR="00CD6CDB" w:rsidRPr="00D147FC" w14:paraId="4FD350DA" w14:textId="77777777" w:rsidTr="00C15570">
        <w:trPr>
          <w:cantSplit/>
          <w:trHeight w:val="260"/>
          <w:tblHeader/>
          <w:jc w:val="center"/>
        </w:trPr>
        <w:tc>
          <w:tcPr>
            <w:tcW w:w="2082" w:type="pct"/>
            <w:shd w:val="clear" w:color="auto" w:fill="auto"/>
            <w:vAlign w:val="center"/>
          </w:tcPr>
          <w:p w14:paraId="1B14B0B8" w14:textId="77777777" w:rsidR="00CD6CDB" w:rsidRPr="00CD6CDB" w:rsidRDefault="00CD6CDB" w:rsidP="00CD6CDB">
            <w:pPr>
              <w:keepNext/>
              <w:keepLines/>
              <w:tabs>
                <w:tab w:val="left" w:pos="1761"/>
              </w:tabs>
              <w:spacing w:before="20" w:after="60" w:line="220" w:lineRule="exact"/>
              <w:ind w:left="57" w:right="57"/>
              <w:jc w:val="both"/>
              <w:rPr>
                <w:rFonts w:ascii="Arial" w:eastAsia="MS Gothic" w:hAnsi="Arial"/>
                <w:sz w:val="14"/>
                <w:lang w:eastAsia="ja-JP"/>
              </w:rPr>
            </w:pPr>
            <w:r w:rsidRPr="00CD6CDB">
              <w:rPr>
                <w:rFonts w:ascii="Arial" w:eastAsia="MS Gothic" w:hAnsi="Arial"/>
                <w:sz w:val="14"/>
                <w:lang w:eastAsia="ja-JP"/>
              </w:rPr>
              <w:t>drmModeAtomicAddProperty</w:t>
            </w:r>
          </w:p>
        </w:tc>
        <w:tc>
          <w:tcPr>
            <w:tcW w:w="2918" w:type="pct"/>
            <w:shd w:val="clear" w:color="auto" w:fill="auto"/>
            <w:vAlign w:val="center"/>
          </w:tcPr>
          <w:p w14:paraId="03CC4DDA" w14:textId="77777777" w:rsidR="00CD6CDB" w:rsidRDefault="00CD6CDB" w:rsidP="00B94654">
            <w:pPr>
              <w:keepNext/>
              <w:keepLines/>
              <w:tabs>
                <w:tab w:val="left" w:pos="1761"/>
              </w:tabs>
              <w:spacing w:before="20" w:after="60" w:line="220" w:lineRule="exact"/>
              <w:ind w:right="57"/>
              <w:rPr>
                <w:rFonts w:ascii="Arial" w:eastAsia="MS Gothic" w:hAnsi="Arial"/>
                <w:sz w:val="18"/>
                <w:lang w:eastAsia="ja-JP"/>
              </w:rPr>
            </w:pPr>
            <w:r>
              <w:rPr>
                <w:rFonts w:ascii="Arial" w:eastAsia="MS Gothic" w:hAnsi="Arial" w:hint="eastAsia"/>
                <w:sz w:val="18"/>
                <w:lang w:eastAsia="ja-JP"/>
              </w:rPr>
              <w:t>A</w:t>
            </w:r>
            <w:r>
              <w:rPr>
                <w:rFonts w:ascii="Arial" w:eastAsia="MS Gothic" w:hAnsi="Arial"/>
                <w:sz w:val="18"/>
                <w:lang w:eastAsia="ja-JP"/>
              </w:rPr>
              <w:t>dd property by atomic</w:t>
            </w:r>
          </w:p>
        </w:tc>
      </w:tr>
      <w:tr w:rsidR="00570458" w:rsidRPr="00D147FC" w14:paraId="286FCFA9" w14:textId="77777777" w:rsidTr="00C37AD3">
        <w:trPr>
          <w:cantSplit/>
          <w:trHeight w:val="519"/>
          <w:tblHeader/>
          <w:jc w:val="center"/>
        </w:trPr>
        <w:tc>
          <w:tcPr>
            <w:tcW w:w="2082" w:type="pct"/>
            <w:shd w:val="clear" w:color="auto" w:fill="auto"/>
            <w:vAlign w:val="center"/>
          </w:tcPr>
          <w:p w14:paraId="78D19EEC" w14:textId="77777777" w:rsidR="00570458" w:rsidRPr="00D147FC" w:rsidRDefault="00570458" w:rsidP="00E47525">
            <w:pPr>
              <w:overflowPunct/>
              <w:autoSpaceDE/>
              <w:autoSpaceDN/>
              <w:adjustRightInd/>
              <w:spacing w:line="260" w:lineRule="exact"/>
              <w:ind w:left="652" w:right="57" w:hanging="595"/>
              <w:textAlignment w:val="auto"/>
              <w:rPr>
                <w:rFonts w:ascii="Arial" w:hAnsi="Arial"/>
                <w:sz w:val="18"/>
                <w:lang w:eastAsia="ja-JP"/>
              </w:rPr>
            </w:pPr>
            <w:r w:rsidRPr="00B750CC">
              <w:rPr>
                <w:rFonts w:ascii="Arial" w:eastAsia="MS Gothic" w:hAnsi="Arial"/>
                <w:sz w:val="14"/>
              </w:rPr>
              <w:t>drmModeObjectGetProperties</w:t>
            </w:r>
            <w:r>
              <w:rPr>
                <w:rFonts w:ascii="Arial" w:eastAsia="MS Gothic" w:hAnsi="Arial"/>
                <w:sz w:val="14"/>
              </w:rPr>
              <w:t xml:space="preserve"> /</w:t>
            </w:r>
            <w:r>
              <w:rPr>
                <w:rFonts w:ascii="Arial" w:eastAsia="MS Gothic" w:hAnsi="Arial" w:hint="eastAsia"/>
                <w:sz w:val="14"/>
              </w:rPr>
              <w:t xml:space="preserve"> </w:t>
            </w:r>
            <w:r w:rsidRPr="00B750CC">
              <w:rPr>
                <w:rFonts w:ascii="Arial" w:eastAsia="MS Gothic" w:hAnsi="Arial"/>
                <w:sz w:val="14"/>
              </w:rPr>
              <w:t>drmModeFreeObjectProperties</w:t>
            </w:r>
          </w:p>
        </w:tc>
        <w:tc>
          <w:tcPr>
            <w:tcW w:w="2918" w:type="pct"/>
            <w:shd w:val="clear" w:color="auto" w:fill="auto"/>
            <w:vAlign w:val="center"/>
          </w:tcPr>
          <w:p w14:paraId="1CCABADF" w14:textId="77777777" w:rsidR="00570458" w:rsidRPr="00D147FC" w:rsidRDefault="00570458" w:rsidP="00B94654">
            <w:pPr>
              <w:keepNext/>
              <w:keepLines/>
              <w:tabs>
                <w:tab w:val="left" w:pos="1761"/>
              </w:tabs>
              <w:spacing w:before="20" w:after="60" w:line="220" w:lineRule="exact"/>
              <w:ind w:right="57"/>
              <w:rPr>
                <w:rFonts w:ascii="Arial" w:hAnsi="Arial"/>
                <w:sz w:val="18"/>
                <w:lang w:eastAsia="ja-JP"/>
              </w:rPr>
            </w:pPr>
            <w:r>
              <w:rPr>
                <w:rFonts w:ascii="Arial" w:eastAsia="MS Gothic" w:hAnsi="Arial"/>
                <w:sz w:val="18"/>
                <w:lang w:eastAsia="ja-JP"/>
              </w:rPr>
              <w:t>Object property</w:t>
            </w:r>
            <w:r>
              <w:rPr>
                <w:rFonts w:ascii="Arial" w:eastAsia="MS Gothic" w:hAnsi="Arial" w:hint="eastAsia"/>
                <w:sz w:val="18"/>
                <w:lang w:eastAsia="ja-JP"/>
              </w:rPr>
              <w:t xml:space="preserve"> </w:t>
            </w:r>
            <w:r>
              <w:rPr>
                <w:rFonts w:ascii="Arial" w:eastAsia="MS Gothic" w:hAnsi="Arial"/>
                <w:sz w:val="18"/>
                <w:lang w:eastAsia="ja-JP"/>
              </w:rPr>
              <w:t xml:space="preserve">information is </w:t>
            </w:r>
            <w:r>
              <w:rPr>
                <w:rFonts w:ascii="Arial" w:eastAsia="MS Gothic" w:hAnsi="Arial"/>
                <w:sz w:val="18"/>
              </w:rPr>
              <w:t>acquired / released</w:t>
            </w:r>
          </w:p>
        </w:tc>
      </w:tr>
      <w:tr w:rsidR="00570458" w:rsidRPr="00D147FC" w14:paraId="1146AA65" w14:textId="77777777" w:rsidTr="00C37AD3">
        <w:trPr>
          <w:cantSplit/>
          <w:trHeight w:val="260"/>
          <w:tblHeader/>
          <w:jc w:val="center"/>
        </w:trPr>
        <w:tc>
          <w:tcPr>
            <w:tcW w:w="2082" w:type="pct"/>
            <w:shd w:val="clear" w:color="auto" w:fill="auto"/>
            <w:vAlign w:val="center"/>
          </w:tcPr>
          <w:p w14:paraId="647E4748" w14:textId="77777777" w:rsidR="00570458" w:rsidRPr="00A43C4E" w:rsidRDefault="00570458" w:rsidP="00C531C5">
            <w:pPr>
              <w:keepNext/>
              <w:keepLines/>
              <w:tabs>
                <w:tab w:val="left" w:pos="1761"/>
              </w:tabs>
              <w:spacing w:before="20" w:after="60" w:line="220" w:lineRule="exact"/>
              <w:ind w:left="57" w:right="57"/>
              <w:jc w:val="both"/>
              <w:rPr>
                <w:rFonts w:ascii="Arial" w:hAnsi="Arial"/>
                <w:sz w:val="18"/>
                <w:lang w:eastAsia="ja-JP"/>
              </w:rPr>
            </w:pPr>
            <w:r w:rsidRPr="00B750CC">
              <w:rPr>
                <w:rFonts w:ascii="Arial" w:eastAsia="MS Gothic" w:hAnsi="Arial"/>
                <w:sz w:val="14"/>
              </w:rPr>
              <w:t>drmModeGetProperty</w:t>
            </w:r>
            <w:r>
              <w:rPr>
                <w:rFonts w:ascii="Arial" w:eastAsia="MS Gothic" w:hAnsi="Arial"/>
                <w:sz w:val="14"/>
              </w:rPr>
              <w:t xml:space="preserve"> / </w:t>
            </w:r>
            <w:r w:rsidRPr="00B750CC">
              <w:rPr>
                <w:rFonts w:ascii="Arial" w:eastAsia="MS Gothic" w:hAnsi="Arial"/>
                <w:sz w:val="14"/>
              </w:rPr>
              <w:t>drmModeFreeProperty</w:t>
            </w:r>
          </w:p>
        </w:tc>
        <w:tc>
          <w:tcPr>
            <w:tcW w:w="2918" w:type="pct"/>
            <w:shd w:val="clear" w:color="auto" w:fill="auto"/>
            <w:vAlign w:val="center"/>
          </w:tcPr>
          <w:p w14:paraId="5B817A88" w14:textId="77777777" w:rsidR="00570458" w:rsidRPr="00A43C4E" w:rsidRDefault="00570458" w:rsidP="00B94654">
            <w:pPr>
              <w:keepNext/>
              <w:keepLines/>
              <w:tabs>
                <w:tab w:val="left" w:pos="1761"/>
              </w:tabs>
              <w:spacing w:before="20" w:after="60" w:line="220" w:lineRule="exact"/>
              <w:ind w:right="57"/>
              <w:rPr>
                <w:rFonts w:ascii="Arial" w:hAnsi="Arial"/>
                <w:sz w:val="18"/>
                <w:lang w:eastAsia="ja-JP"/>
              </w:rPr>
            </w:pPr>
            <w:r>
              <w:rPr>
                <w:rFonts w:ascii="Arial" w:eastAsia="MS Gothic" w:hAnsi="Arial"/>
                <w:sz w:val="18"/>
                <w:lang w:eastAsia="ja-JP"/>
              </w:rPr>
              <w:t>property</w:t>
            </w:r>
            <w:r>
              <w:rPr>
                <w:rFonts w:ascii="Arial" w:eastAsia="MS Gothic" w:hAnsi="Arial" w:hint="eastAsia"/>
                <w:sz w:val="18"/>
                <w:lang w:eastAsia="ja-JP"/>
              </w:rPr>
              <w:t xml:space="preserve"> </w:t>
            </w:r>
            <w:r>
              <w:rPr>
                <w:rFonts w:ascii="Arial" w:eastAsia="MS Gothic" w:hAnsi="Arial"/>
                <w:sz w:val="18"/>
                <w:lang w:eastAsia="ja-JP"/>
              </w:rPr>
              <w:t xml:space="preserve">information is </w:t>
            </w:r>
            <w:r>
              <w:rPr>
                <w:rFonts w:ascii="Arial" w:eastAsia="MS Gothic" w:hAnsi="Arial"/>
                <w:sz w:val="18"/>
              </w:rPr>
              <w:t>acquired / released</w:t>
            </w:r>
          </w:p>
        </w:tc>
      </w:tr>
      <w:tr w:rsidR="00570458" w:rsidRPr="00D147FC" w14:paraId="2CCA14B5" w14:textId="77777777" w:rsidTr="00C37AD3">
        <w:trPr>
          <w:cantSplit/>
          <w:trHeight w:val="260"/>
          <w:tblHeader/>
          <w:jc w:val="center"/>
        </w:trPr>
        <w:tc>
          <w:tcPr>
            <w:tcW w:w="2082" w:type="pct"/>
            <w:shd w:val="clear" w:color="auto" w:fill="auto"/>
            <w:vAlign w:val="center"/>
          </w:tcPr>
          <w:p w14:paraId="5F03A940" w14:textId="77777777" w:rsidR="00570458" w:rsidRPr="00A43C4E" w:rsidRDefault="00570458" w:rsidP="00C531C5">
            <w:pPr>
              <w:keepNext/>
              <w:keepLines/>
              <w:tabs>
                <w:tab w:val="left" w:pos="1761"/>
              </w:tabs>
              <w:spacing w:before="20" w:after="60" w:line="220" w:lineRule="exact"/>
              <w:ind w:left="57" w:right="57"/>
              <w:jc w:val="both"/>
              <w:rPr>
                <w:rFonts w:ascii="Arial" w:hAnsi="Arial"/>
                <w:sz w:val="18"/>
                <w:lang w:eastAsia="ja-JP"/>
              </w:rPr>
            </w:pPr>
            <w:r w:rsidRPr="00B750CC">
              <w:rPr>
                <w:rFonts w:ascii="Arial" w:eastAsia="MS Gothic" w:hAnsi="Arial"/>
                <w:sz w:val="14"/>
              </w:rPr>
              <w:t>drmModeObjectSetProperty</w:t>
            </w:r>
          </w:p>
        </w:tc>
        <w:tc>
          <w:tcPr>
            <w:tcW w:w="2918" w:type="pct"/>
            <w:shd w:val="clear" w:color="auto" w:fill="auto"/>
            <w:vAlign w:val="center"/>
          </w:tcPr>
          <w:p w14:paraId="2A80DDCF" w14:textId="77777777" w:rsidR="00570458" w:rsidRPr="00A43C4E" w:rsidRDefault="00570458" w:rsidP="00B94654">
            <w:pPr>
              <w:keepNext/>
              <w:keepLines/>
              <w:tabs>
                <w:tab w:val="left" w:pos="1761"/>
              </w:tabs>
              <w:spacing w:before="20" w:after="60" w:line="220" w:lineRule="exact"/>
              <w:ind w:right="57"/>
              <w:rPr>
                <w:rFonts w:ascii="Arial" w:hAnsi="Arial"/>
                <w:sz w:val="18"/>
                <w:lang w:eastAsia="ja-JP"/>
              </w:rPr>
            </w:pPr>
            <w:r>
              <w:rPr>
                <w:rFonts w:ascii="Arial" w:eastAsia="MS Gothic" w:hAnsi="Arial"/>
                <w:sz w:val="18"/>
                <w:lang w:eastAsia="ja-JP"/>
              </w:rPr>
              <w:t>Object property</w:t>
            </w:r>
            <w:r>
              <w:rPr>
                <w:rFonts w:ascii="Arial" w:eastAsia="MS Gothic" w:hAnsi="Arial" w:hint="eastAsia"/>
                <w:sz w:val="18"/>
                <w:lang w:eastAsia="ja-JP"/>
              </w:rPr>
              <w:t xml:space="preserve"> setting</w:t>
            </w:r>
          </w:p>
        </w:tc>
      </w:tr>
      <w:tr w:rsidR="00570458" w:rsidRPr="00D147FC" w14:paraId="4ABCFF7B" w14:textId="77777777" w:rsidTr="00C37AD3">
        <w:trPr>
          <w:cantSplit/>
          <w:trHeight w:val="260"/>
          <w:tblHeader/>
          <w:jc w:val="center"/>
        </w:trPr>
        <w:tc>
          <w:tcPr>
            <w:tcW w:w="2082" w:type="pct"/>
            <w:shd w:val="clear" w:color="auto" w:fill="auto"/>
            <w:vAlign w:val="center"/>
          </w:tcPr>
          <w:p w14:paraId="5F893AAB" w14:textId="77777777" w:rsidR="00570458" w:rsidRPr="009C20CD" w:rsidRDefault="00570458" w:rsidP="00C531C5">
            <w:pPr>
              <w:keepNext/>
              <w:keepLines/>
              <w:tabs>
                <w:tab w:val="left" w:pos="1761"/>
              </w:tabs>
              <w:spacing w:before="20" w:after="60" w:line="220" w:lineRule="exact"/>
              <w:ind w:left="57" w:right="57"/>
              <w:jc w:val="both"/>
              <w:rPr>
                <w:rFonts w:ascii="Arial" w:eastAsia="MS Gothic" w:hAnsi="Arial"/>
                <w:sz w:val="18"/>
              </w:rPr>
            </w:pPr>
            <w:r w:rsidRPr="00137A1A">
              <w:rPr>
                <w:rFonts w:ascii="Arial" w:eastAsia="MS Gothic" w:hAnsi="Arial"/>
                <w:sz w:val="14"/>
              </w:rPr>
              <w:t>drmModeConnectorSetProperty</w:t>
            </w:r>
          </w:p>
        </w:tc>
        <w:tc>
          <w:tcPr>
            <w:tcW w:w="2918" w:type="pct"/>
            <w:shd w:val="clear" w:color="auto" w:fill="auto"/>
            <w:vAlign w:val="center"/>
          </w:tcPr>
          <w:p w14:paraId="2E9CA6F0" w14:textId="77777777" w:rsidR="00570458" w:rsidRPr="00A43C4E" w:rsidRDefault="00570458" w:rsidP="00B94654">
            <w:pPr>
              <w:keepNext/>
              <w:keepLines/>
              <w:tabs>
                <w:tab w:val="left" w:pos="1761"/>
              </w:tabs>
              <w:spacing w:before="20" w:after="60" w:line="220" w:lineRule="exact"/>
              <w:ind w:right="57"/>
              <w:rPr>
                <w:rFonts w:ascii="Arial" w:hAnsi="Arial"/>
                <w:sz w:val="18"/>
                <w:lang w:eastAsia="ja-JP"/>
              </w:rPr>
            </w:pPr>
            <w:r>
              <w:rPr>
                <w:rFonts w:ascii="Arial" w:eastAsia="MS Gothic" w:hAnsi="Arial"/>
                <w:sz w:val="18"/>
                <w:lang w:eastAsia="ja-JP"/>
              </w:rPr>
              <w:t>Connector property</w:t>
            </w:r>
            <w:r>
              <w:rPr>
                <w:rFonts w:ascii="Arial" w:eastAsia="MS Gothic" w:hAnsi="Arial" w:hint="eastAsia"/>
                <w:sz w:val="18"/>
                <w:lang w:eastAsia="ja-JP"/>
              </w:rPr>
              <w:t xml:space="preserve"> setting</w:t>
            </w:r>
          </w:p>
        </w:tc>
      </w:tr>
      <w:tr w:rsidR="00570458" w:rsidRPr="00D147FC" w14:paraId="06616960" w14:textId="77777777" w:rsidTr="00C37AD3">
        <w:trPr>
          <w:cantSplit/>
          <w:trHeight w:val="260"/>
          <w:tblHeader/>
          <w:jc w:val="center"/>
        </w:trPr>
        <w:tc>
          <w:tcPr>
            <w:tcW w:w="2082" w:type="pct"/>
            <w:shd w:val="clear" w:color="auto" w:fill="auto"/>
            <w:vAlign w:val="center"/>
          </w:tcPr>
          <w:p w14:paraId="4FA1F7A9" w14:textId="77777777" w:rsidR="00570458" w:rsidRPr="009C20CD" w:rsidRDefault="00570458" w:rsidP="00C531C5">
            <w:pPr>
              <w:keepNext/>
              <w:keepLines/>
              <w:tabs>
                <w:tab w:val="left" w:pos="1761"/>
              </w:tabs>
              <w:spacing w:before="20" w:after="60" w:line="220" w:lineRule="exact"/>
              <w:ind w:left="57" w:right="57"/>
              <w:jc w:val="both"/>
              <w:rPr>
                <w:rFonts w:ascii="Arial" w:eastAsia="MS Gothic" w:hAnsi="Arial"/>
                <w:sz w:val="18"/>
              </w:rPr>
            </w:pPr>
            <w:r w:rsidRPr="007B0E20">
              <w:rPr>
                <w:rFonts w:ascii="Arial" w:eastAsia="MS Gothic" w:hAnsi="Arial"/>
                <w:sz w:val="14"/>
              </w:rPr>
              <w:t>kms_create / kms_destroy</w:t>
            </w:r>
          </w:p>
        </w:tc>
        <w:tc>
          <w:tcPr>
            <w:tcW w:w="2918" w:type="pct"/>
            <w:shd w:val="clear" w:color="auto" w:fill="auto"/>
            <w:vAlign w:val="center"/>
          </w:tcPr>
          <w:p w14:paraId="13A6F067" w14:textId="77777777" w:rsidR="00570458" w:rsidRPr="00A43C4E" w:rsidRDefault="00570458" w:rsidP="00B94654">
            <w:pPr>
              <w:keepNext/>
              <w:keepLines/>
              <w:tabs>
                <w:tab w:val="left" w:pos="1761"/>
              </w:tabs>
              <w:spacing w:before="20" w:after="60" w:line="220" w:lineRule="exact"/>
              <w:ind w:right="57"/>
              <w:rPr>
                <w:rFonts w:ascii="Arial" w:hAnsi="Arial"/>
                <w:sz w:val="18"/>
                <w:lang w:eastAsia="ja-JP"/>
              </w:rPr>
            </w:pPr>
            <w:r>
              <w:rPr>
                <w:rFonts w:ascii="Arial" w:eastAsia="MS Gothic" w:hAnsi="Arial"/>
                <w:sz w:val="18"/>
                <w:lang w:eastAsia="ja-JP"/>
              </w:rPr>
              <w:t>KMS is created / released</w:t>
            </w:r>
          </w:p>
        </w:tc>
      </w:tr>
      <w:tr w:rsidR="00570458" w:rsidRPr="00D147FC" w14:paraId="6B03BEE7" w14:textId="77777777" w:rsidTr="00C37AD3">
        <w:trPr>
          <w:cantSplit/>
          <w:trHeight w:val="260"/>
          <w:tblHeader/>
          <w:jc w:val="center"/>
        </w:trPr>
        <w:tc>
          <w:tcPr>
            <w:tcW w:w="2082" w:type="pct"/>
            <w:shd w:val="clear" w:color="auto" w:fill="auto"/>
            <w:vAlign w:val="center"/>
          </w:tcPr>
          <w:p w14:paraId="62144610" w14:textId="77777777" w:rsidR="00570458" w:rsidRPr="009C20CD" w:rsidRDefault="00570458" w:rsidP="00C531C5">
            <w:pPr>
              <w:keepNext/>
              <w:keepLines/>
              <w:tabs>
                <w:tab w:val="left" w:pos="1761"/>
              </w:tabs>
              <w:spacing w:before="20" w:after="60" w:line="220" w:lineRule="exact"/>
              <w:ind w:left="57" w:right="57"/>
              <w:jc w:val="both"/>
              <w:rPr>
                <w:rFonts w:ascii="Arial" w:eastAsia="MS Gothic" w:hAnsi="Arial"/>
                <w:sz w:val="18"/>
              </w:rPr>
            </w:pPr>
            <w:r w:rsidRPr="007B0E20">
              <w:rPr>
                <w:rFonts w:ascii="Arial" w:eastAsia="MS Gothic" w:hAnsi="Arial"/>
                <w:sz w:val="14"/>
              </w:rPr>
              <w:t>kms_bo_create</w:t>
            </w:r>
            <w:r>
              <w:rPr>
                <w:rFonts w:ascii="Arial" w:eastAsia="MS Gothic" w:hAnsi="Arial"/>
                <w:sz w:val="14"/>
              </w:rPr>
              <w:t xml:space="preserve"> / </w:t>
            </w:r>
            <w:r w:rsidRPr="009F78F3">
              <w:rPr>
                <w:rFonts w:ascii="Arial" w:eastAsia="MS Gothic" w:hAnsi="Arial"/>
                <w:sz w:val="14"/>
              </w:rPr>
              <w:t>kms_bo_destroy</w:t>
            </w:r>
          </w:p>
        </w:tc>
        <w:tc>
          <w:tcPr>
            <w:tcW w:w="2918" w:type="pct"/>
            <w:shd w:val="clear" w:color="auto" w:fill="auto"/>
            <w:vAlign w:val="center"/>
          </w:tcPr>
          <w:p w14:paraId="3ED0CAE0" w14:textId="77777777" w:rsidR="00570458" w:rsidRPr="00A43C4E" w:rsidRDefault="00570458" w:rsidP="00B94654">
            <w:pPr>
              <w:keepNext/>
              <w:keepLines/>
              <w:tabs>
                <w:tab w:val="left" w:pos="1761"/>
              </w:tabs>
              <w:spacing w:before="20" w:after="60" w:line="220" w:lineRule="exact"/>
              <w:ind w:right="57"/>
              <w:rPr>
                <w:rFonts w:ascii="Arial" w:hAnsi="Arial"/>
                <w:sz w:val="18"/>
                <w:lang w:eastAsia="ja-JP"/>
              </w:rPr>
            </w:pPr>
            <w:r w:rsidRPr="007B0E20">
              <w:rPr>
                <w:rFonts w:ascii="Arial" w:eastAsia="MS Gothic" w:hAnsi="Arial" w:hint="eastAsia"/>
                <w:sz w:val="18"/>
                <w:lang w:eastAsia="ja-JP"/>
              </w:rPr>
              <w:t xml:space="preserve">Buffer </w:t>
            </w:r>
            <w:r>
              <w:rPr>
                <w:rFonts w:ascii="Arial" w:eastAsia="MS Gothic" w:hAnsi="Arial" w:hint="eastAsia"/>
                <w:sz w:val="18"/>
                <w:lang w:eastAsia="ja-JP"/>
              </w:rPr>
              <w:t>o</w:t>
            </w:r>
            <w:r>
              <w:rPr>
                <w:rFonts w:ascii="Arial" w:eastAsia="MS Gothic" w:hAnsi="Arial"/>
                <w:sz w:val="18"/>
                <w:lang w:eastAsia="ja-JP"/>
              </w:rPr>
              <w:t>bject is created / released</w:t>
            </w:r>
          </w:p>
        </w:tc>
      </w:tr>
      <w:tr w:rsidR="00570458" w:rsidRPr="00D147FC" w14:paraId="27FB3ED2" w14:textId="77777777" w:rsidTr="00C37AD3">
        <w:trPr>
          <w:cantSplit/>
          <w:trHeight w:val="260"/>
          <w:tblHeader/>
          <w:jc w:val="center"/>
        </w:trPr>
        <w:tc>
          <w:tcPr>
            <w:tcW w:w="2082" w:type="pct"/>
            <w:tcBorders>
              <w:bottom w:val="single" w:sz="4" w:space="0" w:color="auto"/>
            </w:tcBorders>
            <w:shd w:val="clear" w:color="auto" w:fill="auto"/>
            <w:vAlign w:val="center"/>
          </w:tcPr>
          <w:p w14:paraId="09BF815B" w14:textId="77777777" w:rsidR="00570458" w:rsidRPr="009C20CD" w:rsidRDefault="00570458" w:rsidP="00C531C5">
            <w:pPr>
              <w:keepNext/>
              <w:keepLines/>
              <w:tabs>
                <w:tab w:val="left" w:pos="1761"/>
              </w:tabs>
              <w:spacing w:before="20" w:after="60" w:line="220" w:lineRule="exact"/>
              <w:ind w:left="57" w:right="57"/>
              <w:jc w:val="both"/>
              <w:rPr>
                <w:rFonts w:ascii="Arial" w:eastAsia="MS Gothic" w:hAnsi="Arial"/>
                <w:sz w:val="18"/>
              </w:rPr>
            </w:pPr>
            <w:r w:rsidRPr="007B0E20">
              <w:rPr>
                <w:rFonts w:ascii="Arial" w:eastAsia="MS Gothic" w:hAnsi="Arial"/>
                <w:sz w:val="14"/>
              </w:rPr>
              <w:t>kms_bo_map</w:t>
            </w:r>
            <w:r>
              <w:rPr>
                <w:rFonts w:ascii="Arial" w:eastAsia="MS Gothic" w:hAnsi="Arial"/>
                <w:sz w:val="14"/>
              </w:rPr>
              <w:t xml:space="preserve"> / </w:t>
            </w:r>
            <w:r w:rsidRPr="007B0E20">
              <w:rPr>
                <w:rFonts w:ascii="Arial" w:eastAsia="MS Gothic" w:hAnsi="Arial"/>
                <w:sz w:val="14"/>
              </w:rPr>
              <w:t>kms_bo_</w:t>
            </w:r>
            <w:r>
              <w:rPr>
                <w:rFonts w:ascii="Arial" w:eastAsia="MS Gothic" w:hAnsi="Arial"/>
                <w:sz w:val="14"/>
              </w:rPr>
              <w:t>un</w:t>
            </w:r>
            <w:r w:rsidRPr="007B0E20">
              <w:rPr>
                <w:rFonts w:ascii="Arial" w:eastAsia="MS Gothic" w:hAnsi="Arial"/>
                <w:sz w:val="14"/>
              </w:rPr>
              <w:t>map</w:t>
            </w:r>
          </w:p>
        </w:tc>
        <w:tc>
          <w:tcPr>
            <w:tcW w:w="2918" w:type="pct"/>
            <w:tcBorders>
              <w:bottom w:val="single" w:sz="4" w:space="0" w:color="auto"/>
            </w:tcBorders>
            <w:shd w:val="clear" w:color="auto" w:fill="auto"/>
            <w:vAlign w:val="center"/>
          </w:tcPr>
          <w:p w14:paraId="12D24705" w14:textId="77777777" w:rsidR="00570458" w:rsidRPr="00A43C4E" w:rsidRDefault="00570458" w:rsidP="00B94654">
            <w:pPr>
              <w:keepNext/>
              <w:keepLines/>
              <w:tabs>
                <w:tab w:val="left" w:pos="1761"/>
              </w:tabs>
              <w:spacing w:before="20" w:after="60" w:line="220" w:lineRule="exact"/>
              <w:ind w:right="57"/>
              <w:rPr>
                <w:rFonts w:ascii="Arial" w:hAnsi="Arial"/>
                <w:sz w:val="18"/>
                <w:lang w:eastAsia="ja-JP"/>
              </w:rPr>
            </w:pPr>
            <w:r w:rsidRPr="007B0E20">
              <w:rPr>
                <w:rFonts w:ascii="Arial" w:eastAsia="MS Gothic" w:hAnsi="Arial" w:hint="eastAsia"/>
                <w:sz w:val="18"/>
                <w:lang w:eastAsia="ja-JP"/>
              </w:rPr>
              <w:t xml:space="preserve">Buffer </w:t>
            </w:r>
            <w:r>
              <w:rPr>
                <w:rFonts w:ascii="Arial" w:eastAsia="MS Gothic" w:hAnsi="Arial"/>
                <w:sz w:val="18"/>
                <w:lang w:eastAsia="ja-JP"/>
              </w:rPr>
              <w:t>is mapped in the user space / unmapped</w:t>
            </w:r>
          </w:p>
        </w:tc>
      </w:tr>
      <w:tr w:rsidR="00570458" w:rsidRPr="00D147FC" w14:paraId="59A73C7C" w14:textId="77777777" w:rsidTr="00C37AD3">
        <w:trPr>
          <w:cantSplit/>
          <w:trHeight w:val="260"/>
          <w:tblHeader/>
          <w:jc w:val="center"/>
        </w:trPr>
        <w:tc>
          <w:tcPr>
            <w:tcW w:w="2082" w:type="pct"/>
            <w:tcBorders>
              <w:top w:val="single" w:sz="4" w:space="0" w:color="auto"/>
              <w:bottom w:val="single" w:sz="8" w:space="0" w:color="auto"/>
            </w:tcBorders>
            <w:shd w:val="clear" w:color="auto" w:fill="auto"/>
            <w:vAlign w:val="center"/>
          </w:tcPr>
          <w:p w14:paraId="6CA5B403" w14:textId="77777777" w:rsidR="00570458" w:rsidRPr="009C20CD" w:rsidRDefault="00570458" w:rsidP="00C531C5">
            <w:pPr>
              <w:keepNext/>
              <w:keepLines/>
              <w:tabs>
                <w:tab w:val="left" w:pos="1761"/>
              </w:tabs>
              <w:spacing w:before="20" w:after="60" w:line="220" w:lineRule="exact"/>
              <w:ind w:left="57" w:right="57"/>
              <w:jc w:val="both"/>
              <w:rPr>
                <w:rFonts w:ascii="Arial" w:eastAsia="MS Gothic" w:hAnsi="Arial"/>
                <w:sz w:val="18"/>
              </w:rPr>
            </w:pPr>
            <w:r w:rsidRPr="007B0E20">
              <w:rPr>
                <w:rFonts w:ascii="Arial" w:eastAsia="MS Gothic" w:hAnsi="Arial"/>
                <w:sz w:val="14"/>
              </w:rPr>
              <w:t>kms_bo_get_prop</w:t>
            </w:r>
            <w:r>
              <w:rPr>
                <w:rFonts w:ascii="Arial" w:eastAsia="MS Gothic" w:hAnsi="Arial"/>
                <w:sz w:val="14"/>
              </w:rPr>
              <w:t xml:space="preserve"> / </w:t>
            </w:r>
            <w:r w:rsidRPr="0010131E">
              <w:rPr>
                <w:rFonts w:ascii="Arial" w:eastAsia="MS Gothic" w:hAnsi="Arial"/>
                <w:sz w:val="14"/>
              </w:rPr>
              <w:t>kms_get_prop</w:t>
            </w:r>
          </w:p>
        </w:tc>
        <w:tc>
          <w:tcPr>
            <w:tcW w:w="2918" w:type="pct"/>
            <w:tcBorders>
              <w:top w:val="single" w:sz="4" w:space="0" w:color="auto"/>
              <w:bottom w:val="single" w:sz="8" w:space="0" w:color="auto"/>
            </w:tcBorders>
            <w:shd w:val="clear" w:color="auto" w:fill="auto"/>
            <w:vAlign w:val="center"/>
          </w:tcPr>
          <w:p w14:paraId="2BF7B9FF" w14:textId="77777777" w:rsidR="00570458" w:rsidRPr="00A43C4E" w:rsidRDefault="00570458" w:rsidP="00B94654">
            <w:pPr>
              <w:keepNext/>
              <w:keepLines/>
              <w:tabs>
                <w:tab w:val="left" w:pos="1761"/>
              </w:tabs>
              <w:spacing w:before="20" w:after="60" w:line="220" w:lineRule="exact"/>
              <w:ind w:right="57"/>
              <w:rPr>
                <w:rFonts w:ascii="Arial" w:hAnsi="Arial"/>
                <w:sz w:val="18"/>
                <w:lang w:eastAsia="ja-JP"/>
              </w:rPr>
            </w:pPr>
            <w:r>
              <w:rPr>
                <w:rFonts w:ascii="Arial" w:eastAsia="MS Gothic" w:hAnsi="Arial"/>
                <w:sz w:val="18"/>
                <w:lang w:eastAsia="ja-JP"/>
              </w:rPr>
              <w:t>Handle and property of b</w:t>
            </w:r>
            <w:r w:rsidRPr="007B0E20">
              <w:rPr>
                <w:rFonts w:ascii="Arial" w:eastAsia="MS Gothic" w:hAnsi="Arial" w:hint="eastAsia"/>
                <w:sz w:val="18"/>
                <w:lang w:eastAsia="ja-JP"/>
              </w:rPr>
              <w:t xml:space="preserve">uffer </w:t>
            </w:r>
            <w:r>
              <w:rPr>
                <w:rFonts w:ascii="Arial" w:eastAsia="MS Gothic" w:hAnsi="Arial" w:hint="eastAsia"/>
                <w:sz w:val="18"/>
                <w:lang w:eastAsia="ja-JP"/>
              </w:rPr>
              <w:t>o</w:t>
            </w:r>
            <w:r>
              <w:rPr>
                <w:rFonts w:ascii="Arial" w:eastAsia="MS Gothic" w:hAnsi="Arial"/>
                <w:sz w:val="18"/>
                <w:lang w:eastAsia="ja-JP"/>
              </w:rPr>
              <w:t xml:space="preserve">bject and is </w:t>
            </w:r>
            <w:r>
              <w:rPr>
                <w:rFonts w:ascii="Arial" w:eastAsia="MS Gothic" w:hAnsi="Arial"/>
                <w:sz w:val="18"/>
              </w:rPr>
              <w:t>acquired</w:t>
            </w:r>
          </w:p>
        </w:tc>
      </w:tr>
    </w:tbl>
    <w:p w14:paraId="7FC83A82" w14:textId="77777777" w:rsidR="00D90D96" w:rsidRDefault="00D90D96">
      <w:pPr>
        <w:overflowPunct/>
        <w:autoSpaceDE/>
        <w:autoSpaceDN/>
        <w:adjustRightInd/>
        <w:spacing w:after="0" w:line="240" w:lineRule="auto"/>
        <w:textAlignment w:val="auto"/>
        <w:rPr>
          <w:lang w:eastAsia="ja-JP"/>
        </w:rPr>
      </w:pPr>
      <w:r>
        <w:rPr>
          <w:lang w:eastAsia="ja-JP"/>
        </w:rPr>
        <w:br w:type="page"/>
      </w:r>
    </w:p>
    <w:p w14:paraId="3F7988C9" w14:textId="77777777" w:rsidR="00726AFF" w:rsidRDefault="00726AFF" w:rsidP="00726AFF">
      <w:pPr>
        <w:pStyle w:val="Heading3"/>
        <w:rPr>
          <w:lang w:eastAsia="ja-JP"/>
        </w:rPr>
      </w:pPr>
      <w:r>
        <w:rPr>
          <w:rFonts w:hint="eastAsia"/>
          <w:lang w:eastAsia="ja-JP"/>
        </w:rPr>
        <w:lastRenderedPageBreak/>
        <w:t>External Interface Unsupported Function for DRM/KMS Driver</w:t>
      </w:r>
    </w:p>
    <w:p w14:paraId="34814EBA" w14:textId="77777777" w:rsidR="00726AFF" w:rsidRDefault="00726AFF" w:rsidP="00726AFF">
      <w:pPr>
        <w:rPr>
          <w:rStyle w:val="a"/>
          <w:lang w:eastAsia="ja-JP"/>
        </w:rPr>
      </w:pPr>
      <w:r w:rsidRPr="006B666E">
        <w:rPr>
          <w:rStyle w:val="a"/>
        </w:rPr>
        <w:t>The libdrm/libkms library in which this driver is not supported is described.</w:t>
      </w:r>
    </w:p>
    <w:p w14:paraId="5FB608E4" w14:textId="77777777" w:rsidR="00726AFF" w:rsidRDefault="00726AFF" w:rsidP="00726AFF">
      <w:pPr>
        <w:rPr>
          <w:rStyle w:val="a"/>
          <w:lang w:eastAsia="ja-JP"/>
        </w:rPr>
      </w:pPr>
      <w:r w:rsidRPr="006B666E">
        <w:rPr>
          <w:rStyle w:val="a"/>
        </w:rPr>
        <w:t>Please do not use the interface of the following contained to a libdrm library.</w:t>
      </w:r>
    </w:p>
    <w:p w14:paraId="657FEC11" w14:textId="77777777" w:rsidR="00D81DA9" w:rsidRDefault="00D81DA9" w:rsidP="00726AFF">
      <w:pPr>
        <w:pStyle w:val="tabletitle"/>
      </w:pPr>
    </w:p>
    <w:p w14:paraId="77902ED3" w14:textId="7AA4AFB0" w:rsidR="00726AFF" w:rsidRDefault="00726AFF" w:rsidP="00726AFF">
      <w:pPr>
        <w:pStyle w:val="tabletitle"/>
        <w:rPr>
          <w:lang w:eastAsia="ja-JP"/>
        </w:rPr>
      </w:pPr>
      <w:r>
        <w:t xml:space="preserve">Table </w:t>
      </w:r>
      <w:r w:rsidR="00910085">
        <w:rPr>
          <w:noProof/>
        </w:rPr>
        <w:fldChar w:fldCharType="begin"/>
      </w:r>
      <w:r w:rsidR="00910085">
        <w:rPr>
          <w:noProof/>
        </w:rPr>
        <w:instrText xml:space="preserve"> STYLEREF 1 \s </w:instrText>
      </w:r>
      <w:r w:rsidR="00910085">
        <w:rPr>
          <w:noProof/>
        </w:rPr>
        <w:fldChar w:fldCharType="separate"/>
      </w:r>
      <w:r w:rsidR="00253C6E">
        <w:rPr>
          <w:noProof/>
        </w:rPr>
        <w:t>4</w:t>
      </w:r>
      <w:r w:rsidR="00910085">
        <w:rPr>
          <w:noProof/>
        </w:rPr>
        <w:fldChar w:fldCharType="end"/>
      </w:r>
      <w:r w:rsidR="005F5DB4">
        <w:t>.</w:t>
      </w:r>
      <w:r w:rsidR="00910085">
        <w:rPr>
          <w:noProof/>
        </w:rPr>
        <w:fldChar w:fldCharType="begin"/>
      </w:r>
      <w:r w:rsidR="00910085">
        <w:rPr>
          <w:noProof/>
        </w:rPr>
        <w:instrText xml:space="preserve"> SEQ Table \* ARABIC \s 1 </w:instrText>
      </w:r>
      <w:r w:rsidR="00910085">
        <w:rPr>
          <w:noProof/>
        </w:rPr>
        <w:fldChar w:fldCharType="separate"/>
      </w:r>
      <w:r w:rsidR="00253C6E">
        <w:rPr>
          <w:noProof/>
        </w:rPr>
        <w:t>3</w:t>
      </w:r>
      <w:r w:rsidR="00910085">
        <w:rPr>
          <w:noProof/>
        </w:rPr>
        <w:fldChar w:fldCharType="end"/>
      </w:r>
      <w:r>
        <w:rPr>
          <w:rFonts w:hint="eastAsia"/>
          <w:lang w:eastAsia="ja-JP"/>
        </w:rPr>
        <w:tab/>
        <w:t>List of external interface unsupported function for DRM/KMS driver</w:t>
      </w:r>
    </w:p>
    <w:tbl>
      <w:tblPr>
        <w:tblW w:w="4268" w:type="pct"/>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40" w:type="dxa"/>
          <w:right w:w="40" w:type="dxa"/>
        </w:tblCellMar>
        <w:tblLook w:val="01E0" w:firstRow="1" w:lastRow="1" w:firstColumn="1" w:lastColumn="1" w:noHBand="0" w:noVBand="0"/>
      </w:tblPr>
      <w:tblGrid>
        <w:gridCol w:w="8307"/>
      </w:tblGrid>
      <w:tr w:rsidR="00570458" w:rsidRPr="00D147FC" w14:paraId="3D20F165" w14:textId="77777777" w:rsidTr="00C37AD3">
        <w:trPr>
          <w:cantSplit/>
          <w:trHeight w:val="260"/>
          <w:tblHeader/>
          <w:jc w:val="center"/>
        </w:trPr>
        <w:tc>
          <w:tcPr>
            <w:tcW w:w="5000" w:type="pct"/>
            <w:tcBorders>
              <w:top w:val="single" w:sz="8" w:space="0" w:color="auto"/>
              <w:bottom w:val="single" w:sz="8" w:space="0" w:color="auto"/>
            </w:tcBorders>
            <w:shd w:val="clear" w:color="auto" w:fill="auto"/>
          </w:tcPr>
          <w:p w14:paraId="71614F02" w14:textId="77777777" w:rsidR="00570458" w:rsidRPr="00D147FC" w:rsidRDefault="00570458" w:rsidP="00A56400">
            <w:pPr>
              <w:keepNext/>
              <w:keepLines/>
              <w:spacing w:before="20" w:after="60" w:line="220" w:lineRule="exact"/>
              <w:ind w:left="57" w:right="57"/>
              <w:jc w:val="center"/>
              <w:rPr>
                <w:rFonts w:ascii="Arial" w:hAnsi="Arial"/>
                <w:b/>
                <w:sz w:val="18"/>
                <w:lang w:eastAsia="ja-JP"/>
              </w:rPr>
            </w:pPr>
            <w:r>
              <w:rPr>
                <w:rFonts w:ascii="Arial" w:hAnsi="Arial" w:hint="eastAsia"/>
                <w:b/>
                <w:sz w:val="18"/>
                <w:lang w:eastAsia="ja-JP"/>
              </w:rPr>
              <w:t>Function name</w:t>
            </w:r>
          </w:p>
        </w:tc>
      </w:tr>
      <w:tr w:rsidR="00570458" w:rsidRPr="00D147FC" w14:paraId="38E8D5D3" w14:textId="77777777" w:rsidTr="00C37AD3">
        <w:trPr>
          <w:cantSplit/>
          <w:trHeight w:val="260"/>
          <w:tblHeader/>
          <w:jc w:val="center"/>
        </w:trPr>
        <w:tc>
          <w:tcPr>
            <w:tcW w:w="5000" w:type="pct"/>
            <w:shd w:val="clear" w:color="auto" w:fill="auto"/>
            <w:vAlign w:val="center"/>
          </w:tcPr>
          <w:p w14:paraId="33D9784C" w14:textId="77777777" w:rsidR="00570458" w:rsidRPr="00D147FC" w:rsidRDefault="00570458" w:rsidP="00A56400">
            <w:pPr>
              <w:keepNext/>
              <w:keepLines/>
              <w:tabs>
                <w:tab w:val="left" w:pos="1761"/>
              </w:tabs>
              <w:spacing w:before="20" w:after="60" w:line="220" w:lineRule="exact"/>
              <w:ind w:left="57" w:right="57"/>
              <w:jc w:val="both"/>
              <w:rPr>
                <w:rFonts w:ascii="Arial" w:hAnsi="Arial"/>
                <w:sz w:val="18"/>
                <w:lang w:eastAsia="ja-JP"/>
              </w:rPr>
            </w:pPr>
            <w:r w:rsidRPr="00A43C4E">
              <w:rPr>
                <w:rFonts w:ascii="Arial" w:hAnsi="Arial"/>
                <w:sz w:val="18"/>
                <w:lang w:eastAsia="ja-JP"/>
              </w:rPr>
              <w:t>drmModeCrtcGetGamma</w:t>
            </w:r>
            <w:r>
              <w:rPr>
                <w:rFonts w:ascii="Arial" w:hAnsi="Arial"/>
                <w:sz w:val="18"/>
                <w:lang w:eastAsia="ja-JP"/>
              </w:rPr>
              <w:t xml:space="preserve">, </w:t>
            </w:r>
            <w:r w:rsidRPr="00A43C4E">
              <w:rPr>
                <w:rFonts w:ascii="Arial" w:hAnsi="Arial"/>
                <w:sz w:val="18"/>
                <w:lang w:eastAsia="ja-JP"/>
              </w:rPr>
              <w:t>drmModeCrtcSetGamma</w:t>
            </w:r>
          </w:p>
        </w:tc>
      </w:tr>
      <w:tr w:rsidR="00570458" w:rsidRPr="00D147FC" w14:paraId="11671CA0" w14:textId="77777777" w:rsidTr="00C37AD3">
        <w:trPr>
          <w:cantSplit/>
          <w:trHeight w:val="260"/>
          <w:tblHeader/>
          <w:jc w:val="center"/>
        </w:trPr>
        <w:tc>
          <w:tcPr>
            <w:tcW w:w="5000" w:type="pct"/>
            <w:shd w:val="clear" w:color="auto" w:fill="auto"/>
            <w:vAlign w:val="center"/>
          </w:tcPr>
          <w:p w14:paraId="575FCDCD" w14:textId="77777777" w:rsidR="00570458" w:rsidRPr="00D147FC" w:rsidRDefault="00570458" w:rsidP="00A2585E">
            <w:pPr>
              <w:keepNext/>
              <w:keepLines/>
              <w:tabs>
                <w:tab w:val="left" w:pos="1761"/>
              </w:tabs>
              <w:spacing w:before="20" w:after="60" w:line="220" w:lineRule="exact"/>
              <w:ind w:left="57" w:right="57"/>
              <w:jc w:val="both"/>
              <w:rPr>
                <w:rFonts w:ascii="Arial" w:hAnsi="Arial"/>
                <w:sz w:val="18"/>
                <w:lang w:eastAsia="ja-JP"/>
              </w:rPr>
            </w:pPr>
            <w:r w:rsidRPr="00A43C4E">
              <w:rPr>
                <w:rFonts w:ascii="Arial" w:hAnsi="Arial"/>
                <w:sz w:val="18"/>
                <w:lang w:eastAsia="ja-JP"/>
              </w:rPr>
              <w:t>drmModeSetCursor</w:t>
            </w:r>
            <w:r>
              <w:rPr>
                <w:rFonts w:ascii="Arial" w:hAnsi="Arial"/>
                <w:sz w:val="18"/>
                <w:lang w:eastAsia="ja-JP"/>
              </w:rPr>
              <w:t xml:space="preserve">, </w:t>
            </w:r>
            <w:r w:rsidRPr="00A2585E">
              <w:rPr>
                <w:rFonts w:ascii="Arial" w:hAnsi="Arial"/>
                <w:sz w:val="18"/>
                <w:lang w:eastAsia="ja-JP"/>
              </w:rPr>
              <w:t>drmModeSetCursor2</w:t>
            </w:r>
          </w:p>
        </w:tc>
      </w:tr>
      <w:tr w:rsidR="00570458" w:rsidRPr="00D147FC" w14:paraId="15500B6F" w14:textId="77777777" w:rsidTr="00C37AD3">
        <w:trPr>
          <w:cantSplit/>
          <w:trHeight w:val="260"/>
          <w:tblHeader/>
          <w:jc w:val="center"/>
        </w:trPr>
        <w:tc>
          <w:tcPr>
            <w:tcW w:w="5000" w:type="pct"/>
            <w:shd w:val="clear" w:color="auto" w:fill="auto"/>
            <w:vAlign w:val="center"/>
          </w:tcPr>
          <w:p w14:paraId="3BC1CFDC" w14:textId="77777777" w:rsidR="00570458" w:rsidRPr="00A43C4E" w:rsidRDefault="00570458" w:rsidP="00A2585E">
            <w:pPr>
              <w:keepNext/>
              <w:keepLines/>
              <w:tabs>
                <w:tab w:val="left" w:pos="1761"/>
              </w:tabs>
              <w:spacing w:before="20" w:after="60" w:line="220" w:lineRule="exact"/>
              <w:ind w:left="57" w:right="57"/>
              <w:jc w:val="both"/>
              <w:rPr>
                <w:rFonts w:ascii="Arial" w:hAnsi="Arial"/>
                <w:sz w:val="18"/>
                <w:lang w:eastAsia="ja-JP"/>
              </w:rPr>
            </w:pPr>
            <w:r w:rsidRPr="00A43C4E">
              <w:rPr>
                <w:rFonts w:ascii="Arial" w:hAnsi="Arial"/>
                <w:sz w:val="18"/>
                <w:lang w:eastAsia="ja-JP"/>
              </w:rPr>
              <w:t>drmSetContextFlags</w:t>
            </w:r>
            <w:r>
              <w:rPr>
                <w:rFonts w:ascii="Arial" w:hAnsi="Arial"/>
                <w:sz w:val="18"/>
                <w:lang w:eastAsia="ja-JP"/>
              </w:rPr>
              <w:t xml:space="preserve">, </w:t>
            </w:r>
            <w:r w:rsidRPr="00A43C4E">
              <w:rPr>
                <w:rFonts w:ascii="Arial" w:hAnsi="Arial"/>
                <w:sz w:val="18"/>
                <w:lang w:eastAsia="ja-JP"/>
              </w:rPr>
              <w:t>drmGetContextFlags</w:t>
            </w:r>
          </w:p>
        </w:tc>
      </w:tr>
      <w:tr w:rsidR="00570458" w:rsidRPr="00D147FC" w14:paraId="5824113F" w14:textId="77777777" w:rsidTr="00C37AD3">
        <w:trPr>
          <w:cantSplit/>
          <w:trHeight w:val="260"/>
          <w:tblHeader/>
          <w:jc w:val="center"/>
        </w:trPr>
        <w:tc>
          <w:tcPr>
            <w:tcW w:w="5000" w:type="pct"/>
            <w:shd w:val="clear" w:color="auto" w:fill="auto"/>
            <w:vAlign w:val="center"/>
          </w:tcPr>
          <w:p w14:paraId="3AD35301" w14:textId="77777777" w:rsidR="00570458" w:rsidRPr="00D147FC" w:rsidRDefault="00570458" w:rsidP="00A2585E">
            <w:pPr>
              <w:keepNext/>
              <w:keepLines/>
              <w:tabs>
                <w:tab w:val="left" w:pos="1761"/>
              </w:tabs>
              <w:spacing w:before="20" w:after="60" w:line="220" w:lineRule="exact"/>
              <w:ind w:left="57" w:right="57"/>
              <w:jc w:val="both"/>
              <w:rPr>
                <w:rFonts w:ascii="Arial" w:hAnsi="Arial"/>
                <w:sz w:val="18"/>
                <w:lang w:eastAsia="ja-JP"/>
              </w:rPr>
            </w:pPr>
            <w:r w:rsidRPr="00A43C4E">
              <w:rPr>
                <w:rFonts w:ascii="Arial" w:hAnsi="Arial"/>
                <w:sz w:val="18"/>
                <w:lang w:eastAsia="ja-JP"/>
              </w:rPr>
              <w:t>drmCreateDrawable</w:t>
            </w:r>
            <w:r>
              <w:rPr>
                <w:rFonts w:ascii="Arial" w:hAnsi="Arial"/>
                <w:sz w:val="18"/>
                <w:lang w:eastAsia="ja-JP"/>
              </w:rPr>
              <w:t xml:space="preserve">, </w:t>
            </w:r>
            <w:r w:rsidRPr="00A43C4E">
              <w:rPr>
                <w:rFonts w:ascii="Arial" w:hAnsi="Arial"/>
                <w:sz w:val="18"/>
                <w:lang w:eastAsia="ja-JP"/>
              </w:rPr>
              <w:t>drmDestroyDrawable</w:t>
            </w:r>
            <w:r w:rsidRPr="00A43C4E" w:rsidDel="00A2585E">
              <w:rPr>
                <w:rFonts w:ascii="Arial" w:hAnsi="Arial"/>
                <w:sz w:val="18"/>
                <w:lang w:eastAsia="ja-JP"/>
              </w:rPr>
              <w:t xml:space="preserve"> </w:t>
            </w:r>
          </w:p>
        </w:tc>
      </w:tr>
      <w:tr w:rsidR="00570458" w:rsidRPr="00D147FC" w14:paraId="485D86BD" w14:textId="77777777" w:rsidTr="00C37AD3">
        <w:trPr>
          <w:cantSplit/>
          <w:trHeight w:val="260"/>
          <w:tblHeader/>
          <w:jc w:val="center"/>
        </w:trPr>
        <w:tc>
          <w:tcPr>
            <w:tcW w:w="5000" w:type="pct"/>
            <w:shd w:val="clear" w:color="auto" w:fill="auto"/>
            <w:vAlign w:val="center"/>
          </w:tcPr>
          <w:p w14:paraId="7AB68D74" w14:textId="77777777" w:rsidR="00570458" w:rsidRPr="00D147FC" w:rsidRDefault="00570458" w:rsidP="00A2585E">
            <w:pPr>
              <w:keepNext/>
              <w:keepLines/>
              <w:tabs>
                <w:tab w:val="left" w:pos="1761"/>
              </w:tabs>
              <w:spacing w:before="20" w:after="60" w:line="220" w:lineRule="exact"/>
              <w:ind w:left="57" w:right="57"/>
              <w:jc w:val="both"/>
              <w:rPr>
                <w:rFonts w:ascii="Arial" w:hAnsi="Arial"/>
                <w:sz w:val="18"/>
                <w:lang w:eastAsia="ja-JP"/>
              </w:rPr>
            </w:pPr>
            <w:r w:rsidRPr="00A43C4E">
              <w:rPr>
                <w:rFonts w:ascii="Arial" w:hAnsi="Arial"/>
                <w:sz w:val="18"/>
                <w:lang w:eastAsia="ja-JP"/>
              </w:rPr>
              <w:t>drmUpdateDrawableInfo</w:t>
            </w:r>
          </w:p>
        </w:tc>
      </w:tr>
      <w:tr w:rsidR="00570458" w:rsidRPr="00D147FC" w14:paraId="6C07BD08" w14:textId="77777777" w:rsidTr="00C37AD3">
        <w:trPr>
          <w:cantSplit/>
          <w:trHeight w:val="260"/>
          <w:tblHeader/>
          <w:jc w:val="center"/>
        </w:trPr>
        <w:tc>
          <w:tcPr>
            <w:tcW w:w="5000" w:type="pct"/>
            <w:shd w:val="clear" w:color="auto" w:fill="auto"/>
            <w:vAlign w:val="center"/>
          </w:tcPr>
          <w:p w14:paraId="4706D435" w14:textId="77777777" w:rsidR="00570458" w:rsidRPr="00D147FC" w:rsidRDefault="00570458" w:rsidP="00A2585E">
            <w:pPr>
              <w:keepNext/>
              <w:keepLines/>
              <w:tabs>
                <w:tab w:val="left" w:pos="1761"/>
              </w:tabs>
              <w:spacing w:before="20" w:after="60" w:line="220" w:lineRule="exact"/>
              <w:ind w:left="57" w:right="57"/>
              <w:jc w:val="both"/>
              <w:rPr>
                <w:rFonts w:ascii="Arial" w:hAnsi="Arial"/>
                <w:sz w:val="18"/>
                <w:lang w:eastAsia="ja-JP"/>
              </w:rPr>
            </w:pPr>
            <w:r w:rsidRPr="00A43C4E">
              <w:rPr>
                <w:rFonts w:ascii="Arial" w:hAnsi="Arial"/>
                <w:sz w:val="18"/>
                <w:lang w:eastAsia="ja-JP"/>
              </w:rPr>
              <w:t>drmAgp*</w:t>
            </w:r>
          </w:p>
        </w:tc>
      </w:tr>
      <w:tr w:rsidR="00570458" w:rsidRPr="00D147FC" w14:paraId="16792F25" w14:textId="77777777" w:rsidTr="00C37AD3">
        <w:trPr>
          <w:cantSplit/>
          <w:trHeight w:val="260"/>
          <w:tblHeader/>
          <w:jc w:val="center"/>
        </w:trPr>
        <w:tc>
          <w:tcPr>
            <w:tcW w:w="5000" w:type="pct"/>
            <w:shd w:val="clear" w:color="auto" w:fill="auto"/>
            <w:vAlign w:val="center"/>
          </w:tcPr>
          <w:p w14:paraId="7FEBDC8E" w14:textId="77777777" w:rsidR="00570458" w:rsidRPr="00D147FC" w:rsidRDefault="00570458" w:rsidP="00A2585E">
            <w:pPr>
              <w:keepNext/>
              <w:keepLines/>
              <w:tabs>
                <w:tab w:val="left" w:pos="1761"/>
              </w:tabs>
              <w:spacing w:before="20" w:after="60" w:line="220" w:lineRule="exact"/>
              <w:ind w:left="57" w:right="57"/>
              <w:jc w:val="both"/>
              <w:rPr>
                <w:rFonts w:ascii="Arial" w:hAnsi="Arial"/>
                <w:sz w:val="18"/>
                <w:lang w:eastAsia="ja-JP"/>
              </w:rPr>
            </w:pPr>
            <w:r w:rsidRPr="00A43C4E">
              <w:rPr>
                <w:rFonts w:ascii="Arial" w:hAnsi="Arial"/>
                <w:sz w:val="18"/>
                <w:lang w:eastAsia="ja-JP"/>
              </w:rPr>
              <w:t>drmFinish</w:t>
            </w:r>
          </w:p>
        </w:tc>
      </w:tr>
      <w:tr w:rsidR="00570458" w:rsidRPr="00D147FC" w14:paraId="56E59320" w14:textId="77777777" w:rsidTr="00C37AD3">
        <w:trPr>
          <w:cantSplit/>
          <w:trHeight w:val="260"/>
          <w:tblHeader/>
          <w:jc w:val="center"/>
        </w:trPr>
        <w:tc>
          <w:tcPr>
            <w:tcW w:w="5000" w:type="pct"/>
            <w:shd w:val="clear" w:color="auto" w:fill="auto"/>
            <w:vAlign w:val="center"/>
          </w:tcPr>
          <w:p w14:paraId="42126626" w14:textId="77777777" w:rsidR="00570458" w:rsidRPr="00D147FC" w:rsidRDefault="00570458" w:rsidP="00A2585E">
            <w:pPr>
              <w:keepNext/>
              <w:keepLines/>
              <w:tabs>
                <w:tab w:val="left" w:pos="1761"/>
              </w:tabs>
              <w:spacing w:before="20" w:after="60" w:line="220" w:lineRule="exact"/>
              <w:ind w:left="57" w:right="57"/>
              <w:jc w:val="both"/>
              <w:rPr>
                <w:rFonts w:ascii="Arial" w:hAnsi="Arial"/>
                <w:sz w:val="18"/>
                <w:lang w:eastAsia="ja-JP"/>
              </w:rPr>
            </w:pPr>
            <w:r w:rsidRPr="00A43C4E">
              <w:rPr>
                <w:rFonts w:ascii="Arial" w:hAnsi="Arial"/>
                <w:sz w:val="18"/>
                <w:lang w:eastAsia="ja-JP"/>
              </w:rPr>
              <w:t>drmGetInterruptFromBusID</w:t>
            </w:r>
          </w:p>
        </w:tc>
      </w:tr>
    </w:tbl>
    <w:p w14:paraId="404A0BDD" w14:textId="77777777" w:rsidR="00C531C5" w:rsidRDefault="00C531C5" w:rsidP="00E47525">
      <w:pPr>
        <w:pStyle w:val="BodyText"/>
      </w:pPr>
      <w:r>
        <w:br w:type="page"/>
      </w:r>
    </w:p>
    <w:p w14:paraId="73B603EF" w14:textId="77777777" w:rsidR="00C531C5" w:rsidRDefault="00C531C5" w:rsidP="00E47525">
      <w:pPr>
        <w:pStyle w:val="Heading3"/>
        <w:rPr>
          <w:lang w:eastAsia="ja-JP"/>
        </w:rPr>
      </w:pPr>
      <w:bookmarkStart w:id="11" w:name="_Ref415228018"/>
      <w:r w:rsidRPr="00564519">
        <w:rPr>
          <w:lang w:eastAsia="ja-JP"/>
        </w:rPr>
        <w:lastRenderedPageBreak/>
        <w:t xml:space="preserve">The </w:t>
      </w:r>
      <w:r>
        <w:rPr>
          <w:lang w:eastAsia="ja-JP"/>
        </w:rPr>
        <w:t>display method</w:t>
      </w:r>
      <w:r w:rsidRPr="00564519">
        <w:rPr>
          <w:lang w:eastAsia="ja-JP"/>
        </w:rPr>
        <w:t xml:space="preserve"> </w:t>
      </w:r>
      <w:r w:rsidR="00570458">
        <w:rPr>
          <w:lang w:eastAsia="ja-JP"/>
        </w:rPr>
        <w:t xml:space="preserve">example </w:t>
      </w:r>
      <w:r>
        <w:rPr>
          <w:lang w:eastAsia="ja-JP"/>
        </w:rPr>
        <w:t xml:space="preserve">of </w:t>
      </w:r>
      <w:r w:rsidRPr="00564519">
        <w:rPr>
          <w:lang w:eastAsia="ja-JP"/>
        </w:rPr>
        <w:t xml:space="preserve">overlay </w:t>
      </w:r>
      <w:r w:rsidR="00D81DA9">
        <w:rPr>
          <w:lang w:eastAsia="ja-JP"/>
        </w:rPr>
        <w:t>by</w:t>
      </w:r>
      <w:r w:rsidR="00D81DA9" w:rsidRPr="00564519">
        <w:rPr>
          <w:lang w:eastAsia="ja-JP"/>
        </w:rPr>
        <w:t xml:space="preserve"> </w:t>
      </w:r>
      <w:r w:rsidRPr="00564519">
        <w:rPr>
          <w:lang w:eastAsia="ja-JP"/>
        </w:rPr>
        <w:t>DRM</w:t>
      </w:r>
      <w:bookmarkEnd w:id="11"/>
      <w:r w:rsidR="00D81DA9">
        <w:rPr>
          <w:lang w:eastAsia="ja-JP"/>
        </w:rPr>
        <w:t xml:space="preserve"> access</w:t>
      </w:r>
    </w:p>
    <w:p w14:paraId="28C1E22F" w14:textId="77777777" w:rsidR="00321E61" w:rsidRDefault="00321E61" w:rsidP="00E00A44">
      <w:pPr>
        <w:overflowPunct/>
        <w:autoSpaceDE/>
        <w:autoSpaceDN/>
        <w:adjustRightInd/>
        <w:spacing w:after="0" w:line="240" w:lineRule="auto"/>
        <w:textAlignment w:val="auto"/>
        <w:rPr>
          <w:lang w:eastAsia="ja-JP"/>
        </w:rPr>
      </w:pPr>
    </w:p>
    <w:p w14:paraId="310EF061" w14:textId="77777777" w:rsidR="00C531C5" w:rsidRDefault="00321E61" w:rsidP="00E00A44">
      <w:pPr>
        <w:overflowPunct/>
        <w:autoSpaceDE/>
        <w:autoSpaceDN/>
        <w:adjustRightInd/>
        <w:spacing w:after="0" w:line="240" w:lineRule="auto"/>
        <w:textAlignment w:val="auto"/>
        <w:rPr>
          <w:lang w:eastAsia="ja-JP"/>
        </w:rPr>
      </w:pPr>
      <w:r w:rsidRPr="00321E61">
        <w:rPr>
          <w:lang w:eastAsia="ja-JP"/>
        </w:rPr>
        <w:t xml:space="preserve">Please </w:t>
      </w:r>
      <w:r>
        <w:rPr>
          <w:lang w:eastAsia="ja-JP"/>
        </w:rPr>
        <w:t>confirm</w:t>
      </w:r>
      <w:r w:rsidRPr="00321E61">
        <w:rPr>
          <w:lang w:eastAsia="ja-JP"/>
        </w:rPr>
        <w:t xml:space="preserve"> modetest.c with libdrm/kms library for more information.</w:t>
      </w:r>
      <w:r>
        <w:rPr>
          <w:noProof/>
        </w:rPr>
        <mc:AlternateContent>
          <mc:Choice Requires="wpc">
            <w:drawing>
              <wp:anchor distT="0" distB="0" distL="114300" distR="114300" simplePos="0" relativeHeight="251780096" behindDoc="0" locked="0" layoutInCell="1" allowOverlap="1" wp14:anchorId="697ED35A" wp14:editId="417F1C68">
                <wp:simplePos x="0" y="0"/>
                <wp:positionH relativeFrom="margin">
                  <wp:align>right</wp:align>
                </wp:positionH>
                <wp:positionV relativeFrom="paragraph">
                  <wp:posOffset>220345</wp:posOffset>
                </wp:positionV>
                <wp:extent cx="6117590" cy="8165465"/>
                <wp:effectExtent l="0" t="0" r="16510" b="26035"/>
                <wp:wrapTopAndBottom/>
                <wp:docPr id="8857" name="キャンバス 885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12700" cap="flat" cmpd="sng" algn="ctr">
                          <a:solidFill>
                            <a:srgbClr val="000000"/>
                          </a:solidFill>
                          <a:prstDash val="solid"/>
                          <a:miter lim="800000"/>
                          <a:headEnd type="none" w="med" len="med"/>
                          <a:tailEnd type="none" w="med" len="med"/>
                        </a:ln>
                      </wpc:whole>
                      <wps:wsp>
                        <wps:cNvPr id="8738" name="Line 10"/>
                        <wps:cNvCnPr>
                          <a:cxnSpLocks noChangeShapeType="1"/>
                        </wps:cNvCnPr>
                        <wps:spPr bwMode="auto">
                          <a:xfrm>
                            <a:off x="213995" y="35999"/>
                            <a:ext cx="691" cy="7883500"/>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8739" name="Line 11"/>
                        <wps:cNvCnPr>
                          <a:cxnSpLocks noChangeShapeType="1"/>
                        </wps:cNvCnPr>
                        <wps:spPr bwMode="auto">
                          <a:xfrm>
                            <a:off x="1238886" y="14898"/>
                            <a:ext cx="1269" cy="7904601"/>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g:wgp>
                        <wpg:cNvPr id="8740" name="グループ化 8740"/>
                        <wpg:cNvGrpSpPr/>
                        <wpg:grpSpPr>
                          <a:xfrm>
                            <a:off x="202030" y="103992"/>
                            <a:ext cx="1034415" cy="341435"/>
                            <a:chOff x="215265" y="229674"/>
                            <a:chExt cx="1034415" cy="341435"/>
                          </a:xfrm>
                        </wpg:grpSpPr>
                        <wps:wsp>
                          <wps:cNvPr id="8741" name="Rectangle 5"/>
                          <wps:cNvSpPr>
                            <a:spLocks noChangeArrowheads="1"/>
                          </wps:cNvSpPr>
                          <wps:spPr bwMode="auto">
                            <a:xfrm>
                              <a:off x="323557" y="229674"/>
                              <a:ext cx="791453" cy="341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E67447" w14:textId="77777777" w:rsidR="008679A3" w:rsidRPr="00486A09" w:rsidRDefault="008679A3" w:rsidP="00C531C5">
                                <w:pPr>
                                  <w:snapToGrid w:val="0"/>
                                  <w:spacing w:line="276" w:lineRule="auto"/>
                                  <w:rPr>
                                    <w:rFonts w:ascii="Arial" w:hAnsi="Arial" w:cs="Arial"/>
                                    <w:sz w:val="15"/>
                                    <w:szCs w:val="15"/>
                                  </w:rPr>
                                </w:pPr>
                                <w:r w:rsidRPr="001B4D0F">
                                  <w:rPr>
                                    <w:rFonts w:ascii="Arial" w:eastAsia="MS Gothic" w:hAnsi="Arial"/>
                                    <w:sz w:val="14"/>
                                  </w:rPr>
                                  <w:t>drmOpen</w:t>
                                </w:r>
                                <w:r w:rsidRPr="00486A09">
                                  <w:rPr>
                                    <w:rFonts w:ascii="Arial" w:hAnsi="Arial" w:cs="Arial"/>
                                    <w:color w:val="000000"/>
                                    <w:sz w:val="15"/>
                                    <w:szCs w:val="15"/>
                                  </w:rPr>
                                  <w:t>()</w:t>
                                </w:r>
                              </w:p>
                            </w:txbxContent>
                          </wps:txbx>
                          <wps:bodyPr rot="0" vert="horz" wrap="square" lIns="0" tIns="0" rIns="0" bIns="0" anchor="t" anchorCtr="0" upright="1">
                            <a:noAutofit/>
                          </wps:bodyPr>
                        </wps:wsp>
                        <wps:wsp>
                          <wps:cNvPr id="8742" name="Freeform 12"/>
                          <wps:cNvSpPr>
                            <a:spLocks noEditPoints="1"/>
                          </wps:cNvSpPr>
                          <wps:spPr bwMode="auto">
                            <a:xfrm>
                              <a:off x="215265" y="451874"/>
                              <a:ext cx="1034415" cy="48895"/>
                            </a:xfrm>
                            <a:custGeom>
                              <a:avLst/>
                              <a:gdLst>
                                <a:gd name="T0" fmla="*/ 33 w 8481"/>
                                <a:gd name="T1" fmla="*/ 167 h 400"/>
                                <a:gd name="T2" fmla="*/ 8148 w 8481"/>
                                <a:gd name="T3" fmla="*/ 167 h 400"/>
                                <a:gd name="T4" fmla="*/ 8181 w 8481"/>
                                <a:gd name="T5" fmla="*/ 200 h 400"/>
                                <a:gd name="T6" fmla="*/ 8148 w 8481"/>
                                <a:gd name="T7" fmla="*/ 234 h 400"/>
                                <a:gd name="T8" fmla="*/ 33 w 8481"/>
                                <a:gd name="T9" fmla="*/ 234 h 400"/>
                                <a:gd name="T10" fmla="*/ 0 w 8481"/>
                                <a:gd name="T11" fmla="*/ 200 h 400"/>
                                <a:gd name="T12" fmla="*/ 33 w 8481"/>
                                <a:gd name="T13" fmla="*/ 167 h 400"/>
                                <a:gd name="T14" fmla="*/ 8081 w 8481"/>
                                <a:gd name="T15" fmla="*/ 0 h 400"/>
                                <a:gd name="T16" fmla="*/ 8481 w 8481"/>
                                <a:gd name="T17" fmla="*/ 200 h 400"/>
                                <a:gd name="T18" fmla="*/ 8081 w 8481"/>
                                <a:gd name="T19" fmla="*/ 400 h 400"/>
                                <a:gd name="T20" fmla="*/ 8081 w 8481"/>
                                <a:gd name="T21" fmla="*/ 0 h 4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481" h="400">
                                  <a:moveTo>
                                    <a:pt x="33" y="167"/>
                                  </a:moveTo>
                                  <a:lnTo>
                                    <a:pt x="8148" y="167"/>
                                  </a:lnTo>
                                  <a:cubicBezTo>
                                    <a:pt x="8167" y="167"/>
                                    <a:pt x="8181" y="182"/>
                                    <a:pt x="8181" y="200"/>
                                  </a:cubicBezTo>
                                  <a:cubicBezTo>
                                    <a:pt x="8181" y="219"/>
                                    <a:pt x="8167" y="234"/>
                                    <a:pt x="8148" y="234"/>
                                  </a:cubicBezTo>
                                  <a:lnTo>
                                    <a:pt x="33" y="234"/>
                                  </a:lnTo>
                                  <a:cubicBezTo>
                                    <a:pt x="15" y="234"/>
                                    <a:pt x="0" y="219"/>
                                    <a:pt x="0" y="200"/>
                                  </a:cubicBezTo>
                                  <a:cubicBezTo>
                                    <a:pt x="0" y="182"/>
                                    <a:pt x="15" y="167"/>
                                    <a:pt x="33" y="167"/>
                                  </a:cubicBezTo>
                                  <a:close/>
                                  <a:moveTo>
                                    <a:pt x="8081" y="0"/>
                                  </a:moveTo>
                                  <a:lnTo>
                                    <a:pt x="8481" y="200"/>
                                  </a:lnTo>
                                  <a:lnTo>
                                    <a:pt x="8081" y="400"/>
                                  </a:lnTo>
                                  <a:lnTo>
                                    <a:pt x="8081" y="0"/>
                                  </a:lnTo>
                                  <a:close/>
                                </a:path>
                              </a:pathLst>
                            </a:custGeom>
                            <a:solidFill>
                              <a:srgbClr val="000000"/>
                            </a:solidFill>
                            <a:ln w="1905">
                              <a:solidFill>
                                <a:srgbClr val="000000"/>
                              </a:solidFill>
                              <a:bevel/>
                              <a:headEnd/>
                              <a:tailEnd/>
                            </a:ln>
                          </wps:spPr>
                          <wps:bodyPr rot="0" vert="horz" wrap="square" lIns="91440" tIns="45720" rIns="91440" bIns="45720" anchor="t" anchorCtr="0" upright="1">
                            <a:noAutofit/>
                          </wps:bodyPr>
                        </wps:wsp>
                      </wpg:wgp>
                      <wpg:wgp>
                        <wpg:cNvPr id="8743" name="グループ化 8743"/>
                        <wpg:cNvGrpSpPr/>
                        <wpg:grpSpPr>
                          <a:xfrm>
                            <a:off x="217170" y="427450"/>
                            <a:ext cx="1057861" cy="256052"/>
                            <a:chOff x="200025" y="514838"/>
                            <a:chExt cx="1057861" cy="256052"/>
                          </a:xfrm>
                        </wpg:grpSpPr>
                        <wps:wsp>
                          <wps:cNvPr id="8744" name="Rectangle 59"/>
                          <wps:cNvSpPr>
                            <a:spLocks noChangeArrowheads="1"/>
                          </wps:cNvSpPr>
                          <wps:spPr bwMode="auto">
                            <a:xfrm>
                              <a:off x="217756" y="514838"/>
                              <a:ext cx="104013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BC4AEC" w14:textId="77777777" w:rsidR="008679A3" w:rsidRPr="005B2EE9" w:rsidRDefault="008679A3" w:rsidP="00C531C5">
                                <w:pPr>
                                  <w:snapToGrid w:val="0"/>
                                  <w:ind w:firstLineChars="50" w:firstLine="65"/>
                                  <w:rPr>
                                    <w:rFonts w:ascii="Arial" w:hAnsi="Arial" w:cs="Arial"/>
                                    <w:sz w:val="13"/>
                                    <w:szCs w:val="15"/>
                                  </w:rPr>
                                </w:pPr>
                                <w:r w:rsidRPr="005B2EE9">
                                  <w:rPr>
                                    <w:rFonts w:ascii="Arial" w:hAnsi="Arial" w:cs="Arial"/>
                                    <w:sz w:val="13"/>
                                    <w:szCs w:val="15"/>
                                  </w:rPr>
                                  <w:t>drmModeGetResources</w:t>
                                </w:r>
                              </w:p>
                            </w:txbxContent>
                          </wps:txbx>
                          <wps:bodyPr rot="0" vert="horz" wrap="square" lIns="0" tIns="0" rIns="0" bIns="0" anchor="t" anchorCtr="0" upright="1">
                            <a:noAutofit/>
                          </wps:bodyPr>
                        </wps:wsp>
                        <wps:wsp>
                          <wps:cNvPr id="8745" name="Freeform 63"/>
                          <wps:cNvSpPr>
                            <a:spLocks noEditPoints="1"/>
                          </wps:cNvSpPr>
                          <wps:spPr bwMode="auto">
                            <a:xfrm>
                              <a:off x="200025" y="721995"/>
                              <a:ext cx="1022985" cy="48895"/>
                            </a:xfrm>
                            <a:custGeom>
                              <a:avLst/>
                              <a:gdLst>
                                <a:gd name="T0" fmla="*/ 33 w 8385"/>
                                <a:gd name="T1" fmla="*/ 167 h 400"/>
                                <a:gd name="T2" fmla="*/ 8052 w 8385"/>
                                <a:gd name="T3" fmla="*/ 167 h 400"/>
                                <a:gd name="T4" fmla="*/ 8085 w 8385"/>
                                <a:gd name="T5" fmla="*/ 200 h 400"/>
                                <a:gd name="T6" fmla="*/ 8052 w 8385"/>
                                <a:gd name="T7" fmla="*/ 234 h 400"/>
                                <a:gd name="T8" fmla="*/ 33 w 8385"/>
                                <a:gd name="T9" fmla="*/ 234 h 400"/>
                                <a:gd name="T10" fmla="*/ 0 w 8385"/>
                                <a:gd name="T11" fmla="*/ 200 h 400"/>
                                <a:gd name="T12" fmla="*/ 33 w 8385"/>
                                <a:gd name="T13" fmla="*/ 167 h 400"/>
                                <a:gd name="T14" fmla="*/ 7985 w 8385"/>
                                <a:gd name="T15" fmla="*/ 0 h 400"/>
                                <a:gd name="T16" fmla="*/ 8385 w 8385"/>
                                <a:gd name="T17" fmla="*/ 200 h 400"/>
                                <a:gd name="T18" fmla="*/ 7985 w 8385"/>
                                <a:gd name="T19" fmla="*/ 400 h 400"/>
                                <a:gd name="T20" fmla="*/ 7985 w 8385"/>
                                <a:gd name="T21" fmla="*/ 0 h 4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385" h="400">
                                  <a:moveTo>
                                    <a:pt x="33" y="167"/>
                                  </a:moveTo>
                                  <a:lnTo>
                                    <a:pt x="8052" y="167"/>
                                  </a:lnTo>
                                  <a:cubicBezTo>
                                    <a:pt x="8071" y="167"/>
                                    <a:pt x="8085" y="182"/>
                                    <a:pt x="8085" y="200"/>
                                  </a:cubicBezTo>
                                  <a:cubicBezTo>
                                    <a:pt x="8085" y="219"/>
                                    <a:pt x="8071" y="234"/>
                                    <a:pt x="8052" y="234"/>
                                  </a:cubicBezTo>
                                  <a:lnTo>
                                    <a:pt x="33" y="234"/>
                                  </a:lnTo>
                                  <a:cubicBezTo>
                                    <a:pt x="15" y="234"/>
                                    <a:pt x="0" y="219"/>
                                    <a:pt x="0" y="200"/>
                                  </a:cubicBezTo>
                                  <a:cubicBezTo>
                                    <a:pt x="0" y="182"/>
                                    <a:pt x="15" y="167"/>
                                    <a:pt x="33" y="167"/>
                                  </a:cubicBezTo>
                                  <a:close/>
                                  <a:moveTo>
                                    <a:pt x="7985" y="0"/>
                                  </a:moveTo>
                                  <a:lnTo>
                                    <a:pt x="8385" y="200"/>
                                  </a:lnTo>
                                  <a:lnTo>
                                    <a:pt x="7985" y="400"/>
                                  </a:lnTo>
                                  <a:lnTo>
                                    <a:pt x="7985" y="0"/>
                                  </a:lnTo>
                                  <a:close/>
                                </a:path>
                              </a:pathLst>
                            </a:custGeom>
                            <a:solidFill>
                              <a:srgbClr val="000000"/>
                            </a:solidFill>
                            <a:ln w="1905">
                              <a:solidFill>
                                <a:srgbClr val="000000"/>
                              </a:solidFill>
                              <a:bevel/>
                              <a:headEnd/>
                              <a:tailEnd/>
                            </a:ln>
                          </wps:spPr>
                          <wps:bodyPr rot="0" vert="horz" wrap="square" lIns="91440" tIns="45720" rIns="91440" bIns="45720" anchor="t" anchorCtr="0" upright="1">
                            <a:noAutofit/>
                          </wps:bodyPr>
                        </wps:wsp>
                      </wpg:wgp>
                      <wpg:wgp>
                        <wpg:cNvPr id="8746" name="グループ化 8746"/>
                        <wpg:cNvGrpSpPr/>
                        <wpg:grpSpPr>
                          <a:xfrm>
                            <a:off x="1368917" y="532521"/>
                            <a:ext cx="1486825" cy="286464"/>
                            <a:chOff x="1503533" y="184785"/>
                            <a:chExt cx="2771140" cy="219075"/>
                          </a:xfrm>
                        </wpg:grpSpPr>
                        <wpg:grpSp>
                          <wpg:cNvPr id="8747" name="Group 56"/>
                          <wpg:cNvGrpSpPr>
                            <a:grpSpLocks/>
                          </wpg:cNvGrpSpPr>
                          <wpg:grpSpPr bwMode="auto">
                            <a:xfrm>
                              <a:off x="1503533" y="211211"/>
                              <a:ext cx="2771140" cy="186690"/>
                              <a:chOff x="2424" y="9677"/>
                              <a:chExt cx="4364" cy="169"/>
                            </a:xfrm>
                          </wpg:grpSpPr>
                          <wps:wsp>
                            <wps:cNvPr id="8748" name="Rectangle 57"/>
                            <wps:cNvSpPr>
                              <a:spLocks noChangeArrowheads="1"/>
                            </wps:cNvSpPr>
                            <wps:spPr bwMode="auto">
                              <a:xfrm>
                                <a:off x="2424" y="9677"/>
                                <a:ext cx="4364" cy="169"/>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49" name="Rectangle 58"/>
                            <wps:cNvSpPr>
                              <a:spLocks noChangeArrowheads="1"/>
                            </wps:cNvSpPr>
                            <wps:spPr bwMode="auto">
                              <a:xfrm>
                                <a:off x="2424" y="9677"/>
                                <a:ext cx="4364" cy="169"/>
                              </a:xfrm>
                              <a:prstGeom prst="rect">
                                <a:avLst/>
                              </a:prstGeom>
                              <a:noFill/>
                              <a:ln w="6350"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8750" name="Rectangle 66"/>
                          <wps:cNvSpPr>
                            <a:spLocks noChangeArrowheads="1"/>
                          </wps:cNvSpPr>
                          <wps:spPr bwMode="auto">
                            <a:xfrm>
                              <a:off x="1542414" y="184785"/>
                              <a:ext cx="2696377"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91A464" w14:textId="77777777" w:rsidR="008679A3" w:rsidRPr="00B94654" w:rsidRDefault="008679A3" w:rsidP="00E47525">
                                <w:pPr>
                                  <w:pStyle w:val="NormalWeb"/>
                                  <w:ind w:firstLineChars="50" w:firstLine="75"/>
                                </w:pPr>
                                <w:r w:rsidRPr="003134F6">
                                  <w:rPr>
                                    <w:rFonts w:eastAsia="Arial"/>
                                    <w:color w:val="000000"/>
                                    <w:sz w:val="15"/>
                                    <w:szCs w:val="15"/>
                                  </w:rPr>
                                  <w:t>Resource</w:t>
                                </w:r>
                                <w:r w:rsidRPr="00B94654">
                                  <w:rPr>
                                    <w:rFonts w:hAnsi="MS Mincho"/>
                                    <w:color w:val="000000"/>
                                    <w:sz w:val="15"/>
                                    <w:szCs w:val="15"/>
                                  </w:rPr>
                                  <w:t xml:space="preserve"> information is acquired</w:t>
                                </w:r>
                              </w:p>
                              <w:p w14:paraId="7C5C6E36" w14:textId="77777777" w:rsidR="008679A3" w:rsidRPr="00486A09" w:rsidRDefault="008679A3" w:rsidP="00E47525">
                                <w:pPr>
                                  <w:snapToGrid w:val="0"/>
                                  <w:ind w:firstLineChars="50" w:firstLine="75"/>
                                  <w:rPr>
                                    <w:rFonts w:ascii="Arial" w:hAnsi="Arial" w:cs="Arial"/>
                                    <w:sz w:val="15"/>
                                    <w:szCs w:val="15"/>
                                    <w:lang w:eastAsia="ja-JP"/>
                                  </w:rPr>
                                </w:pPr>
                              </w:p>
                            </w:txbxContent>
                          </wps:txbx>
                          <wps:bodyPr rot="0" vert="horz" wrap="square" lIns="0" tIns="0" rIns="0" bIns="0" anchor="t" anchorCtr="0" upright="1">
                            <a:noAutofit/>
                          </wps:bodyPr>
                        </wps:wsp>
                      </wpg:wgp>
                      <wps:wsp>
                        <wps:cNvPr id="8751" name="Rectangle 67"/>
                        <wps:cNvSpPr>
                          <a:spLocks noChangeArrowheads="1"/>
                        </wps:cNvSpPr>
                        <wps:spPr bwMode="auto">
                          <a:xfrm>
                            <a:off x="3047170" y="1553114"/>
                            <a:ext cx="192576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B4FDBC" w14:textId="77777777" w:rsidR="008679A3" w:rsidRPr="00605C45" w:rsidRDefault="008679A3" w:rsidP="00954211">
                              <w:pPr>
                                <w:pStyle w:val="NormalWeb"/>
                                <w:tabs>
                                  <w:tab w:val="left" w:pos="1560"/>
                                  <w:tab w:val="left" w:pos="3544"/>
                                </w:tabs>
                                <w:rPr>
                                  <w:sz w:val="22"/>
                                </w:rPr>
                              </w:pPr>
                              <w:r w:rsidRPr="00605C45">
                                <w:rPr>
                                  <w:rFonts w:ascii="Arial" w:hAnsi="Arial" w:cs="Arial"/>
                                  <w:color w:val="000000"/>
                                  <w:sz w:val="13"/>
                                  <w:szCs w:val="15"/>
                                </w:rPr>
                                <w:t xml:space="preserve">Member of </w:t>
                              </w:r>
                              <w:r w:rsidRPr="00954211">
                                <w:rPr>
                                  <w:rFonts w:ascii="Arial" w:hAnsi="Arial" w:cs="Arial"/>
                                  <w:color w:val="000000"/>
                                  <w:sz w:val="13"/>
                                  <w:szCs w:val="15"/>
                                </w:rPr>
                                <w:t xml:space="preserve">drmModePlane </w:t>
                              </w:r>
                              <w:r w:rsidRPr="00605C45">
                                <w:rPr>
                                  <w:rFonts w:ascii="Arial" w:hAnsi="Arial" w:cs="Arial"/>
                                  <w:color w:val="000000"/>
                                  <w:sz w:val="13"/>
                                  <w:szCs w:val="15"/>
                                </w:rPr>
                                <w:t>structure is acquired</w:t>
                              </w:r>
                            </w:p>
                            <w:p w14:paraId="2E76D164" w14:textId="77777777" w:rsidR="008679A3" w:rsidRPr="00605C45" w:rsidRDefault="008679A3" w:rsidP="00954211">
                              <w:pPr>
                                <w:pStyle w:val="NormalWeb"/>
                                <w:tabs>
                                  <w:tab w:val="left" w:pos="1560"/>
                                  <w:tab w:val="left" w:pos="3544"/>
                                </w:tabs>
                                <w:rPr>
                                  <w:sz w:val="22"/>
                                </w:rPr>
                              </w:pPr>
                            </w:p>
                            <w:p w14:paraId="1F4BC23A" w14:textId="77777777" w:rsidR="008679A3" w:rsidRDefault="008679A3" w:rsidP="00954211">
                              <w:pPr>
                                <w:pStyle w:val="NormalWeb"/>
                                <w:tabs>
                                  <w:tab w:val="left" w:pos="1560"/>
                                  <w:tab w:val="left" w:pos="3544"/>
                                </w:tabs>
                              </w:pPr>
                            </w:p>
                            <w:p w14:paraId="3866FDE8" w14:textId="77777777" w:rsidR="008679A3" w:rsidRPr="00486A09" w:rsidRDefault="008679A3" w:rsidP="00C531C5">
                              <w:pPr>
                                <w:tabs>
                                  <w:tab w:val="left" w:pos="1560"/>
                                  <w:tab w:val="left" w:pos="3544"/>
                                </w:tabs>
                                <w:snapToGrid w:val="0"/>
                                <w:spacing w:line="240" w:lineRule="auto"/>
                                <w:rPr>
                                  <w:rFonts w:ascii="Arial" w:hAnsi="Arial" w:cs="Arial"/>
                                  <w:sz w:val="15"/>
                                  <w:szCs w:val="15"/>
                                </w:rPr>
                              </w:pPr>
                            </w:p>
                          </w:txbxContent>
                        </wps:txbx>
                        <wps:bodyPr rot="0" vert="horz" wrap="square" lIns="0" tIns="0" rIns="0" bIns="0" anchor="t" anchorCtr="0" upright="1">
                          <a:noAutofit/>
                        </wps:bodyPr>
                      </wps:wsp>
                      <wpg:wgp>
                        <wpg:cNvPr id="8752" name="グループ化 8752"/>
                        <wpg:cNvGrpSpPr/>
                        <wpg:grpSpPr>
                          <a:xfrm>
                            <a:off x="208915" y="1425869"/>
                            <a:ext cx="1116281" cy="239640"/>
                            <a:chOff x="208915" y="1341901"/>
                            <a:chExt cx="1116281" cy="239640"/>
                          </a:xfrm>
                        </wpg:grpSpPr>
                        <wps:wsp>
                          <wps:cNvPr id="8753" name="Freeform 64"/>
                          <wps:cNvSpPr>
                            <a:spLocks noEditPoints="1"/>
                          </wps:cNvSpPr>
                          <wps:spPr bwMode="auto">
                            <a:xfrm>
                              <a:off x="208915" y="1532646"/>
                              <a:ext cx="1022350" cy="48895"/>
                            </a:xfrm>
                            <a:custGeom>
                              <a:avLst/>
                              <a:gdLst>
                                <a:gd name="T0" fmla="*/ 16 w 4192"/>
                                <a:gd name="T1" fmla="*/ 84 h 200"/>
                                <a:gd name="T2" fmla="*/ 4026 w 4192"/>
                                <a:gd name="T3" fmla="*/ 84 h 200"/>
                                <a:gd name="T4" fmla="*/ 4042 w 4192"/>
                                <a:gd name="T5" fmla="*/ 100 h 200"/>
                                <a:gd name="T6" fmla="*/ 4026 w 4192"/>
                                <a:gd name="T7" fmla="*/ 117 h 200"/>
                                <a:gd name="T8" fmla="*/ 16 w 4192"/>
                                <a:gd name="T9" fmla="*/ 117 h 200"/>
                                <a:gd name="T10" fmla="*/ 0 w 4192"/>
                                <a:gd name="T11" fmla="*/ 100 h 200"/>
                                <a:gd name="T12" fmla="*/ 16 w 4192"/>
                                <a:gd name="T13" fmla="*/ 84 h 200"/>
                                <a:gd name="T14" fmla="*/ 3992 w 4192"/>
                                <a:gd name="T15" fmla="*/ 0 h 200"/>
                                <a:gd name="T16" fmla="*/ 4192 w 4192"/>
                                <a:gd name="T17" fmla="*/ 100 h 200"/>
                                <a:gd name="T18" fmla="*/ 3992 w 4192"/>
                                <a:gd name="T19" fmla="*/ 200 h 200"/>
                                <a:gd name="T20" fmla="*/ 3992 w 4192"/>
                                <a:gd name="T21" fmla="*/ 0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4192" h="200">
                                  <a:moveTo>
                                    <a:pt x="16" y="84"/>
                                  </a:moveTo>
                                  <a:lnTo>
                                    <a:pt x="4026" y="84"/>
                                  </a:lnTo>
                                  <a:cubicBezTo>
                                    <a:pt x="4035" y="84"/>
                                    <a:pt x="4042" y="91"/>
                                    <a:pt x="4042" y="100"/>
                                  </a:cubicBezTo>
                                  <a:cubicBezTo>
                                    <a:pt x="4042" y="110"/>
                                    <a:pt x="4035" y="117"/>
                                    <a:pt x="4026" y="117"/>
                                  </a:cubicBezTo>
                                  <a:lnTo>
                                    <a:pt x="16" y="117"/>
                                  </a:lnTo>
                                  <a:cubicBezTo>
                                    <a:pt x="7" y="117"/>
                                    <a:pt x="0" y="110"/>
                                    <a:pt x="0" y="100"/>
                                  </a:cubicBezTo>
                                  <a:cubicBezTo>
                                    <a:pt x="0" y="91"/>
                                    <a:pt x="7" y="84"/>
                                    <a:pt x="16" y="84"/>
                                  </a:cubicBezTo>
                                  <a:close/>
                                  <a:moveTo>
                                    <a:pt x="3992" y="0"/>
                                  </a:moveTo>
                                  <a:lnTo>
                                    <a:pt x="4192" y="100"/>
                                  </a:lnTo>
                                  <a:lnTo>
                                    <a:pt x="3992" y="200"/>
                                  </a:lnTo>
                                  <a:lnTo>
                                    <a:pt x="3992" y="0"/>
                                  </a:lnTo>
                                  <a:close/>
                                </a:path>
                              </a:pathLst>
                            </a:custGeom>
                            <a:solidFill>
                              <a:srgbClr val="000000"/>
                            </a:solidFill>
                            <a:ln w="1905">
                              <a:solidFill>
                                <a:srgbClr val="000000"/>
                              </a:solidFill>
                              <a:bevel/>
                              <a:headEnd/>
                              <a:tailEnd/>
                            </a:ln>
                          </wps:spPr>
                          <wps:bodyPr rot="0" vert="horz" wrap="square" lIns="91440" tIns="45720" rIns="91440" bIns="45720" anchor="t" anchorCtr="0" upright="1">
                            <a:noAutofit/>
                          </wps:bodyPr>
                        </wps:wsp>
                        <wps:wsp>
                          <wps:cNvPr id="8754" name="Rectangle 59"/>
                          <wps:cNvSpPr>
                            <a:spLocks noChangeArrowheads="1"/>
                          </wps:cNvSpPr>
                          <wps:spPr bwMode="auto">
                            <a:xfrm>
                              <a:off x="285066" y="1341901"/>
                              <a:ext cx="104013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76C014" w14:textId="77777777" w:rsidR="008679A3" w:rsidRDefault="008679A3" w:rsidP="00C531C5">
                                <w:pPr>
                                  <w:pStyle w:val="NormalWeb"/>
                                  <w:ind w:firstLine="72"/>
                                </w:pPr>
                                <w:r w:rsidRPr="00832CDC">
                                  <w:rPr>
                                    <w:rFonts w:ascii="Arial" w:hAnsi="Arial" w:cs="Arial"/>
                                    <w:sz w:val="13"/>
                                    <w:szCs w:val="13"/>
                                  </w:rPr>
                                  <w:t>drmModeGetPlane</w:t>
                                </w:r>
                              </w:p>
                            </w:txbxContent>
                          </wps:txbx>
                          <wps:bodyPr rot="0" vert="horz" wrap="square" lIns="0" tIns="0" rIns="0" bIns="0" anchor="t" anchorCtr="0" upright="1">
                            <a:noAutofit/>
                          </wps:bodyPr>
                        </wps:wsp>
                      </wpg:wgp>
                      <wpg:wgp>
                        <wpg:cNvPr id="8755" name="グループ化 8755"/>
                        <wpg:cNvGrpSpPr/>
                        <wpg:grpSpPr>
                          <a:xfrm>
                            <a:off x="1368346" y="1522584"/>
                            <a:ext cx="1350889" cy="219075"/>
                            <a:chOff x="0" y="0"/>
                            <a:chExt cx="2771140" cy="219075"/>
                          </a:xfrm>
                        </wpg:grpSpPr>
                        <wpg:grpSp>
                          <wpg:cNvPr id="8756" name="Group 56"/>
                          <wpg:cNvGrpSpPr>
                            <a:grpSpLocks/>
                          </wpg:cNvGrpSpPr>
                          <wpg:grpSpPr bwMode="auto">
                            <a:xfrm>
                              <a:off x="0" y="26426"/>
                              <a:ext cx="2771140" cy="186690"/>
                              <a:chOff x="0" y="26426"/>
                              <a:chExt cx="4364" cy="169"/>
                            </a:xfrm>
                          </wpg:grpSpPr>
                          <wps:wsp>
                            <wps:cNvPr id="8757" name="Rectangle 57"/>
                            <wps:cNvSpPr>
                              <a:spLocks noChangeArrowheads="1"/>
                            </wps:cNvSpPr>
                            <wps:spPr bwMode="auto">
                              <a:xfrm>
                                <a:off x="0" y="26426"/>
                                <a:ext cx="4364" cy="169"/>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58" name="Rectangle 58"/>
                            <wps:cNvSpPr>
                              <a:spLocks noChangeArrowheads="1"/>
                            </wps:cNvSpPr>
                            <wps:spPr bwMode="auto">
                              <a:xfrm>
                                <a:off x="0" y="26426"/>
                                <a:ext cx="4364" cy="169"/>
                              </a:xfrm>
                              <a:prstGeom prst="rect">
                                <a:avLst/>
                              </a:prstGeom>
                              <a:noFill/>
                              <a:ln w="6350"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8759" name="Rectangle 66"/>
                          <wps:cNvSpPr>
                            <a:spLocks noChangeArrowheads="1"/>
                          </wps:cNvSpPr>
                          <wps:spPr bwMode="auto">
                            <a:xfrm>
                              <a:off x="38881" y="0"/>
                              <a:ext cx="2674544"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6D9BDD" w14:textId="77777777" w:rsidR="008679A3" w:rsidRPr="00B94654" w:rsidRDefault="008679A3" w:rsidP="00C531C5">
                                <w:pPr>
                                  <w:pStyle w:val="NormalWeb"/>
                                  <w:rPr>
                                    <w:rFonts w:eastAsiaTheme="minorEastAsia"/>
                                    <w:sz w:val="28"/>
                                  </w:rPr>
                                </w:pPr>
                                <w:r>
                                  <w:rPr>
                                    <w:rFonts w:eastAsia="Arial"/>
                                    <w:color w:val="000000"/>
                                    <w:sz w:val="15"/>
                                    <w:szCs w:val="15"/>
                                  </w:rPr>
                                  <w:t xml:space="preserve"> </w:t>
                                </w:r>
                                <w:r w:rsidRPr="00B94654">
                                  <w:rPr>
                                    <w:rFonts w:eastAsia="Arial"/>
                                    <w:color w:val="000000"/>
                                    <w:sz w:val="15"/>
                                    <w:szCs w:val="15"/>
                                  </w:rPr>
                                  <w:t>Plane</w:t>
                                </w:r>
                                <w:r w:rsidRPr="00B94654">
                                  <w:rPr>
                                    <w:rFonts w:hAnsi="MS Mincho"/>
                                    <w:color w:val="000000"/>
                                    <w:sz w:val="15"/>
                                    <w:szCs w:val="15"/>
                                  </w:rPr>
                                  <w:t xml:space="preserve"> information is acquired</w:t>
                                </w:r>
                              </w:p>
                            </w:txbxContent>
                          </wps:txbx>
                          <wps:bodyPr rot="0" vert="horz" wrap="square" lIns="0" tIns="0" rIns="0" bIns="0" anchor="t" anchorCtr="0" upright="1">
                            <a:noAutofit/>
                          </wps:bodyPr>
                        </wps:wsp>
                      </wpg:wgp>
                      <wpg:wgp>
                        <wpg:cNvPr id="8760" name="グループ化 8760"/>
                        <wpg:cNvGrpSpPr/>
                        <wpg:grpSpPr>
                          <a:xfrm>
                            <a:off x="1369961" y="226352"/>
                            <a:ext cx="1322754" cy="219075"/>
                            <a:chOff x="0" y="0"/>
                            <a:chExt cx="2771140" cy="219075"/>
                          </a:xfrm>
                        </wpg:grpSpPr>
                        <wpg:grpSp>
                          <wpg:cNvPr id="8761" name="Group 56"/>
                          <wpg:cNvGrpSpPr>
                            <a:grpSpLocks/>
                          </wpg:cNvGrpSpPr>
                          <wpg:grpSpPr bwMode="auto">
                            <a:xfrm>
                              <a:off x="0" y="26426"/>
                              <a:ext cx="2771140" cy="186690"/>
                              <a:chOff x="0" y="26426"/>
                              <a:chExt cx="4364" cy="169"/>
                            </a:xfrm>
                          </wpg:grpSpPr>
                          <wps:wsp>
                            <wps:cNvPr id="8762" name="Rectangle 57"/>
                            <wps:cNvSpPr>
                              <a:spLocks noChangeArrowheads="1"/>
                            </wps:cNvSpPr>
                            <wps:spPr bwMode="auto">
                              <a:xfrm>
                                <a:off x="0" y="26426"/>
                                <a:ext cx="4364" cy="169"/>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63" name="Rectangle 58"/>
                            <wps:cNvSpPr>
                              <a:spLocks noChangeArrowheads="1"/>
                            </wps:cNvSpPr>
                            <wps:spPr bwMode="auto">
                              <a:xfrm>
                                <a:off x="0" y="26426"/>
                                <a:ext cx="4364" cy="169"/>
                              </a:xfrm>
                              <a:prstGeom prst="rect">
                                <a:avLst/>
                              </a:prstGeom>
                              <a:noFill/>
                              <a:ln w="6350"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8764" name="Rectangle 66"/>
                          <wps:cNvSpPr>
                            <a:spLocks noChangeArrowheads="1"/>
                          </wps:cNvSpPr>
                          <wps:spPr bwMode="auto">
                            <a:xfrm>
                              <a:off x="38882" y="0"/>
                              <a:ext cx="232791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2ECFFC" w14:textId="77777777" w:rsidR="008679A3" w:rsidRPr="00832CDC" w:rsidRDefault="008679A3" w:rsidP="00C531C5">
                                <w:pPr>
                                  <w:pStyle w:val="NormalWeb"/>
                                  <w:rPr>
                                    <w:rFonts w:eastAsiaTheme="minorEastAsia"/>
                                  </w:rPr>
                                </w:pPr>
                                <w:r>
                                  <w:rPr>
                                    <w:rFonts w:eastAsia="Arial"/>
                                    <w:color w:val="000000"/>
                                    <w:sz w:val="15"/>
                                    <w:szCs w:val="15"/>
                                  </w:rPr>
                                  <w:t xml:space="preserve"> </w:t>
                                </w:r>
                                <w:r>
                                  <w:rPr>
                                    <w:rFonts w:eastAsiaTheme="minorEastAsia"/>
                                    <w:color w:val="000000"/>
                                    <w:sz w:val="15"/>
                                    <w:szCs w:val="15"/>
                                  </w:rPr>
                                  <w:t>Device file</w:t>
                                </w:r>
                                <w:r>
                                  <w:rPr>
                                    <w:rFonts w:eastAsiaTheme="minorEastAsia" w:hint="eastAsia"/>
                                    <w:color w:val="000000"/>
                                    <w:sz w:val="15"/>
                                    <w:szCs w:val="15"/>
                                  </w:rPr>
                                  <w:t xml:space="preserve"> </w:t>
                                </w:r>
                                <w:r>
                                  <w:rPr>
                                    <w:rFonts w:eastAsiaTheme="minorEastAsia"/>
                                    <w:color w:val="000000"/>
                                    <w:sz w:val="15"/>
                                    <w:szCs w:val="15"/>
                                  </w:rPr>
                                  <w:t>open</w:t>
                                </w:r>
                              </w:p>
                            </w:txbxContent>
                          </wps:txbx>
                          <wps:bodyPr rot="0" vert="horz" wrap="square" lIns="0" tIns="0" rIns="0" bIns="0" anchor="t" anchorCtr="0" upright="1">
                            <a:noAutofit/>
                          </wps:bodyPr>
                        </wps:wsp>
                      </wpg:wgp>
                      <wps:wsp>
                        <wps:cNvPr id="8765" name="Rectangle 67"/>
                        <wps:cNvSpPr>
                          <a:spLocks noChangeArrowheads="1"/>
                        </wps:cNvSpPr>
                        <wps:spPr bwMode="auto">
                          <a:xfrm>
                            <a:off x="3001490" y="532521"/>
                            <a:ext cx="192532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2F8559" w14:textId="77777777" w:rsidR="008679A3" w:rsidRPr="00E47525" w:rsidRDefault="008679A3" w:rsidP="00C531C5">
                              <w:pPr>
                                <w:pStyle w:val="NormalWeb"/>
                                <w:tabs>
                                  <w:tab w:val="left" w:pos="1560"/>
                                  <w:tab w:val="left" w:pos="3544"/>
                                </w:tabs>
                                <w:rPr>
                                  <w:sz w:val="22"/>
                                </w:rPr>
                              </w:pPr>
                              <w:r w:rsidRPr="00E47525">
                                <w:rPr>
                                  <w:rFonts w:ascii="Arial" w:hAnsi="Arial" w:cs="Arial"/>
                                  <w:color w:val="000000"/>
                                  <w:sz w:val="13"/>
                                  <w:szCs w:val="15"/>
                                </w:rPr>
                                <w:t>Member of drmModeRes structure is acquired</w:t>
                              </w:r>
                            </w:p>
                          </w:txbxContent>
                        </wps:txbx>
                        <wps:bodyPr rot="0" vert="horz" wrap="square" lIns="0" tIns="0" rIns="0" bIns="0" anchor="t" anchorCtr="0" upright="1">
                          <a:noAutofit/>
                        </wps:bodyPr>
                      </wps:wsp>
                      <wpg:wgp>
                        <wpg:cNvPr id="8766" name="グループ化 8766"/>
                        <wpg:cNvGrpSpPr/>
                        <wpg:grpSpPr>
                          <a:xfrm>
                            <a:off x="200025" y="1130498"/>
                            <a:ext cx="1115695" cy="239395"/>
                            <a:chOff x="200660" y="1087367"/>
                            <a:chExt cx="1115695" cy="239395"/>
                          </a:xfrm>
                        </wpg:grpSpPr>
                        <wps:wsp>
                          <wps:cNvPr id="8767" name="Freeform 64"/>
                          <wps:cNvSpPr>
                            <a:spLocks noEditPoints="1"/>
                          </wps:cNvSpPr>
                          <wps:spPr bwMode="auto">
                            <a:xfrm>
                              <a:off x="200660" y="1277867"/>
                              <a:ext cx="1022350" cy="48895"/>
                            </a:xfrm>
                            <a:custGeom>
                              <a:avLst/>
                              <a:gdLst>
                                <a:gd name="T0" fmla="*/ 16 w 4192"/>
                                <a:gd name="T1" fmla="*/ 84 h 200"/>
                                <a:gd name="T2" fmla="*/ 4026 w 4192"/>
                                <a:gd name="T3" fmla="*/ 84 h 200"/>
                                <a:gd name="T4" fmla="*/ 4042 w 4192"/>
                                <a:gd name="T5" fmla="*/ 100 h 200"/>
                                <a:gd name="T6" fmla="*/ 4026 w 4192"/>
                                <a:gd name="T7" fmla="*/ 117 h 200"/>
                                <a:gd name="T8" fmla="*/ 16 w 4192"/>
                                <a:gd name="T9" fmla="*/ 117 h 200"/>
                                <a:gd name="T10" fmla="*/ 0 w 4192"/>
                                <a:gd name="T11" fmla="*/ 100 h 200"/>
                                <a:gd name="T12" fmla="*/ 16 w 4192"/>
                                <a:gd name="T13" fmla="*/ 84 h 200"/>
                                <a:gd name="T14" fmla="*/ 3992 w 4192"/>
                                <a:gd name="T15" fmla="*/ 0 h 200"/>
                                <a:gd name="T16" fmla="*/ 4192 w 4192"/>
                                <a:gd name="T17" fmla="*/ 100 h 200"/>
                                <a:gd name="T18" fmla="*/ 3992 w 4192"/>
                                <a:gd name="T19" fmla="*/ 200 h 200"/>
                                <a:gd name="T20" fmla="*/ 3992 w 4192"/>
                                <a:gd name="T21" fmla="*/ 0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4192" h="200">
                                  <a:moveTo>
                                    <a:pt x="16" y="84"/>
                                  </a:moveTo>
                                  <a:lnTo>
                                    <a:pt x="4026" y="84"/>
                                  </a:lnTo>
                                  <a:cubicBezTo>
                                    <a:pt x="4035" y="84"/>
                                    <a:pt x="4042" y="91"/>
                                    <a:pt x="4042" y="100"/>
                                  </a:cubicBezTo>
                                  <a:cubicBezTo>
                                    <a:pt x="4042" y="110"/>
                                    <a:pt x="4035" y="117"/>
                                    <a:pt x="4026" y="117"/>
                                  </a:cubicBezTo>
                                  <a:lnTo>
                                    <a:pt x="16" y="117"/>
                                  </a:lnTo>
                                  <a:cubicBezTo>
                                    <a:pt x="7" y="117"/>
                                    <a:pt x="0" y="110"/>
                                    <a:pt x="0" y="100"/>
                                  </a:cubicBezTo>
                                  <a:cubicBezTo>
                                    <a:pt x="0" y="91"/>
                                    <a:pt x="7" y="84"/>
                                    <a:pt x="16" y="84"/>
                                  </a:cubicBezTo>
                                  <a:close/>
                                  <a:moveTo>
                                    <a:pt x="3992" y="0"/>
                                  </a:moveTo>
                                  <a:lnTo>
                                    <a:pt x="4192" y="100"/>
                                  </a:lnTo>
                                  <a:lnTo>
                                    <a:pt x="3992" y="200"/>
                                  </a:lnTo>
                                  <a:lnTo>
                                    <a:pt x="3992" y="0"/>
                                  </a:lnTo>
                                  <a:close/>
                                </a:path>
                              </a:pathLst>
                            </a:custGeom>
                            <a:solidFill>
                              <a:srgbClr val="000000"/>
                            </a:solidFill>
                            <a:ln w="1905">
                              <a:solidFill>
                                <a:srgbClr val="000000"/>
                              </a:solidFill>
                              <a:bevel/>
                              <a:headEnd/>
                              <a:tailEnd/>
                            </a:ln>
                          </wps:spPr>
                          <wps:bodyPr rot="0" vert="horz" wrap="square" lIns="91440" tIns="45720" rIns="91440" bIns="45720" anchor="t" anchorCtr="0" upright="1">
                            <a:noAutofit/>
                          </wps:bodyPr>
                        </wps:wsp>
                        <wps:wsp>
                          <wps:cNvPr id="8768" name="Rectangle 59"/>
                          <wps:cNvSpPr>
                            <a:spLocks noChangeArrowheads="1"/>
                          </wps:cNvSpPr>
                          <wps:spPr bwMode="auto">
                            <a:xfrm>
                              <a:off x="276225" y="1087367"/>
                              <a:ext cx="104013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9F700B" w14:textId="77777777" w:rsidR="008679A3" w:rsidRDefault="008679A3" w:rsidP="00C531C5">
                                <w:pPr>
                                  <w:pStyle w:val="NormalWeb"/>
                                  <w:ind w:firstLine="72"/>
                                </w:pPr>
                                <w:r>
                                  <w:rPr>
                                    <w:rFonts w:ascii="Arial" w:hAnsi="Arial" w:cs="Arial"/>
                                    <w:sz w:val="13"/>
                                    <w:szCs w:val="13"/>
                                  </w:rPr>
                                  <w:t>drmModeGetEncoder</w:t>
                                </w:r>
                              </w:p>
                            </w:txbxContent>
                          </wps:txbx>
                          <wps:bodyPr rot="0" vert="horz" wrap="square" lIns="0" tIns="0" rIns="0" bIns="0" anchor="t" anchorCtr="0" upright="1">
                            <a:noAutofit/>
                          </wps:bodyPr>
                        </wps:wsp>
                      </wpg:wgp>
                      <wpg:wgp>
                        <wpg:cNvPr id="8769" name="グループ化 8769"/>
                        <wpg:cNvGrpSpPr/>
                        <wpg:grpSpPr>
                          <a:xfrm>
                            <a:off x="217170" y="764835"/>
                            <a:ext cx="1082238" cy="252877"/>
                            <a:chOff x="215265" y="876351"/>
                            <a:chExt cx="1082238" cy="252877"/>
                          </a:xfrm>
                        </wpg:grpSpPr>
                        <wps:wsp>
                          <wps:cNvPr id="8770" name="Rectangle 59"/>
                          <wps:cNvSpPr>
                            <a:spLocks noChangeArrowheads="1"/>
                          </wps:cNvSpPr>
                          <wps:spPr bwMode="auto">
                            <a:xfrm>
                              <a:off x="257373" y="876351"/>
                              <a:ext cx="104013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80E094" w14:textId="77777777" w:rsidR="008679A3" w:rsidRDefault="008679A3" w:rsidP="00C531C5">
                                <w:pPr>
                                  <w:pStyle w:val="NormalWeb"/>
                                  <w:ind w:firstLine="72"/>
                                </w:pPr>
                                <w:r>
                                  <w:rPr>
                                    <w:rFonts w:ascii="Arial" w:hAnsi="Arial" w:cs="Arial"/>
                                    <w:sz w:val="13"/>
                                    <w:szCs w:val="13"/>
                                  </w:rPr>
                                  <w:t>drmModeGetConnector</w:t>
                                </w:r>
                              </w:p>
                            </w:txbxContent>
                          </wps:txbx>
                          <wps:bodyPr rot="0" vert="horz" wrap="square" lIns="0" tIns="0" rIns="0" bIns="0" anchor="t" anchorCtr="0" upright="1">
                            <a:noAutofit/>
                          </wps:bodyPr>
                        </wps:wsp>
                        <wps:wsp>
                          <wps:cNvPr id="8771" name="Freeform 64"/>
                          <wps:cNvSpPr>
                            <a:spLocks noEditPoints="1"/>
                          </wps:cNvSpPr>
                          <wps:spPr bwMode="auto">
                            <a:xfrm>
                              <a:off x="215265" y="1080333"/>
                              <a:ext cx="1022350" cy="48895"/>
                            </a:xfrm>
                            <a:custGeom>
                              <a:avLst/>
                              <a:gdLst>
                                <a:gd name="T0" fmla="*/ 16 w 4192"/>
                                <a:gd name="T1" fmla="*/ 84 h 200"/>
                                <a:gd name="T2" fmla="*/ 4026 w 4192"/>
                                <a:gd name="T3" fmla="*/ 84 h 200"/>
                                <a:gd name="T4" fmla="*/ 4042 w 4192"/>
                                <a:gd name="T5" fmla="*/ 100 h 200"/>
                                <a:gd name="T6" fmla="*/ 4026 w 4192"/>
                                <a:gd name="T7" fmla="*/ 117 h 200"/>
                                <a:gd name="T8" fmla="*/ 16 w 4192"/>
                                <a:gd name="T9" fmla="*/ 117 h 200"/>
                                <a:gd name="T10" fmla="*/ 0 w 4192"/>
                                <a:gd name="T11" fmla="*/ 100 h 200"/>
                                <a:gd name="T12" fmla="*/ 16 w 4192"/>
                                <a:gd name="T13" fmla="*/ 84 h 200"/>
                                <a:gd name="T14" fmla="*/ 3992 w 4192"/>
                                <a:gd name="T15" fmla="*/ 0 h 200"/>
                                <a:gd name="T16" fmla="*/ 4192 w 4192"/>
                                <a:gd name="T17" fmla="*/ 100 h 200"/>
                                <a:gd name="T18" fmla="*/ 3992 w 4192"/>
                                <a:gd name="T19" fmla="*/ 200 h 200"/>
                                <a:gd name="T20" fmla="*/ 3992 w 4192"/>
                                <a:gd name="T21" fmla="*/ 0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4192" h="200">
                                  <a:moveTo>
                                    <a:pt x="16" y="84"/>
                                  </a:moveTo>
                                  <a:lnTo>
                                    <a:pt x="4026" y="84"/>
                                  </a:lnTo>
                                  <a:cubicBezTo>
                                    <a:pt x="4035" y="84"/>
                                    <a:pt x="4042" y="91"/>
                                    <a:pt x="4042" y="100"/>
                                  </a:cubicBezTo>
                                  <a:cubicBezTo>
                                    <a:pt x="4042" y="110"/>
                                    <a:pt x="4035" y="117"/>
                                    <a:pt x="4026" y="117"/>
                                  </a:cubicBezTo>
                                  <a:lnTo>
                                    <a:pt x="16" y="117"/>
                                  </a:lnTo>
                                  <a:cubicBezTo>
                                    <a:pt x="7" y="117"/>
                                    <a:pt x="0" y="110"/>
                                    <a:pt x="0" y="100"/>
                                  </a:cubicBezTo>
                                  <a:cubicBezTo>
                                    <a:pt x="0" y="91"/>
                                    <a:pt x="7" y="84"/>
                                    <a:pt x="16" y="84"/>
                                  </a:cubicBezTo>
                                  <a:close/>
                                  <a:moveTo>
                                    <a:pt x="3992" y="0"/>
                                  </a:moveTo>
                                  <a:lnTo>
                                    <a:pt x="4192" y="100"/>
                                  </a:lnTo>
                                  <a:lnTo>
                                    <a:pt x="3992" y="200"/>
                                  </a:lnTo>
                                  <a:lnTo>
                                    <a:pt x="3992" y="0"/>
                                  </a:lnTo>
                                  <a:close/>
                                </a:path>
                              </a:pathLst>
                            </a:custGeom>
                            <a:solidFill>
                              <a:srgbClr val="000000"/>
                            </a:solidFill>
                            <a:ln w="1905">
                              <a:solidFill>
                                <a:srgbClr val="000000"/>
                              </a:solidFill>
                              <a:bevel/>
                              <a:headEnd/>
                              <a:tailEnd/>
                            </a:ln>
                          </wps:spPr>
                          <wps:bodyPr rot="0" vert="horz" wrap="square" lIns="91440" tIns="45720" rIns="91440" bIns="45720" anchor="t" anchorCtr="0" upright="1">
                            <a:noAutofit/>
                          </wps:bodyPr>
                        </wps:wsp>
                      </wpg:wgp>
                      <wpg:wgp>
                        <wpg:cNvPr id="8772" name="グループ化 8772"/>
                        <wpg:cNvGrpSpPr/>
                        <wpg:grpSpPr>
                          <a:xfrm>
                            <a:off x="1368917" y="895152"/>
                            <a:ext cx="1626672" cy="235346"/>
                            <a:chOff x="0" y="26426"/>
                            <a:chExt cx="2927131" cy="186691"/>
                          </a:xfrm>
                        </wpg:grpSpPr>
                        <wpg:grpSp>
                          <wpg:cNvPr id="8773" name="Group 56"/>
                          <wpg:cNvGrpSpPr>
                            <a:grpSpLocks/>
                          </wpg:cNvGrpSpPr>
                          <wpg:grpSpPr bwMode="auto">
                            <a:xfrm>
                              <a:off x="0" y="26426"/>
                              <a:ext cx="2771140" cy="186690"/>
                              <a:chOff x="0" y="26426"/>
                              <a:chExt cx="4364" cy="169"/>
                            </a:xfrm>
                          </wpg:grpSpPr>
                          <wps:wsp>
                            <wps:cNvPr id="8774" name="Rectangle 57"/>
                            <wps:cNvSpPr>
                              <a:spLocks noChangeArrowheads="1"/>
                            </wps:cNvSpPr>
                            <wps:spPr bwMode="auto">
                              <a:xfrm>
                                <a:off x="0" y="26426"/>
                                <a:ext cx="4364" cy="169"/>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75" name="Rectangle 58"/>
                            <wps:cNvSpPr>
                              <a:spLocks noChangeArrowheads="1"/>
                            </wps:cNvSpPr>
                            <wps:spPr bwMode="auto">
                              <a:xfrm>
                                <a:off x="0" y="26426"/>
                                <a:ext cx="4364" cy="169"/>
                              </a:xfrm>
                              <a:prstGeom prst="rect">
                                <a:avLst/>
                              </a:prstGeom>
                              <a:noFill/>
                              <a:ln w="6350"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8776" name="Rectangle 66"/>
                          <wps:cNvSpPr>
                            <a:spLocks noChangeArrowheads="1"/>
                          </wps:cNvSpPr>
                          <wps:spPr bwMode="auto">
                            <a:xfrm>
                              <a:off x="9629" y="26426"/>
                              <a:ext cx="2917502" cy="1866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C338AE" w14:textId="77777777" w:rsidR="008679A3" w:rsidRPr="00B94654" w:rsidRDefault="008679A3" w:rsidP="00C531C5">
                                <w:pPr>
                                  <w:pStyle w:val="NormalWeb"/>
                                </w:pPr>
                                <w:r w:rsidRPr="00E47525">
                                  <w:rPr>
                                    <w:rFonts w:eastAsia="Arial"/>
                                    <w:color w:val="000000"/>
                                    <w:sz w:val="13"/>
                                    <w:szCs w:val="15"/>
                                  </w:rPr>
                                  <w:t xml:space="preserve"> </w:t>
                                </w:r>
                                <w:r w:rsidRPr="00B94654">
                                  <w:rPr>
                                    <w:rFonts w:eastAsia="Arial"/>
                                    <w:color w:val="000000"/>
                                    <w:sz w:val="15"/>
                                    <w:szCs w:val="15"/>
                                  </w:rPr>
                                  <w:t>Connector</w:t>
                                </w:r>
                                <w:r w:rsidRPr="00B94654">
                                  <w:rPr>
                                    <w:rFonts w:hAnsi="MS Mincho"/>
                                    <w:color w:val="000000"/>
                                    <w:sz w:val="15"/>
                                    <w:szCs w:val="15"/>
                                  </w:rPr>
                                  <w:t xml:space="preserve"> information is acquired</w:t>
                                </w:r>
                              </w:p>
                            </w:txbxContent>
                          </wps:txbx>
                          <wps:bodyPr rot="0" vert="horz" wrap="square" lIns="0" tIns="0" rIns="0" bIns="0" anchor="t" anchorCtr="0" upright="1">
                            <a:noAutofit/>
                          </wps:bodyPr>
                        </wps:wsp>
                      </wpg:wgp>
                      <wpg:wgp>
                        <wpg:cNvPr id="8777" name="グループ化 8777"/>
                        <wpg:cNvGrpSpPr/>
                        <wpg:grpSpPr>
                          <a:xfrm>
                            <a:off x="1359644" y="1206794"/>
                            <a:ext cx="1517554" cy="219075"/>
                            <a:chOff x="0" y="0"/>
                            <a:chExt cx="2800226" cy="219075"/>
                          </a:xfrm>
                        </wpg:grpSpPr>
                        <wpg:grpSp>
                          <wpg:cNvPr id="8778" name="Group 56"/>
                          <wpg:cNvGrpSpPr>
                            <a:grpSpLocks/>
                          </wpg:cNvGrpSpPr>
                          <wpg:grpSpPr bwMode="auto">
                            <a:xfrm>
                              <a:off x="0" y="26426"/>
                              <a:ext cx="2771140" cy="186690"/>
                              <a:chOff x="0" y="26426"/>
                              <a:chExt cx="4364" cy="169"/>
                            </a:xfrm>
                          </wpg:grpSpPr>
                          <wps:wsp>
                            <wps:cNvPr id="8779" name="Rectangle 57"/>
                            <wps:cNvSpPr>
                              <a:spLocks noChangeArrowheads="1"/>
                            </wps:cNvSpPr>
                            <wps:spPr bwMode="auto">
                              <a:xfrm>
                                <a:off x="0" y="26426"/>
                                <a:ext cx="4364" cy="169"/>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80" name="Rectangle 58"/>
                            <wps:cNvSpPr>
                              <a:spLocks noChangeArrowheads="1"/>
                            </wps:cNvSpPr>
                            <wps:spPr bwMode="auto">
                              <a:xfrm>
                                <a:off x="0" y="26426"/>
                                <a:ext cx="4364" cy="169"/>
                              </a:xfrm>
                              <a:prstGeom prst="rect">
                                <a:avLst/>
                              </a:prstGeom>
                              <a:noFill/>
                              <a:ln w="6350"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8781" name="Rectangle 66"/>
                          <wps:cNvSpPr>
                            <a:spLocks noChangeArrowheads="1"/>
                          </wps:cNvSpPr>
                          <wps:spPr bwMode="auto">
                            <a:xfrm>
                              <a:off x="38881" y="0"/>
                              <a:ext cx="276134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7632A0" w14:textId="77777777" w:rsidR="008679A3" w:rsidRPr="00B94654" w:rsidRDefault="008679A3" w:rsidP="00C531C5">
                                <w:pPr>
                                  <w:pStyle w:val="NormalWeb"/>
                                  <w:rPr>
                                    <w:sz w:val="28"/>
                                  </w:rPr>
                                </w:pPr>
                                <w:r w:rsidRPr="00B94654">
                                  <w:rPr>
                                    <w:rFonts w:eastAsia="Arial"/>
                                    <w:color w:val="000000"/>
                                    <w:sz w:val="16"/>
                                    <w:szCs w:val="15"/>
                                  </w:rPr>
                                  <w:t xml:space="preserve"> </w:t>
                                </w:r>
                                <w:r w:rsidRPr="00B94654">
                                  <w:rPr>
                                    <w:rFonts w:eastAsia="Arial"/>
                                    <w:color w:val="000000"/>
                                    <w:sz w:val="15"/>
                                    <w:szCs w:val="15"/>
                                  </w:rPr>
                                  <w:t>Encoder</w:t>
                                </w:r>
                                <w:r w:rsidRPr="00B94654">
                                  <w:rPr>
                                    <w:rFonts w:hAnsi="MS Mincho"/>
                                    <w:color w:val="000000"/>
                                    <w:sz w:val="15"/>
                                    <w:szCs w:val="15"/>
                                  </w:rPr>
                                  <w:t xml:space="preserve"> information is acquired</w:t>
                                </w:r>
                              </w:p>
                            </w:txbxContent>
                          </wps:txbx>
                          <wps:bodyPr rot="0" vert="horz" wrap="square" lIns="0" tIns="0" rIns="0" bIns="0" anchor="t" anchorCtr="0" upright="1">
                            <a:noAutofit/>
                          </wps:bodyPr>
                        </wps:wsp>
                      </wpg:wgp>
                      <wps:wsp>
                        <wps:cNvPr id="8782" name="Rectangle 67"/>
                        <wps:cNvSpPr>
                          <a:spLocks noChangeArrowheads="1"/>
                        </wps:cNvSpPr>
                        <wps:spPr bwMode="auto">
                          <a:xfrm>
                            <a:off x="3026508" y="1219056"/>
                            <a:ext cx="192532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62EF08" w14:textId="77777777" w:rsidR="008679A3" w:rsidRPr="00605C45" w:rsidRDefault="008679A3" w:rsidP="00954211">
                              <w:pPr>
                                <w:pStyle w:val="NormalWeb"/>
                                <w:tabs>
                                  <w:tab w:val="left" w:pos="1560"/>
                                  <w:tab w:val="left" w:pos="3544"/>
                                </w:tabs>
                                <w:rPr>
                                  <w:sz w:val="22"/>
                                </w:rPr>
                              </w:pPr>
                              <w:r w:rsidRPr="00605C45">
                                <w:rPr>
                                  <w:rFonts w:ascii="Arial" w:hAnsi="Arial" w:cs="Arial"/>
                                  <w:color w:val="000000"/>
                                  <w:sz w:val="13"/>
                                  <w:szCs w:val="15"/>
                                </w:rPr>
                                <w:t xml:space="preserve">Member of </w:t>
                              </w:r>
                              <w:r w:rsidRPr="00954211">
                                <w:rPr>
                                  <w:rFonts w:ascii="Arial" w:hAnsi="Arial" w:cs="Arial"/>
                                  <w:color w:val="000000"/>
                                  <w:sz w:val="13"/>
                                  <w:szCs w:val="15"/>
                                </w:rPr>
                                <w:t xml:space="preserve">drmModeEncoder </w:t>
                              </w:r>
                              <w:r w:rsidRPr="00605C45">
                                <w:rPr>
                                  <w:rFonts w:ascii="Arial" w:hAnsi="Arial" w:cs="Arial"/>
                                  <w:color w:val="000000"/>
                                  <w:sz w:val="13"/>
                                  <w:szCs w:val="15"/>
                                </w:rPr>
                                <w:t>structure is acquired</w:t>
                              </w:r>
                            </w:p>
                            <w:p w14:paraId="2478C7EC" w14:textId="77777777" w:rsidR="008679A3" w:rsidRPr="00605C45" w:rsidRDefault="008679A3" w:rsidP="00954211">
                              <w:pPr>
                                <w:pStyle w:val="NormalWeb"/>
                                <w:tabs>
                                  <w:tab w:val="left" w:pos="1560"/>
                                  <w:tab w:val="left" w:pos="3544"/>
                                </w:tabs>
                                <w:rPr>
                                  <w:sz w:val="22"/>
                                </w:rPr>
                              </w:pPr>
                            </w:p>
                            <w:p w14:paraId="489A5D2F" w14:textId="77777777" w:rsidR="008679A3" w:rsidRDefault="008679A3" w:rsidP="00C531C5">
                              <w:pPr>
                                <w:pStyle w:val="NormalWeb"/>
                                <w:tabs>
                                  <w:tab w:val="left" w:pos="1560"/>
                                  <w:tab w:val="left" w:pos="3544"/>
                                </w:tabs>
                              </w:pPr>
                            </w:p>
                          </w:txbxContent>
                        </wps:txbx>
                        <wps:bodyPr rot="0" vert="horz" wrap="square" lIns="0" tIns="0" rIns="0" bIns="0" anchor="t" anchorCtr="0" upright="1">
                          <a:noAutofit/>
                        </wps:bodyPr>
                      </wps:wsp>
                      <wps:wsp>
                        <wps:cNvPr id="8783" name="Rectangle 67"/>
                        <wps:cNvSpPr>
                          <a:spLocks noChangeArrowheads="1"/>
                        </wps:cNvSpPr>
                        <wps:spPr bwMode="auto">
                          <a:xfrm>
                            <a:off x="2993539" y="876550"/>
                            <a:ext cx="192532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F831DA" w14:textId="77777777" w:rsidR="008679A3" w:rsidRPr="00E47525" w:rsidRDefault="008679A3" w:rsidP="00954211">
                              <w:pPr>
                                <w:pStyle w:val="NormalWeb"/>
                                <w:tabs>
                                  <w:tab w:val="left" w:pos="1560"/>
                                  <w:tab w:val="left" w:pos="3544"/>
                                </w:tabs>
                                <w:rPr>
                                  <w:sz w:val="22"/>
                                </w:rPr>
                              </w:pPr>
                              <w:r w:rsidRPr="00E47525">
                                <w:rPr>
                                  <w:rFonts w:ascii="Arial" w:hAnsi="Arial" w:cs="Arial"/>
                                  <w:color w:val="000000"/>
                                  <w:sz w:val="13"/>
                                  <w:szCs w:val="15"/>
                                </w:rPr>
                                <w:t>Member of drmModeConnector structure is acquired</w:t>
                              </w:r>
                            </w:p>
                            <w:p w14:paraId="0C9D4B4B" w14:textId="77777777" w:rsidR="008679A3" w:rsidRPr="00E47525" w:rsidRDefault="008679A3" w:rsidP="00C531C5">
                              <w:pPr>
                                <w:pStyle w:val="NormalWeb"/>
                                <w:tabs>
                                  <w:tab w:val="left" w:pos="1560"/>
                                  <w:tab w:val="left" w:pos="3544"/>
                                </w:tabs>
                                <w:rPr>
                                  <w:sz w:val="22"/>
                                </w:rPr>
                              </w:pPr>
                            </w:p>
                          </w:txbxContent>
                        </wps:txbx>
                        <wps:bodyPr rot="0" vert="horz" wrap="square" lIns="0" tIns="0" rIns="0" bIns="0" anchor="t" anchorCtr="0" upright="1">
                          <a:noAutofit/>
                        </wps:bodyPr>
                      </wps:wsp>
                      <wpg:wgp>
                        <wpg:cNvPr id="8784" name="グループ化 8784"/>
                        <wpg:cNvGrpSpPr/>
                        <wpg:grpSpPr>
                          <a:xfrm>
                            <a:off x="215265" y="1770577"/>
                            <a:ext cx="1115695" cy="239395"/>
                            <a:chOff x="0" y="0"/>
                            <a:chExt cx="1116281" cy="239640"/>
                          </a:xfrm>
                        </wpg:grpSpPr>
                        <wps:wsp>
                          <wps:cNvPr id="8785" name="Freeform 64"/>
                          <wps:cNvSpPr>
                            <a:spLocks noEditPoints="1"/>
                          </wps:cNvSpPr>
                          <wps:spPr bwMode="auto">
                            <a:xfrm>
                              <a:off x="0" y="190745"/>
                              <a:ext cx="1022350" cy="48895"/>
                            </a:xfrm>
                            <a:custGeom>
                              <a:avLst/>
                              <a:gdLst>
                                <a:gd name="T0" fmla="*/ 16 w 4192"/>
                                <a:gd name="T1" fmla="*/ 84 h 200"/>
                                <a:gd name="T2" fmla="*/ 4026 w 4192"/>
                                <a:gd name="T3" fmla="*/ 84 h 200"/>
                                <a:gd name="T4" fmla="*/ 4042 w 4192"/>
                                <a:gd name="T5" fmla="*/ 100 h 200"/>
                                <a:gd name="T6" fmla="*/ 4026 w 4192"/>
                                <a:gd name="T7" fmla="*/ 117 h 200"/>
                                <a:gd name="T8" fmla="*/ 16 w 4192"/>
                                <a:gd name="T9" fmla="*/ 117 h 200"/>
                                <a:gd name="T10" fmla="*/ 0 w 4192"/>
                                <a:gd name="T11" fmla="*/ 100 h 200"/>
                                <a:gd name="T12" fmla="*/ 16 w 4192"/>
                                <a:gd name="T13" fmla="*/ 84 h 200"/>
                                <a:gd name="T14" fmla="*/ 3992 w 4192"/>
                                <a:gd name="T15" fmla="*/ 0 h 200"/>
                                <a:gd name="T16" fmla="*/ 4192 w 4192"/>
                                <a:gd name="T17" fmla="*/ 100 h 200"/>
                                <a:gd name="T18" fmla="*/ 3992 w 4192"/>
                                <a:gd name="T19" fmla="*/ 200 h 200"/>
                                <a:gd name="T20" fmla="*/ 3992 w 4192"/>
                                <a:gd name="T21" fmla="*/ 0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4192" h="200">
                                  <a:moveTo>
                                    <a:pt x="16" y="84"/>
                                  </a:moveTo>
                                  <a:lnTo>
                                    <a:pt x="4026" y="84"/>
                                  </a:lnTo>
                                  <a:cubicBezTo>
                                    <a:pt x="4035" y="84"/>
                                    <a:pt x="4042" y="91"/>
                                    <a:pt x="4042" y="100"/>
                                  </a:cubicBezTo>
                                  <a:cubicBezTo>
                                    <a:pt x="4042" y="110"/>
                                    <a:pt x="4035" y="117"/>
                                    <a:pt x="4026" y="117"/>
                                  </a:cubicBezTo>
                                  <a:lnTo>
                                    <a:pt x="16" y="117"/>
                                  </a:lnTo>
                                  <a:cubicBezTo>
                                    <a:pt x="7" y="117"/>
                                    <a:pt x="0" y="110"/>
                                    <a:pt x="0" y="100"/>
                                  </a:cubicBezTo>
                                  <a:cubicBezTo>
                                    <a:pt x="0" y="91"/>
                                    <a:pt x="7" y="84"/>
                                    <a:pt x="16" y="84"/>
                                  </a:cubicBezTo>
                                  <a:close/>
                                  <a:moveTo>
                                    <a:pt x="3992" y="0"/>
                                  </a:moveTo>
                                  <a:lnTo>
                                    <a:pt x="4192" y="100"/>
                                  </a:lnTo>
                                  <a:lnTo>
                                    <a:pt x="3992" y="200"/>
                                  </a:lnTo>
                                  <a:lnTo>
                                    <a:pt x="3992" y="0"/>
                                  </a:lnTo>
                                  <a:close/>
                                </a:path>
                              </a:pathLst>
                            </a:custGeom>
                            <a:solidFill>
                              <a:srgbClr val="000000"/>
                            </a:solidFill>
                            <a:ln w="1905">
                              <a:solidFill>
                                <a:srgbClr val="000000"/>
                              </a:solidFill>
                              <a:bevel/>
                              <a:headEnd/>
                              <a:tailEnd/>
                            </a:ln>
                          </wps:spPr>
                          <wps:bodyPr rot="0" vert="horz" wrap="square" lIns="91440" tIns="45720" rIns="91440" bIns="45720" anchor="t" anchorCtr="0" upright="1">
                            <a:noAutofit/>
                          </wps:bodyPr>
                        </wps:wsp>
                        <wps:wsp>
                          <wps:cNvPr id="8786" name="Rectangle 59"/>
                          <wps:cNvSpPr>
                            <a:spLocks noChangeArrowheads="1"/>
                          </wps:cNvSpPr>
                          <wps:spPr bwMode="auto">
                            <a:xfrm>
                              <a:off x="76151" y="0"/>
                              <a:ext cx="104013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E060C7" w14:textId="77777777" w:rsidR="008679A3" w:rsidRDefault="008679A3" w:rsidP="00C531C5">
                                <w:pPr>
                                  <w:pStyle w:val="NormalWeb"/>
                                  <w:ind w:firstLine="72"/>
                                </w:pPr>
                                <w:r>
                                  <w:rPr>
                                    <w:rFonts w:ascii="Arial" w:hAnsi="Arial" w:cs="Arial"/>
                                    <w:sz w:val="13"/>
                                    <w:szCs w:val="13"/>
                                  </w:rPr>
                                  <w:t>drmModeGetCrtc</w:t>
                                </w:r>
                              </w:p>
                            </w:txbxContent>
                          </wps:txbx>
                          <wps:bodyPr rot="0" vert="horz" wrap="square" lIns="0" tIns="0" rIns="0" bIns="0" anchor="t" anchorCtr="0" upright="1">
                            <a:noAutofit/>
                          </wps:bodyPr>
                        </wps:wsp>
                      </wpg:wgp>
                      <wpg:wgp>
                        <wpg:cNvPr id="8787" name="グループ化 8787"/>
                        <wpg:cNvGrpSpPr/>
                        <wpg:grpSpPr>
                          <a:xfrm>
                            <a:off x="1379924" y="1862017"/>
                            <a:ext cx="1360412" cy="219075"/>
                            <a:chOff x="0" y="0"/>
                            <a:chExt cx="2785540" cy="219075"/>
                          </a:xfrm>
                        </wpg:grpSpPr>
                        <wpg:grpSp>
                          <wpg:cNvPr id="8788" name="Group 56"/>
                          <wpg:cNvGrpSpPr>
                            <a:grpSpLocks/>
                          </wpg:cNvGrpSpPr>
                          <wpg:grpSpPr bwMode="auto">
                            <a:xfrm>
                              <a:off x="0" y="26426"/>
                              <a:ext cx="2771140" cy="186690"/>
                              <a:chOff x="0" y="26426"/>
                              <a:chExt cx="4364" cy="169"/>
                            </a:xfrm>
                          </wpg:grpSpPr>
                          <wps:wsp>
                            <wps:cNvPr id="8789" name="Rectangle 57"/>
                            <wps:cNvSpPr>
                              <a:spLocks noChangeArrowheads="1"/>
                            </wps:cNvSpPr>
                            <wps:spPr bwMode="auto">
                              <a:xfrm>
                                <a:off x="0" y="26426"/>
                                <a:ext cx="4364" cy="169"/>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90" name="Rectangle 58"/>
                            <wps:cNvSpPr>
                              <a:spLocks noChangeArrowheads="1"/>
                            </wps:cNvSpPr>
                            <wps:spPr bwMode="auto">
                              <a:xfrm>
                                <a:off x="0" y="26426"/>
                                <a:ext cx="4364" cy="169"/>
                              </a:xfrm>
                              <a:prstGeom prst="rect">
                                <a:avLst/>
                              </a:prstGeom>
                              <a:noFill/>
                              <a:ln w="6350"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8791" name="Rectangle 66"/>
                          <wps:cNvSpPr>
                            <a:spLocks noChangeArrowheads="1"/>
                          </wps:cNvSpPr>
                          <wps:spPr bwMode="auto">
                            <a:xfrm>
                              <a:off x="38881" y="0"/>
                              <a:ext cx="2746659"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DA2FFD" w14:textId="77777777" w:rsidR="008679A3" w:rsidRPr="00B94654" w:rsidRDefault="008679A3" w:rsidP="00C531C5">
                                <w:pPr>
                                  <w:pStyle w:val="NormalWeb"/>
                                  <w:rPr>
                                    <w:sz w:val="28"/>
                                  </w:rPr>
                                </w:pPr>
                                <w:r w:rsidRPr="00B94654">
                                  <w:rPr>
                                    <w:rFonts w:eastAsia="Arial"/>
                                    <w:color w:val="000000"/>
                                    <w:sz w:val="16"/>
                                    <w:szCs w:val="15"/>
                                  </w:rPr>
                                  <w:t xml:space="preserve"> </w:t>
                                </w:r>
                                <w:r w:rsidRPr="00B94654">
                                  <w:rPr>
                                    <w:rFonts w:eastAsia="Arial"/>
                                    <w:color w:val="000000"/>
                                    <w:sz w:val="15"/>
                                    <w:szCs w:val="15"/>
                                  </w:rPr>
                                  <w:t>CRTC</w:t>
                                </w:r>
                                <w:r w:rsidRPr="00B94654">
                                  <w:rPr>
                                    <w:rFonts w:hAnsi="MS Mincho"/>
                                    <w:color w:val="000000"/>
                                    <w:sz w:val="15"/>
                                    <w:szCs w:val="15"/>
                                  </w:rPr>
                                  <w:t xml:space="preserve"> information is acquired</w:t>
                                </w:r>
                              </w:p>
                            </w:txbxContent>
                          </wps:txbx>
                          <wps:bodyPr rot="0" vert="horz" wrap="square" lIns="0" tIns="0" rIns="0" bIns="0" anchor="t" anchorCtr="0" upright="1">
                            <a:noAutofit/>
                          </wps:bodyPr>
                        </wps:wsp>
                      </wpg:wgp>
                      <wps:wsp>
                        <wps:cNvPr id="8792" name="Rectangle 67"/>
                        <wps:cNvSpPr>
                          <a:spLocks noChangeArrowheads="1"/>
                        </wps:cNvSpPr>
                        <wps:spPr bwMode="auto">
                          <a:xfrm>
                            <a:off x="3047610" y="1833882"/>
                            <a:ext cx="192532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C5A102" w14:textId="77777777" w:rsidR="008679A3" w:rsidRPr="00605C45" w:rsidRDefault="008679A3" w:rsidP="00954211">
                              <w:pPr>
                                <w:pStyle w:val="NormalWeb"/>
                                <w:tabs>
                                  <w:tab w:val="left" w:pos="1560"/>
                                  <w:tab w:val="left" w:pos="3544"/>
                                </w:tabs>
                                <w:rPr>
                                  <w:sz w:val="22"/>
                                </w:rPr>
                              </w:pPr>
                              <w:r w:rsidRPr="00605C45">
                                <w:rPr>
                                  <w:rFonts w:ascii="Arial" w:hAnsi="Arial" w:cs="Arial"/>
                                  <w:color w:val="000000"/>
                                  <w:sz w:val="13"/>
                                  <w:szCs w:val="15"/>
                                </w:rPr>
                                <w:t xml:space="preserve">Member of </w:t>
                              </w:r>
                              <w:r w:rsidRPr="00954211">
                                <w:rPr>
                                  <w:rFonts w:ascii="Arial" w:hAnsi="Arial" w:cs="Arial"/>
                                  <w:color w:val="000000"/>
                                  <w:sz w:val="13"/>
                                  <w:szCs w:val="15"/>
                                </w:rPr>
                                <w:t xml:space="preserve">drmModeCrtc </w:t>
                              </w:r>
                              <w:r w:rsidRPr="00605C45">
                                <w:rPr>
                                  <w:rFonts w:ascii="Arial" w:hAnsi="Arial" w:cs="Arial"/>
                                  <w:color w:val="000000"/>
                                  <w:sz w:val="13"/>
                                  <w:szCs w:val="15"/>
                                </w:rPr>
                                <w:t>structure is acquired</w:t>
                              </w:r>
                            </w:p>
                            <w:p w14:paraId="07BE9B7A" w14:textId="77777777" w:rsidR="008679A3" w:rsidRPr="00605C45" w:rsidRDefault="008679A3" w:rsidP="00954211">
                              <w:pPr>
                                <w:pStyle w:val="NormalWeb"/>
                                <w:tabs>
                                  <w:tab w:val="left" w:pos="1560"/>
                                  <w:tab w:val="left" w:pos="3544"/>
                                </w:tabs>
                                <w:rPr>
                                  <w:sz w:val="22"/>
                                </w:rPr>
                              </w:pPr>
                            </w:p>
                            <w:p w14:paraId="365F5151" w14:textId="77777777" w:rsidR="008679A3" w:rsidRDefault="008679A3" w:rsidP="00954211">
                              <w:pPr>
                                <w:pStyle w:val="NormalWeb"/>
                                <w:tabs>
                                  <w:tab w:val="left" w:pos="1560"/>
                                  <w:tab w:val="left" w:pos="3544"/>
                                </w:tabs>
                              </w:pPr>
                            </w:p>
                            <w:p w14:paraId="01BF5A89" w14:textId="77777777" w:rsidR="008679A3" w:rsidRPr="00486A09" w:rsidRDefault="008679A3" w:rsidP="00954211">
                              <w:pPr>
                                <w:tabs>
                                  <w:tab w:val="left" w:pos="1560"/>
                                  <w:tab w:val="left" w:pos="3544"/>
                                </w:tabs>
                                <w:snapToGrid w:val="0"/>
                                <w:spacing w:line="240" w:lineRule="auto"/>
                                <w:rPr>
                                  <w:rFonts w:ascii="Arial" w:hAnsi="Arial" w:cs="Arial"/>
                                  <w:sz w:val="15"/>
                                  <w:szCs w:val="15"/>
                                </w:rPr>
                              </w:pPr>
                            </w:p>
                            <w:p w14:paraId="2500DF89" w14:textId="77777777" w:rsidR="008679A3" w:rsidRDefault="008679A3" w:rsidP="00C531C5">
                              <w:pPr>
                                <w:pStyle w:val="NormalWeb"/>
                                <w:tabs>
                                  <w:tab w:val="left" w:pos="1560"/>
                                  <w:tab w:val="left" w:pos="3544"/>
                                </w:tabs>
                              </w:pPr>
                            </w:p>
                          </w:txbxContent>
                        </wps:txbx>
                        <wps:bodyPr rot="0" vert="horz" wrap="square" lIns="0" tIns="0" rIns="0" bIns="0" anchor="t" anchorCtr="0" upright="1">
                          <a:noAutofit/>
                        </wps:bodyPr>
                      </wps:wsp>
                      <wpg:wgp>
                        <wpg:cNvPr id="8793" name="グループ化 8793"/>
                        <wpg:cNvGrpSpPr/>
                        <wpg:grpSpPr>
                          <a:xfrm>
                            <a:off x="202030" y="2150405"/>
                            <a:ext cx="1115695" cy="239395"/>
                            <a:chOff x="0" y="0"/>
                            <a:chExt cx="1116281" cy="239640"/>
                          </a:xfrm>
                        </wpg:grpSpPr>
                        <wps:wsp>
                          <wps:cNvPr id="8794" name="Freeform 64"/>
                          <wps:cNvSpPr>
                            <a:spLocks noEditPoints="1"/>
                          </wps:cNvSpPr>
                          <wps:spPr bwMode="auto">
                            <a:xfrm>
                              <a:off x="0" y="190745"/>
                              <a:ext cx="1022350" cy="48895"/>
                            </a:xfrm>
                            <a:custGeom>
                              <a:avLst/>
                              <a:gdLst>
                                <a:gd name="T0" fmla="*/ 16 w 4192"/>
                                <a:gd name="T1" fmla="*/ 84 h 200"/>
                                <a:gd name="T2" fmla="*/ 4026 w 4192"/>
                                <a:gd name="T3" fmla="*/ 84 h 200"/>
                                <a:gd name="T4" fmla="*/ 4042 w 4192"/>
                                <a:gd name="T5" fmla="*/ 100 h 200"/>
                                <a:gd name="T6" fmla="*/ 4026 w 4192"/>
                                <a:gd name="T7" fmla="*/ 117 h 200"/>
                                <a:gd name="T8" fmla="*/ 16 w 4192"/>
                                <a:gd name="T9" fmla="*/ 117 h 200"/>
                                <a:gd name="T10" fmla="*/ 0 w 4192"/>
                                <a:gd name="T11" fmla="*/ 100 h 200"/>
                                <a:gd name="T12" fmla="*/ 16 w 4192"/>
                                <a:gd name="T13" fmla="*/ 84 h 200"/>
                                <a:gd name="T14" fmla="*/ 3992 w 4192"/>
                                <a:gd name="T15" fmla="*/ 0 h 200"/>
                                <a:gd name="T16" fmla="*/ 4192 w 4192"/>
                                <a:gd name="T17" fmla="*/ 100 h 200"/>
                                <a:gd name="T18" fmla="*/ 3992 w 4192"/>
                                <a:gd name="T19" fmla="*/ 200 h 200"/>
                                <a:gd name="T20" fmla="*/ 3992 w 4192"/>
                                <a:gd name="T21" fmla="*/ 0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4192" h="200">
                                  <a:moveTo>
                                    <a:pt x="16" y="84"/>
                                  </a:moveTo>
                                  <a:lnTo>
                                    <a:pt x="4026" y="84"/>
                                  </a:lnTo>
                                  <a:cubicBezTo>
                                    <a:pt x="4035" y="84"/>
                                    <a:pt x="4042" y="91"/>
                                    <a:pt x="4042" y="100"/>
                                  </a:cubicBezTo>
                                  <a:cubicBezTo>
                                    <a:pt x="4042" y="110"/>
                                    <a:pt x="4035" y="117"/>
                                    <a:pt x="4026" y="117"/>
                                  </a:cubicBezTo>
                                  <a:lnTo>
                                    <a:pt x="16" y="117"/>
                                  </a:lnTo>
                                  <a:cubicBezTo>
                                    <a:pt x="7" y="117"/>
                                    <a:pt x="0" y="110"/>
                                    <a:pt x="0" y="100"/>
                                  </a:cubicBezTo>
                                  <a:cubicBezTo>
                                    <a:pt x="0" y="91"/>
                                    <a:pt x="7" y="84"/>
                                    <a:pt x="16" y="84"/>
                                  </a:cubicBezTo>
                                  <a:close/>
                                  <a:moveTo>
                                    <a:pt x="3992" y="0"/>
                                  </a:moveTo>
                                  <a:lnTo>
                                    <a:pt x="4192" y="100"/>
                                  </a:lnTo>
                                  <a:lnTo>
                                    <a:pt x="3992" y="200"/>
                                  </a:lnTo>
                                  <a:lnTo>
                                    <a:pt x="3992" y="0"/>
                                  </a:lnTo>
                                  <a:close/>
                                </a:path>
                              </a:pathLst>
                            </a:custGeom>
                            <a:solidFill>
                              <a:srgbClr val="000000"/>
                            </a:solidFill>
                            <a:ln w="1905">
                              <a:solidFill>
                                <a:srgbClr val="000000"/>
                              </a:solidFill>
                              <a:bevel/>
                              <a:headEnd/>
                              <a:tailEnd/>
                            </a:ln>
                          </wps:spPr>
                          <wps:bodyPr rot="0" vert="horz" wrap="square" lIns="91440" tIns="45720" rIns="91440" bIns="45720" anchor="t" anchorCtr="0" upright="1">
                            <a:noAutofit/>
                          </wps:bodyPr>
                        </wps:wsp>
                        <wps:wsp>
                          <wps:cNvPr id="8795" name="Rectangle 59"/>
                          <wps:cNvSpPr>
                            <a:spLocks noChangeArrowheads="1"/>
                          </wps:cNvSpPr>
                          <wps:spPr bwMode="auto">
                            <a:xfrm>
                              <a:off x="76151" y="0"/>
                              <a:ext cx="104013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61BB59" w14:textId="77777777" w:rsidR="008679A3" w:rsidRPr="008772A5" w:rsidRDefault="008679A3" w:rsidP="00C531C5">
                                <w:pPr>
                                  <w:pStyle w:val="NormalWeb"/>
                                  <w:ind w:firstLine="72"/>
                                  <w:rPr>
                                    <w:rFonts w:asciiTheme="majorHAnsi" w:hAnsiTheme="majorHAnsi" w:cstheme="majorHAnsi"/>
                                    <w:sz w:val="16"/>
                                  </w:rPr>
                                </w:pPr>
                                <w:r w:rsidRPr="008772A5">
                                  <w:rPr>
                                    <w:rFonts w:asciiTheme="majorHAnsi" w:hAnsiTheme="majorHAnsi" w:cstheme="majorHAnsi"/>
                                    <w:sz w:val="16"/>
                                  </w:rPr>
                                  <w:t>kms_create</w:t>
                                </w:r>
                              </w:p>
                            </w:txbxContent>
                          </wps:txbx>
                          <wps:bodyPr rot="0" vert="horz" wrap="square" lIns="0" tIns="0" rIns="0" bIns="0" anchor="t" anchorCtr="0" upright="1">
                            <a:noAutofit/>
                          </wps:bodyPr>
                        </wps:wsp>
                      </wpg:wgp>
                      <wpg:wgp>
                        <wpg:cNvPr id="8796" name="グループ化 8796"/>
                        <wpg:cNvGrpSpPr/>
                        <wpg:grpSpPr>
                          <a:xfrm>
                            <a:off x="1379924" y="2220742"/>
                            <a:ext cx="1360412" cy="219075"/>
                            <a:chOff x="0" y="0"/>
                            <a:chExt cx="2771140" cy="219075"/>
                          </a:xfrm>
                        </wpg:grpSpPr>
                        <wpg:grpSp>
                          <wpg:cNvPr id="8797" name="Group 56"/>
                          <wpg:cNvGrpSpPr>
                            <a:grpSpLocks/>
                          </wpg:cNvGrpSpPr>
                          <wpg:grpSpPr bwMode="auto">
                            <a:xfrm>
                              <a:off x="0" y="26426"/>
                              <a:ext cx="2771140" cy="186690"/>
                              <a:chOff x="0" y="26426"/>
                              <a:chExt cx="4364" cy="169"/>
                            </a:xfrm>
                          </wpg:grpSpPr>
                          <wps:wsp>
                            <wps:cNvPr id="8798" name="Rectangle 57"/>
                            <wps:cNvSpPr>
                              <a:spLocks noChangeArrowheads="1"/>
                            </wps:cNvSpPr>
                            <wps:spPr bwMode="auto">
                              <a:xfrm>
                                <a:off x="0" y="26426"/>
                                <a:ext cx="4364" cy="169"/>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99" name="Rectangle 58"/>
                            <wps:cNvSpPr>
                              <a:spLocks noChangeArrowheads="1"/>
                            </wps:cNvSpPr>
                            <wps:spPr bwMode="auto">
                              <a:xfrm>
                                <a:off x="0" y="26426"/>
                                <a:ext cx="4364" cy="169"/>
                              </a:xfrm>
                              <a:prstGeom prst="rect">
                                <a:avLst/>
                              </a:prstGeom>
                              <a:noFill/>
                              <a:ln w="6350"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8800" name="Rectangle 66"/>
                          <wps:cNvSpPr>
                            <a:spLocks noChangeArrowheads="1"/>
                          </wps:cNvSpPr>
                          <wps:spPr bwMode="auto">
                            <a:xfrm>
                              <a:off x="38882" y="0"/>
                              <a:ext cx="2327911"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616009" w14:textId="77777777" w:rsidR="008679A3" w:rsidRDefault="008679A3" w:rsidP="00C531C5">
                                <w:pPr>
                                  <w:pStyle w:val="NormalWeb"/>
                                </w:pPr>
                                <w:r>
                                  <w:rPr>
                                    <w:rFonts w:eastAsia="Arial"/>
                                    <w:color w:val="000000"/>
                                    <w:sz w:val="15"/>
                                    <w:szCs w:val="15"/>
                                  </w:rPr>
                                  <w:t xml:space="preserve"> </w:t>
                                </w:r>
                                <w:r>
                                  <w:rPr>
                                    <w:color w:val="000000"/>
                                    <w:sz w:val="15"/>
                                    <w:szCs w:val="15"/>
                                  </w:rPr>
                                  <w:t>KMS</w:t>
                                </w:r>
                                <w:r>
                                  <w:rPr>
                                    <w:rFonts w:hAnsi="MS Mincho" w:hint="eastAsia"/>
                                    <w:color w:val="000000"/>
                                    <w:sz w:val="15"/>
                                    <w:szCs w:val="15"/>
                                  </w:rPr>
                                  <w:t xml:space="preserve"> </w:t>
                                </w:r>
                                <w:r>
                                  <w:rPr>
                                    <w:rFonts w:hAnsi="MS Mincho"/>
                                    <w:color w:val="000000"/>
                                    <w:sz w:val="15"/>
                                    <w:szCs w:val="15"/>
                                  </w:rPr>
                                  <w:t>is created</w:t>
                                </w:r>
                              </w:p>
                            </w:txbxContent>
                          </wps:txbx>
                          <wps:bodyPr rot="0" vert="horz" wrap="square" lIns="0" tIns="0" rIns="0" bIns="0" anchor="t" anchorCtr="0" upright="1">
                            <a:noAutofit/>
                          </wps:bodyPr>
                        </wps:wsp>
                      </wpg:wgp>
                      <wpg:wgp>
                        <wpg:cNvPr id="8801" name="グループ化 8801"/>
                        <wpg:cNvGrpSpPr/>
                        <wpg:grpSpPr>
                          <a:xfrm>
                            <a:off x="215265" y="2523590"/>
                            <a:ext cx="1115695" cy="239395"/>
                            <a:chOff x="0" y="0"/>
                            <a:chExt cx="1116281" cy="239640"/>
                          </a:xfrm>
                        </wpg:grpSpPr>
                        <wps:wsp>
                          <wps:cNvPr id="8802" name="Freeform 64"/>
                          <wps:cNvSpPr>
                            <a:spLocks noEditPoints="1"/>
                          </wps:cNvSpPr>
                          <wps:spPr bwMode="auto">
                            <a:xfrm>
                              <a:off x="0" y="190745"/>
                              <a:ext cx="1022350" cy="48895"/>
                            </a:xfrm>
                            <a:custGeom>
                              <a:avLst/>
                              <a:gdLst>
                                <a:gd name="T0" fmla="*/ 16 w 4192"/>
                                <a:gd name="T1" fmla="*/ 84 h 200"/>
                                <a:gd name="T2" fmla="*/ 4026 w 4192"/>
                                <a:gd name="T3" fmla="*/ 84 h 200"/>
                                <a:gd name="T4" fmla="*/ 4042 w 4192"/>
                                <a:gd name="T5" fmla="*/ 100 h 200"/>
                                <a:gd name="T6" fmla="*/ 4026 w 4192"/>
                                <a:gd name="T7" fmla="*/ 117 h 200"/>
                                <a:gd name="T8" fmla="*/ 16 w 4192"/>
                                <a:gd name="T9" fmla="*/ 117 h 200"/>
                                <a:gd name="T10" fmla="*/ 0 w 4192"/>
                                <a:gd name="T11" fmla="*/ 100 h 200"/>
                                <a:gd name="T12" fmla="*/ 16 w 4192"/>
                                <a:gd name="T13" fmla="*/ 84 h 200"/>
                                <a:gd name="T14" fmla="*/ 3992 w 4192"/>
                                <a:gd name="T15" fmla="*/ 0 h 200"/>
                                <a:gd name="T16" fmla="*/ 4192 w 4192"/>
                                <a:gd name="T17" fmla="*/ 100 h 200"/>
                                <a:gd name="T18" fmla="*/ 3992 w 4192"/>
                                <a:gd name="T19" fmla="*/ 200 h 200"/>
                                <a:gd name="T20" fmla="*/ 3992 w 4192"/>
                                <a:gd name="T21" fmla="*/ 0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4192" h="200">
                                  <a:moveTo>
                                    <a:pt x="16" y="84"/>
                                  </a:moveTo>
                                  <a:lnTo>
                                    <a:pt x="4026" y="84"/>
                                  </a:lnTo>
                                  <a:cubicBezTo>
                                    <a:pt x="4035" y="84"/>
                                    <a:pt x="4042" y="91"/>
                                    <a:pt x="4042" y="100"/>
                                  </a:cubicBezTo>
                                  <a:cubicBezTo>
                                    <a:pt x="4042" y="110"/>
                                    <a:pt x="4035" y="117"/>
                                    <a:pt x="4026" y="117"/>
                                  </a:cubicBezTo>
                                  <a:lnTo>
                                    <a:pt x="16" y="117"/>
                                  </a:lnTo>
                                  <a:cubicBezTo>
                                    <a:pt x="7" y="117"/>
                                    <a:pt x="0" y="110"/>
                                    <a:pt x="0" y="100"/>
                                  </a:cubicBezTo>
                                  <a:cubicBezTo>
                                    <a:pt x="0" y="91"/>
                                    <a:pt x="7" y="84"/>
                                    <a:pt x="16" y="84"/>
                                  </a:cubicBezTo>
                                  <a:close/>
                                  <a:moveTo>
                                    <a:pt x="3992" y="0"/>
                                  </a:moveTo>
                                  <a:lnTo>
                                    <a:pt x="4192" y="100"/>
                                  </a:lnTo>
                                  <a:lnTo>
                                    <a:pt x="3992" y="200"/>
                                  </a:lnTo>
                                  <a:lnTo>
                                    <a:pt x="3992" y="0"/>
                                  </a:lnTo>
                                  <a:close/>
                                </a:path>
                              </a:pathLst>
                            </a:custGeom>
                            <a:solidFill>
                              <a:srgbClr val="000000"/>
                            </a:solidFill>
                            <a:ln w="1905">
                              <a:solidFill>
                                <a:srgbClr val="000000"/>
                              </a:solidFill>
                              <a:bevel/>
                              <a:headEnd/>
                              <a:tailEnd/>
                            </a:ln>
                          </wps:spPr>
                          <wps:bodyPr rot="0" vert="horz" wrap="square" lIns="91440" tIns="45720" rIns="91440" bIns="45720" anchor="t" anchorCtr="0" upright="1">
                            <a:noAutofit/>
                          </wps:bodyPr>
                        </wps:wsp>
                        <wps:wsp>
                          <wps:cNvPr id="8803" name="Rectangle 59"/>
                          <wps:cNvSpPr>
                            <a:spLocks noChangeArrowheads="1"/>
                          </wps:cNvSpPr>
                          <wps:spPr bwMode="auto">
                            <a:xfrm>
                              <a:off x="76151" y="0"/>
                              <a:ext cx="104013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782D48" w14:textId="77777777" w:rsidR="008679A3" w:rsidRDefault="008679A3" w:rsidP="00C531C5">
                                <w:pPr>
                                  <w:pStyle w:val="NormalWeb"/>
                                  <w:ind w:firstLine="72"/>
                                </w:pPr>
                                <w:r w:rsidRPr="008772A5">
                                  <w:rPr>
                                    <w:rFonts w:ascii="Arial" w:hAnsi="Arial" w:cs="Arial"/>
                                    <w:sz w:val="16"/>
                                    <w:szCs w:val="16"/>
                                  </w:rPr>
                                  <w:t>kms_bo_create</w:t>
                                </w:r>
                              </w:p>
                            </w:txbxContent>
                          </wps:txbx>
                          <wps:bodyPr rot="0" vert="horz" wrap="square" lIns="0" tIns="0" rIns="0" bIns="0" anchor="t" anchorCtr="0" upright="1">
                            <a:noAutofit/>
                          </wps:bodyPr>
                        </wps:wsp>
                      </wpg:wgp>
                      <wpg:wgp>
                        <wpg:cNvPr id="8804" name="グループ化 8804"/>
                        <wpg:cNvGrpSpPr/>
                        <wpg:grpSpPr>
                          <a:xfrm>
                            <a:off x="202030" y="2876648"/>
                            <a:ext cx="1166887" cy="265773"/>
                            <a:chOff x="0" y="28552"/>
                            <a:chExt cx="1126374" cy="222885"/>
                          </a:xfrm>
                        </wpg:grpSpPr>
                        <wps:wsp>
                          <wps:cNvPr id="8805" name="Freeform 64"/>
                          <wps:cNvSpPr>
                            <a:spLocks noEditPoints="1"/>
                          </wps:cNvSpPr>
                          <wps:spPr bwMode="auto">
                            <a:xfrm>
                              <a:off x="0" y="190745"/>
                              <a:ext cx="1022350" cy="48895"/>
                            </a:xfrm>
                            <a:custGeom>
                              <a:avLst/>
                              <a:gdLst>
                                <a:gd name="T0" fmla="*/ 16 w 4192"/>
                                <a:gd name="T1" fmla="*/ 84 h 200"/>
                                <a:gd name="T2" fmla="*/ 4026 w 4192"/>
                                <a:gd name="T3" fmla="*/ 84 h 200"/>
                                <a:gd name="T4" fmla="*/ 4042 w 4192"/>
                                <a:gd name="T5" fmla="*/ 100 h 200"/>
                                <a:gd name="T6" fmla="*/ 4026 w 4192"/>
                                <a:gd name="T7" fmla="*/ 117 h 200"/>
                                <a:gd name="T8" fmla="*/ 16 w 4192"/>
                                <a:gd name="T9" fmla="*/ 117 h 200"/>
                                <a:gd name="T10" fmla="*/ 0 w 4192"/>
                                <a:gd name="T11" fmla="*/ 100 h 200"/>
                                <a:gd name="T12" fmla="*/ 16 w 4192"/>
                                <a:gd name="T13" fmla="*/ 84 h 200"/>
                                <a:gd name="T14" fmla="*/ 3992 w 4192"/>
                                <a:gd name="T15" fmla="*/ 0 h 200"/>
                                <a:gd name="T16" fmla="*/ 4192 w 4192"/>
                                <a:gd name="T17" fmla="*/ 100 h 200"/>
                                <a:gd name="T18" fmla="*/ 3992 w 4192"/>
                                <a:gd name="T19" fmla="*/ 200 h 200"/>
                                <a:gd name="T20" fmla="*/ 3992 w 4192"/>
                                <a:gd name="T21" fmla="*/ 0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4192" h="200">
                                  <a:moveTo>
                                    <a:pt x="16" y="84"/>
                                  </a:moveTo>
                                  <a:lnTo>
                                    <a:pt x="4026" y="84"/>
                                  </a:lnTo>
                                  <a:cubicBezTo>
                                    <a:pt x="4035" y="84"/>
                                    <a:pt x="4042" y="91"/>
                                    <a:pt x="4042" y="100"/>
                                  </a:cubicBezTo>
                                  <a:cubicBezTo>
                                    <a:pt x="4042" y="110"/>
                                    <a:pt x="4035" y="117"/>
                                    <a:pt x="4026" y="117"/>
                                  </a:cubicBezTo>
                                  <a:lnTo>
                                    <a:pt x="16" y="117"/>
                                  </a:lnTo>
                                  <a:cubicBezTo>
                                    <a:pt x="7" y="117"/>
                                    <a:pt x="0" y="110"/>
                                    <a:pt x="0" y="100"/>
                                  </a:cubicBezTo>
                                  <a:cubicBezTo>
                                    <a:pt x="0" y="91"/>
                                    <a:pt x="7" y="84"/>
                                    <a:pt x="16" y="84"/>
                                  </a:cubicBezTo>
                                  <a:close/>
                                  <a:moveTo>
                                    <a:pt x="3992" y="0"/>
                                  </a:moveTo>
                                  <a:lnTo>
                                    <a:pt x="4192" y="100"/>
                                  </a:lnTo>
                                  <a:lnTo>
                                    <a:pt x="3992" y="200"/>
                                  </a:lnTo>
                                  <a:lnTo>
                                    <a:pt x="3992" y="0"/>
                                  </a:lnTo>
                                  <a:close/>
                                </a:path>
                              </a:pathLst>
                            </a:custGeom>
                            <a:solidFill>
                              <a:srgbClr val="000000"/>
                            </a:solidFill>
                            <a:ln w="1905">
                              <a:solidFill>
                                <a:srgbClr val="000000"/>
                              </a:solidFill>
                              <a:bevel/>
                              <a:headEnd/>
                              <a:tailEnd/>
                            </a:ln>
                          </wps:spPr>
                          <wps:bodyPr rot="0" vert="horz" wrap="square" lIns="91440" tIns="45720" rIns="91440" bIns="45720" anchor="t" anchorCtr="0" upright="1">
                            <a:noAutofit/>
                          </wps:bodyPr>
                        </wps:wsp>
                        <wps:wsp>
                          <wps:cNvPr id="8806" name="Rectangle 59"/>
                          <wps:cNvSpPr>
                            <a:spLocks noChangeArrowheads="1"/>
                          </wps:cNvSpPr>
                          <wps:spPr bwMode="auto">
                            <a:xfrm>
                              <a:off x="86244" y="28552"/>
                              <a:ext cx="104013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7A9BBD" w14:textId="77777777" w:rsidR="008679A3" w:rsidRDefault="008679A3" w:rsidP="00C531C5">
                                <w:pPr>
                                  <w:pStyle w:val="NormalWeb"/>
                                  <w:ind w:firstLine="72"/>
                                </w:pPr>
                                <w:r w:rsidRPr="008772A5">
                                  <w:rPr>
                                    <w:rFonts w:ascii="Arial" w:hAnsi="Arial" w:cs="Arial"/>
                                    <w:sz w:val="16"/>
                                    <w:szCs w:val="16"/>
                                  </w:rPr>
                                  <w:t>kms_bo_map</w:t>
                                </w:r>
                              </w:p>
                            </w:txbxContent>
                          </wps:txbx>
                          <wps:bodyPr rot="0" vert="horz" wrap="square" lIns="0" tIns="0" rIns="0" bIns="0" anchor="t" anchorCtr="0" upright="1">
                            <a:noAutofit/>
                          </wps:bodyPr>
                        </wps:wsp>
                      </wpg:wgp>
                      <wpg:wgp>
                        <wpg:cNvPr id="8807" name="グループ化 8807"/>
                        <wpg:cNvGrpSpPr/>
                        <wpg:grpSpPr>
                          <a:xfrm>
                            <a:off x="215265" y="3303955"/>
                            <a:ext cx="1115695" cy="239395"/>
                            <a:chOff x="0" y="0"/>
                            <a:chExt cx="1116281" cy="239640"/>
                          </a:xfrm>
                        </wpg:grpSpPr>
                        <wps:wsp>
                          <wps:cNvPr id="8808" name="Freeform 64"/>
                          <wps:cNvSpPr>
                            <a:spLocks noEditPoints="1"/>
                          </wps:cNvSpPr>
                          <wps:spPr bwMode="auto">
                            <a:xfrm>
                              <a:off x="0" y="190745"/>
                              <a:ext cx="1022350" cy="48895"/>
                            </a:xfrm>
                            <a:custGeom>
                              <a:avLst/>
                              <a:gdLst>
                                <a:gd name="T0" fmla="*/ 16 w 4192"/>
                                <a:gd name="T1" fmla="*/ 84 h 200"/>
                                <a:gd name="T2" fmla="*/ 4026 w 4192"/>
                                <a:gd name="T3" fmla="*/ 84 h 200"/>
                                <a:gd name="T4" fmla="*/ 4042 w 4192"/>
                                <a:gd name="T5" fmla="*/ 100 h 200"/>
                                <a:gd name="T6" fmla="*/ 4026 w 4192"/>
                                <a:gd name="T7" fmla="*/ 117 h 200"/>
                                <a:gd name="T8" fmla="*/ 16 w 4192"/>
                                <a:gd name="T9" fmla="*/ 117 h 200"/>
                                <a:gd name="T10" fmla="*/ 0 w 4192"/>
                                <a:gd name="T11" fmla="*/ 100 h 200"/>
                                <a:gd name="T12" fmla="*/ 16 w 4192"/>
                                <a:gd name="T13" fmla="*/ 84 h 200"/>
                                <a:gd name="T14" fmla="*/ 3992 w 4192"/>
                                <a:gd name="T15" fmla="*/ 0 h 200"/>
                                <a:gd name="T16" fmla="*/ 4192 w 4192"/>
                                <a:gd name="T17" fmla="*/ 100 h 200"/>
                                <a:gd name="T18" fmla="*/ 3992 w 4192"/>
                                <a:gd name="T19" fmla="*/ 200 h 200"/>
                                <a:gd name="T20" fmla="*/ 3992 w 4192"/>
                                <a:gd name="T21" fmla="*/ 0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4192" h="200">
                                  <a:moveTo>
                                    <a:pt x="16" y="84"/>
                                  </a:moveTo>
                                  <a:lnTo>
                                    <a:pt x="4026" y="84"/>
                                  </a:lnTo>
                                  <a:cubicBezTo>
                                    <a:pt x="4035" y="84"/>
                                    <a:pt x="4042" y="91"/>
                                    <a:pt x="4042" y="100"/>
                                  </a:cubicBezTo>
                                  <a:cubicBezTo>
                                    <a:pt x="4042" y="110"/>
                                    <a:pt x="4035" y="117"/>
                                    <a:pt x="4026" y="117"/>
                                  </a:cubicBezTo>
                                  <a:lnTo>
                                    <a:pt x="16" y="117"/>
                                  </a:lnTo>
                                  <a:cubicBezTo>
                                    <a:pt x="7" y="117"/>
                                    <a:pt x="0" y="110"/>
                                    <a:pt x="0" y="100"/>
                                  </a:cubicBezTo>
                                  <a:cubicBezTo>
                                    <a:pt x="0" y="91"/>
                                    <a:pt x="7" y="84"/>
                                    <a:pt x="16" y="84"/>
                                  </a:cubicBezTo>
                                  <a:close/>
                                  <a:moveTo>
                                    <a:pt x="3992" y="0"/>
                                  </a:moveTo>
                                  <a:lnTo>
                                    <a:pt x="4192" y="100"/>
                                  </a:lnTo>
                                  <a:lnTo>
                                    <a:pt x="3992" y="200"/>
                                  </a:lnTo>
                                  <a:lnTo>
                                    <a:pt x="3992" y="0"/>
                                  </a:lnTo>
                                  <a:close/>
                                </a:path>
                              </a:pathLst>
                            </a:custGeom>
                            <a:solidFill>
                              <a:srgbClr val="000000"/>
                            </a:solidFill>
                            <a:ln w="1905">
                              <a:solidFill>
                                <a:srgbClr val="000000"/>
                              </a:solidFill>
                              <a:bevel/>
                              <a:headEnd/>
                              <a:tailEnd/>
                            </a:ln>
                          </wps:spPr>
                          <wps:bodyPr rot="0" vert="horz" wrap="square" lIns="91440" tIns="45720" rIns="91440" bIns="45720" anchor="t" anchorCtr="0" upright="1">
                            <a:noAutofit/>
                          </wps:bodyPr>
                        </wps:wsp>
                        <wps:wsp>
                          <wps:cNvPr id="8809" name="Rectangle 59"/>
                          <wps:cNvSpPr>
                            <a:spLocks noChangeArrowheads="1"/>
                          </wps:cNvSpPr>
                          <wps:spPr bwMode="auto">
                            <a:xfrm>
                              <a:off x="76151" y="0"/>
                              <a:ext cx="104013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01E728" w14:textId="77777777" w:rsidR="008679A3" w:rsidRDefault="008679A3" w:rsidP="00C531C5">
                                <w:pPr>
                                  <w:pStyle w:val="NormalWeb"/>
                                  <w:ind w:firstLine="72"/>
                                </w:pPr>
                                <w:r w:rsidRPr="008772A5">
                                  <w:rPr>
                                    <w:rFonts w:ascii="Arial" w:hAnsi="Arial" w:cs="Arial"/>
                                    <w:sz w:val="16"/>
                                    <w:szCs w:val="16"/>
                                  </w:rPr>
                                  <w:t>kms_bo_get_prop</w:t>
                                </w:r>
                              </w:p>
                            </w:txbxContent>
                          </wps:txbx>
                          <wps:bodyPr rot="0" vert="horz" wrap="square" lIns="0" tIns="0" rIns="0" bIns="0" anchor="t" anchorCtr="0" upright="1">
                            <a:noAutofit/>
                          </wps:bodyPr>
                        </wps:wsp>
                      </wpg:wgp>
                      <wpg:wgp>
                        <wpg:cNvPr id="8810" name="グループ化 8810"/>
                        <wpg:cNvGrpSpPr/>
                        <wpg:grpSpPr>
                          <a:xfrm>
                            <a:off x="226294" y="3734243"/>
                            <a:ext cx="1104636" cy="226546"/>
                            <a:chOff x="0" y="29376"/>
                            <a:chExt cx="1105248" cy="226676"/>
                          </a:xfrm>
                        </wpg:grpSpPr>
                        <wps:wsp>
                          <wps:cNvPr id="8811" name="Rectangle 59"/>
                          <wps:cNvSpPr>
                            <a:spLocks noChangeArrowheads="1"/>
                          </wps:cNvSpPr>
                          <wps:spPr bwMode="auto">
                            <a:xfrm>
                              <a:off x="65118" y="29376"/>
                              <a:ext cx="104013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3011AD" w14:textId="77777777" w:rsidR="008679A3" w:rsidRPr="00FF508F" w:rsidRDefault="008679A3" w:rsidP="00C531C5">
                                <w:pPr>
                                  <w:pStyle w:val="NormalWeb"/>
                                  <w:ind w:firstLine="72"/>
                                  <w:rPr>
                                    <w:sz w:val="28"/>
                                  </w:rPr>
                                </w:pPr>
                                <w:r w:rsidRPr="00FF508F">
                                  <w:rPr>
                                    <w:rFonts w:ascii="Arial" w:hAnsi="Arial" w:cs="Arial"/>
                                    <w:sz w:val="15"/>
                                    <w:szCs w:val="13"/>
                                  </w:rPr>
                                  <w:t>drmModeAddFB2</w:t>
                                </w:r>
                              </w:p>
                            </w:txbxContent>
                          </wps:txbx>
                          <wps:bodyPr rot="0" vert="horz" wrap="square" lIns="0" tIns="0" rIns="0" bIns="0" anchor="t" anchorCtr="0" upright="1">
                            <a:noAutofit/>
                          </wps:bodyPr>
                        </wps:wsp>
                        <wps:wsp>
                          <wps:cNvPr id="8812" name="Freeform 63"/>
                          <wps:cNvSpPr>
                            <a:spLocks noEditPoints="1"/>
                          </wps:cNvSpPr>
                          <wps:spPr bwMode="auto">
                            <a:xfrm>
                              <a:off x="0" y="207157"/>
                              <a:ext cx="1022985" cy="48895"/>
                            </a:xfrm>
                            <a:custGeom>
                              <a:avLst/>
                              <a:gdLst>
                                <a:gd name="T0" fmla="*/ 33 w 8385"/>
                                <a:gd name="T1" fmla="*/ 167 h 400"/>
                                <a:gd name="T2" fmla="*/ 8052 w 8385"/>
                                <a:gd name="T3" fmla="*/ 167 h 400"/>
                                <a:gd name="T4" fmla="*/ 8085 w 8385"/>
                                <a:gd name="T5" fmla="*/ 200 h 400"/>
                                <a:gd name="T6" fmla="*/ 8052 w 8385"/>
                                <a:gd name="T7" fmla="*/ 234 h 400"/>
                                <a:gd name="T8" fmla="*/ 33 w 8385"/>
                                <a:gd name="T9" fmla="*/ 234 h 400"/>
                                <a:gd name="T10" fmla="*/ 0 w 8385"/>
                                <a:gd name="T11" fmla="*/ 200 h 400"/>
                                <a:gd name="T12" fmla="*/ 33 w 8385"/>
                                <a:gd name="T13" fmla="*/ 167 h 400"/>
                                <a:gd name="T14" fmla="*/ 7985 w 8385"/>
                                <a:gd name="T15" fmla="*/ 0 h 400"/>
                                <a:gd name="T16" fmla="*/ 8385 w 8385"/>
                                <a:gd name="T17" fmla="*/ 200 h 400"/>
                                <a:gd name="T18" fmla="*/ 7985 w 8385"/>
                                <a:gd name="T19" fmla="*/ 400 h 400"/>
                                <a:gd name="T20" fmla="*/ 7985 w 8385"/>
                                <a:gd name="T21" fmla="*/ 0 h 4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385" h="400">
                                  <a:moveTo>
                                    <a:pt x="33" y="167"/>
                                  </a:moveTo>
                                  <a:lnTo>
                                    <a:pt x="8052" y="167"/>
                                  </a:lnTo>
                                  <a:cubicBezTo>
                                    <a:pt x="8071" y="167"/>
                                    <a:pt x="8085" y="182"/>
                                    <a:pt x="8085" y="200"/>
                                  </a:cubicBezTo>
                                  <a:cubicBezTo>
                                    <a:pt x="8085" y="219"/>
                                    <a:pt x="8071" y="234"/>
                                    <a:pt x="8052" y="234"/>
                                  </a:cubicBezTo>
                                  <a:lnTo>
                                    <a:pt x="33" y="234"/>
                                  </a:lnTo>
                                  <a:cubicBezTo>
                                    <a:pt x="15" y="234"/>
                                    <a:pt x="0" y="219"/>
                                    <a:pt x="0" y="200"/>
                                  </a:cubicBezTo>
                                  <a:cubicBezTo>
                                    <a:pt x="0" y="182"/>
                                    <a:pt x="15" y="167"/>
                                    <a:pt x="33" y="167"/>
                                  </a:cubicBezTo>
                                  <a:close/>
                                  <a:moveTo>
                                    <a:pt x="7985" y="0"/>
                                  </a:moveTo>
                                  <a:lnTo>
                                    <a:pt x="8385" y="200"/>
                                  </a:lnTo>
                                  <a:lnTo>
                                    <a:pt x="7985" y="400"/>
                                  </a:lnTo>
                                  <a:lnTo>
                                    <a:pt x="7985" y="0"/>
                                  </a:lnTo>
                                  <a:close/>
                                </a:path>
                              </a:pathLst>
                            </a:custGeom>
                            <a:solidFill>
                              <a:srgbClr val="000000"/>
                            </a:solidFill>
                            <a:ln w="1905">
                              <a:solidFill>
                                <a:srgbClr val="000000"/>
                              </a:solidFill>
                              <a:bevel/>
                              <a:headEnd/>
                              <a:tailEnd/>
                            </a:ln>
                          </wps:spPr>
                          <wps:bodyPr rot="0" vert="horz" wrap="square" lIns="91440" tIns="45720" rIns="91440" bIns="45720" anchor="t" anchorCtr="0" upright="1">
                            <a:noAutofit/>
                          </wps:bodyPr>
                        </wps:wsp>
                      </wpg:wgp>
                      <wpg:wgp>
                        <wpg:cNvPr id="8813" name="グループ化 8813"/>
                        <wpg:cNvGrpSpPr/>
                        <wpg:grpSpPr>
                          <a:xfrm>
                            <a:off x="200025" y="4766751"/>
                            <a:ext cx="1106571" cy="249905"/>
                            <a:chOff x="0" y="6004"/>
                            <a:chExt cx="1107184" cy="250048"/>
                          </a:xfrm>
                        </wpg:grpSpPr>
                        <wps:wsp>
                          <wps:cNvPr id="8814" name="Rectangle 59"/>
                          <wps:cNvSpPr>
                            <a:spLocks noChangeArrowheads="1"/>
                          </wps:cNvSpPr>
                          <wps:spPr bwMode="auto">
                            <a:xfrm>
                              <a:off x="67054" y="6004"/>
                              <a:ext cx="104013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DB3E71" w14:textId="77777777" w:rsidR="008679A3" w:rsidRPr="00FF508F" w:rsidRDefault="008679A3" w:rsidP="00C531C5">
                                <w:pPr>
                                  <w:pStyle w:val="NormalWeb"/>
                                  <w:ind w:firstLine="72"/>
                                  <w:rPr>
                                    <w:sz w:val="28"/>
                                  </w:rPr>
                                </w:pPr>
                                <w:r w:rsidRPr="00FF508F">
                                  <w:rPr>
                                    <w:rFonts w:ascii="Arial" w:hAnsi="Arial" w:cs="Arial"/>
                                    <w:sz w:val="15"/>
                                    <w:szCs w:val="13"/>
                                  </w:rPr>
                                  <w:t>drmModeSetPlane</w:t>
                                </w:r>
                              </w:p>
                            </w:txbxContent>
                          </wps:txbx>
                          <wps:bodyPr rot="0" vert="horz" wrap="square" lIns="0" tIns="0" rIns="0" bIns="0" anchor="t" anchorCtr="0" upright="1">
                            <a:noAutofit/>
                          </wps:bodyPr>
                        </wps:wsp>
                        <wps:wsp>
                          <wps:cNvPr id="8815" name="Freeform 63"/>
                          <wps:cNvSpPr>
                            <a:spLocks noEditPoints="1"/>
                          </wps:cNvSpPr>
                          <wps:spPr bwMode="auto">
                            <a:xfrm>
                              <a:off x="0" y="207157"/>
                              <a:ext cx="1022985" cy="48895"/>
                            </a:xfrm>
                            <a:custGeom>
                              <a:avLst/>
                              <a:gdLst>
                                <a:gd name="T0" fmla="*/ 33 w 8385"/>
                                <a:gd name="T1" fmla="*/ 167 h 400"/>
                                <a:gd name="T2" fmla="*/ 8052 w 8385"/>
                                <a:gd name="T3" fmla="*/ 167 h 400"/>
                                <a:gd name="T4" fmla="*/ 8085 w 8385"/>
                                <a:gd name="T5" fmla="*/ 200 h 400"/>
                                <a:gd name="T6" fmla="*/ 8052 w 8385"/>
                                <a:gd name="T7" fmla="*/ 234 h 400"/>
                                <a:gd name="T8" fmla="*/ 33 w 8385"/>
                                <a:gd name="T9" fmla="*/ 234 h 400"/>
                                <a:gd name="T10" fmla="*/ 0 w 8385"/>
                                <a:gd name="T11" fmla="*/ 200 h 400"/>
                                <a:gd name="T12" fmla="*/ 33 w 8385"/>
                                <a:gd name="T13" fmla="*/ 167 h 400"/>
                                <a:gd name="T14" fmla="*/ 7985 w 8385"/>
                                <a:gd name="T15" fmla="*/ 0 h 400"/>
                                <a:gd name="T16" fmla="*/ 8385 w 8385"/>
                                <a:gd name="T17" fmla="*/ 200 h 400"/>
                                <a:gd name="T18" fmla="*/ 7985 w 8385"/>
                                <a:gd name="T19" fmla="*/ 400 h 400"/>
                                <a:gd name="T20" fmla="*/ 7985 w 8385"/>
                                <a:gd name="T21" fmla="*/ 0 h 4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385" h="400">
                                  <a:moveTo>
                                    <a:pt x="33" y="167"/>
                                  </a:moveTo>
                                  <a:lnTo>
                                    <a:pt x="8052" y="167"/>
                                  </a:lnTo>
                                  <a:cubicBezTo>
                                    <a:pt x="8071" y="167"/>
                                    <a:pt x="8085" y="182"/>
                                    <a:pt x="8085" y="200"/>
                                  </a:cubicBezTo>
                                  <a:cubicBezTo>
                                    <a:pt x="8085" y="219"/>
                                    <a:pt x="8071" y="234"/>
                                    <a:pt x="8052" y="234"/>
                                  </a:cubicBezTo>
                                  <a:lnTo>
                                    <a:pt x="33" y="234"/>
                                  </a:lnTo>
                                  <a:cubicBezTo>
                                    <a:pt x="15" y="234"/>
                                    <a:pt x="0" y="219"/>
                                    <a:pt x="0" y="200"/>
                                  </a:cubicBezTo>
                                  <a:cubicBezTo>
                                    <a:pt x="0" y="182"/>
                                    <a:pt x="15" y="167"/>
                                    <a:pt x="33" y="167"/>
                                  </a:cubicBezTo>
                                  <a:close/>
                                  <a:moveTo>
                                    <a:pt x="7985" y="0"/>
                                  </a:moveTo>
                                  <a:lnTo>
                                    <a:pt x="8385" y="200"/>
                                  </a:lnTo>
                                  <a:lnTo>
                                    <a:pt x="7985" y="400"/>
                                  </a:lnTo>
                                  <a:lnTo>
                                    <a:pt x="7985" y="0"/>
                                  </a:lnTo>
                                  <a:close/>
                                </a:path>
                              </a:pathLst>
                            </a:custGeom>
                            <a:solidFill>
                              <a:srgbClr val="000000"/>
                            </a:solidFill>
                            <a:ln w="1905">
                              <a:solidFill>
                                <a:srgbClr val="000000"/>
                              </a:solidFill>
                              <a:bevel/>
                              <a:headEnd/>
                              <a:tailEnd/>
                            </a:ln>
                          </wps:spPr>
                          <wps:bodyPr rot="0" vert="horz" wrap="square" lIns="91440" tIns="45720" rIns="91440" bIns="45720" anchor="t" anchorCtr="0" upright="1">
                            <a:noAutofit/>
                          </wps:bodyPr>
                        </wps:wsp>
                      </wpg:wgp>
                      <wpg:wgp>
                        <wpg:cNvPr id="8816" name="グループ化 8816"/>
                        <wpg:cNvGrpSpPr/>
                        <wpg:grpSpPr>
                          <a:xfrm>
                            <a:off x="1364974" y="2628706"/>
                            <a:ext cx="1368274" cy="219075"/>
                            <a:chOff x="0" y="0"/>
                            <a:chExt cx="2787650" cy="219075"/>
                          </a:xfrm>
                        </wpg:grpSpPr>
                        <wpg:grpSp>
                          <wpg:cNvPr id="8817" name="Group 56"/>
                          <wpg:cNvGrpSpPr>
                            <a:grpSpLocks/>
                          </wpg:cNvGrpSpPr>
                          <wpg:grpSpPr bwMode="auto">
                            <a:xfrm>
                              <a:off x="0" y="26426"/>
                              <a:ext cx="2787650" cy="186690"/>
                              <a:chOff x="0" y="26426"/>
                              <a:chExt cx="4390" cy="169"/>
                            </a:xfrm>
                          </wpg:grpSpPr>
                          <wps:wsp>
                            <wps:cNvPr id="8818" name="Rectangle 57"/>
                            <wps:cNvSpPr>
                              <a:spLocks noChangeArrowheads="1"/>
                            </wps:cNvSpPr>
                            <wps:spPr bwMode="auto">
                              <a:xfrm>
                                <a:off x="0" y="26426"/>
                                <a:ext cx="4364" cy="169"/>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19" name="Rectangle 58"/>
                            <wps:cNvSpPr>
                              <a:spLocks noChangeArrowheads="1"/>
                            </wps:cNvSpPr>
                            <wps:spPr bwMode="auto">
                              <a:xfrm>
                                <a:off x="26" y="26426"/>
                                <a:ext cx="4364" cy="169"/>
                              </a:xfrm>
                              <a:prstGeom prst="rect">
                                <a:avLst/>
                              </a:prstGeom>
                              <a:noFill/>
                              <a:ln w="6350"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8820" name="Rectangle 66"/>
                          <wps:cNvSpPr>
                            <a:spLocks noChangeArrowheads="1"/>
                          </wps:cNvSpPr>
                          <wps:spPr bwMode="auto">
                            <a:xfrm>
                              <a:off x="38883" y="0"/>
                              <a:ext cx="2327911"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54509E" w14:textId="77777777" w:rsidR="008679A3" w:rsidRDefault="008679A3" w:rsidP="00C531C5">
                                <w:pPr>
                                  <w:pStyle w:val="NormalWeb"/>
                                </w:pPr>
                                <w:r>
                                  <w:rPr>
                                    <w:rFonts w:eastAsia="Arial"/>
                                    <w:color w:val="000000"/>
                                    <w:sz w:val="15"/>
                                    <w:szCs w:val="15"/>
                                  </w:rPr>
                                  <w:t xml:space="preserve"> </w:t>
                                </w:r>
                                <w:r>
                                  <w:rPr>
                                    <w:color w:val="000000"/>
                                    <w:sz w:val="15"/>
                                    <w:szCs w:val="15"/>
                                  </w:rPr>
                                  <w:t>B</w:t>
                                </w:r>
                                <w:r w:rsidRPr="006F0D77">
                                  <w:rPr>
                                    <w:rFonts w:hint="eastAsia"/>
                                    <w:color w:val="000000"/>
                                    <w:sz w:val="15"/>
                                    <w:szCs w:val="15"/>
                                  </w:rPr>
                                  <w:t>uffer object</w:t>
                                </w:r>
                                <w:r>
                                  <w:rPr>
                                    <w:rFonts w:hint="eastAsia"/>
                                    <w:color w:val="000000"/>
                                    <w:sz w:val="15"/>
                                    <w:szCs w:val="15"/>
                                  </w:rPr>
                                  <w:t xml:space="preserve"> </w:t>
                                </w:r>
                                <w:r>
                                  <w:rPr>
                                    <w:color w:val="000000"/>
                                    <w:sz w:val="15"/>
                                    <w:szCs w:val="15"/>
                                  </w:rPr>
                                  <w:t>is created</w:t>
                                </w:r>
                              </w:p>
                            </w:txbxContent>
                          </wps:txbx>
                          <wps:bodyPr rot="0" vert="horz" wrap="square" lIns="0" tIns="0" rIns="0" bIns="0" anchor="t" anchorCtr="0" upright="1">
                            <a:noAutofit/>
                          </wps:bodyPr>
                        </wps:wsp>
                      </wpg:wgp>
                      <wpg:wgp>
                        <wpg:cNvPr id="8821" name="グループ化 8821"/>
                        <wpg:cNvGrpSpPr/>
                        <wpg:grpSpPr>
                          <a:xfrm>
                            <a:off x="1344998" y="2979764"/>
                            <a:ext cx="1627455" cy="219075"/>
                            <a:chOff x="0" y="-5959"/>
                            <a:chExt cx="2771140" cy="219075"/>
                          </a:xfrm>
                        </wpg:grpSpPr>
                        <wpg:grpSp>
                          <wpg:cNvPr id="8822" name="Group 56"/>
                          <wpg:cNvGrpSpPr>
                            <a:grpSpLocks/>
                          </wpg:cNvGrpSpPr>
                          <wpg:grpSpPr bwMode="auto">
                            <a:xfrm>
                              <a:off x="0" y="26426"/>
                              <a:ext cx="2771140" cy="186690"/>
                              <a:chOff x="0" y="26426"/>
                              <a:chExt cx="4364" cy="169"/>
                            </a:xfrm>
                          </wpg:grpSpPr>
                          <wps:wsp>
                            <wps:cNvPr id="8823" name="Rectangle 57"/>
                            <wps:cNvSpPr>
                              <a:spLocks noChangeArrowheads="1"/>
                            </wps:cNvSpPr>
                            <wps:spPr bwMode="auto">
                              <a:xfrm>
                                <a:off x="0" y="26426"/>
                                <a:ext cx="4364" cy="169"/>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24" name="Rectangle 58"/>
                            <wps:cNvSpPr>
                              <a:spLocks noChangeArrowheads="1"/>
                            </wps:cNvSpPr>
                            <wps:spPr bwMode="auto">
                              <a:xfrm>
                                <a:off x="0" y="26426"/>
                                <a:ext cx="4364" cy="169"/>
                              </a:xfrm>
                              <a:prstGeom prst="rect">
                                <a:avLst/>
                              </a:prstGeom>
                              <a:noFill/>
                              <a:ln w="6350"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8825" name="Rectangle 66"/>
                          <wps:cNvSpPr>
                            <a:spLocks noChangeArrowheads="1"/>
                          </wps:cNvSpPr>
                          <wps:spPr bwMode="auto">
                            <a:xfrm>
                              <a:off x="38880" y="-5959"/>
                              <a:ext cx="272181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DE2E5B" w14:textId="77777777" w:rsidR="008679A3" w:rsidRDefault="008679A3" w:rsidP="00C531C5">
                                <w:pPr>
                                  <w:pStyle w:val="NormalWeb"/>
                                </w:pPr>
                                <w:r>
                                  <w:rPr>
                                    <w:rFonts w:eastAsia="Arial"/>
                                    <w:color w:val="000000"/>
                                    <w:sz w:val="15"/>
                                    <w:szCs w:val="15"/>
                                  </w:rPr>
                                  <w:t xml:space="preserve"> </w:t>
                                </w:r>
                                <w:r w:rsidRPr="00250620">
                                  <w:rPr>
                                    <w:rFonts w:eastAsia="Arial"/>
                                    <w:color w:val="000000"/>
                                    <w:sz w:val="15"/>
                                    <w:szCs w:val="15"/>
                                  </w:rPr>
                                  <w:t>Buffer is mapped in the user space</w:t>
                                </w:r>
                                <w:r w:rsidRPr="00250620" w:rsidDel="00250620">
                                  <w:rPr>
                                    <w:rFonts w:eastAsia="Arial" w:hint="eastAsia"/>
                                    <w:color w:val="000000"/>
                                    <w:sz w:val="15"/>
                                    <w:szCs w:val="15"/>
                                  </w:rPr>
                                  <w:t xml:space="preserve"> </w:t>
                                </w:r>
                              </w:p>
                            </w:txbxContent>
                          </wps:txbx>
                          <wps:bodyPr rot="0" vert="horz" wrap="square" lIns="0" tIns="0" rIns="0" bIns="0" anchor="t" anchorCtr="0" upright="1">
                            <a:noAutofit/>
                          </wps:bodyPr>
                        </wps:wsp>
                      </wpg:wgp>
                      <wpg:wgp>
                        <wpg:cNvPr id="8826" name="グループ化 8826"/>
                        <wpg:cNvGrpSpPr/>
                        <wpg:grpSpPr>
                          <a:xfrm>
                            <a:off x="1344998" y="3388361"/>
                            <a:ext cx="1360170" cy="227184"/>
                            <a:chOff x="0" y="-14068"/>
                            <a:chExt cx="2771140" cy="227184"/>
                          </a:xfrm>
                        </wpg:grpSpPr>
                        <wpg:grpSp>
                          <wpg:cNvPr id="8827" name="Group 56"/>
                          <wpg:cNvGrpSpPr>
                            <a:grpSpLocks/>
                          </wpg:cNvGrpSpPr>
                          <wpg:grpSpPr bwMode="auto">
                            <a:xfrm>
                              <a:off x="0" y="26426"/>
                              <a:ext cx="2771140" cy="186690"/>
                              <a:chOff x="0" y="26426"/>
                              <a:chExt cx="4364" cy="169"/>
                            </a:xfrm>
                          </wpg:grpSpPr>
                          <wps:wsp>
                            <wps:cNvPr id="8828" name="Rectangle 57"/>
                            <wps:cNvSpPr>
                              <a:spLocks noChangeArrowheads="1"/>
                            </wps:cNvSpPr>
                            <wps:spPr bwMode="auto">
                              <a:xfrm>
                                <a:off x="0" y="26426"/>
                                <a:ext cx="4364" cy="169"/>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29" name="Rectangle 58"/>
                            <wps:cNvSpPr>
                              <a:spLocks noChangeArrowheads="1"/>
                            </wps:cNvSpPr>
                            <wps:spPr bwMode="auto">
                              <a:xfrm>
                                <a:off x="0" y="26426"/>
                                <a:ext cx="4364" cy="169"/>
                              </a:xfrm>
                              <a:prstGeom prst="rect">
                                <a:avLst/>
                              </a:prstGeom>
                              <a:noFill/>
                              <a:ln w="6350"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8830" name="Rectangle 66"/>
                          <wps:cNvSpPr>
                            <a:spLocks noChangeArrowheads="1"/>
                          </wps:cNvSpPr>
                          <wps:spPr bwMode="auto">
                            <a:xfrm>
                              <a:off x="67544" y="-14068"/>
                              <a:ext cx="2327911"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028C2C" w14:textId="77777777" w:rsidR="008679A3" w:rsidRDefault="008679A3" w:rsidP="00C531C5">
                                <w:pPr>
                                  <w:pStyle w:val="NormalWeb"/>
                                </w:pPr>
                                <w:r>
                                  <w:rPr>
                                    <w:rFonts w:eastAsia="Arial"/>
                                    <w:color w:val="000000"/>
                                    <w:sz w:val="15"/>
                                    <w:szCs w:val="15"/>
                                  </w:rPr>
                                  <w:t xml:space="preserve"> </w:t>
                                </w:r>
                                <w:r w:rsidRPr="006F0D77">
                                  <w:rPr>
                                    <w:color w:val="000000"/>
                                    <w:sz w:val="15"/>
                                    <w:szCs w:val="15"/>
                                  </w:rPr>
                                  <w:t>Handle</w:t>
                                </w:r>
                                <w:r>
                                  <w:rPr>
                                    <w:color w:val="000000"/>
                                    <w:sz w:val="15"/>
                                    <w:szCs w:val="15"/>
                                  </w:rPr>
                                  <w:t xml:space="preserve"> </w:t>
                                </w:r>
                                <w:r w:rsidRPr="006F0D77">
                                  <w:rPr>
                                    <w:rFonts w:hint="eastAsia"/>
                                    <w:color w:val="000000"/>
                                    <w:sz w:val="15"/>
                                    <w:szCs w:val="15"/>
                                  </w:rPr>
                                  <w:t>/</w:t>
                                </w:r>
                                <w:r>
                                  <w:rPr>
                                    <w:color w:val="000000"/>
                                    <w:sz w:val="15"/>
                                    <w:szCs w:val="15"/>
                                  </w:rPr>
                                  <w:t xml:space="preserve"> </w:t>
                                </w:r>
                                <w:r w:rsidRPr="006F0D77">
                                  <w:rPr>
                                    <w:rFonts w:hint="eastAsia"/>
                                    <w:color w:val="000000"/>
                                    <w:sz w:val="15"/>
                                    <w:szCs w:val="15"/>
                                  </w:rPr>
                                  <w:t>offset</w:t>
                                </w:r>
                                <w:r>
                                  <w:rPr>
                                    <w:color w:val="000000"/>
                                    <w:sz w:val="15"/>
                                    <w:szCs w:val="15"/>
                                  </w:rPr>
                                  <w:t xml:space="preserve"> </w:t>
                                </w:r>
                                <w:r w:rsidRPr="006F0D77">
                                  <w:rPr>
                                    <w:rFonts w:hint="eastAsia"/>
                                    <w:color w:val="000000"/>
                                    <w:sz w:val="15"/>
                                    <w:szCs w:val="15"/>
                                  </w:rPr>
                                  <w:t>/</w:t>
                                </w:r>
                                <w:r>
                                  <w:rPr>
                                    <w:color w:val="000000"/>
                                    <w:sz w:val="15"/>
                                    <w:szCs w:val="15"/>
                                  </w:rPr>
                                  <w:t xml:space="preserve"> </w:t>
                                </w:r>
                                <w:r w:rsidRPr="006F0D77">
                                  <w:rPr>
                                    <w:rFonts w:hint="eastAsia"/>
                                    <w:color w:val="000000"/>
                                    <w:sz w:val="15"/>
                                    <w:szCs w:val="15"/>
                                  </w:rPr>
                                  <w:t xml:space="preserve">pitch </w:t>
                                </w:r>
                                <w:r>
                                  <w:rPr>
                                    <w:rFonts w:hint="eastAsia"/>
                                    <w:color w:val="000000"/>
                                    <w:sz w:val="15"/>
                                    <w:szCs w:val="15"/>
                                  </w:rPr>
                                  <w:t>is set</w:t>
                                </w:r>
                              </w:p>
                            </w:txbxContent>
                          </wps:txbx>
                          <wps:bodyPr rot="0" vert="horz" wrap="square" lIns="0" tIns="0" rIns="0" bIns="0" anchor="t" anchorCtr="0" upright="1">
                            <a:noAutofit/>
                          </wps:bodyPr>
                        </wps:wsp>
                      </wpg:wgp>
                      <wpg:wgp>
                        <wpg:cNvPr id="8831" name="グループ化 8831"/>
                        <wpg:cNvGrpSpPr/>
                        <wpg:grpSpPr>
                          <a:xfrm>
                            <a:off x="1358142" y="3775224"/>
                            <a:ext cx="1939391" cy="219075"/>
                            <a:chOff x="0" y="0"/>
                            <a:chExt cx="2771140" cy="219075"/>
                          </a:xfrm>
                        </wpg:grpSpPr>
                        <wpg:grpSp>
                          <wpg:cNvPr id="8832" name="Group 56"/>
                          <wpg:cNvGrpSpPr>
                            <a:grpSpLocks/>
                          </wpg:cNvGrpSpPr>
                          <wpg:grpSpPr bwMode="auto">
                            <a:xfrm>
                              <a:off x="0" y="26426"/>
                              <a:ext cx="2771140" cy="186690"/>
                              <a:chOff x="0" y="26426"/>
                              <a:chExt cx="4364" cy="169"/>
                            </a:xfrm>
                          </wpg:grpSpPr>
                          <wps:wsp>
                            <wps:cNvPr id="8833" name="Rectangle 57"/>
                            <wps:cNvSpPr>
                              <a:spLocks noChangeArrowheads="1"/>
                            </wps:cNvSpPr>
                            <wps:spPr bwMode="auto">
                              <a:xfrm>
                                <a:off x="0" y="26426"/>
                                <a:ext cx="4364" cy="169"/>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34" name="Rectangle 58"/>
                            <wps:cNvSpPr>
                              <a:spLocks noChangeArrowheads="1"/>
                            </wps:cNvSpPr>
                            <wps:spPr bwMode="auto">
                              <a:xfrm>
                                <a:off x="0" y="26426"/>
                                <a:ext cx="4364" cy="169"/>
                              </a:xfrm>
                              <a:prstGeom prst="rect">
                                <a:avLst/>
                              </a:prstGeom>
                              <a:noFill/>
                              <a:ln w="6350"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8835" name="Rectangle 66"/>
                          <wps:cNvSpPr>
                            <a:spLocks noChangeArrowheads="1"/>
                          </wps:cNvSpPr>
                          <wps:spPr bwMode="auto">
                            <a:xfrm>
                              <a:off x="38882" y="0"/>
                              <a:ext cx="2676662"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C38754" w14:textId="77777777" w:rsidR="008679A3" w:rsidRDefault="008679A3" w:rsidP="00C531C5">
                                <w:pPr>
                                  <w:pStyle w:val="NormalWeb"/>
                                  <w:ind w:firstLineChars="50" w:firstLine="75"/>
                                </w:pPr>
                                <w:r w:rsidRPr="006F0D77">
                                  <w:rPr>
                                    <w:rFonts w:hint="eastAsia"/>
                                    <w:color w:val="000000"/>
                                    <w:sz w:val="15"/>
                                    <w:szCs w:val="15"/>
                                  </w:rPr>
                                  <w:t xml:space="preserve">FB Object </w:t>
                                </w:r>
                                <w:r>
                                  <w:rPr>
                                    <w:rFonts w:hint="eastAsia"/>
                                    <w:color w:val="000000"/>
                                    <w:sz w:val="15"/>
                                    <w:szCs w:val="15"/>
                                  </w:rPr>
                                  <w:t>is created</w:t>
                                </w:r>
                                <w:r>
                                  <w:rPr>
                                    <w:color w:val="000000"/>
                                    <w:sz w:val="15"/>
                                    <w:szCs w:val="15"/>
                                  </w:rPr>
                                  <w:t xml:space="preserve"> for CRTC or Planes</w:t>
                                </w:r>
                              </w:p>
                            </w:txbxContent>
                          </wps:txbx>
                          <wps:bodyPr rot="0" vert="horz" wrap="square" lIns="0" tIns="0" rIns="0" bIns="0" anchor="t" anchorCtr="0" upright="1">
                            <a:noAutofit/>
                          </wps:bodyPr>
                        </wps:wsp>
                      </wpg:wgp>
                      <wpg:wgp>
                        <wpg:cNvPr id="8836" name="グループ化 8836"/>
                        <wpg:cNvGrpSpPr/>
                        <wpg:grpSpPr>
                          <a:xfrm>
                            <a:off x="1364297" y="4817446"/>
                            <a:ext cx="2114916" cy="237000"/>
                            <a:chOff x="0" y="-23854"/>
                            <a:chExt cx="2771140" cy="237000"/>
                          </a:xfrm>
                        </wpg:grpSpPr>
                        <wpg:grpSp>
                          <wpg:cNvPr id="8837" name="Group 56"/>
                          <wpg:cNvGrpSpPr>
                            <a:grpSpLocks/>
                          </wpg:cNvGrpSpPr>
                          <wpg:grpSpPr bwMode="auto">
                            <a:xfrm>
                              <a:off x="0" y="8781"/>
                              <a:ext cx="2771140" cy="204365"/>
                              <a:chOff x="0" y="26410"/>
                              <a:chExt cx="4364" cy="185"/>
                            </a:xfrm>
                          </wpg:grpSpPr>
                          <wps:wsp>
                            <wps:cNvPr id="8838" name="Rectangle 57"/>
                            <wps:cNvSpPr>
                              <a:spLocks noChangeArrowheads="1"/>
                            </wps:cNvSpPr>
                            <wps:spPr bwMode="auto">
                              <a:xfrm>
                                <a:off x="0" y="26426"/>
                                <a:ext cx="4364" cy="169"/>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39" name="Rectangle 58"/>
                            <wps:cNvSpPr>
                              <a:spLocks noChangeArrowheads="1"/>
                            </wps:cNvSpPr>
                            <wps:spPr bwMode="auto">
                              <a:xfrm>
                                <a:off x="0" y="26410"/>
                                <a:ext cx="4364" cy="169"/>
                              </a:xfrm>
                              <a:prstGeom prst="rect">
                                <a:avLst/>
                              </a:prstGeom>
                              <a:noFill/>
                              <a:ln w="6350"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8840" name="Rectangle 66"/>
                          <wps:cNvSpPr>
                            <a:spLocks noChangeArrowheads="1"/>
                          </wps:cNvSpPr>
                          <wps:spPr bwMode="auto">
                            <a:xfrm>
                              <a:off x="38883" y="-23854"/>
                              <a:ext cx="2664966"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A400AE" w14:textId="77777777" w:rsidR="008679A3" w:rsidRDefault="008679A3" w:rsidP="00C531C5">
                                <w:pPr>
                                  <w:pStyle w:val="NormalWeb"/>
                                </w:pPr>
                                <w:r>
                                  <w:rPr>
                                    <w:rFonts w:eastAsia="Arial"/>
                                    <w:color w:val="000000"/>
                                    <w:sz w:val="15"/>
                                    <w:szCs w:val="15"/>
                                  </w:rPr>
                                  <w:t xml:space="preserve"> </w:t>
                                </w:r>
                                <w:r w:rsidRPr="006F0D77">
                                  <w:rPr>
                                    <w:rFonts w:hint="eastAsia"/>
                                    <w:color w:val="000000"/>
                                    <w:sz w:val="15"/>
                                    <w:szCs w:val="15"/>
                                  </w:rPr>
                                  <w:t>Plane</w:t>
                                </w:r>
                                <w:r>
                                  <w:rPr>
                                    <w:color w:val="000000"/>
                                    <w:sz w:val="15"/>
                                    <w:szCs w:val="15"/>
                                  </w:rPr>
                                  <w:t xml:space="preserve"> (overlay)</w:t>
                                </w:r>
                                <w:r>
                                  <w:rPr>
                                    <w:rFonts w:hint="eastAsia"/>
                                    <w:color w:val="000000"/>
                                    <w:sz w:val="15"/>
                                    <w:szCs w:val="15"/>
                                  </w:rPr>
                                  <w:t xml:space="preserve"> is displayed and updated</w:t>
                                </w:r>
                              </w:p>
                            </w:txbxContent>
                          </wps:txbx>
                          <wps:bodyPr rot="0" vert="horz" wrap="square" lIns="0" tIns="0" rIns="0" bIns="0" anchor="t" anchorCtr="0" upright="1">
                            <a:noAutofit/>
                          </wps:bodyPr>
                        </wps:wsp>
                      </wpg:wgp>
                      <wps:wsp>
                        <wps:cNvPr id="8841" name="右中かっこ 8841"/>
                        <wps:cNvSpPr/>
                        <wps:spPr>
                          <a:xfrm>
                            <a:off x="2873978" y="2637692"/>
                            <a:ext cx="379828" cy="1048043"/>
                          </a:xfrm>
                          <a:prstGeom prst="rightBrac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42" name="テキスト ボックス 8842"/>
                        <wps:cNvSpPr txBox="1"/>
                        <wps:spPr>
                          <a:xfrm>
                            <a:off x="3314701" y="3012149"/>
                            <a:ext cx="1077650" cy="3433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4214FA3" w14:textId="77777777" w:rsidR="008679A3" w:rsidRPr="00FF508F" w:rsidRDefault="008679A3" w:rsidP="00C531C5">
                              <w:pPr>
                                <w:spacing w:line="240" w:lineRule="auto"/>
                                <w:rPr>
                                  <w:sz w:val="16"/>
                                  <w:lang w:eastAsia="ja-JP"/>
                                </w:rPr>
                              </w:pPr>
                              <w:r>
                                <w:rPr>
                                  <w:rFonts w:hint="eastAsia"/>
                                  <w:sz w:val="16"/>
                                  <w:lang w:eastAsia="ja-JP"/>
                                </w:rPr>
                                <w:t>Setting</w:t>
                              </w:r>
                              <w:r>
                                <w:rPr>
                                  <w:sz w:val="16"/>
                                  <w:lang w:eastAsia="ja-JP"/>
                                </w:rPr>
                                <w:t xml:space="preserve"> and allocation of frame buffer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843" name="右中かっこ 8843"/>
                        <wps:cNvSpPr/>
                        <wps:spPr>
                          <a:xfrm>
                            <a:off x="4301834" y="2573965"/>
                            <a:ext cx="379730" cy="1481200"/>
                          </a:xfrm>
                          <a:prstGeom prst="rightBrac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844" name="テキスト ボックス 13"/>
                        <wps:cNvSpPr txBox="1"/>
                        <wps:spPr>
                          <a:xfrm>
                            <a:off x="4681564" y="3128354"/>
                            <a:ext cx="1262036" cy="39515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21D109E" w14:textId="77777777" w:rsidR="008679A3" w:rsidRDefault="008679A3" w:rsidP="00C531C5">
                              <w:pPr>
                                <w:pStyle w:val="NormalWeb"/>
                                <w:spacing w:line="240" w:lineRule="auto"/>
                              </w:pPr>
                              <w:r>
                                <w:rPr>
                                  <w:sz w:val="16"/>
                                  <w:szCs w:val="16"/>
                                </w:rPr>
                                <w:t>Set number of CRTC and plane use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8845" name="グループ化 8845"/>
                        <wpg:cNvGrpSpPr/>
                        <wpg:grpSpPr>
                          <a:xfrm>
                            <a:off x="196395" y="7608171"/>
                            <a:ext cx="1052006" cy="297209"/>
                            <a:chOff x="-29925" y="-4156"/>
                            <a:chExt cx="1052910" cy="297433"/>
                          </a:xfrm>
                        </wpg:grpSpPr>
                        <wps:wsp>
                          <wps:cNvPr id="8846" name="Rectangle 59"/>
                          <wps:cNvSpPr>
                            <a:spLocks noChangeArrowheads="1"/>
                          </wps:cNvSpPr>
                          <wps:spPr bwMode="auto">
                            <a:xfrm>
                              <a:off x="-29925" y="-4156"/>
                              <a:ext cx="1040130" cy="2974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656C90" w14:textId="77777777" w:rsidR="008679A3" w:rsidRPr="00136343" w:rsidRDefault="008679A3" w:rsidP="00C531C5">
                                <w:pPr>
                                  <w:pStyle w:val="NormalWeb"/>
                                  <w:ind w:firstLine="72"/>
                                  <w:rPr>
                                    <w:sz w:val="12"/>
                                    <w:szCs w:val="12"/>
                                  </w:rPr>
                                </w:pPr>
                                <w:r w:rsidRPr="00136343">
                                  <w:rPr>
                                    <w:rFonts w:ascii="Arial" w:hAnsi="Arial" w:cs="Arial"/>
                                    <w:sz w:val="12"/>
                                    <w:szCs w:val="12"/>
                                  </w:rPr>
                                  <w:t>drmModeObjectSetProperty</w:t>
                                </w:r>
                              </w:p>
                            </w:txbxContent>
                          </wps:txbx>
                          <wps:bodyPr rot="0" vert="horz" wrap="square" lIns="0" tIns="0" rIns="0" bIns="0" anchor="t" anchorCtr="0" upright="1">
                            <a:noAutofit/>
                          </wps:bodyPr>
                        </wps:wsp>
                        <wps:wsp>
                          <wps:cNvPr id="8847" name="Freeform 63"/>
                          <wps:cNvSpPr>
                            <a:spLocks noEditPoints="1"/>
                          </wps:cNvSpPr>
                          <wps:spPr bwMode="auto">
                            <a:xfrm>
                              <a:off x="0" y="209110"/>
                              <a:ext cx="1022985" cy="48895"/>
                            </a:xfrm>
                            <a:custGeom>
                              <a:avLst/>
                              <a:gdLst>
                                <a:gd name="T0" fmla="*/ 33 w 8385"/>
                                <a:gd name="T1" fmla="*/ 167 h 400"/>
                                <a:gd name="T2" fmla="*/ 8052 w 8385"/>
                                <a:gd name="T3" fmla="*/ 167 h 400"/>
                                <a:gd name="T4" fmla="*/ 8085 w 8385"/>
                                <a:gd name="T5" fmla="*/ 200 h 400"/>
                                <a:gd name="T6" fmla="*/ 8052 w 8385"/>
                                <a:gd name="T7" fmla="*/ 234 h 400"/>
                                <a:gd name="T8" fmla="*/ 33 w 8385"/>
                                <a:gd name="T9" fmla="*/ 234 h 400"/>
                                <a:gd name="T10" fmla="*/ 0 w 8385"/>
                                <a:gd name="T11" fmla="*/ 200 h 400"/>
                                <a:gd name="T12" fmla="*/ 33 w 8385"/>
                                <a:gd name="T13" fmla="*/ 167 h 400"/>
                                <a:gd name="T14" fmla="*/ 7985 w 8385"/>
                                <a:gd name="T15" fmla="*/ 0 h 400"/>
                                <a:gd name="T16" fmla="*/ 8385 w 8385"/>
                                <a:gd name="T17" fmla="*/ 200 h 400"/>
                                <a:gd name="T18" fmla="*/ 7985 w 8385"/>
                                <a:gd name="T19" fmla="*/ 400 h 400"/>
                                <a:gd name="T20" fmla="*/ 7985 w 8385"/>
                                <a:gd name="T21" fmla="*/ 0 h 4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385" h="400">
                                  <a:moveTo>
                                    <a:pt x="33" y="167"/>
                                  </a:moveTo>
                                  <a:lnTo>
                                    <a:pt x="8052" y="167"/>
                                  </a:lnTo>
                                  <a:cubicBezTo>
                                    <a:pt x="8071" y="167"/>
                                    <a:pt x="8085" y="182"/>
                                    <a:pt x="8085" y="200"/>
                                  </a:cubicBezTo>
                                  <a:cubicBezTo>
                                    <a:pt x="8085" y="219"/>
                                    <a:pt x="8071" y="234"/>
                                    <a:pt x="8052" y="234"/>
                                  </a:cubicBezTo>
                                  <a:lnTo>
                                    <a:pt x="33" y="234"/>
                                  </a:lnTo>
                                  <a:cubicBezTo>
                                    <a:pt x="15" y="234"/>
                                    <a:pt x="0" y="219"/>
                                    <a:pt x="0" y="200"/>
                                  </a:cubicBezTo>
                                  <a:cubicBezTo>
                                    <a:pt x="0" y="182"/>
                                    <a:pt x="15" y="167"/>
                                    <a:pt x="33" y="167"/>
                                  </a:cubicBezTo>
                                  <a:close/>
                                  <a:moveTo>
                                    <a:pt x="7985" y="0"/>
                                  </a:moveTo>
                                  <a:lnTo>
                                    <a:pt x="8385" y="200"/>
                                  </a:lnTo>
                                  <a:lnTo>
                                    <a:pt x="7985" y="400"/>
                                  </a:lnTo>
                                  <a:lnTo>
                                    <a:pt x="7985" y="0"/>
                                  </a:lnTo>
                                  <a:close/>
                                </a:path>
                              </a:pathLst>
                            </a:custGeom>
                            <a:solidFill>
                              <a:srgbClr val="000000"/>
                            </a:solidFill>
                            <a:ln w="1905">
                              <a:solidFill>
                                <a:srgbClr val="000000"/>
                              </a:solidFill>
                              <a:bevel/>
                              <a:headEnd/>
                              <a:tailEnd/>
                            </a:ln>
                          </wps:spPr>
                          <wps:bodyPr rot="0" vert="horz" wrap="square" lIns="91440" tIns="45720" rIns="91440" bIns="45720" anchor="t" anchorCtr="0" upright="1">
                            <a:noAutofit/>
                          </wps:bodyPr>
                        </wps:wsp>
                      </wpg:wgp>
                      <wpg:wgp>
                        <wpg:cNvPr id="8848" name="グループ化 8848"/>
                        <wpg:cNvGrpSpPr/>
                        <wpg:grpSpPr>
                          <a:xfrm>
                            <a:off x="1412645" y="7720909"/>
                            <a:ext cx="1360169" cy="219075"/>
                            <a:chOff x="-132715" y="1842698"/>
                            <a:chExt cx="2771140" cy="219075"/>
                          </a:xfrm>
                        </wpg:grpSpPr>
                        <wpg:grpSp>
                          <wpg:cNvPr id="8849" name="Group 56"/>
                          <wpg:cNvGrpSpPr>
                            <a:grpSpLocks/>
                          </wpg:cNvGrpSpPr>
                          <wpg:grpSpPr bwMode="auto">
                            <a:xfrm>
                              <a:off x="-132715" y="1874546"/>
                              <a:ext cx="2771140" cy="186690"/>
                              <a:chOff x="-209" y="28099"/>
                              <a:chExt cx="4364" cy="169"/>
                            </a:xfrm>
                          </wpg:grpSpPr>
                          <wps:wsp>
                            <wps:cNvPr id="8850" name="Rectangle 57"/>
                            <wps:cNvSpPr>
                              <a:spLocks noChangeArrowheads="1"/>
                            </wps:cNvSpPr>
                            <wps:spPr bwMode="auto">
                              <a:xfrm>
                                <a:off x="-209" y="28099"/>
                                <a:ext cx="4364" cy="169"/>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51" name="Rectangle 58"/>
                            <wps:cNvSpPr>
                              <a:spLocks noChangeArrowheads="1"/>
                            </wps:cNvSpPr>
                            <wps:spPr bwMode="auto">
                              <a:xfrm>
                                <a:off x="-209" y="28099"/>
                                <a:ext cx="4364" cy="169"/>
                              </a:xfrm>
                              <a:prstGeom prst="rect">
                                <a:avLst/>
                              </a:prstGeom>
                              <a:noFill/>
                              <a:ln w="6350"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8852" name="Rectangle 66"/>
                          <wps:cNvSpPr>
                            <a:spLocks noChangeArrowheads="1"/>
                          </wps:cNvSpPr>
                          <wps:spPr bwMode="auto">
                            <a:xfrm>
                              <a:off x="229886" y="1842698"/>
                              <a:ext cx="2327912"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D2EE7B" w14:textId="77777777" w:rsidR="008679A3" w:rsidRDefault="008679A3" w:rsidP="00C531C5">
                                <w:pPr>
                                  <w:pStyle w:val="NormalWeb"/>
                                </w:pPr>
                                <w:r>
                                  <w:rPr>
                                    <w:rFonts w:eastAsia="Arial"/>
                                    <w:color w:val="000000"/>
                                    <w:sz w:val="15"/>
                                    <w:szCs w:val="15"/>
                                  </w:rPr>
                                  <w:t xml:space="preserve"> </w:t>
                                </w:r>
                                <w:r>
                                  <w:rPr>
                                    <w:color w:val="000000"/>
                                    <w:sz w:val="15"/>
                                    <w:szCs w:val="15"/>
                                  </w:rPr>
                                  <w:t>Plane</w:t>
                                </w:r>
                                <w:r>
                                  <w:rPr>
                                    <w:rFonts w:hAnsi="MS Mincho" w:hint="eastAsia"/>
                                    <w:color w:val="000000"/>
                                    <w:sz w:val="15"/>
                                    <w:szCs w:val="15"/>
                                  </w:rPr>
                                  <w:t xml:space="preserve"> property is set</w:t>
                                </w:r>
                              </w:p>
                            </w:txbxContent>
                          </wps:txbx>
                          <wps:bodyPr rot="0" vert="horz" wrap="square" lIns="0" tIns="0" rIns="0" bIns="0" anchor="t" anchorCtr="0" upright="1">
                            <a:noAutofit/>
                          </wps:bodyPr>
                        </wps:wsp>
                      </wpg:wgp>
                      <wps:wsp>
                        <wps:cNvPr id="8853" name="Rectangle 67"/>
                        <wps:cNvSpPr>
                          <a:spLocks noChangeArrowheads="1"/>
                        </wps:cNvSpPr>
                        <wps:spPr bwMode="auto">
                          <a:xfrm>
                            <a:off x="2855742" y="7705355"/>
                            <a:ext cx="192532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F92465" w14:textId="77777777" w:rsidR="008679A3" w:rsidRDefault="008679A3" w:rsidP="00C531C5">
                              <w:pPr>
                                <w:pStyle w:val="NormalWeb"/>
                                <w:tabs>
                                  <w:tab w:val="left" w:pos="1560"/>
                                  <w:tab w:val="left" w:pos="3544"/>
                                </w:tabs>
                              </w:pPr>
                              <w:r>
                                <w:rPr>
                                  <w:rFonts w:ascii="Arial" w:hAnsi="Arial" w:cs="Arial" w:hint="eastAsia"/>
                                  <w:color w:val="000000"/>
                                  <w:sz w:val="15"/>
                                  <w:szCs w:val="15"/>
                                </w:rPr>
                                <w:t>α</w:t>
                              </w:r>
                              <w:r>
                                <w:rPr>
                                  <w:rFonts w:ascii="Arial" w:hAnsi="Arial" w:cs="Arial" w:hint="eastAsia"/>
                                  <w:color w:val="000000"/>
                                  <w:sz w:val="15"/>
                                  <w:szCs w:val="15"/>
                                </w:rPr>
                                <w:t>b</w:t>
                              </w:r>
                              <w:r>
                                <w:rPr>
                                  <w:rFonts w:ascii="Arial" w:hAnsi="Arial" w:cs="Arial"/>
                                  <w:color w:val="000000"/>
                                  <w:sz w:val="15"/>
                                  <w:szCs w:val="15"/>
                                </w:rPr>
                                <w:t>lend</w:t>
                              </w:r>
                              <w:r>
                                <w:rPr>
                                  <w:rFonts w:ascii="Arial" w:hAnsi="Arial" w:cs="Arial" w:hint="eastAsia"/>
                                  <w:color w:val="000000"/>
                                  <w:sz w:val="15"/>
                                  <w:szCs w:val="15"/>
                                </w:rPr>
                                <w:t xml:space="preserve"> or order is set</w:t>
                              </w:r>
                            </w:p>
                          </w:txbxContent>
                        </wps:txbx>
                        <wps:bodyPr rot="0" vert="horz" wrap="square" lIns="0" tIns="0" rIns="0" bIns="0" anchor="t" anchorCtr="0" upright="1">
                          <a:noAutofit/>
                        </wps:bodyPr>
                      </wps:wsp>
                      <wps:wsp>
                        <wps:cNvPr id="8854" name="右中かっこ 8854"/>
                        <wps:cNvSpPr/>
                        <wps:spPr>
                          <a:xfrm>
                            <a:off x="4762011" y="511419"/>
                            <a:ext cx="379730" cy="1626870"/>
                          </a:xfrm>
                          <a:prstGeom prst="rightBrac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855" name="テキスト ボックス 13"/>
                        <wps:cNvSpPr txBox="1"/>
                        <wps:spPr>
                          <a:xfrm>
                            <a:off x="5141741" y="1164738"/>
                            <a:ext cx="921241" cy="38427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3F772E0" w14:textId="77777777" w:rsidR="008679A3" w:rsidRDefault="008679A3">
                              <w:pPr>
                                <w:pStyle w:val="NormalWeb"/>
                                <w:spacing w:line="240" w:lineRule="auto"/>
                              </w:pPr>
                              <w:r>
                                <w:rPr>
                                  <w:rFonts w:hAnsi="MS Mincho"/>
                                  <w:sz w:val="16"/>
                                  <w:szCs w:val="16"/>
                                </w:rPr>
                                <w:t>Each resource</w:t>
                              </w:r>
                              <w:r>
                                <w:rPr>
                                  <w:rFonts w:hAnsi="MS Mincho" w:hint="eastAsia"/>
                                  <w:sz w:val="16"/>
                                  <w:szCs w:val="16"/>
                                </w:rPr>
                                <w:t xml:space="preserve"> </w:t>
                              </w:r>
                              <w:r>
                                <w:rPr>
                                  <w:rFonts w:hAnsi="MS Mincho"/>
                                  <w:sz w:val="16"/>
                                  <w:szCs w:val="16"/>
                                </w:rPr>
                                <w:t>of DRM is acquired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856" name="Rectangle 67"/>
                        <wps:cNvSpPr>
                          <a:spLocks noChangeArrowheads="1"/>
                        </wps:cNvSpPr>
                        <wps:spPr bwMode="auto">
                          <a:xfrm>
                            <a:off x="1343173" y="5166533"/>
                            <a:ext cx="4711261" cy="25223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108126" w14:textId="77777777" w:rsidR="008679A3" w:rsidRPr="0093382D" w:rsidRDefault="008679A3" w:rsidP="00C531C5">
                              <w:pPr>
                                <w:pStyle w:val="NormalWeb"/>
                                <w:tabs>
                                  <w:tab w:val="left" w:pos="1560"/>
                                  <w:tab w:val="left" w:pos="3544"/>
                                </w:tabs>
                                <w:spacing w:line="240" w:lineRule="auto"/>
                                <w:rPr>
                                  <w:rFonts w:ascii="Arial" w:hAnsi="Arial" w:cs="Arial"/>
                                  <w:color w:val="000000"/>
                                  <w:sz w:val="15"/>
                                  <w:szCs w:val="15"/>
                                </w:rPr>
                              </w:pPr>
                              <w:r w:rsidRPr="0093382D">
                                <w:rPr>
                                  <w:rFonts w:ascii="Arial" w:hAnsi="Arial" w:cs="Arial" w:hint="eastAsia"/>
                                  <w:color w:val="000000"/>
                                  <w:sz w:val="15"/>
                                  <w:szCs w:val="15"/>
                                </w:rPr>
                                <w:t>drmModeSetPlane()</w:t>
                              </w:r>
                            </w:p>
                            <w:p w14:paraId="4537730F" w14:textId="77777777" w:rsidR="008679A3" w:rsidRPr="0093382D" w:rsidRDefault="008679A3" w:rsidP="00C531C5">
                              <w:pPr>
                                <w:pStyle w:val="NormalWeb"/>
                                <w:tabs>
                                  <w:tab w:val="left" w:pos="1560"/>
                                  <w:tab w:val="left" w:pos="3544"/>
                                </w:tabs>
                                <w:spacing w:line="240" w:lineRule="auto"/>
                                <w:rPr>
                                  <w:rFonts w:ascii="Arial" w:hAnsi="Arial" w:cs="Arial"/>
                                  <w:color w:val="000000"/>
                                  <w:sz w:val="15"/>
                                  <w:szCs w:val="15"/>
                                </w:rPr>
                              </w:pPr>
                              <w:r w:rsidRPr="0093382D">
                                <w:rPr>
                                  <w:rFonts w:ascii="Arial" w:hAnsi="Arial" w:cs="Arial"/>
                                  <w:color w:val="000000"/>
                                  <w:sz w:val="15"/>
                                  <w:szCs w:val="15"/>
                                </w:rPr>
                                <w:t>int drmModeSetPlane(</w:t>
                              </w:r>
                              <w:r>
                                <w:rPr>
                                  <w:rFonts w:ascii="Arial" w:hAnsi="Arial" w:cs="Arial" w:hint="eastAsia"/>
                                  <w:color w:val="000000"/>
                                  <w:sz w:val="15"/>
                                  <w:szCs w:val="15"/>
                                </w:rPr>
                                <w:t xml:space="preserve"> </w:t>
                              </w:r>
                              <w:r w:rsidRPr="0093382D">
                                <w:rPr>
                                  <w:rFonts w:ascii="Arial" w:hAnsi="Arial" w:cs="Arial"/>
                                  <w:color w:val="000000"/>
                                  <w:sz w:val="15"/>
                                  <w:szCs w:val="15"/>
                                </w:rPr>
                                <w:t>int fd, uint32_t plane_id, uint32_t crtc_id,</w:t>
                              </w:r>
                            </w:p>
                            <w:p w14:paraId="7B45E1A2" w14:textId="77777777" w:rsidR="008679A3" w:rsidRPr="0093382D" w:rsidRDefault="008679A3" w:rsidP="00C531C5">
                              <w:pPr>
                                <w:pStyle w:val="NormalWeb"/>
                                <w:tabs>
                                  <w:tab w:val="left" w:pos="1560"/>
                                  <w:tab w:val="left" w:pos="3544"/>
                                </w:tabs>
                                <w:spacing w:line="240" w:lineRule="auto"/>
                                <w:rPr>
                                  <w:rFonts w:ascii="Arial" w:hAnsi="Arial" w:cs="Arial"/>
                                  <w:color w:val="000000"/>
                                  <w:sz w:val="15"/>
                                  <w:szCs w:val="15"/>
                                </w:rPr>
                              </w:pPr>
                              <w:r w:rsidRPr="0093382D">
                                <w:rPr>
                                  <w:rFonts w:ascii="Arial" w:hAnsi="Arial" w:cs="Arial"/>
                                  <w:color w:val="000000"/>
                                  <w:sz w:val="15"/>
                                  <w:szCs w:val="15"/>
                                </w:rPr>
                                <w:tab/>
                                <w:t>uint32_t fb_id, uint32_t flags,</w:t>
                              </w:r>
                            </w:p>
                            <w:p w14:paraId="42EE063A" w14:textId="77777777" w:rsidR="008679A3" w:rsidRPr="0093382D" w:rsidRDefault="008679A3" w:rsidP="00C531C5">
                              <w:pPr>
                                <w:pStyle w:val="NormalWeb"/>
                                <w:tabs>
                                  <w:tab w:val="left" w:pos="1560"/>
                                  <w:tab w:val="left" w:pos="3544"/>
                                </w:tabs>
                                <w:spacing w:line="240" w:lineRule="auto"/>
                                <w:rPr>
                                  <w:rFonts w:ascii="Arial" w:hAnsi="Arial" w:cs="Arial"/>
                                  <w:color w:val="000000"/>
                                  <w:sz w:val="15"/>
                                  <w:szCs w:val="15"/>
                                </w:rPr>
                              </w:pPr>
                              <w:r w:rsidRPr="0093382D">
                                <w:rPr>
                                  <w:rFonts w:ascii="Arial" w:hAnsi="Arial" w:cs="Arial"/>
                                  <w:color w:val="000000"/>
                                  <w:sz w:val="15"/>
                                  <w:szCs w:val="15"/>
                                </w:rPr>
                                <w:tab/>
                                <w:t>uint32_t crtc_x, uint32_t crtc_y,</w:t>
                              </w:r>
                            </w:p>
                            <w:p w14:paraId="4071BB02" w14:textId="77777777" w:rsidR="008679A3" w:rsidRPr="0093382D" w:rsidRDefault="008679A3" w:rsidP="00C531C5">
                              <w:pPr>
                                <w:pStyle w:val="NormalWeb"/>
                                <w:tabs>
                                  <w:tab w:val="left" w:pos="1560"/>
                                  <w:tab w:val="left" w:pos="3544"/>
                                </w:tabs>
                                <w:spacing w:line="240" w:lineRule="auto"/>
                                <w:rPr>
                                  <w:rFonts w:ascii="Arial" w:hAnsi="Arial" w:cs="Arial"/>
                                  <w:color w:val="000000"/>
                                  <w:sz w:val="15"/>
                                  <w:szCs w:val="15"/>
                                </w:rPr>
                              </w:pPr>
                              <w:r w:rsidRPr="0093382D">
                                <w:rPr>
                                  <w:rFonts w:ascii="Arial" w:hAnsi="Arial" w:cs="Arial"/>
                                  <w:color w:val="000000"/>
                                  <w:sz w:val="15"/>
                                  <w:szCs w:val="15"/>
                                </w:rPr>
                                <w:tab/>
                                <w:t>uint32_t crtc_w, uint32_t crtc_h,</w:t>
                              </w:r>
                            </w:p>
                            <w:p w14:paraId="662010B1" w14:textId="77777777" w:rsidR="008679A3" w:rsidRPr="0093382D" w:rsidRDefault="008679A3" w:rsidP="00C531C5">
                              <w:pPr>
                                <w:pStyle w:val="NormalWeb"/>
                                <w:tabs>
                                  <w:tab w:val="left" w:pos="1560"/>
                                  <w:tab w:val="left" w:pos="3544"/>
                                </w:tabs>
                                <w:spacing w:line="240" w:lineRule="auto"/>
                                <w:rPr>
                                  <w:rFonts w:ascii="Arial" w:hAnsi="Arial" w:cs="Arial"/>
                                  <w:color w:val="000000"/>
                                  <w:sz w:val="15"/>
                                  <w:szCs w:val="15"/>
                                </w:rPr>
                              </w:pPr>
                              <w:r w:rsidRPr="0093382D">
                                <w:rPr>
                                  <w:rFonts w:ascii="Arial" w:hAnsi="Arial" w:cs="Arial"/>
                                  <w:color w:val="000000"/>
                                  <w:sz w:val="15"/>
                                  <w:szCs w:val="15"/>
                                </w:rPr>
                                <w:tab/>
                                <w:t>uint32_t src_x, uint32_t src_y,</w:t>
                              </w:r>
                            </w:p>
                            <w:p w14:paraId="772D55C0" w14:textId="77777777" w:rsidR="008679A3" w:rsidRPr="0093382D" w:rsidRDefault="008679A3" w:rsidP="00C531C5">
                              <w:pPr>
                                <w:pStyle w:val="NormalWeb"/>
                                <w:tabs>
                                  <w:tab w:val="left" w:pos="1560"/>
                                  <w:tab w:val="left" w:pos="3544"/>
                                </w:tabs>
                                <w:spacing w:line="240" w:lineRule="auto"/>
                                <w:rPr>
                                  <w:rFonts w:ascii="Arial" w:hAnsi="Arial" w:cs="Arial"/>
                                  <w:color w:val="000000"/>
                                  <w:sz w:val="15"/>
                                  <w:szCs w:val="15"/>
                                </w:rPr>
                              </w:pPr>
                              <w:r w:rsidRPr="0093382D">
                                <w:rPr>
                                  <w:rFonts w:ascii="Arial" w:hAnsi="Arial" w:cs="Arial"/>
                                  <w:color w:val="000000"/>
                                  <w:sz w:val="15"/>
                                  <w:szCs w:val="15"/>
                                </w:rPr>
                                <w:tab/>
                                <w:t>uint32_t src_w, uint32_t src_h);</w:t>
                              </w:r>
                            </w:p>
                            <w:p w14:paraId="213FA5D5" w14:textId="77777777" w:rsidR="008679A3" w:rsidRPr="0093382D" w:rsidRDefault="008679A3" w:rsidP="00C531C5">
                              <w:pPr>
                                <w:pStyle w:val="NormalWeb"/>
                                <w:tabs>
                                  <w:tab w:val="left" w:pos="1560"/>
                                  <w:tab w:val="left" w:pos="3544"/>
                                </w:tabs>
                                <w:spacing w:line="240" w:lineRule="auto"/>
                                <w:rPr>
                                  <w:rFonts w:ascii="Arial" w:hAnsi="Arial" w:cs="Arial"/>
                                  <w:color w:val="000000"/>
                                  <w:sz w:val="15"/>
                                  <w:szCs w:val="15"/>
                                </w:rPr>
                              </w:pPr>
                            </w:p>
                            <w:p w14:paraId="21C99241" w14:textId="77777777" w:rsidR="008679A3" w:rsidRPr="0093382D" w:rsidRDefault="008679A3" w:rsidP="00B94654">
                              <w:pPr>
                                <w:pStyle w:val="NormalWeb"/>
                                <w:tabs>
                                  <w:tab w:val="left" w:pos="1560"/>
                                  <w:tab w:val="left" w:pos="3544"/>
                                </w:tabs>
                                <w:spacing w:line="240" w:lineRule="auto"/>
                                <w:ind w:firstLineChars="50" w:firstLine="75"/>
                                <w:rPr>
                                  <w:rFonts w:ascii="Arial" w:hAnsi="Arial" w:cs="Arial"/>
                                  <w:color w:val="000000"/>
                                  <w:sz w:val="15"/>
                                  <w:szCs w:val="15"/>
                                </w:rPr>
                              </w:pPr>
                              <w:r>
                                <w:rPr>
                                  <w:rFonts w:ascii="Arial" w:hAnsi="Arial" w:cs="Arial"/>
                                  <w:color w:val="000000"/>
                                  <w:sz w:val="15"/>
                                  <w:szCs w:val="15"/>
                                </w:rPr>
                                <w:t>The overlay</w:t>
                              </w:r>
                              <w:r w:rsidRPr="0093382D">
                                <w:rPr>
                                  <w:rFonts w:ascii="Arial" w:hAnsi="Arial" w:cs="Arial" w:hint="eastAsia"/>
                                  <w:color w:val="000000"/>
                                  <w:sz w:val="15"/>
                                  <w:szCs w:val="15"/>
                                </w:rPr>
                                <w:t xml:space="preserve"> </w:t>
                              </w:r>
                              <w:r>
                                <w:rPr>
                                  <w:rFonts w:ascii="Arial" w:hAnsi="Arial" w:cs="Arial" w:hint="eastAsia"/>
                                  <w:color w:val="000000"/>
                                  <w:sz w:val="15"/>
                                  <w:szCs w:val="15"/>
                                </w:rPr>
                                <w:t>i</w:t>
                              </w:r>
                              <w:r>
                                <w:rPr>
                                  <w:rFonts w:ascii="Arial" w:hAnsi="Arial" w:cs="Arial"/>
                                  <w:color w:val="000000"/>
                                  <w:sz w:val="15"/>
                                  <w:szCs w:val="15"/>
                                </w:rPr>
                                <w:t xml:space="preserve">s </w:t>
                              </w:r>
                              <w:r w:rsidRPr="0003780F">
                                <w:rPr>
                                  <w:rFonts w:ascii="Arial" w:hAnsi="Arial" w:cs="Arial"/>
                                  <w:color w:val="000000"/>
                                  <w:sz w:val="15"/>
                                  <w:szCs w:val="15"/>
                                </w:rPr>
                                <w:t xml:space="preserve">decided </w:t>
                              </w:r>
                              <w:r>
                                <w:rPr>
                                  <w:rFonts w:ascii="Arial" w:hAnsi="Arial" w:cs="Arial"/>
                                  <w:color w:val="000000"/>
                                  <w:sz w:val="15"/>
                                  <w:szCs w:val="15"/>
                                </w:rPr>
                                <w:t xml:space="preserve">at the value </w:t>
                              </w:r>
                              <w:r w:rsidRPr="0003780F">
                                <w:rPr>
                                  <w:rFonts w:ascii="Arial" w:hAnsi="Arial" w:cs="Arial"/>
                                  <w:color w:val="000000"/>
                                  <w:sz w:val="15"/>
                                  <w:szCs w:val="15"/>
                                </w:rPr>
                                <w:t>indicated below</w:t>
                              </w:r>
                              <w:r>
                                <w:rPr>
                                  <w:rFonts w:ascii="Arial" w:hAnsi="Arial" w:cs="Arial"/>
                                  <w:color w:val="000000"/>
                                  <w:sz w:val="15"/>
                                  <w:szCs w:val="15"/>
                                </w:rPr>
                                <w:t xml:space="preserve">. </w:t>
                              </w:r>
                              <w:r w:rsidRPr="001F41D2">
                                <w:rPr>
                                  <w:rFonts w:ascii="Arial" w:hAnsi="Arial" w:cs="Arial"/>
                                  <w:color w:val="000000"/>
                                  <w:sz w:val="15"/>
                                  <w:szCs w:val="15"/>
                                </w:rPr>
                                <w:t xml:space="preserve">A scaling can't be performed </w:t>
                              </w:r>
                              <w:r>
                                <w:rPr>
                                  <w:rFonts w:ascii="Arial" w:hAnsi="Arial" w:cs="Arial" w:hint="eastAsia"/>
                                  <w:color w:val="000000"/>
                                  <w:sz w:val="15"/>
                                  <w:szCs w:val="15"/>
                                </w:rPr>
                                <w:t>with</w:t>
                              </w:r>
                              <w:r w:rsidRPr="001F41D2">
                                <w:rPr>
                                  <w:rFonts w:ascii="Arial" w:hAnsi="Arial" w:cs="Arial"/>
                                  <w:color w:val="000000"/>
                                  <w:sz w:val="15"/>
                                  <w:szCs w:val="15"/>
                                </w:rPr>
                                <w:t xml:space="preserve"> a D</w:t>
                              </w:r>
                              <w:r>
                                <w:rPr>
                                  <w:rFonts w:ascii="Arial" w:hAnsi="Arial" w:cs="Arial"/>
                                  <w:color w:val="000000"/>
                                  <w:sz w:val="15"/>
                                  <w:szCs w:val="15"/>
                                </w:rPr>
                                <w:t>isplay</w:t>
                              </w:r>
                              <w:r w:rsidRPr="001F41D2">
                                <w:rPr>
                                  <w:rFonts w:ascii="Arial" w:hAnsi="Arial" w:cs="Arial"/>
                                  <w:color w:val="000000"/>
                                  <w:sz w:val="15"/>
                                  <w:szCs w:val="15"/>
                                </w:rPr>
                                <w:t xml:space="preserve"> driver</w:t>
                              </w:r>
                              <w:r>
                                <w:rPr>
                                  <w:rFonts w:ascii="Arial" w:hAnsi="Arial" w:cs="Arial"/>
                                  <w:color w:val="000000"/>
                                  <w:sz w:val="15"/>
                                  <w:szCs w:val="15"/>
                                </w:rPr>
                                <w:t>.</w:t>
                              </w:r>
                            </w:p>
                            <w:p w14:paraId="4CFC9217" w14:textId="77777777" w:rsidR="008679A3" w:rsidRDefault="008679A3" w:rsidP="007D523E">
                              <w:pPr>
                                <w:pStyle w:val="NormalWeb"/>
                                <w:tabs>
                                  <w:tab w:val="left" w:pos="1560"/>
                                  <w:tab w:val="left" w:pos="3544"/>
                                </w:tabs>
                                <w:spacing w:line="240" w:lineRule="auto"/>
                                <w:ind w:firstLineChars="100" w:firstLine="150"/>
                                <w:rPr>
                                  <w:rFonts w:ascii="Arial" w:hAnsi="Arial" w:cs="Arial"/>
                                  <w:color w:val="000000"/>
                                  <w:sz w:val="15"/>
                                  <w:szCs w:val="15"/>
                                </w:rPr>
                              </w:pPr>
                              <w:r w:rsidRPr="0093382D">
                                <w:rPr>
                                  <w:rFonts w:ascii="Arial" w:hAnsi="Arial" w:cs="Arial" w:hint="eastAsia"/>
                                  <w:color w:val="000000"/>
                                  <w:sz w:val="15"/>
                                  <w:szCs w:val="15"/>
                                </w:rPr>
                                <w:t>crtc_x:</w:t>
                              </w:r>
                              <w:r w:rsidRPr="0093382D">
                                <w:rPr>
                                  <w:rFonts w:ascii="Arial" w:hAnsi="Arial" w:cs="Arial" w:hint="eastAsia"/>
                                  <w:color w:val="000000"/>
                                  <w:sz w:val="15"/>
                                  <w:szCs w:val="15"/>
                                </w:rPr>
                                <w:tab/>
                              </w:r>
                              <w:r>
                                <w:rPr>
                                  <w:rFonts w:ascii="Arial" w:hAnsi="Arial" w:cs="Arial"/>
                                  <w:color w:val="000000"/>
                                  <w:sz w:val="15"/>
                                  <w:szCs w:val="15"/>
                                </w:rPr>
                                <w:t>start x position on monitor</w:t>
                              </w:r>
                            </w:p>
                            <w:p w14:paraId="107D6B54" w14:textId="77777777" w:rsidR="008679A3" w:rsidRPr="0093382D" w:rsidRDefault="008679A3" w:rsidP="007D523E">
                              <w:pPr>
                                <w:pStyle w:val="NormalWeb"/>
                                <w:tabs>
                                  <w:tab w:val="left" w:pos="1560"/>
                                  <w:tab w:val="left" w:pos="3544"/>
                                </w:tabs>
                                <w:spacing w:line="240" w:lineRule="auto"/>
                                <w:ind w:firstLineChars="100" w:firstLine="150"/>
                                <w:rPr>
                                  <w:rFonts w:ascii="Arial" w:hAnsi="Arial" w:cs="Arial"/>
                                  <w:color w:val="000000"/>
                                  <w:sz w:val="15"/>
                                  <w:szCs w:val="15"/>
                                </w:rPr>
                              </w:pPr>
                              <w:r w:rsidRPr="0093382D">
                                <w:rPr>
                                  <w:rFonts w:ascii="Arial" w:hAnsi="Arial" w:cs="Arial" w:hint="eastAsia"/>
                                  <w:color w:val="000000"/>
                                  <w:sz w:val="15"/>
                                  <w:szCs w:val="15"/>
                                </w:rPr>
                                <w:t>crtc_y:</w:t>
                              </w:r>
                              <w:r w:rsidRPr="0093382D">
                                <w:rPr>
                                  <w:rFonts w:ascii="Arial" w:hAnsi="Arial" w:cs="Arial" w:hint="eastAsia"/>
                                  <w:color w:val="000000"/>
                                  <w:sz w:val="15"/>
                                  <w:szCs w:val="15"/>
                                </w:rPr>
                                <w:tab/>
                              </w:r>
                              <w:r>
                                <w:rPr>
                                  <w:rFonts w:ascii="Arial" w:hAnsi="Arial" w:cs="Arial"/>
                                  <w:color w:val="000000"/>
                                  <w:sz w:val="15"/>
                                  <w:szCs w:val="15"/>
                                </w:rPr>
                                <w:t>start y position on monitor</w:t>
                              </w:r>
                            </w:p>
                            <w:p w14:paraId="368B295E" w14:textId="77777777" w:rsidR="008679A3" w:rsidRPr="0093382D" w:rsidRDefault="008679A3" w:rsidP="007D523E">
                              <w:pPr>
                                <w:pStyle w:val="NormalWeb"/>
                                <w:tabs>
                                  <w:tab w:val="left" w:pos="1560"/>
                                  <w:tab w:val="left" w:pos="3544"/>
                                </w:tabs>
                                <w:spacing w:line="240" w:lineRule="auto"/>
                                <w:ind w:firstLineChars="100" w:firstLine="150"/>
                                <w:rPr>
                                  <w:rFonts w:ascii="Arial" w:hAnsi="Arial" w:cs="Arial"/>
                                  <w:color w:val="000000"/>
                                  <w:sz w:val="15"/>
                                  <w:szCs w:val="15"/>
                                </w:rPr>
                              </w:pPr>
                              <w:r w:rsidRPr="0093382D">
                                <w:rPr>
                                  <w:rFonts w:ascii="Arial" w:hAnsi="Arial" w:cs="Arial" w:hint="eastAsia"/>
                                  <w:color w:val="000000"/>
                                  <w:sz w:val="15"/>
                                  <w:szCs w:val="15"/>
                                </w:rPr>
                                <w:t>crtc_w:</w:t>
                              </w:r>
                              <w:r w:rsidRPr="0093382D">
                                <w:rPr>
                                  <w:rFonts w:ascii="Arial" w:hAnsi="Arial" w:cs="Arial" w:hint="eastAsia"/>
                                  <w:color w:val="000000"/>
                                  <w:sz w:val="15"/>
                                  <w:szCs w:val="15"/>
                                </w:rPr>
                                <w:tab/>
                              </w:r>
                              <w:r>
                                <w:rPr>
                                  <w:rFonts w:ascii="Arial" w:hAnsi="Arial" w:cs="Arial"/>
                                  <w:color w:val="000000"/>
                                  <w:sz w:val="15"/>
                                  <w:szCs w:val="15"/>
                                </w:rPr>
                                <w:t>display width on monitor</w:t>
                              </w:r>
                            </w:p>
                            <w:p w14:paraId="13BEC94D" w14:textId="77777777" w:rsidR="008679A3" w:rsidRPr="0093382D" w:rsidRDefault="008679A3" w:rsidP="007D523E">
                              <w:pPr>
                                <w:pStyle w:val="NormalWeb"/>
                                <w:tabs>
                                  <w:tab w:val="left" w:pos="1560"/>
                                  <w:tab w:val="left" w:pos="3544"/>
                                </w:tabs>
                                <w:spacing w:line="240" w:lineRule="auto"/>
                                <w:ind w:firstLineChars="100" w:firstLine="150"/>
                                <w:rPr>
                                  <w:rFonts w:ascii="Arial" w:hAnsi="Arial" w:cs="Arial"/>
                                  <w:color w:val="000000"/>
                                  <w:sz w:val="15"/>
                                  <w:szCs w:val="15"/>
                                </w:rPr>
                              </w:pPr>
                              <w:r w:rsidRPr="0093382D">
                                <w:rPr>
                                  <w:rFonts w:ascii="Arial" w:hAnsi="Arial" w:cs="Arial" w:hint="eastAsia"/>
                                  <w:color w:val="000000"/>
                                  <w:sz w:val="15"/>
                                  <w:szCs w:val="15"/>
                                </w:rPr>
                                <w:t>crtc_h:</w:t>
                              </w:r>
                              <w:r w:rsidRPr="0093382D">
                                <w:rPr>
                                  <w:rFonts w:ascii="Arial" w:hAnsi="Arial" w:cs="Arial" w:hint="eastAsia"/>
                                  <w:color w:val="000000"/>
                                  <w:sz w:val="15"/>
                                  <w:szCs w:val="15"/>
                                </w:rPr>
                                <w:tab/>
                              </w:r>
                              <w:r>
                                <w:rPr>
                                  <w:rFonts w:ascii="Arial" w:hAnsi="Arial" w:cs="Arial"/>
                                  <w:color w:val="000000"/>
                                  <w:sz w:val="15"/>
                                  <w:szCs w:val="15"/>
                                </w:rPr>
                                <w:t>display height on monitor</w:t>
                              </w:r>
                            </w:p>
                            <w:p w14:paraId="193D53C2" w14:textId="77777777" w:rsidR="008679A3" w:rsidRPr="0093382D" w:rsidRDefault="008679A3" w:rsidP="007D523E">
                              <w:pPr>
                                <w:pStyle w:val="NormalWeb"/>
                                <w:tabs>
                                  <w:tab w:val="left" w:pos="1560"/>
                                  <w:tab w:val="left" w:pos="3544"/>
                                </w:tabs>
                                <w:spacing w:line="240" w:lineRule="auto"/>
                                <w:ind w:firstLineChars="100" w:firstLine="150"/>
                                <w:rPr>
                                  <w:rFonts w:ascii="Arial" w:hAnsi="Arial" w:cs="Arial"/>
                                  <w:color w:val="000000"/>
                                  <w:sz w:val="15"/>
                                  <w:szCs w:val="15"/>
                                </w:rPr>
                              </w:pPr>
                              <w:r w:rsidRPr="0093382D">
                                <w:rPr>
                                  <w:rFonts w:ascii="Arial" w:hAnsi="Arial" w:cs="Arial" w:hint="eastAsia"/>
                                  <w:color w:val="000000"/>
                                  <w:sz w:val="15"/>
                                  <w:szCs w:val="15"/>
                                </w:rPr>
                                <w:t>src_x:</w:t>
                              </w:r>
                              <w:r w:rsidRPr="0093382D">
                                <w:rPr>
                                  <w:rFonts w:ascii="Arial" w:hAnsi="Arial" w:cs="Arial" w:hint="eastAsia"/>
                                  <w:color w:val="000000"/>
                                  <w:sz w:val="15"/>
                                  <w:szCs w:val="15"/>
                                </w:rPr>
                                <w:tab/>
                              </w:r>
                              <w:r>
                                <w:rPr>
                                  <w:rFonts w:ascii="Arial" w:hAnsi="Arial" w:cs="Arial" w:hint="eastAsia"/>
                                  <w:color w:val="000000"/>
                                  <w:sz w:val="15"/>
                                  <w:szCs w:val="15"/>
                                </w:rPr>
                                <w:t xml:space="preserve">start </w:t>
                              </w:r>
                              <w:r>
                                <w:rPr>
                                  <w:rFonts w:ascii="Arial" w:hAnsi="Arial" w:cs="Arial"/>
                                  <w:color w:val="000000"/>
                                  <w:sz w:val="15"/>
                                  <w:szCs w:val="15"/>
                                </w:rPr>
                                <w:t>x clipping position on source image</w:t>
                              </w:r>
                            </w:p>
                            <w:p w14:paraId="60C30993" w14:textId="77777777" w:rsidR="008679A3" w:rsidRDefault="008679A3" w:rsidP="007D523E">
                              <w:pPr>
                                <w:pStyle w:val="NormalWeb"/>
                                <w:tabs>
                                  <w:tab w:val="left" w:pos="1560"/>
                                  <w:tab w:val="left" w:pos="3544"/>
                                </w:tabs>
                                <w:spacing w:line="240" w:lineRule="auto"/>
                                <w:ind w:firstLineChars="100" w:firstLine="150"/>
                                <w:rPr>
                                  <w:rFonts w:ascii="Arial" w:hAnsi="Arial" w:cs="Arial"/>
                                  <w:color w:val="000000"/>
                                  <w:sz w:val="15"/>
                                  <w:szCs w:val="15"/>
                                </w:rPr>
                              </w:pPr>
                              <w:r w:rsidRPr="0093382D">
                                <w:rPr>
                                  <w:rFonts w:ascii="Arial" w:hAnsi="Arial" w:cs="Arial" w:hint="eastAsia"/>
                                  <w:color w:val="000000"/>
                                  <w:sz w:val="15"/>
                                  <w:szCs w:val="15"/>
                                </w:rPr>
                                <w:t>src_y:</w:t>
                              </w:r>
                              <w:r w:rsidRPr="0093382D">
                                <w:rPr>
                                  <w:rFonts w:ascii="Arial" w:hAnsi="Arial" w:cs="Arial" w:hint="eastAsia"/>
                                  <w:color w:val="000000"/>
                                  <w:sz w:val="15"/>
                                  <w:szCs w:val="15"/>
                                </w:rPr>
                                <w:tab/>
                              </w:r>
                              <w:r>
                                <w:rPr>
                                  <w:rFonts w:ascii="Arial" w:hAnsi="Arial" w:cs="Arial" w:hint="eastAsia"/>
                                  <w:color w:val="000000"/>
                                  <w:sz w:val="15"/>
                                  <w:szCs w:val="15"/>
                                </w:rPr>
                                <w:t xml:space="preserve">start </w:t>
                              </w:r>
                              <w:r>
                                <w:rPr>
                                  <w:rFonts w:ascii="Arial" w:hAnsi="Arial" w:cs="Arial"/>
                                  <w:color w:val="000000"/>
                                  <w:sz w:val="15"/>
                                  <w:szCs w:val="15"/>
                                </w:rPr>
                                <w:t>y clipping position on source image</w:t>
                              </w:r>
                            </w:p>
                            <w:p w14:paraId="35532CE9" w14:textId="77777777" w:rsidR="008679A3" w:rsidRPr="0093382D" w:rsidRDefault="008679A3" w:rsidP="007D523E">
                              <w:pPr>
                                <w:pStyle w:val="NormalWeb"/>
                                <w:tabs>
                                  <w:tab w:val="left" w:pos="1560"/>
                                  <w:tab w:val="left" w:pos="3544"/>
                                </w:tabs>
                                <w:spacing w:line="240" w:lineRule="auto"/>
                                <w:ind w:firstLineChars="100" w:firstLine="150"/>
                                <w:rPr>
                                  <w:rFonts w:ascii="Arial" w:hAnsi="Arial" w:cs="Arial"/>
                                  <w:color w:val="000000"/>
                                  <w:sz w:val="15"/>
                                  <w:szCs w:val="15"/>
                                </w:rPr>
                              </w:pPr>
                              <w:r w:rsidRPr="0093382D">
                                <w:rPr>
                                  <w:rFonts w:ascii="Arial" w:hAnsi="Arial" w:cs="Arial" w:hint="eastAsia"/>
                                  <w:color w:val="000000"/>
                                  <w:sz w:val="15"/>
                                  <w:szCs w:val="15"/>
                                </w:rPr>
                                <w:t>src_w:</w:t>
                              </w:r>
                              <w:r w:rsidRPr="0093382D">
                                <w:rPr>
                                  <w:rFonts w:ascii="Arial" w:hAnsi="Arial" w:cs="Arial" w:hint="eastAsia"/>
                                  <w:color w:val="000000"/>
                                  <w:sz w:val="15"/>
                                  <w:szCs w:val="15"/>
                                </w:rPr>
                                <w:tab/>
                              </w:r>
                              <w:r>
                                <w:rPr>
                                  <w:rFonts w:ascii="Arial" w:hAnsi="Arial" w:cs="Arial"/>
                                  <w:color w:val="000000"/>
                                  <w:sz w:val="15"/>
                                  <w:szCs w:val="15"/>
                                </w:rPr>
                                <w:t>clipping width on source image</w:t>
                              </w:r>
                            </w:p>
                            <w:p w14:paraId="52EEBEAF" w14:textId="77777777" w:rsidR="008679A3" w:rsidRPr="0093382D" w:rsidRDefault="008679A3" w:rsidP="007D523E">
                              <w:pPr>
                                <w:pStyle w:val="NormalWeb"/>
                                <w:tabs>
                                  <w:tab w:val="left" w:pos="1560"/>
                                  <w:tab w:val="left" w:pos="3544"/>
                                </w:tabs>
                                <w:spacing w:line="240" w:lineRule="auto"/>
                                <w:ind w:firstLineChars="100" w:firstLine="150"/>
                                <w:rPr>
                                  <w:rFonts w:ascii="Arial" w:hAnsi="Arial" w:cs="Arial"/>
                                  <w:color w:val="000000"/>
                                  <w:sz w:val="15"/>
                                  <w:szCs w:val="15"/>
                                </w:rPr>
                              </w:pPr>
                              <w:r w:rsidRPr="0093382D">
                                <w:rPr>
                                  <w:rFonts w:ascii="Arial" w:hAnsi="Arial" w:cs="Arial" w:hint="eastAsia"/>
                                  <w:color w:val="000000"/>
                                  <w:sz w:val="15"/>
                                  <w:szCs w:val="15"/>
                                </w:rPr>
                                <w:t>src_h:</w:t>
                              </w:r>
                              <w:r w:rsidRPr="0093382D">
                                <w:rPr>
                                  <w:rFonts w:ascii="Arial" w:hAnsi="Arial" w:cs="Arial" w:hint="eastAsia"/>
                                  <w:color w:val="000000"/>
                                  <w:sz w:val="15"/>
                                  <w:szCs w:val="15"/>
                                </w:rPr>
                                <w:tab/>
                              </w:r>
                              <w:r>
                                <w:rPr>
                                  <w:rFonts w:ascii="Arial" w:hAnsi="Arial" w:cs="Arial"/>
                                  <w:color w:val="000000"/>
                                  <w:sz w:val="15"/>
                                  <w:szCs w:val="15"/>
                                </w:rPr>
                                <w:t>clipping height on source image</w:t>
                              </w:r>
                            </w:p>
                            <w:p w14:paraId="2C1629D3" w14:textId="77777777" w:rsidR="008679A3" w:rsidRPr="00F4277A" w:rsidRDefault="008679A3" w:rsidP="00C531C5">
                              <w:pPr>
                                <w:pStyle w:val="NormalWeb"/>
                                <w:tabs>
                                  <w:tab w:val="left" w:pos="1560"/>
                                  <w:tab w:val="left" w:pos="3544"/>
                                </w:tabs>
                                <w:spacing w:line="240" w:lineRule="auto"/>
                                <w:rPr>
                                  <w:rFonts w:ascii="Arial" w:hAnsi="Arial" w:cs="Arial"/>
                                  <w:color w:val="000000"/>
                                  <w:sz w:val="15"/>
                                  <w:szCs w:val="15"/>
                                </w:rPr>
                              </w:pPr>
                            </w:p>
                            <w:p w14:paraId="694F4CDB" w14:textId="77777777" w:rsidR="008679A3" w:rsidRDefault="008679A3">
                              <w:pPr>
                                <w:pStyle w:val="NormalWeb"/>
                                <w:tabs>
                                  <w:tab w:val="left" w:pos="1560"/>
                                  <w:tab w:val="left" w:pos="3544"/>
                                </w:tabs>
                                <w:spacing w:line="240" w:lineRule="auto"/>
                                <w:rPr>
                                  <w:rFonts w:ascii="Arial" w:hAnsi="Arial" w:cs="Arial"/>
                                  <w:color w:val="000000"/>
                                  <w:sz w:val="15"/>
                                  <w:szCs w:val="15"/>
                                </w:rPr>
                              </w:pPr>
                              <w:r>
                                <w:rPr>
                                  <w:rFonts w:ascii="Arial" w:hAnsi="Arial" w:cs="Arial"/>
                                  <w:color w:val="000000"/>
                                  <w:sz w:val="15"/>
                                  <w:szCs w:val="15"/>
                                </w:rPr>
                                <w:t xml:space="preserve"> The clipping</w:t>
                              </w:r>
                              <w:r w:rsidRPr="0093382D">
                                <w:rPr>
                                  <w:rFonts w:ascii="Arial" w:hAnsi="Arial" w:cs="Arial" w:hint="eastAsia"/>
                                  <w:color w:val="000000"/>
                                  <w:sz w:val="15"/>
                                  <w:szCs w:val="15"/>
                                </w:rPr>
                                <w:t xml:space="preserve"> </w:t>
                              </w:r>
                              <w:r>
                                <w:rPr>
                                  <w:rFonts w:ascii="Arial" w:hAnsi="Arial" w:cs="Arial" w:hint="eastAsia"/>
                                  <w:color w:val="000000"/>
                                  <w:sz w:val="15"/>
                                  <w:szCs w:val="15"/>
                                </w:rPr>
                                <w:t>i</w:t>
                              </w:r>
                              <w:r>
                                <w:rPr>
                                  <w:rFonts w:ascii="Arial" w:hAnsi="Arial" w:cs="Arial"/>
                                  <w:color w:val="000000"/>
                                  <w:sz w:val="15"/>
                                  <w:szCs w:val="15"/>
                                </w:rPr>
                                <w:t xml:space="preserve">s </w:t>
                              </w:r>
                              <w:r w:rsidRPr="0003780F">
                                <w:rPr>
                                  <w:rFonts w:ascii="Arial" w:hAnsi="Arial" w:cs="Arial"/>
                                  <w:color w:val="000000"/>
                                  <w:sz w:val="15"/>
                                  <w:szCs w:val="15"/>
                                </w:rPr>
                                <w:t xml:space="preserve">decided </w:t>
                              </w:r>
                              <w:r>
                                <w:rPr>
                                  <w:rFonts w:ascii="Arial" w:hAnsi="Arial" w:cs="Arial"/>
                                  <w:color w:val="000000"/>
                                  <w:sz w:val="15"/>
                                  <w:szCs w:val="15"/>
                                </w:rPr>
                                <w:t>at the value of “</w:t>
                              </w:r>
                              <w:r w:rsidRPr="0093382D">
                                <w:rPr>
                                  <w:rFonts w:ascii="Arial" w:hAnsi="Arial" w:cs="Arial" w:hint="eastAsia"/>
                                  <w:color w:val="000000"/>
                                  <w:sz w:val="15"/>
                                  <w:szCs w:val="15"/>
                                </w:rPr>
                                <w:t>src_x/src_y/src_w/src_h</w:t>
                              </w:r>
                              <w:r>
                                <w:rPr>
                                  <w:rFonts w:ascii="Arial" w:hAnsi="Arial" w:cs="Arial"/>
                                  <w:color w:val="000000"/>
                                  <w:sz w:val="15"/>
                                  <w:szCs w:val="15"/>
                                </w:rPr>
                                <w:t>”</w:t>
                              </w:r>
                            </w:p>
                            <w:p w14:paraId="22445928" w14:textId="77777777" w:rsidR="008679A3" w:rsidRDefault="008679A3">
                              <w:pPr>
                                <w:pStyle w:val="NormalWeb"/>
                                <w:tabs>
                                  <w:tab w:val="left" w:pos="1560"/>
                                  <w:tab w:val="left" w:pos="3544"/>
                                </w:tabs>
                                <w:spacing w:line="240" w:lineRule="auto"/>
                                <w:rPr>
                                  <w:rFonts w:ascii="Arial" w:hAnsi="Arial" w:cs="Arial"/>
                                  <w:color w:val="000000"/>
                                  <w:sz w:val="15"/>
                                  <w:szCs w:val="15"/>
                                </w:rPr>
                              </w:pPr>
                            </w:p>
                            <w:p w14:paraId="331D2714" w14:textId="77777777" w:rsidR="008679A3" w:rsidRDefault="008679A3">
                              <w:pPr>
                                <w:pStyle w:val="NormalWeb"/>
                                <w:tabs>
                                  <w:tab w:val="left" w:pos="1560"/>
                                  <w:tab w:val="left" w:pos="3544"/>
                                </w:tabs>
                                <w:spacing w:line="240" w:lineRule="auto"/>
                                <w:rPr>
                                  <w:rFonts w:ascii="Arial" w:hAnsi="Arial" w:cs="Arial"/>
                                  <w:color w:val="000000"/>
                                  <w:sz w:val="15"/>
                                  <w:szCs w:val="15"/>
                                </w:rPr>
                              </w:pPr>
                              <w:r>
                                <w:rPr>
                                  <w:rFonts w:ascii="Arial" w:hAnsi="Arial" w:cs="Arial"/>
                                  <w:color w:val="000000"/>
                                  <w:sz w:val="15"/>
                                  <w:szCs w:val="15"/>
                                </w:rPr>
                                <w:t>[</w:t>
                              </w:r>
                              <w:r>
                                <w:rPr>
                                  <w:rFonts w:ascii="Arial" w:hAnsi="Arial" w:cs="Arial" w:hint="eastAsia"/>
                                  <w:color w:val="000000"/>
                                  <w:sz w:val="15"/>
                                  <w:szCs w:val="15"/>
                                </w:rPr>
                                <w:t>note]</w:t>
                              </w:r>
                            </w:p>
                            <w:p w14:paraId="0070F20D" w14:textId="77777777" w:rsidR="008679A3" w:rsidRDefault="008679A3">
                              <w:pPr>
                                <w:pStyle w:val="NormalWeb"/>
                                <w:tabs>
                                  <w:tab w:val="left" w:pos="1560"/>
                                  <w:tab w:val="left" w:pos="3544"/>
                                </w:tabs>
                                <w:spacing w:line="240" w:lineRule="auto"/>
                                <w:rPr>
                                  <w:rFonts w:ascii="Arial" w:hAnsi="Arial" w:cs="Arial"/>
                                  <w:color w:val="000000"/>
                                  <w:sz w:val="15"/>
                                  <w:szCs w:val="15"/>
                                </w:rPr>
                              </w:pPr>
                              <w:r w:rsidRPr="00785B5E">
                                <w:rPr>
                                  <w:rFonts w:ascii="Arial" w:hAnsi="Arial" w:cs="Arial" w:hint="eastAsia"/>
                                  <w:color w:val="000000"/>
                                  <w:sz w:val="15"/>
                                  <w:szCs w:val="15"/>
                                </w:rPr>
                                <w:t>・”</w:t>
                              </w:r>
                              <w:r w:rsidRPr="00785B5E">
                                <w:rPr>
                                  <w:rFonts w:ascii="Arial" w:hAnsi="Arial" w:cs="Arial" w:hint="eastAsia"/>
                                  <w:color w:val="000000"/>
                                  <w:sz w:val="15"/>
                                  <w:szCs w:val="15"/>
                                </w:rPr>
                                <w:t>src_x/src_y/src_w/src_h</w:t>
                              </w:r>
                              <w:r w:rsidRPr="00785B5E">
                                <w:rPr>
                                  <w:rFonts w:ascii="Arial" w:hAnsi="Arial" w:cs="Arial" w:hint="eastAsia"/>
                                  <w:color w:val="000000"/>
                                  <w:sz w:val="15"/>
                                  <w:szCs w:val="15"/>
                                </w:rPr>
                                <w:t>”</w:t>
                              </w:r>
                              <w:r w:rsidRPr="00785B5E">
                                <w:rPr>
                                  <w:rFonts w:ascii="Arial" w:hAnsi="Arial" w:cs="Arial" w:hint="eastAsia"/>
                                  <w:color w:val="000000"/>
                                  <w:sz w:val="15"/>
                                  <w:szCs w:val="15"/>
                                </w:rPr>
                                <w:t>must to use the value to which the 16bit left shifted.</w:t>
                              </w:r>
                            </w:p>
                          </w:txbxContent>
                        </wps:txbx>
                        <wps:bodyPr rot="0" vert="horz" wrap="square" lIns="0" tIns="0" rIns="0" bIns="0" anchor="t" anchorCtr="0" upright="1">
                          <a:noAutofit/>
                        </wps:bodyPr>
                      </wps:wsp>
                      <wps:wsp>
                        <wps:cNvPr id="1626" name="Rectangle 59"/>
                        <wps:cNvSpPr>
                          <a:spLocks noChangeArrowheads="1"/>
                        </wps:cNvSpPr>
                        <wps:spPr bwMode="auto">
                          <a:xfrm>
                            <a:off x="248483" y="4290825"/>
                            <a:ext cx="1039495"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74056C" w14:textId="77777777" w:rsidR="008679A3" w:rsidRDefault="008679A3" w:rsidP="00901ADC">
                              <w:pPr>
                                <w:pStyle w:val="NormalWeb"/>
                                <w:ind w:firstLine="72"/>
                              </w:pPr>
                              <w:r>
                                <w:rPr>
                                  <w:rFonts w:ascii="Arial" w:hAnsi="Arial" w:cs="Arial"/>
                                  <w:sz w:val="15"/>
                                  <w:szCs w:val="15"/>
                                </w:rPr>
                                <w:t>drmModeSetCrtc</w:t>
                              </w:r>
                            </w:p>
                          </w:txbxContent>
                        </wps:txbx>
                        <wps:bodyPr rot="0" vert="horz" wrap="square" lIns="0" tIns="0" rIns="0" bIns="0" anchor="t" anchorCtr="0" upright="1">
                          <a:noAutofit/>
                        </wps:bodyPr>
                      </wps:wsp>
                      <wps:wsp>
                        <wps:cNvPr id="1627" name="Freeform 63"/>
                        <wps:cNvSpPr>
                          <a:spLocks noEditPoints="1"/>
                        </wps:cNvSpPr>
                        <wps:spPr bwMode="auto">
                          <a:xfrm>
                            <a:off x="209581" y="4545268"/>
                            <a:ext cx="1022350" cy="48260"/>
                          </a:xfrm>
                          <a:custGeom>
                            <a:avLst/>
                            <a:gdLst>
                              <a:gd name="T0" fmla="*/ 33 w 8385"/>
                              <a:gd name="T1" fmla="*/ 167 h 400"/>
                              <a:gd name="T2" fmla="*/ 8052 w 8385"/>
                              <a:gd name="T3" fmla="*/ 167 h 400"/>
                              <a:gd name="T4" fmla="*/ 8085 w 8385"/>
                              <a:gd name="T5" fmla="*/ 200 h 400"/>
                              <a:gd name="T6" fmla="*/ 8052 w 8385"/>
                              <a:gd name="T7" fmla="*/ 234 h 400"/>
                              <a:gd name="T8" fmla="*/ 33 w 8385"/>
                              <a:gd name="T9" fmla="*/ 234 h 400"/>
                              <a:gd name="T10" fmla="*/ 0 w 8385"/>
                              <a:gd name="T11" fmla="*/ 200 h 400"/>
                              <a:gd name="T12" fmla="*/ 33 w 8385"/>
                              <a:gd name="T13" fmla="*/ 167 h 400"/>
                              <a:gd name="T14" fmla="*/ 7985 w 8385"/>
                              <a:gd name="T15" fmla="*/ 0 h 400"/>
                              <a:gd name="T16" fmla="*/ 8385 w 8385"/>
                              <a:gd name="T17" fmla="*/ 200 h 400"/>
                              <a:gd name="T18" fmla="*/ 7985 w 8385"/>
                              <a:gd name="T19" fmla="*/ 400 h 400"/>
                              <a:gd name="T20" fmla="*/ 7985 w 8385"/>
                              <a:gd name="T21" fmla="*/ 0 h 4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385" h="400">
                                <a:moveTo>
                                  <a:pt x="33" y="167"/>
                                </a:moveTo>
                                <a:lnTo>
                                  <a:pt x="8052" y="167"/>
                                </a:lnTo>
                                <a:cubicBezTo>
                                  <a:pt x="8071" y="167"/>
                                  <a:pt x="8085" y="182"/>
                                  <a:pt x="8085" y="200"/>
                                </a:cubicBezTo>
                                <a:cubicBezTo>
                                  <a:pt x="8085" y="219"/>
                                  <a:pt x="8071" y="234"/>
                                  <a:pt x="8052" y="234"/>
                                </a:cubicBezTo>
                                <a:lnTo>
                                  <a:pt x="33" y="234"/>
                                </a:lnTo>
                                <a:cubicBezTo>
                                  <a:pt x="15" y="234"/>
                                  <a:pt x="0" y="219"/>
                                  <a:pt x="0" y="200"/>
                                </a:cubicBezTo>
                                <a:cubicBezTo>
                                  <a:pt x="0" y="182"/>
                                  <a:pt x="15" y="167"/>
                                  <a:pt x="33" y="167"/>
                                </a:cubicBezTo>
                                <a:close/>
                                <a:moveTo>
                                  <a:pt x="7985" y="0"/>
                                </a:moveTo>
                                <a:lnTo>
                                  <a:pt x="8385" y="200"/>
                                </a:lnTo>
                                <a:lnTo>
                                  <a:pt x="7985" y="400"/>
                                </a:lnTo>
                                <a:lnTo>
                                  <a:pt x="7985" y="0"/>
                                </a:lnTo>
                                <a:close/>
                              </a:path>
                            </a:pathLst>
                          </a:custGeom>
                          <a:solidFill>
                            <a:srgbClr val="000000"/>
                          </a:solidFill>
                          <a:ln w="1905">
                            <a:solidFill>
                              <a:srgbClr val="000000"/>
                            </a:solidFill>
                            <a:bevel/>
                            <a:headEnd/>
                            <a:tailEnd/>
                          </a:ln>
                        </wps:spPr>
                        <wps:bodyPr rot="0" vert="horz" wrap="square" lIns="91440" tIns="45720" rIns="91440" bIns="45720" anchor="t" anchorCtr="0" upright="1">
                          <a:noAutofit/>
                        </wps:bodyPr>
                      </wps:wsp>
                      <wpg:wgp>
                        <wpg:cNvPr id="1629" name="グループ化 1629"/>
                        <wpg:cNvGrpSpPr/>
                        <wpg:grpSpPr>
                          <a:xfrm>
                            <a:off x="1368917" y="4401419"/>
                            <a:ext cx="1510610" cy="236855"/>
                            <a:chOff x="0" y="0"/>
                            <a:chExt cx="2771140" cy="237000"/>
                          </a:xfrm>
                        </wpg:grpSpPr>
                        <wpg:grpSp>
                          <wpg:cNvPr id="1885" name="Group 56"/>
                          <wpg:cNvGrpSpPr>
                            <a:grpSpLocks/>
                          </wpg:cNvGrpSpPr>
                          <wpg:grpSpPr bwMode="auto">
                            <a:xfrm>
                              <a:off x="0" y="32635"/>
                              <a:ext cx="2771140" cy="204365"/>
                              <a:chOff x="0" y="32635"/>
                              <a:chExt cx="4364" cy="185"/>
                            </a:xfrm>
                          </wpg:grpSpPr>
                          <wps:wsp>
                            <wps:cNvPr id="1896" name="Rectangle 57"/>
                            <wps:cNvSpPr>
                              <a:spLocks noChangeArrowheads="1"/>
                            </wps:cNvSpPr>
                            <wps:spPr bwMode="auto">
                              <a:xfrm>
                                <a:off x="0" y="32651"/>
                                <a:ext cx="4364" cy="169"/>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97" name="Rectangle 58"/>
                            <wps:cNvSpPr>
                              <a:spLocks noChangeArrowheads="1"/>
                            </wps:cNvSpPr>
                            <wps:spPr bwMode="auto">
                              <a:xfrm>
                                <a:off x="0" y="32635"/>
                                <a:ext cx="4364" cy="169"/>
                              </a:xfrm>
                              <a:prstGeom prst="rect">
                                <a:avLst/>
                              </a:prstGeom>
                              <a:noFill/>
                              <a:ln w="6350"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886" name="Rectangle 66"/>
                          <wps:cNvSpPr>
                            <a:spLocks noChangeArrowheads="1"/>
                          </wps:cNvSpPr>
                          <wps:spPr bwMode="auto">
                            <a:xfrm>
                              <a:off x="38883" y="0"/>
                              <a:ext cx="2664966"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6E01FF" w14:textId="77777777" w:rsidR="008679A3" w:rsidRDefault="008679A3" w:rsidP="00901ADC">
                                <w:pPr>
                                  <w:pStyle w:val="NormalWeb"/>
                                </w:pPr>
                                <w:r>
                                  <w:rPr>
                                    <w:rFonts w:eastAsia="Arial"/>
                                    <w:color w:val="000000"/>
                                    <w:sz w:val="15"/>
                                    <w:szCs w:val="15"/>
                                  </w:rPr>
                                  <w:t xml:space="preserve"> </w:t>
                                </w:r>
                                <w:r>
                                  <w:rPr>
                                    <w:color w:val="000000"/>
                                    <w:sz w:val="15"/>
                                    <w:szCs w:val="15"/>
                                  </w:rPr>
                                  <w:t>Set CRTC (Create desktop plane)</w:t>
                                </w:r>
                              </w:p>
                            </w:txbxContent>
                          </wps:txbx>
                          <wps:bodyPr rot="0" vert="horz" wrap="square" lIns="0" tIns="0" rIns="0" bIns="0" anchor="t" anchorCtr="0" upright="1">
                            <a:noAutofit/>
                          </wps:bodyPr>
                        </wps:wsp>
                      </wpg:wgp>
                    </wpc:wpc>
                  </a:graphicData>
                </a:graphic>
                <wp14:sizeRelH relativeFrom="page">
                  <wp14:pctWidth>0</wp14:pctWidth>
                </wp14:sizeRelH>
                <wp14:sizeRelV relativeFrom="page">
                  <wp14:pctHeight>0</wp14:pctHeight>
                </wp14:sizeRelV>
              </wp:anchor>
            </w:drawing>
          </mc:Choice>
          <mc:Fallback>
            <w:pict>
              <v:group w14:anchorId="697ED35A" id="キャンバス 8857" o:spid="_x0000_s1815" editas="canvas" style="position:absolute;margin-left:430.5pt;margin-top:17.35pt;width:481.7pt;height:642.95pt;z-index:251780096;mso-position-horizontal:right;mso-position-horizontal-relative:margin;mso-position-vertical-relative:text" coordsize="61175,816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">
                <v:shape id="_x0000_s1816" type="#_x0000_t75" style="position:absolute;width:61175;height:81654;visibility:visible;mso-wrap-style:square" stroked="t" strokeweight="1pt">
                  <v:fill o:detectmouseclick="t"/>
                  <v:path o:connecttype="none"/>
                </v:shape>
                <v:line id="Line 10" o:spid="_x0000_s1817" style="position:absolute;visibility:visible;mso-wrap-style:square" from="2139,359" to="2146,791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" strokeweight="0"/>
                <v:line id="Line 11" o:spid="_x0000_s1818" style="position:absolute;visibility:visible;mso-wrap-style:square" from="12388,148" to="12401,791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" strokeweight="0"/>
                <v:group id="グループ化 8740" o:spid="_x0000_s1819" style="position:absolute;left:2020;top:1039;width:10344;height:3415" coordorigin="2152,2296" coordsize="10344,3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">
                  <v:rect id="Rectangle 5" o:spid="_x0000_s1820" style="position:absolute;left:3235;top:2296;width:7915;height:3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" filled="f" stroked="f">
                    <v:textbox inset="0,0,0,0">
                      <w:txbxContent>
                        <w:p w14:paraId="57E67447" w14:textId="77777777" w:rsidR="008679A3" w:rsidRPr="00486A09" w:rsidRDefault="008679A3" w:rsidP="00C531C5">
                          <w:pPr>
                            <w:snapToGrid w:val="0"/>
                            <w:spacing w:line="276" w:lineRule="auto"/>
                            <w:rPr>
                              <w:rFonts w:ascii="Arial" w:hAnsi="Arial" w:cs="Arial"/>
                              <w:sz w:val="15"/>
                              <w:szCs w:val="15"/>
                            </w:rPr>
                          </w:pPr>
                          <w:r w:rsidRPr="001B4D0F">
                            <w:rPr>
                              <w:rFonts w:ascii="Arial" w:eastAsia="ＭＳ ゴシック" w:hAnsi="Arial"/>
                              <w:sz w:val="14"/>
                            </w:rPr>
                            <w:t>drmOpen</w:t>
                          </w:r>
                          <w:r w:rsidRPr="00486A09">
                            <w:rPr>
                              <w:rFonts w:ascii="Arial" w:hAnsi="Arial" w:cs="Arial"/>
                              <w:color w:val="000000"/>
                              <w:sz w:val="15"/>
                              <w:szCs w:val="15"/>
                            </w:rPr>
                            <w:t>()</w:t>
                          </w:r>
                        </w:p>
                      </w:txbxContent>
                    </v:textbox>
                  </v:rect>
                  <v:shape id="Freeform 12" o:spid="_x0000_s1821" style="position:absolute;left:2152;top:4518;width:10344;height:489;visibility:visible;mso-wrap-style:square;v-text-anchor:top" coordsize="8481,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" path="m33,167r8115,c8167,167,8181,182,8181,200v,19,-14,34,-33,34l33,234c15,234,,219,,200,,182,15,167,33,167xm8081,r400,200l8081,400,8081,xe" fillcolor="black" strokeweight=".15pt">
                    <v:stroke joinstyle="bevel"/>
                    <v:path arrowok="t" o:connecttype="custom" o:connectlocs="4025,20414;993799,20414;997824,24448;993799,28604;4025,28604;0,24448;4025,20414;985628,0;1034415,24448;985628,48895;985628,0" o:connectangles="0,0,0,0,0,0,0,0,0,0,0"/>
                    <o:lock v:ext="edit" verticies="t"/>
                  </v:shape>
                </v:group>
                <v:group id="グループ化 8743" o:spid="_x0000_s1822" style="position:absolute;left:2171;top:4274;width:10579;height:2561" coordorigin="2000,5148" coordsize="10578,2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">
                  <v:rect id="Rectangle 59" o:spid="_x0000_s1823" style="position:absolute;left:2177;top:5148;width:10401;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" filled="f" stroked="f">
                    <v:textbox inset="0,0,0,0">
                      <w:txbxContent>
                        <w:p w14:paraId="23BC4AEC" w14:textId="77777777" w:rsidR="008679A3" w:rsidRPr="005B2EE9" w:rsidRDefault="008679A3" w:rsidP="00C531C5">
                          <w:pPr>
                            <w:snapToGrid w:val="0"/>
                            <w:ind w:firstLineChars="50" w:firstLine="65"/>
                            <w:rPr>
                              <w:rFonts w:ascii="Arial" w:hAnsi="Arial" w:cs="Arial"/>
                              <w:sz w:val="13"/>
                              <w:szCs w:val="15"/>
                            </w:rPr>
                          </w:pPr>
                          <w:r w:rsidRPr="005B2EE9">
                            <w:rPr>
                              <w:rFonts w:ascii="Arial" w:hAnsi="Arial" w:cs="Arial"/>
                              <w:sz w:val="13"/>
                              <w:szCs w:val="15"/>
                            </w:rPr>
                            <w:t>drmModeGetResources</w:t>
                          </w:r>
                        </w:p>
                      </w:txbxContent>
                    </v:textbox>
                  </v:rect>
                  <v:shape id="Freeform 63" o:spid="_x0000_s1824" style="position:absolute;left:2000;top:7219;width:10230;height:489;visibility:visible;mso-wrap-style:square;v-text-anchor:top" coordsize="838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" path="m33,167r8019,c8071,167,8085,182,8085,200v,19,-14,34,-33,34l33,234c15,234,,219,,200,,182,15,167,33,167xm7985,r400,200l7985,400,7985,xe" fillcolor="black" strokeweight=".15pt">
                    <v:stroke joinstyle="bevel"/>
                    <v:path arrowok="t" o:connecttype="custom" o:connectlocs="4026,20414;982358,20414;986384,24448;982358,28604;4026,28604;0,24448;4026,20414;974184,0;1022985,24448;974184,48895;974184,0" o:connectangles="0,0,0,0,0,0,0,0,0,0,0"/>
                    <o:lock v:ext="edit" verticies="t"/>
                  </v:shape>
                </v:group>
                <v:group id="グループ化 8746" o:spid="_x0000_s1825" style="position:absolute;left:13689;top:5325;width:14868;height:2864" coordorigin="15035,1847" coordsize="27711,2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">
                  <v:group id="Group 56" o:spid="_x0000_s1826" style="position:absolute;left:15035;top:2112;width:27711;height:1867" coordorigin="2424,9677" coordsize="4364,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">
                    <v:rect id="Rectangle 57" o:spid="_x0000_s1827" style="position:absolute;left:2424;top:9677;width:4364;height: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" fillcolor="#ddd" stroked="f"/>
                    <v:rect id="Rectangle 58" o:spid="_x0000_s1828" style="position:absolute;left:2424;top:9677;width:4364;height: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" filled="f" strokeweight=".5pt">
                      <v:stroke endcap="round"/>
                    </v:rect>
                  </v:group>
                  <v:rect id="Rectangle 66" o:spid="_x0000_s1829" style="position:absolute;left:15424;top:1847;width:26963;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" filled="f" stroked="f">
                    <v:textbox inset="0,0,0,0">
                      <w:txbxContent>
                        <w:p w14:paraId="6691A464" w14:textId="77777777" w:rsidR="008679A3" w:rsidRPr="00B94654" w:rsidRDefault="008679A3" w:rsidP="00E47525">
                          <w:pPr>
                            <w:pStyle w:val="Web"/>
                            <w:ind w:firstLineChars="50" w:firstLine="75"/>
                          </w:pPr>
                          <w:r w:rsidRPr="003134F6">
                            <w:rPr>
                              <w:rFonts w:eastAsia="Arial"/>
                              <w:color w:val="000000"/>
                              <w:sz w:val="15"/>
                              <w:szCs w:val="15"/>
                            </w:rPr>
                            <w:t>Resource</w:t>
                          </w:r>
                          <w:r w:rsidRPr="00B94654">
                            <w:rPr>
                              <w:rFonts w:hAnsi="ＭＳ 明朝"/>
                              <w:color w:val="000000"/>
                              <w:sz w:val="15"/>
                              <w:szCs w:val="15"/>
                            </w:rPr>
                            <w:t xml:space="preserve"> information is acquired</w:t>
                          </w:r>
                        </w:p>
                        <w:p w14:paraId="7C5C6E36" w14:textId="77777777" w:rsidR="008679A3" w:rsidRPr="00486A09" w:rsidRDefault="008679A3" w:rsidP="00E47525">
                          <w:pPr>
                            <w:snapToGrid w:val="0"/>
                            <w:ind w:firstLineChars="50" w:firstLine="75"/>
                            <w:rPr>
                              <w:rFonts w:ascii="Arial" w:hAnsi="Arial" w:cs="Arial"/>
                              <w:sz w:val="15"/>
                              <w:szCs w:val="15"/>
                              <w:lang w:eastAsia="ja-JP"/>
                            </w:rPr>
                          </w:pPr>
                        </w:p>
                      </w:txbxContent>
                    </v:textbox>
                  </v:rect>
                </v:group>
                <v:rect id="Rectangle 67" o:spid="_x0000_s1830" style="position:absolute;left:30471;top:15531;width:19258;height:2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" filled="f" stroked="f">
                  <v:textbox inset="0,0,0,0">
                    <w:txbxContent>
                      <w:p w14:paraId="04B4FDBC" w14:textId="77777777" w:rsidR="008679A3" w:rsidRPr="00605C45" w:rsidRDefault="008679A3" w:rsidP="00954211">
                        <w:pPr>
                          <w:pStyle w:val="Web"/>
                          <w:tabs>
                            <w:tab w:val="left" w:pos="1560"/>
                            <w:tab w:val="left" w:pos="3544"/>
                          </w:tabs>
                          <w:rPr>
                            <w:sz w:val="22"/>
                          </w:rPr>
                        </w:pPr>
                        <w:r w:rsidRPr="00605C45">
                          <w:rPr>
                            <w:rFonts w:ascii="Arial" w:hAnsi="Arial" w:cs="Arial"/>
                            <w:color w:val="000000"/>
                            <w:sz w:val="13"/>
                            <w:szCs w:val="15"/>
                          </w:rPr>
                          <w:t xml:space="preserve">Member of </w:t>
                        </w:r>
                        <w:r w:rsidRPr="00954211">
                          <w:rPr>
                            <w:rFonts w:ascii="Arial" w:hAnsi="Arial" w:cs="Arial"/>
                            <w:color w:val="000000"/>
                            <w:sz w:val="13"/>
                            <w:szCs w:val="15"/>
                          </w:rPr>
                          <w:t xml:space="preserve">drmModePlane </w:t>
                        </w:r>
                        <w:r w:rsidRPr="00605C45">
                          <w:rPr>
                            <w:rFonts w:ascii="Arial" w:hAnsi="Arial" w:cs="Arial"/>
                            <w:color w:val="000000"/>
                            <w:sz w:val="13"/>
                            <w:szCs w:val="15"/>
                          </w:rPr>
                          <w:t>structure is acquired</w:t>
                        </w:r>
                      </w:p>
                      <w:p w14:paraId="2E76D164" w14:textId="77777777" w:rsidR="008679A3" w:rsidRPr="00605C45" w:rsidRDefault="008679A3" w:rsidP="00954211">
                        <w:pPr>
                          <w:pStyle w:val="Web"/>
                          <w:tabs>
                            <w:tab w:val="left" w:pos="1560"/>
                            <w:tab w:val="left" w:pos="3544"/>
                          </w:tabs>
                          <w:rPr>
                            <w:sz w:val="22"/>
                          </w:rPr>
                        </w:pPr>
                      </w:p>
                      <w:p w14:paraId="1F4BC23A" w14:textId="77777777" w:rsidR="008679A3" w:rsidRDefault="008679A3" w:rsidP="00954211">
                        <w:pPr>
                          <w:pStyle w:val="Web"/>
                          <w:tabs>
                            <w:tab w:val="left" w:pos="1560"/>
                            <w:tab w:val="left" w:pos="3544"/>
                          </w:tabs>
                        </w:pPr>
                      </w:p>
                      <w:p w14:paraId="3866FDE8" w14:textId="77777777" w:rsidR="008679A3" w:rsidRPr="00486A09" w:rsidRDefault="008679A3" w:rsidP="00C531C5">
                        <w:pPr>
                          <w:tabs>
                            <w:tab w:val="left" w:pos="1560"/>
                            <w:tab w:val="left" w:pos="3544"/>
                          </w:tabs>
                          <w:snapToGrid w:val="0"/>
                          <w:spacing w:line="240" w:lineRule="auto"/>
                          <w:rPr>
                            <w:rFonts w:ascii="Arial" w:hAnsi="Arial" w:cs="Arial"/>
                            <w:sz w:val="15"/>
                            <w:szCs w:val="15"/>
                          </w:rPr>
                        </w:pPr>
                      </w:p>
                    </w:txbxContent>
                  </v:textbox>
                </v:rect>
                <v:group id="グループ化 8752" o:spid="_x0000_s1831" style="position:absolute;left:2089;top:14258;width:11162;height:2397" coordorigin="2089,13419" coordsize="11162,2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">
                  <v:shape id="Freeform 64" o:spid="_x0000_s1832" style="position:absolute;left:2089;top:15326;width:10223;height:489;visibility:visible;mso-wrap-style:square;v-text-anchor:top" coordsize="4192,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" path="m16,84r4010,c4035,84,4042,91,4042,100v,10,-7,17,-16,17l16,117c7,117,,110,,100,,91,7,84,16,84xm3992,r200,100l3992,200,3992,xe" fillcolor="black" strokeweight=".15pt">
                    <v:stroke joinstyle="bevel"/>
                    <v:path arrowok="t" o:connecttype="custom" o:connectlocs="3902,20536;981866,20536;985768,24448;981866,28604;3902,28604;0,24448;3902,20536;973574,0;1022350,24448;973574,48895;973574,0" o:connectangles="0,0,0,0,0,0,0,0,0,0,0"/>
                    <o:lock v:ext="edit" verticies="t"/>
                  </v:shape>
                  <v:rect id="Rectangle 59" o:spid="_x0000_s1833" style="position:absolute;left:2850;top:13419;width:10401;height:2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" filled="f" stroked="f">
                    <v:textbox inset="0,0,0,0">
                      <w:txbxContent>
                        <w:p w14:paraId="1D76C014" w14:textId="77777777" w:rsidR="008679A3" w:rsidRDefault="008679A3" w:rsidP="00C531C5">
                          <w:pPr>
                            <w:pStyle w:val="Web"/>
                            <w:ind w:firstLine="72"/>
                          </w:pPr>
                          <w:r w:rsidRPr="00832CDC">
                            <w:rPr>
                              <w:rFonts w:ascii="Arial" w:hAnsi="Arial" w:cs="Arial"/>
                              <w:sz w:val="13"/>
                              <w:szCs w:val="13"/>
                            </w:rPr>
                            <w:t>drmModeGetPlane</w:t>
                          </w:r>
                        </w:p>
                      </w:txbxContent>
                    </v:textbox>
                  </v:rect>
                </v:group>
                <v:group id="グループ化 8755" o:spid="_x0000_s1834" style="position:absolute;left:13683;top:15225;width:13509;height:2191" coordsize="27711,2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">
                  <v:group id="Group 56" o:spid="_x0000_s1835" style="position:absolute;top:264;width:27711;height:1867" coordorigin=",26426" coordsize="4364,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">
                    <v:rect id="Rectangle 57" o:spid="_x0000_s1836" style="position:absolute;top:26426;width:4364;height: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" fillcolor="#ddd" stroked="f"/>
                    <v:rect id="Rectangle 58" o:spid="_x0000_s1837" style="position:absolute;top:26426;width:4364;height: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" filled="f" strokeweight=".5pt">
                      <v:stroke endcap="round"/>
                    </v:rect>
                  </v:group>
                  <v:rect id="Rectangle 66" o:spid="_x0000_s1838" style="position:absolute;left:388;width:26746;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" filled="f" stroked="f">
                    <v:textbox inset="0,0,0,0">
                      <w:txbxContent>
                        <w:p w14:paraId="546D9BDD" w14:textId="77777777" w:rsidR="008679A3" w:rsidRPr="00B94654" w:rsidRDefault="008679A3" w:rsidP="00C531C5">
                          <w:pPr>
                            <w:pStyle w:val="Web"/>
                            <w:rPr>
                              <w:rFonts w:eastAsiaTheme="minorEastAsia"/>
                              <w:sz w:val="28"/>
                            </w:rPr>
                          </w:pPr>
                          <w:r>
                            <w:rPr>
                              <w:rFonts w:eastAsia="Arial"/>
                              <w:color w:val="000000"/>
                              <w:sz w:val="15"/>
                              <w:szCs w:val="15"/>
                            </w:rPr>
                            <w:t xml:space="preserve"> </w:t>
                          </w:r>
                          <w:r w:rsidRPr="00B94654">
                            <w:rPr>
                              <w:rFonts w:eastAsia="Arial"/>
                              <w:color w:val="000000"/>
                              <w:sz w:val="15"/>
                              <w:szCs w:val="15"/>
                            </w:rPr>
                            <w:t>Plane</w:t>
                          </w:r>
                          <w:r w:rsidRPr="00B94654">
                            <w:rPr>
                              <w:rFonts w:hAnsi="ＭＳ 明朝"/>
                              <w:color w:val="000000"/>
                              <w:sz w:val="15"/>
                              <w:szCs w:val="15"/>
                            </w:rPr>
                            <w:t xml:space="preserve"> information is acquired</w:t>
                          </w:r>
                        </w:p>
                      </w:txbxContent>
                    </v:textbox>
                  </v:rect>
                </v:group>
                <v:group id="グループ化 8760" o:spid="_x0000_s1839" style="position:absolute;left:13699;top:2263;width:13228;height:2191" coordsize="27711,2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">
                  <v:group id="Group 56" o:spid="_x0000_s1840" style="position:absolute;top:264;width:27711;height:1867" coordorigin=",26426" coordsize="4364,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">
                    <v:rect id="Rectangle 57" o:spid="_x0000_s1841" style="position:absolute;top:26426;width:4364;height: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" fillcolor="#ddd" stroked="f"/>
                    <v:rect id="Rectangle 58" o:spid="_x0000_s1842" style="position:absolute;top:26426;width:4364;height: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" filled="f" strokeweight=".5pt">
                      <v:stroke endcap="round"/>
                    </v:rect>
                  </v:group>
                  <v:rect id="Rectangle 66" o:spid="_x0000_s1843" style="position:absolute;left:388;width:23279;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" filled="f" stroked="f">
                    <v:textbox inset="0,0,0,0">
                      <w:txbxContent>
                        <w:p w14:paraId="2A2ECFFC" w14:textId="77777777" w:rsidR="008679A3" w:rsidRPr="00832CDC" w:rsidRDefault="008679A3" w:rsidP="00C531C5">
                          <w:pPr>
                            <w:pStyle w:val="Web"/>
                            <w:rPr>
                              <w:rFonts w:eastAsiaTheme="minorEastAsia"/>
                            </w:rPr>
                          </w:pPr>
                          <w:r>
                            <w:rPr>
                              <w:rFonts w:eastAsia="Arial"/>
                              <w:color w:val="000000"/>
                              <w:sz w:val="15"/>
                              <w:szCs w:val="15"/>
                            </w:rPr>
                            <w:t xml:space="preserve"> </w:t>
                          </w:r>
                          <w:r>
                            <w:rPr>
                              <w:rFonts w:eastAsiaTheme="minorEastAsia"/>
                              <w:color w:val="000000"/>
                              <w:sz w:val="15"/>
                              <w:szCs w:val="15"/>
                            </w:rPr>
                            <w:t>Device file</w:t>
                          </w:r>
                          <w:r>
                            <w:rPr>
                              <w:rFonts w:eastAsiaTheme="minorEastAsia" w:hint="eastAsia"/>
                              <w:color w:val="000000"/>
                              <w:sz w:val="15"/>
                              <w:szCs w:val="15"/>
                            </w:rPr>
                            <w:t xml:space="preserve"> </w:t>
                          </w:r>
                          <w:r>
                            <w:rPr>
                              <w:rFonts w:eastAsiaTheme="minorEastAsia"/>
                              <w:color w:val="000000"/>
                              <w:sz w:val="15"/>
                              <w:szCs w:val="15"/>
                            </w:rPr>
                            <w:t>open</w:t>
                          </w:r>
                        </w:p>
                      </w:txbxContent>
                    </v:textbox>
                  </v:rect>
                </v:group>
                <v:rect id="Rectangle 67" o:spid="_x0000_s1844" style="position:absolute;left:30014;top:5325;width:19254;height:2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" filled="f" stroked="f">
                  <v:textbox inset="0,0,0,0">
                    <w:txbxContent>
                      <w:p w14:paraId="1D2F8559" w14:textId="77777777" w:rsidR="008679A3" w:rsidRPr="00E47525" w:rsidRDefault="008679A3" w:rsidP="00C531C5">
                        <w:pPr>
                          <w:pStyle w:val="Web"/>
                          <w:tabs>
                            <w:tab w:val="left" w:pos="1560"/>
                            <w:tab w:val="left" w:pos="3544"/>
                          </w:tabs>
                          <w:rPr>
                            <w:sz w:val="22"/>
                          </w:rPr>
                        </w:pPr>
                        <w:r w:rsidRPr="00E47525">
                          <w:rPr>
                            <w:rFonts w:ascii="Arial" w:hAnsi="Arial" w:cs="Arial"/>
                            <w:color w:val="000000"/>
                            <w:sz w:val="13"/>
                            <w:szCs w:val="15"/>
                          </w:rPr>
                          <w:t>Member of drmModeRes structure is acquired</w:t>
                        </w:r>
                      </w:p>
                    </w:txbxContent>
                  </v:textbox>
                </v:rect>
                <v:group id="グループ化 8766" o:spid="_x0000_s1845" style="position:absolute;left:2000;top:11304;width:11157;height:2394" coordorigin="2006,10873" coordsize="11156,2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">
                  <v:shape id="Freeform 64" o:spid="_x0000_s1846" style="position:absolute;left:2006;top:12778;width:10224;height:489;visibility:visible;mso-wrap-style:square;v-text-anchor:top" coordsize="4192,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" path="m16,84r4010,c4035,84,4042,91,4042,100v,10,-7,17,-16,17l16,117c7,117,,110,,100,,91,7,84,16,84xm3992,r200,100l3992,200,3992,xe" fillcolor="black" strokeweight=".15pt">
                    <v:stroke joinstyle="bevel"/>
                    <v:path arrowok="t" o:connecttype="custom" o:connectlocs="3902,20536;981866,20536;985768,24448;981866,28604;3902,28604;0,24448;3902,20536;973574,0;1022350,24448;973574,48895;973574,0" o:connectangles="0,0,0,0,0,0,0,0,0,0,0"/>
                    <o:lock v:ext="edit" verticies="t"/>
                  </v:shape>
                  <v:rect id="Rectangle 59" o:spid="_x0000_s1847" style="position:absolute;left:2762;top:10873;width:10401;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" filled="f" stroked="f">
                    <v:textbox inset="0,0,0,0">
                      <w:txbxContent>
                        <w:p w14:paraId="0D9F700B" w14:textId="77777777" w:rsidR="008679A3" w:rsidRDefault="008679A3" w:rsidP="00C531C5">
                          <w:pPr>
                            <w:pStyle w:val="Web"/>
                            <w:ind w:firstLine="72"/>
                          </w:pPr>
                          <w:r>
                            <w:rPr>
                              <w:rFonts w:ascii="Arial" w:hAnsi="Arial" w:cs="Arial"/>
                              <w:sz w:val="13"/>
                              <w:szCs w:val="13"/>
                            </w:rPr>
                            <w:t>drmModeGetEncoder</w:t>
                          </w:r>
                        </w:p>
                      </w:txbxContent>
                    </v:textbox>
                  </v:rect>
                </v:group>
                <v:group id="グループ化 8769" o:spid="_x0000_s1848" style="position:absolute;left:2171;top:7648;width:10823;height:2529" coordorigin="2152,8763" coordsize="10822,2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">
                  <v:rect id="Rectangle 59" o:spid="_x0000_s1849" style="position:absolute;left:2573;top:8763;width:10402;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" filled="f" stroked="f">
                    <v:textbox inset="0,0,0,0">
                      <w:txbxContent>
                        <w:p w14:paraId="0A80E094" w14:textId="77777777" w:rsidR="008679A3" w:rsidRDefault="008679A3" w:rsidP="00C531C5">
                          <w:pPr>
                            <w:pStyle w:val="Web"/>
                            <w:ind w:firstLine="72"/>
                          </w:pPr>
                          <w:r>
                            <w:rPr>
                              <w:rFonts w:ascii="Arial" w:hAnsi="Arial" w:cs="Arial"/>
                              <w:sz w:val="13"/>
                              <w:szCs w:val="13"/>
                            </w:rPr>
                            <w:t>drmModeGetConnector</w:t>
                          </w:r>
                        </w:p>
                      </w:txbxContent>
                    </v:textbox>
                  </v:rect>
                  <v:shape id="Freeform 64" o:spid="_x0000_s1850" style="position:absolute;left:2152;top:10803;width:10224;height:489;visibility:visible;mso-wrap-style:square;v-text-anchor:top" coordsize="4192,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" path="m16,84r4010,c4035,84,4042,91,4042,100v,10,-7,17,-16,17l16,117c7,117,,110,,100,,91,7,84,16,84xm3992,r200,100l3992,200,3992,xe" fillcolor="black" strokeweight=".15pt">
                    <v:stroke joinstyle="bevel"/>
                    <v:path arrowok="t" o:connecttype="custom" o:connectlocs="3902,20536;981866,20536;985768,24448;981866,28604;3902,28604;0,24448;3902,20536;973574,0;1022350,24448;973574,48895;973574,0" o:connectangles="0,0,0,0,0,0,0,0,0,0,0"/>
                    <o:lock v:ext="edit" verticies="t"/>
                  </v:shape>
                </v:group>
                <v:group id="グループ化 8772" o:spid="_x0000_s1851" style="position:absolute;left:13689;top:8951;width:16266;height:2353" coordorigin=",264" coordsize="29271,1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">
                  <v:group id="Group 56" o:spid="_x0000_s1852" style="position:absolute;top:264;width:27711;height:1867" coordorigin=",26426" coordsize="4364,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">
                    <v:rect id="Rectangle 57" o:spid="_x0000_s1853" style="position:absolute;top:26426;width:4364;height: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" fillcolor="#ddd" stroked="f"/>
                    <v:rect id="Rectangle 58" o:spid="_x0000_s1854" style="position:absolute;top:26426;width:4364;height: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" filled="f" strokeweight=".5pt">
                      <v:stroke endcap="round"/>
                    </v:rect>
                  </v:group>
                  <v:rect id="Rectangle 66" o:spid="_x0000_s1855" style="position:absolute;left:96;top:264;width:29175;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" filled="f" stroked="f">
                    <v:textbox inset="0,0,0,0">
                      <w:txbxContent>
                        <w:p w14:paraId="28C338AE" w14:textId="77777777" w:rsidR="008679A3" w:rsidRPr="00B94654" w:rsidRDefault="008679A3" w:rsidP="00C531C5">
                          <w:pPr>
                            <w:pStyle w:val="Web"/>
                          </w:pPr>
                          <w:r w:rsidRPr="00E47525">
                            <w:rPr>
                              <w:rFonts w:eastAsia="Arial"/>
                              <w:color w:val="000000"/>
                              <w:sz w:val="13"/>
                              <w:szCs w:val="15"/>
                            </w:rPr>
                            <w:t xml:space="preserve"> </w:t>
                          </w:r>
                          <w:r w:rsidRPr="00B94654">
                            <w:rPr>
                              <w:rFonts w:eastAsia="Arial"/>
                              <w:color w:val="000000"/>
                              <w:sz w:val="15"/>
                              <w:szCs w:val="15"/>
                            </w:rPr>
                            <w:t>Connector</w:t>
                          </w:r>
                          <w:r w:rsidRPr="00B94654">
                            <w:rPr>
                              <w:rFonts w:hAnsi="ＭＳ 明朝"/>
                              <w:color w:val="000000"/>
                              <w:sz w:val="15"/>
                              <w:szCs w:val="15"/>
                            </w:rPr>
                            <w:t xml:space="preserve"> information is acquired</w:t>
                          </w:r>
                        </w:p>
                      </w:txbxContent>
                    </v:textbox>
                  </v:rect>
                </v:group>
                <v:group id="グループ化 8777" o:spid="_x0000_s1856" style="position:absolute;left:13596;top:12067;width:15175;height:2191" coordsize="28002,2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">
                  <v:group id="Group 56" o:spid="_x0000_s1857" style="position:absolute;top:264;width:27711;height:1867" coordorigin=",26426" coordsize="4364,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">
                    <v:rect id="Rectangle 57" o:spid="_x0000_s1858" style="position:absolute;top:26426;width:4364;height: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" fillcolor="#ddd" stroked="f"/>
                    <v:rect id="Rectangle 58" o:spid="_x0000_s1859" style="position:absolute;top:26426;width:4364;height: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" filled="f" strokeweight=".5pt">
                      <v:stroke endcap="round"/>
                    </v:rect>
                  </v:group>
                  <v:rect id="Rectangle 66" o:spid="_x0000_s1860" style="position:absolute;left:388;width:27614;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" filled="f" stroked="f">
                    <v:textbox inset="0,0,0,0">
                      <w:txbxContent>
                        <w:p w14:paraId="267632A0" w14:textId="77777777" w:rsidR="008679A3" w:rsidRPr="00B94654" w:rsidRDefault="008679A3" w:rsidP="00C531C5">
                          <w:pPr>
                            <w:pStyle w:val="Web"/>
                            <w:rPr>
                              <w:sz w:val="28"/>
                            </w:rPr>
                          </w:pPr>
                          <w:r w:rsidRPr="00B94654">
                            <w:rPr>
                              <w:rFonts w:eastAsia="Arial"/>
                              <w:color w:val="000000"/>
                              <w:sz w:val="16"/>
                              <w:szCs w:val="15"/>
                            </w:rPr>
                            <w:t xml:space="preserve"> </w:t>
                          </w:r>
                          <w:r w:rsidRPr="00B94654">
                            <w:rPr>
                              <w:rFonts w:eastAsia="Arial"/>
                              <w:color w:val="000000"/>
                              <w:sz w:val="15"/>
                              <w:szCs w:val="15"/>
                            </w:rPr>
                            <w:t>Encoder</w:t>
                          </w:r>
                          <w:r w:rsidRPr="00B94654">
                            <w:rPr>
                              <w:rFonts w:hAnsi="ＭＳ 明朝"/>
                              <w:color w:val="000000"/>
                              <w:sz w:val="15"/>
                              <w:szCs w:val="15"/>
                            </w:rPr>
                            <w:t xml:space="preserve"> information is acquired</w:t>
                          </w:r>
                        </w:p>
                      </w:txbxContent>
                    </v:textbox>
                  </v:rect>
                </v:group>
                <v:rect id="Rectangle 67" o:spid="_x0000_s1861" style="position:absolute;left:30265;top:12190;width:19253;height:2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" filled="f" stroked="f">
                  <v:textbox inset="0,0,0,0">
                    <w:txbxContent>
                      <w:p w14:paraId="2E62EF08" w14:textId="77777777" w:rsidR="008679A3" w:rsidRPr="00605C45" w:rsidRDefault="008679A3" w:rsidP="00954211">
                        <w:pPr>
                          <w:pStyle w:val="Web"/>
                          <w:tabs>
                            <w:tab w:val="left" w:pos="1560"/>
                            <w:tab w:val="left" w:pos="3544"/>
                          </w:tabs>
                          <w:rPr>
                            <w:sz w:val="22"/>
                          </w:rPr>
                        </w:pPr>
                        <w:r w:rsidRPr="00605C45">
                          <w:rPr>
                            <w:rFonts w:ascii="Arial" w:hAnsi="Arial" w:cs="Arial"/>
                            <w:color w:val="000000"/>
                            <w:sz w:val="13"/>
                            <w:szCs w:val="15"/>
                          </w:rPr>
                          <w:t xml:space="preserve">Member of </w:t>
                        </w:r>
                        <w:r w:rsidRPr="00954211">
                          <w:rPr>
                            <w:rFonts w:ascii="Arial" w:hAnsi="Arial" w:cs="Arial"/>
                            <w:color w:val="000000"/>
                            <w:sz w:val="13"/>
                            <w:szCs w:val="15"/>
                          </w:rPr>
                          <w:t xml:space="preserve">drmModeEncoder </w:t>
                        </w:r>
                        <w:r w:rsidRPr="00605C45">
                          <w:rPr>
                            <w:rFonts w:ascii="Arial" w:hAnsi="Arial" w:cs="Arial"/>
                            <w:color w:val="000000"/>
                            <w:sz w:val="13"/>
                            <w:szCs w:val="15"/>
                          </w:rPr>
                          <w:t>structure is acquired</w:t>
                        </w:r>
                      </w:p>
                      <w:p w14:paraId="2478C7EC" w14:textId="77777777" w:rsidR="008679A3" w:rsidRPr="00605C45" w:rsidRDefault="008679A3" w:rsidP="00954211">
                        <w:pPr>
                          <w:pStyle w:val="Web"/>
                          <w:tabs>
                            <w:tab w:val="left" w:pos="1560"/>
                            <w:tab w:val="left" w:pos="3544"/>
                          </w:tabs>
                          <w:rPr>
                            <w:sz w:val="22"/>
                          </w:rPr>
                        </w:pPr>
                      </w:p>
                      <w:p w14:paraId="489A5D2F" w14:textId="77777777" w:rsidR="008679A3" w:rsidRDefault="008679A3" w:rsidP="00C531C5">
                        <w:pPr>
                          <w:pStyle w:val="Web"/>
                          <w:tabs>
                            <w:tab w:val="left" w:pos="1560"/>
                            <w:tab w:val="left" w:pos="3544"/>
                          </w:tabs>
                        </w:pPr>
                      </w:p>
                    </w:txbxContent>
                  </v:textbox>
                </v:rect>
                <v:rect id="Rectangle 67" o:spid="_x0000_s1862" style="position:absolute;left:29935;top:8765;width:19253;height:2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" filled="f" stroked="f">
                  <v:textbox inset="0,0,0,0">
                    <w:txbxContent>
                      <w:p w14:paraId="40F831DA" w14:textId="77777777" w:rsidR="008679A3" w:rsidRPr="00E47525" w:rsidRDefault="008679A3" w:rsidP="00954211">
                        <w:pPr>
                          <w:pStyle w:val="Web"/>
                          <w:tabs>
                            <w:tab w:val="left" w:pos="1560"/>
                            <w:tab w:val="left" w:pos="3544"/>
                          </w:tabs>
                          <w:rPr>
                            <w:sz w:val="22"/>
                          </w:rPr>
                        </w:pPr>
                        <w:r w:rsidRPr="00E47525">
                          <w:rPr>
                            <w:rFonts w:ascii="Arial" w:hAnsi="Arial" w:cs="Arial"/>
                            <w:color w:val="000000"/>
                            <w:sz w:val="13"/>
                            <w:szCs w:val="15"/>
                          </w:rPr>
                          <w:t>Member of drmModeConnector structure is acquired</w:t>
                        </w:r>
                      </w:p>
                      <w:p w14:paraId="0C9D4B4B" w14:textId="77777777" w:rsidR="008679A3" w:rsidRPr="00E47525" w:rsidRDefault="008679A3" w:rsidP="00C531C5">
                        <w:pPr>
                          <w:pStyle w:val="Web"/>
                          <w:tabs>
                            <w:tab w:val="left" w:pos="1560"/>
                            <w:tab w:val="left" w:pos="3544"/>
                          </w:tabs>
                          <w:rPr>
                            <w:sz w:val="22"/>
                          </w:rPr>
                        </w:pPr>
                      </w:p>
                    </w:txbxContent>
                  </v:textbox>
                </v:rect>
                <v:group id="グループ化 8784" o:spid="_x0000_s1863" style="position:absolute;left:2152;top:17705;width:11157;height:2394" coordsize="11162,2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">
                  <v:shape id="Freeform 64" o:spid="_x0000_s1864" style="position:absolute;top:1907;width:10223;height:489;visibility:visible;mso-wrap-style:square;v-text-anchor:top" coordsize="4192,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" path="m16,84r4010,c4035,84,4042,91,4042,100v,10,-7,17,-16,17l16,117c7,117,,110,,100,,91,7,84,16,84xm3992,r200,100l3992,200,3992,xe" fillcolor="black" strokeweight=".15pt">
                    <v:stroke joinstyle="bevel"/>
                    <v:path arrowok="t" o:connecttype="custom" o:connectlocs="3902,20536;981866,20536;985768,24448;981866,28604;3902,28604;0,24448;3902,20536;973574,0;1022350,24448;973574,48895;973574,0" o:connectangles="0,0,0,0,0,0,0,0,0,0,0"/>
                    <o:lock v:ext="edit" verticies="t"/>
                  </v:shape>
                  <v:rect id="Rectangle 59" o:spid="_x0000_s1865" style="position:absolute;left:761;width:10401;height:2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" filled="f" stroked="f">
                    <v:textbox inset="0,0,0,0">
                      <w:txbxContent>
                        <w:p w14:paraId="7FE060C7" w14:textId="77777777" w:rsidR="008679A3" w:rsidRDefault="008679A3" w:rsidP="00C531C5">
                          <w:pPr>
                            <w:pStyle w:val="Web"/>
                            <w:ind w:firstLine="72"/>
                          </w:pPr>
                          <w:r>
                            <w:rPr>
                              <w:rFonts w:ascii="Arial" w:hAnsi="Arial" w:cs="Arial"/>
                              <w:sz w:val="13"/>
                              <w:szCs w:val="13"/>
                            </w:rPr>
                            <w:t>drmModeGetCrtc</w:t>
                          </w:r>
                        </w:p>
                      </w:txbxContent>
                    </v:textbox>
                  </v:rect>
                </v:group>
                <v:group id="グループ化 8787" o:spid="_x0000_s1866" style="position:absolute;left:13799;top:18620;width:13604;height:2190" coordsize="27855,2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">
                  <v:group id="Group 56" o:spid="_x0000_s1867" style="position:absolute;top:264;width:27711;height:1867" coordorigin=",26426" coordsize="4364,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">
                    <v:rect id="Rectangle 57" o:spid="_x0000_s1868" style="position:absolute;top:26426;width:4364;height: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" fillcolor="#ddd" stroked="f"/>
                    <v:rect id="Rectangle 58" o:spid="_x0000_s1869" style="position:absolute;top:26426;width:4364;height: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" filled="f" strokeweight=".5pt">
                      <v:stroke endcap="round"/>
                    </v:rect>
                  </v:group>
                  <v:rect id="Rectangle 66" o:spid="_x0000_s1870" style="position:absolute;left:388;width:27467;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" filled="f" stroked="f">
                    <v:textbox inset="0,0,0,0">
                      <w:txbxContent>
                        <w:p w14:paraId="01DA2FFD" w14:textId="77777777" w:rsidR="008679A3" w:rsidRPr="00B94654" w:rsidRDefault="008679A3" w:rsidP="00C531C5">
                          <w:pPr>
                            <w:pStyle w:val="Web"/>
                            <w:rPr>
                              <w:sz w:val="28"/>
                            </w:rPr>
                          </w:pPr>
                          <w:r w:rsidRPr="00B94654">
                            <w:rPr>
                              <w:rFonts w:eastAsia="Arial"/>
                              <w:color w:val="000000"/>
                              <w:sz w:val="16"/>
                              <w:szCs w:val="15"/>
                            </w:rPr>
                            <w:t xml:space="preserve"> </w:t>
                          </w:r>
                          <w:r w:rsidRPr="00B94654">
                            <w:rPr>
                              <w:rFonts w:eastAsia="Arial"/>
                              <w:color w:val="000000"/>
                              <w:sz w:val="15"/>
                              <w:szCs w:val="15"/>
                            </w:rPr>
                            <w:t>CRTC</w:t>
                          </w:r>
                          <w:r w:rsidRPr="00B94654">
                            <w:rPr>
                              <w:rFonts w:hAnsi="ＭＳ 明朝"/>
                              <w:color w:val="000000"/>
                              <w:sz w:val="15"/>
                              <w:szCs w:val="15"/>
                            </w:rPr>
                            <w:t xml:space="preserve"> information is acquired</w:t>
                          </w:r>
                        </w:p>
                      </w:txbxContent>
                    </v:textbox>
                  </v:rect>
                </v:group>
                <v:rect id="Rectangle 67" o:spid="_x0000_s1871" style="position:absolute;left:30476;top:18338;width:19253;height:2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" filled="f" stroked="f">
                  <v:textbox inset="0,0,0,0">
                    <w:txbxContent>
                      <w:p w14:paraId="1BC5A102" w14:textId="77777777" w:rsidR="008679A3" w:rsidRPr="00605C45" w:rsidRDefault="008679A3" w:rsidP="00954211">
                        <w:pPr>
                          <w:pStyle w:val="Web"/>
                          <w:tabs>
                            <w:tab w:val="left" w:pos="1560"/>
                            <w:tab w:val="left" w:pos="3544"/>
                          </w:tabs>
                          <w:rPr>
                            <w:sz w:val="22"/>
                          </w:rPr>
                        </w:pPr>
                        <w:r w:rsidRPr="00605C45">
                          <w:rPr>
                            <w:rFonts w:ascii="Arial" w:hAnsi="Arial" w:cs="Arial"/>
                            <w:color w:val="000000"/>
                            <w:sz w:val="13"/>
                            <w:szCs w:val="15"/>
                          </w:rPr>
                          <w:t xml:space="preserve">Member of </w:t>
                        </w:r>
                        <w:r w:rsidRPr="00954211">
                          <w:rPr>
                            <w:rFonts w:ascii="Arial" w:hAnsi="Arial" w:cs="Arial"/>
                            <w:color w:val="000000"/>
                            <w:sz w:val="13"/>
                            <w:szCs w:val="15"/>
                          </w:rPr>
                          <w:t xml:space="preserve">drmModeCrtc </w:t>
                        </w:r>
                        <w:r w:rsidRPr="00605C45">
                          <w:rPr>
                            <w:rFonts w:ascii="Arial" w:hAnsi="Arial" w:cs="Arial"/>
                            <w:color w:val="000000"/>
                            <w:sz w:val="13"/>
                            <w:szCs w:val="15"/>
                          </w:rPr>
                          <w:t>structure is acquired</w:t>
                        </w:r>
                      </w:p>
                      <w:p w14:paraId="07BE9B7A" w14:textId="77777777" w:rsidR="008679A3" w:rsidRPr="00605C45" w:rsidRDefault="008679A3" w:rsidP="00954211">
                        <w:pPr>
                          <w:pStyle w:val="Web"/>
                          <w:tabs>
                            <w:tab w:val="left" w:pos="1560"/>
                            <w:tab w:val="left" w:pos="3544"/>
                          </w:tabs>
                          <w:rPr>
                            <w:sz w:val="22"/>
                          </w:rPr>
                        </w:pPr>
                      </w:p>
                      <w:p w14:paraId="365F5151" w14:textId="77777777" w:rsidR="008679A3" w:rsidRDefault="008679A3" w:rsidP="00954211">
                        <w:pPr>
                          <w:pStyle w:val="Web"/>
                          <w:tabs>
                            <w:tab w:val="left" w:pos="1560"/>
                            <w:tab w:val="left" w:pos="3544"/>
                          </w:tabs>
                        </w:pPr>
                      </w:p>
                      <w:p w14:paraId="01BF5A89" w14:textId="77777777" w:rsidR="008679A3" w:rsidRPr="00486A09" w:rsidRDefault="008679A3" w:rsidP="00954211">
                        <w:pPr>
                          <w:tabs>
                            <w:tab w:val="left" w:pos="1560"/>
                            <w:tab w:val="left" w:pos="3544"/>
                          </w:tabs>
                          <w:snapToGrid w:val="0"/>
                          <w:spacing w:line="240" w:lineRule="auto"/>
                          <w:rPr>
                            <w:rFonts w:ascii="Arial" w:hAnsi="Arial" w:cs="Arial"/>
                            <w:sz w:val="15"/>
                            <w:szCs w:val="15"/>
                          </w:rPr>
                        </w:pPr>
                      </w:p>
                      <w:p w14:paraId="2500DF89" w14:textId="77777777" w:rsidR="008679A3" w:rsidRDefault="008679A3" w:rsidP="00C531C5">
                        <w:pPr>
                          <w:pStyle w:val="Web"/>
                          <w:tabs>
                            <w:tab w:val="left" w:pos="1560"/>
                            <w:tab w:val="left" w:pos="3544"/>
                          </w:tabs>
                        </w:pPr>
                      </w:p>
                    </w:txbxContent>
                  </v:textbox>
                </v:rect>
                <v:group id="グループ化 8793" o:spid="_x0000_s1872" style="position:absolute;left:2020;top:21504;width:11157;height:2394" coordsize="11162,2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">
                  <v:shape id="Freeform 64" o:spid="_x0000_s1873" style="position:absolute;top:1907;width:10223;height:489;visibility:visible;mso-wrap-style:square;v-text-anchor:top" coordsize="4192,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" path="m16,84r4010,c4035,84,4042,91,4042,100v,10,-7,17,-16,17l16,117c7,117,,110,,100,,91,7,84,16,84xm3992,r200,100l3992,200,3992,xe" fillcolor="black" strokeweight=".15pt">
                    <v:stroke joinstyle="bevel"/>
                    <v:path arrowok="t" o:connecttype="custom" o:connectlocs="3902,20536;981866,20536;985768,24448;981866,28604;3902,28604;0,24448;3902,20536;973574,0;1022350,24448;973574,48895;973574,0" o:connectangles="0,0,0,0,0,0,0,0,0,0,0"/>
                    <o:lock v:ext="edit" verticies="t"/>
                  </v:shape>
                  <v:rect id="Rectangle 59" o:spid="_x0000_s1874" style="position:absolute;left:761;width:10401;height:2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" filled="f" stroked="f">
                    <v:textbox inset="0,0,0,0">
                      <w:txbxContent>
                        <w:p w14:paraId="7B61BB59" w14:textId="77777777" w:rsidR="008679A3" w:rsidRPr="008772A5" w:rsidRDefault="008679A3" w:rsidP="00C531C5">
                          <w:pPr>
                            <w:pStyle w:val="Web"/>
                            <w:ind w:firstLine="72"/>
                            <w:rPr>
                              <w:rFonts w:asciiTheme="majorHAnsi" w:hAnsiTheme="majorHAnsi" w:cstheme="majorHAnsi"/>
                              <w:sz w:val="16"/>
                            </w:rPr>
                          </w:pPr>
                          <w:r w:rsidRPr="008772A5">
                            <w:rPr>
                              <w:rFonts w:asciiTheme="majorHAnsi" w:hAnsiTheme="majorHAnsi" w:cstheme="majorHAnsi"/>
                              <w:sz w:val="16"/>
                            </w:rPr>
                            <w:t>kms_create</w:t>
                          </w:r>
                        </w:p>
                      </w:txbxContent>
                    </v:textbox>
                  </v:rect>
                </v:group>
                <v:group id="グループ化 8796" o:spid="_x0000_s1875" style="position:absolute;left:13799;top:22207;width:13604;height:2191" coordsize="27711,2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">
                  <v:group id="Group 56" o:spid="_x0000_s1876" style="position:absolute;top:264;width:27711;height:1867" coordorigin=",26426" coordsize="4364,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">
                    <v:rect id="Rectangle 57" o:spid="_x0000_s1877" style="position:absolute;top:26426;width:4364;height: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" fillcolor="#ddd" stroked="f"/>
                    <v:rect id="Rectangle 58" o:spid="_x0000_s1878" style="position:absolute;top:26426;width:4364;height: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" filled="f" strokeweight=".5pt">
                      <v:stroke endcap="round"/>
                    </v:rect>
                  </v:group>
                  <v:rect id="Rectangle 66" o:spid="_x0000_s1879" style="position:absolute;left:388;width:23279;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" filled="f" stroked="f">
                    <v:textbox inset="0,0,0,0">
                      <w:txbxContent>
                        <w:p w14:paraId="66616009" w14:textId="77777777" w:rsidR="008679A3" w:rsidRDefault="008679A3" w:rsidP="00C531C5">
                          <w:pPr>
                            <w:pStyle w:val="Web"/>
                          </w:pPr>
                          <w:r>
                            <w:rPr>
                              <w:rFonts w:eastAsia="Arial"/>
                              <w:color w:val="000000"/>
                              <w:sz w:val="15"/>
                              <w:szCs w:val="15"/>
                            </w:rPr>
                            <w:t xml:space="preserve"> </w:t>
                          </w:r>
                          <w:r>
                            <w:rPr>
                              <w:color w:val="000000"/>
                              <w:sz w:val="15"/>
                              <w:szCs w:val="15"/>
                            </w:rPr>
                            <w:t>KMS</w:t>
                          </w:r>
                          <w:r>
                            <w:rPr>
                              <w:rFonts w:hAnsi="ＭＳ 明朝" w:hint="eastAsia"/>
                              <w:color w:val="000000"/>
                              <w:sz w:val="15"/>
                              <w:szCs w:val="15"/>
                            </w:rPr>
                            <w:t xml:space="preserve"> </w:t>
                          </w:r>
                          <w:r>
                            <w:rPr>
                              <w:rFonts w:hAnsi="ＭＳ 明朝"/>
                              <w:color w:val="000000"/>
                              <w:sz w:val="15"/>
                              <w:szCs w:val="15"/>
                            </w:rPr>
                            <w:t>is created</w:t>
                          </w:r>
                        </w:p>
                      </w:txbxContent>
                    </v:textbox>
                  </v:rect>
                </v:group>
                <v:group id="グループ化 8801" o:spid="_x0000_s1880" style="position:absolute;left:2152;top:25235;width:11157;height:2394" coordsize="11162,2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">
                  <v:shape id="Freeform 64" o:spid="_x0000_s1881" style="position:absolute;top:1907;width:10223;height:489;visibility:visible;mso-wrap-style:square;v-text-anchor:top" coordsize="4192,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" path="m16,84r4010,c4035,84,4042,91,4042,100v,10,-7,17,-16,17l16,117c7,117,,110,,100,,91,7,84,16,84xm3992,r200,100l3992,200,3992,xe" fillcolor="black" strokeweight=".15pt">
                    <v:stroke joinstyle="bevel"/>
                    <v:path arrowok="t" o:connecttype="custom" o:connectlocs="3902,20536;981866,20536;985768,24448;981866,28604;3902,28604;0,24448;3902,20536;973574,0;1022350,24448;973574,48895;973574,0" o:connectangles="0,0,0,0,0,0,0,0,0,0,0"/>
                    <o:lock v:ext="edit" verticies="t"/>
                  </v:shape>
                  <v:rect id="Rectangle 59" o:spid="_x0000_s1882" style="position:absolute;left:761;width:10401;height:2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" filled="f" stroked="f">
                    <v:textbox inset="0,0,0,0">
                      <w:txbxContent>
                        <w:p w14:paraId="76782D48" w14:textId="77777777" w:rsidR="008679A3" w:rsidRDefault="008679A3" w:rsidP="00C531C5">
                          <w:pPr>
                            <w:pStyle w:val="Web"/>
                            <w:ind w:firstLine="72"/>
                          </w:pPr>
                          <w:r w:rsidRPr="008772A5">
                            <w:rPr>
                              <w:rFonts w:ascii="Arial" w:hAnsi="Arial" w:cs="Arial"/>
                              <w:sz w:val="16"/>
                              <w:szCs w:val="16"/>
                            </w:rPr>
                            <w:t>kms_bo_create</w:t>
                          </w:r>
                        </w:p>
                      </w:txbxContent>
                    </v:textbox>
                  </v:rect>
                </v:group>
                <v:group id="グループ化 8804" o:spid="_x0000_s1883" style="position:absolute;left:2020;top:28766;width:11669;height:2658" coordorigin=",285" coordsize="11263,2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">
                  <v:shape id="Freeform 64" o:spid="_x0000_s1884" style="position:absolute;top:1907;width:10223;height:489;visibility:visible;mso-wrap-style:square;v-text-anchor:top" coordsize="4192,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" path="m16,84r4010,c4035,84,4042,91,4042,100v,10,-7,17,-16,17l16,117c7,117,,110,,100,,91,7,84,16,84xm3992,r200,100l3992,200,3992,xe" fillcolor="black" strokeweight=".15pt">
                    <v:stroke joinstyle="bevel"/>
                    <v:path arrowok="t" o:connecttype="custom" o:connectlocs="3902,20536;981866,20536;985768,24448;981866,28604;3902,28604;0,24448;3902,20536;973574,0;1022350,24448;973574,48895;973574,0" o:connectangles="0,0,0,0,0,0,0,0,0,0,0"/>
                    <o:lock v:ext="edit" verticies="t"/>
                  </v:shape>
                  <v:rect id="Rectangle 59" o:spid="_x0000_s1885" style="position:absolute;left:862;top:285;width:10401;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" filled="f" stroked="f">
                    <v:textbox inset="0,0,0,0">
                      <w:txbxContent>
                        <w:p w14:paraId="4A7A9BBD" w14:textId="77777777" w:rsidR="008679A3" w:rsidRDefault="008679A3" w:rsidP="00C531C5">
                          <w:pPr>
                            <w:pStyle w:val="Web"/>
                            <w:ind w:firstLine="72"/>
                          </w:pPr>
                          <w:r w:rsidRPr="008772A5">
                            <w:rPr>
                              <w:rFonts w:ascii="Arial" w:hAnsi="Arial" w:cs="Arial"/>
                              <w:sz w:val="16"/>
                              <w:szCs w:val="16"/>
                            </w:rPr>
                            <w:t>kms_bo_map</w:t>
                          </w:r>
                        </w:p>
                      </w:txbxContent>
                    </v:textbox>
                  </v:rect>
                </v:group>
                <v:group id="グループ化 8807" o:spid="_x0000_s1886" style="position:absolute;left:2152;top:33039;width:11157;height:2394" coordsize="11162,2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">
                  <v:shape id="Freeform 64" o:spid="_x0000_s1887" style="position:absolute;top:1907;width:10223;height:489;visibility:visible;mso-wrap-style:square;v-text-anchor:top" coordsize="4192,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" path="m16,84r4010,c4035,84,4042,91,4042,100v,10,-7,17,-16,17l16,117c7,117,,110,,100,,91,7,84,16,84xm3992,r200,100l3992,200,3992,xe" fillcolor="black" strokeweight=".15pt">
                    <v:stroke joinstyle="bevel"/>
                    <v:path arrowok="t" o:connecttype="custom" o:connectlocs="3902,20536;981866,20536;985768,24448;981866,28604;3902,28604;0,24448;3902,20536;973574,0;1022350,24448;973574,48895;973574,0" o:connectangles="0,0,0,0,0,0,0,0,0,0,0"/>
                    <o:lock v:ext="edit" verticies="t"/>
                  </v:shape>
                  <v:rect id="Rectangle 59" o:spid="_x0000_s1888" style="position:absolute;left:761;width:10401;height:2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" filled="f" stroked="f">
                    <v:textbox inset="0,0,0,0">
                      <w:txbxContent>
                        <w:p w14:paraId="3A01E728" w14:textId="77777777" w:rsidR="008679A3" w:rsidRDefault="008679A3" w:rsidP="00C531C5">
                          <w:pPr>
                            <w:pStyle w:val="Web"/>
                            <w:ind w:firstLine="72"/>
                          </w:pPr>
                          <w:r w:rsidRPr="008772A5">
                            <w:rPr>
                              <w:rFonts w:ascii="Arial" w:hAnsi="Arial" w:cs="Arial"/>
                              <w:sz w:val="16"/>
                              <w:szCs w:val="16"/>
                            </w:rPr>
                            <w:t>kms_bo_get_prop</w:t>
                          </w:r>
                        </w:p>
                      </w:txbxContent>
                    </v:textbox>
                  </v:rect>
                </v:group>
                <v:group id="グループ化 8810" o:spid="_x0000_s1889" style="position:absolute;left:2262;top:37342;width:11047;height:2265" coordorigin=",293" coordsize="11052,2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">
                  <v:rect id="Rectangle 59" o:spid="_x0000_s1890" style="position:absolute;left:651;top:293;width:10401;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" filled="f" stroked="f">
                    <v:textbox inset="0,0,0,0">
                      <w:txbxContent>
                        <w:p w14:paraId="053011AD" w14:textId="77777777" w:rsidR="008679A3" w:rsidRPr="00FF508F" w:rsidRDefault="008679A3" w:rsidP="00C531C5">
                          <w:pPr>
                            <w:pStyle w:val="Web"/>
                            <w:ind w:firstLine="72"/>
                            <w:rPr>
                              <w:sz w:val="28"/>
                            </w:rPr>
                          </w:pPr>
                          <w:r w:rsidRPr="00FF508F">
                            <w:rPr>
                              <w:rFonts w:ascii="Arial" w:hAnsi="Arial" w:cs="Arial"/>
                              <w:sz w:val="15"/>
                              <w:szCs w:val="13"/>
                            </w:rPr>
                            <w:t>drmModeAddFB2</w:t>
                          </w:r>
                        </w:p>
                      </w:txbxContent>
                    </v:textbox>
                  </v:rect>
                  <v:shape id="Freeform 63" o:spid="_x0000_s1891" style="position:absolute;top:2071;width:10229;height:489;visibility:visible;mso-wrap-style:square;v-text-anchor:top" coordsize="838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" path="m33,167r8019,c8071,167,8085,182,8085,200v,19,-14,34,-33,34l33,234c15,234,,219,,200,,182,15,167,33,167xm7985,r400,200l7985,400,7985,xe" fillcolor="black" strokeweight=".15pt">
                    <v:stroke joinstyle="bevel"/>
                    <v:path arrowok="t" o:connecttype="custom" o:connectlocs="4026,20414;982358,20414;986384,24448;982358,28604;4026,28604;0,24448;4026,20414;974184,0;1022985,24448;974184,48895;974184,0" o:connectangles="0,0,0,0,0,0,0,0,0,0,0"/>
                    <o:lock v:ext="edit" verticies="t"/>
                  </v:shape>
                </v:group>
                <v:group id="グループ化 8813" o:spid="_x0000_s1892" style="position:absolute;left:2000;top:47667;width:11065;height:2499" coordorigin=",60" coordsize="11071,2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">
                  <v:rect id="Rectangle 59" o:spid="_x0000_s1893" style="position:absolute;left:670;top:60;width:10401;height:2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" filled="f" stroked="f">
                    <v:textbox inset="0,0,0,0">
                      <w:txbxContent>
                        <w:p w14:paraId="71DB3E71" w14:textId="77777777" w:rsidR="008679A3" w:rsidRPr="00FF508F" w:rsidRDefault="008679A3" w:rsidP="00C531C5">
                          <w:pPr>
                            <w:pStyle w:val="Web"/>
                            <w:ind w:firstLine="72"/>
                            <w:rPr>
                              <w:sz w:val="28"/>
                            </w:rPr>
                          </w:pPr>
                          <w:r w:rsidRPr="00FF508F">
                            <w:rPr>
                              <w:rFonts w:ascii="Arial" w:hAnsi="Arial" w:cs="Arial"/>
                              <w:sz w:val="15"/>
                              <w:szCs w:val="13"/>
                            </w:rPr>
                            <w:t>drmModeSetPlane</w:t>
                          </w:r>
                        </w:p>
                      </w:txbxContent>
                    </v:textbox>
                  </v:rect>
                  <v:shape id="Freeform 63" o:spid="_x0000_s1894" style="position:absolute;top:2071;width:10229;height:489;visibility:visible;mso-wrap-style:square;v-text-anchor:top" coordsize="838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" path="m33,167r8019,c8071,167,8085,182,8085,200v,19,-14,34,-33,34l33,234c15,234,,219,,200,,182,15,167,33,167xm7985,r400,200l7985,400,7985,xe" fillcolor="black" strokeweight=".15pt">
                    <v:stroke joinstyle="bevel"/>
                    <v:path arrowok="t" o:connecttype="custom" o:connectlocs="4026,20414;982358,20414;986384,24448;982358,28604;4026,28604;0,24448;4026,20414;974184,0;1022985,24448;974184,48895;974184,0" o:connectangles="0,0,0,0,0,0,0,0,0,0,0"/>
                    <o:lock v:ext="edit" verticies="t"/>
                  </v:shape>
                </v:group>
                <v:group id="グループ化 8816" o:spid="_x0000_s1895" style="position:absolute;left:13649;top:26287;width:13683;height:2190" coordsize="27876,2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">
                  <v:group id="Group 56" o:spid="_x0000_s1896" style="position:absolute;top:264;width:27876;height:1867" coordorigin=",26426" coordsize="4390,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">
                    <v:rect id="Rectangle 57" o:spid="_x0000_s1897" style="position:absolute;top:26426;width:4364;height: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" fillcolor="#ddd" stroked="f"/>
                    <v:rect id="Rectangle 58" o:spid="_x0000_s1898" style="position:absolute;left:26;top:26426;width:4364;height: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" filled="f" strokeweight=".5pt">
                      <v:stroke endcap="round"/>
                    </v:rect>
                  </v:group>
                  <v:rect id="Rectangle 66" o:spid="_x0000_s1899" style="position:absolute;left:388;width:23279;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" filled="f" stroked="f">
                    <v:textbox inset="0,0,0,0">
                      <w:txbxContent>
                        <w:p w14:paraId="6A54509E" w14:textId="77777777" w:rsidR="008679A3" w:rsidRDefault="008679A3" w:rsidP="00C531C5">
                          <w:pPr>
                            <w:pStyle w:val="Web"/>
                          </w:pPr>
                          <w:r>
                            <w:rPr>
                              <w:rFonts w:eastAsia="Arial"/>
                              <w:color w:val="000000"/>
                              <w:sz w:val="15"/>
                              <w:szCs w:val="15"/>
                            </w:rPr>
                            <w:t xml:space="preserve"> </w:t>
                          </w:r>
                          <w:r>
                            <w:rPr>
                              <w:color w:val="000000"/>
                              <w:sz w:val="15"/>
                              <w:szCs w:val="15"/>
                            </w:rPr>
                            <w:t>B</w:t>
                          </w:r>
                          <w:r w:rsidRPr="006F0D77">
                            <w:rPr>
                              <w:rFonts w:hint="eastAsia"/>
                              <w:color w:val="000000"/>
                              <w:sz w:val="15"/>
                              <w:szCs w:val="15"/>
                            </w:rPr>
                            <w:t>uffer object</w:t>
                          </w:r>
                          <w:r>
                            <w:rPr>
                              <w:rFonts w:hint="eastAsia"/>
                              <w:color w:val="000000"/>
                              <w:sz w:val="15"/>
                              <w:szCs w:val="15"/>
                            </w:rPr>
                            <w:t xml:space="preserve"> </w:t>
                          </w:r>
                          <w:r>
                            <w:rPr>
                              <w:color w:val="000000"/>
                              <w:sz w:val="15"/>
                              <w:szCs w:val="15"/>
                            </w:rPr>
                            <w:t>is created</w:t>
                          </w:r>
                        </w:p>
                      </w:txbxContent>
                    </v:textbox>
                  </v:rect>
                </v:group>
                <v:group id="グループ化 8821" o:spid="_x0000_s1900" style="position:absolute;left:13449;top:29797;width:16275;height:2191" coordorigin=",-59" coordsize="27711,2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">
                  <v:group id="Group 56" o:spid="_x0000_s1901" style="position:absolute;top:264;width:27711;height:1867" coordorigin=",26426" coordsize="4364,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">
                    <v:rect id="Rectangle 57" o:spid="_x0000_s1902" style="position:absolute;top:26426;width:4364;height: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" fillcolor="#ddd" stroked="f"/>
                    <v:rect id="Rectangle 58" o:spid="_x0000_s1903" style="position:absolute;top:26426;width:4364;height: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" filled="f" strokeweight=".5pt">
                      <v:stroke endcap="round"/>
                    </v:rect>
                  </v:group>
                  <v:rect id="Rectangle 66" o:spid="_x0000_s1904" style="position:absolute;left:388;top:-59;width:27218;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" filled="f" stroked="f">
                    <v:textbox inset="0,0,0,0">
                      <w:txbxContent>
                        <w:p w14:paraId="50DE2E5B" w14:textId="77777777" w:rsidR="008679A3" w:rsidRDefault="008679A3" w:rsidP="00C531C5">
                          <w:pPr>
                            <w:pStyle w:val="Web"/>
                          </w:pPr>
                          <w:r>
                            <w:rPr>
                              <w:rFonts w:eastAsia="Arial"/>
                              <w:color w:val="000000"/>
                              <w:sz w:val="15"/>
                              <w:szCs w:val="15"/>
                            </w:rPr>
                            <w:t xml:space="preserve"> </w:t>
                          </w:r>
                          <w:r w:rsidRPr="00250620">
                            <w:rPr>
                              <w:rFonts w:eastAsia="Arial"/>
                              <w:color w:val="000000"/>
                              <w:sz w:val="15"/>
                              <w:szCs w:val="15"/>
                            </w:rPr>
                            <w:t>Buffer is mapped in the user space</w:t>
                          </w:r>
                          <w:r w:rsidRPr="00250620" w:rsidDel="00250620">
                            <w:rPr>
                              <w:rFonts w:eastAsia="Arial" w:hint="eastAsia"/>
                              <w:color w:val="000000"/>
                              <w:sz w:val="15"/>
                              <w:szCs w:val="15"/>
                            </w:rPr>
                            <w:t xml:space="preserve"> </w:t>
                          </w:r>
                        </w:p>
                      </w:txbxContent>
                    </v:textbox>
                  </v:rect>
                </v:group>
                <v:group id="グループ化 8826" o:spid="_x0000_s1905" style="position:absolute;left:13449;top:33883;width:13602;height:2272" coordorigin=",-140" coordsize="27711,2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">
                  <v:group id="Group 56" o:spid="_x0000_s1906" style="position:absolute;top:264;width:27711;height:1867" coordorigin=",26426" coordsize="4364,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">
                    <v:rect id="Rectangle 57" o:spid="_x0000_s1907" style="position:absolute;top:26426;width:4364;height: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" fillcolor="#ddd" stroked="f"/>
                    <v:rect id="Rectangle 58" o:spid="_x0000_s1908" style="position:absolute;top:26426;width:4364;height: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" filled="f" strokeweight=".5pt">
                      <v:stroke endcap="round"/>
                    </v:rect>
                  </v:group>
                  <v:rect id="Rectangle 66" o:spid="_x0000_s1909" style="position:absolute;left:675;top:-140;width:23279;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" filled="f" stroked="f">
                    <v:textbox inset="0,0,0,0">
                      <w:txbxContent>
                        <w:p w14:paraId="3E028C2C" w14:textId="77777777" w:rsidR="008679A3" w:rsidRDefault="008679A3" w:rsidP="00C531C5">
                          <w:pPr>
                            <w:pStyle w:val="Web"/>
                          </w:pPr>
                          <w:r>
                            <w:rPr>
                              <w:rFonts w:eastAsia="Arial"/>
                              <w:color w:val="000000"/>
                              <w:sz w:val="15"/>
                              <w:szCs w:val="15"/>
                            </w:rPr>
                            <w:t xml:space="preserve"> </w:t>
                          </w:r>
                          <w:r w:rsidRPr="006F0D77">
                            <w:rPr>
                              <w:color w:val="000000"/>
                              <w:sz w:val="15"/>
                              <w:szCs w:val="15"/>
                            </w:rPr>
                            <w:t>Handle</w:t>
                          </w:r>
                          <w:r>
                            <w:rPr>
                              <w:color w:val="000000"/>
                              <w:sz w:val="15"/>
                              <w:szCs w:val="15"/>
                            </w:rPr>
                            <w:t xml:space="preserve"> </w:t>
                          </w:r>
                          <w:r w:rsidRPr="006F0D77">
                            <w:rPr>
                              <w:rFonts w:hint="eastAsia"/>
                              <w:color w:val="000000"/>
                              <w:sz w:val="15"/>
                              <w:szCs w:val="15"/>
                            </w:rPr>
                            <w:t>/</w:t>
                          </w:r>
                          <w:r>
                            <w:rPr>
                              <w:color w:val="000000"/>
                              <w:sz w:val="15"/>
                              <w:szCs w:val="15"/>
                            </w:rPr>
                            <w:t xml:space="preserve"> </w:t>
                          </w:r>
                          <w:r w:rsidRPr="006F0D77">
                            <w:rPr>
                              <w:rFonts w:hint="eastAsia"/>
                              <w:color w:val="000000"/>
                              <w:sz w:val="15"/>
                              <w:szCs w:val="15"/>
                            </w:rPr>
                            <w:t>offset</w:t>
                          </w:r>
                          <w:r>
                            <w:rPr>
                              <w:color w:val="000000"/>
                              <w:sz w:val="15"/>
                              <w:szCs w:val="15"/>
                            </w:rPr>
                            <w:t xml:space="preserve"> </w:t>
                          </w:r>
                          <w:r w:rsidRPr="006F0D77">
                            <w:rPr>
                              <w:rFonts w:hint="eastAsia"/>
                              <w:color w:val="000000"/>
                              <w:sz w:val="15"/>
                              <w:szCs w:val="15"/>
                            </w:rPr>
                            <w:t>/</w:t>
                          </w:r>
                          <w:r>
                            <w:rPr>
                              <w:color w:val="000000"/>
                              <w:sz w:val="15"/>
                              <w:szCs w:val="15"/>
                            </w:rPr>
                            <w:t xml:space="preserve"> </w:t>
                          </w:r>
                          <w:r w:rsidRPr="006F0D77">
                            <w:rPr>
                              <w:rFonts w:hint="eastAsia"/>
                              <w:color w:val="000000"/>
                              <w:sz w:val="15"/>
                              <w:szCs w:val="15"/>
                            </w:rPr>
                            <w:t xml:space="preserve">pitch </w:t>
                          </w:r>
                          <w:r>
                            <w:rPr>
                              <w:rFonts w:hint="eastAsia"/>
                              <w:color w:val="000000"/>
                              <w:sz w:val="15"/>
                              <w:szCs w:val="15"/>
                            </w:rPr>
                            <w:t>is set</w:t>
                          </w:r>
                        </w:p>
                      </w:txbxContent>
                    </v:textbox>
                  </v:rect>
                </v:group>
                <v:group id="グループ化 8831" o:spid="_x0000_s1910" style="position:absolute;left:13581;top:37752;width:19394;height:2190" coordsize="27711,2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">
                  <v:group id="Group 56" o:spid="_x0000_s1911" style="position:absolute;top:264;width:27711;height:1867" coordorigin=",26426" coordsize="4364,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">
                    <v:rect id="Rectangle 57" o:spid="_x0000_s1912" style="position:absolute;top:26426;width:4364;height: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" fillcolor="#ddd" stroked="f"/>
                    <v:rect id="Rectangle 58" o:spid="_x0000_s1913" style="position:absolute;top:26426;width:4364;height: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" filled="f" strokeweight=".5pt">
                      <v:stroke endcap="round"/>
                    </v:rect>
                  </v:group>
                  <v:rect id="Rectangle 66" o:spid="_x0000_s1914" style="position:absolute;left:388;width:26767;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" filled="f" stroked="f">
                    <v:textbox inset="0,0,0,0">
                      <w:txbxContent>
                        <w:p w14:paraId="56C38754" w14:textId="77777777" w:rsidR="008679A3" w:rsidRDefault="008679A3" w:rsidP="00C531C5">
                          <w:pPr>
                            <w:pStyle w:val="Web"/>
                            <w:ind w:firstLineChars="50" w:firstLine="75"/>
                          </w:pPr>
                          <w:r w:rsidRPr="006F0D77">
                            <w:rPr>
                              <w:rFonts w:hint="eastAsia"/>
                              <w:color w:val="000000"/>
                              <w:sz w:val="15"/>
                              <w:szCs w:val="15"/>
                            </w:rPr>
                            <w:t xml:space="preserve">FB Object </w:t>
                          </w:r>
                          <w:r>
                            <w:rPr>
                              <w:rFonts w:hint="eastAsia"/>
                              <w:color w:val="000000"/>
                              <w:sz w:val="15"/>
                              <w:szCs w:val="15"/>
                            </w:rPr>
                            <w:t>is created</w:t>
                          </w:r>
                          <w:r>
                            <w:rPr>
                              <w:color w:val="000000"/>
                              <w:sz w:val="15"/>
                              <w:szCs w:val="15"/>
                            </w:rPr>
                            <w:t xml:space="preserve"> for CRTC or Planes</w:t>
                          </w:r>
                        </w:p>
                      </w:txbxContent>
                    </v:textbox>
                  </v:rect>
                </v:group>
                <v:group id="グループ化 8836" o:spid="_x0000_s1915" style="position:absolute;left:13642;top:48174;width:21150;height:2370" coordorigin=",-238" coordsize="27711,2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">
                  <v:group id="Group 56" o:spid="_x0000_s1916" style="position:absolute;top:87;width:27711;height:2044" coordorigin=",26410" coordsize="4364,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">
                    <v:rect id="Rectangle 57" o:spid="_x0000_s1917" style="position:absolute;top:26426;width:4364;height: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" fillcolor="#ddd" stroked="f"/>
                    <v:rect id="Rectangle 58" o:spid="_x0000_s1918" style="position:absolute;top:26410;width:4364;height: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" filled="f" strokeweight=".5pt">
                      <v:stroke endcap="round"/>
                    </v:rect>
                  </v:group>
                  <v:rect id="Rectangle 66" o:spid="_x0000_s1919" style="position:absolute;left:388;top:-238;width:26650;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" filled="f" stroked="f">
                    <v:textbox inset="0,0,0,0">
                      <w:txbxContent>
                        <w:p w14:paraId="6CA400AE" w14:textId="77777777" w:rsidR="008679A3" w:rsidRDefault="008679A3" w:rsidP="00C531C5">
                          <w:pPr>
                            <w:pStyle w:val="Web"/>
                          </w:pPr>
                          <w:r>
                            <w:rPr>
                              <w:rFonts w:eastAsia="Arial"/>
                              <w:color w:val="000000"/>
                              <w:sz w:val="15"/>
                              <w:szCs w:val="15"/>
                            </w:rPr>
                            <w:t xml:space="preserve"> </w:t>
                          </w:r>
                          <w:r w:rsidRPr="006F0D77">
                            <w:rPr>
                              <w:rFonts w:hint="eastAsia"/>
                              <w:color w:val="000000"/>
                              <w:sz w:val="15"/>
                              <w:szCs w:val="15"/>
                            </w:rPr>
                            <w:t>Plane</w:t>
                          </w:r>
                          <w:r>
                            <w:rPr>
                              <w:color w:val="000000"/>
                              <w:sz w:val="15"/>
                              <w:szCs w:val="15"/>
                            </w:rPr>
                            <w:t xml:space="preserve"> (overlay)</w:t>
                          </w:r>
                          <w:r>
                            <w:rPr>
                              <w:rFonts w:hint="eastAsia"/>
                              <w:color w:val="000000"/>
                              <w:sz w:val="15"/>
                              <w:szCs w:val="15"/>
                            </w:rPr>
                            <w:t xml:space="preserve"> is displayed and updated</w:t>
                          </w:r>
                        </w:p>
                      </w:txbxContent>
                    </v:textbox>
                  </v:rect>
                </v:group>
                <v:shape id="右中かっこ 8841" o:spid="_x0000_s1920" type="#_x0000_t88" style="position:absolute;left:28739;top:26376;width:3799;height:104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" adj="652" strokecolor="black [3213]"/>
                <v:shape id="テキスト ボックス 8842" o:spid="_x0000_s1921" type="#_x0000_t202" style="position:absolute;left:33147;top:30121;width:10776;height:3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" fillcolor="white [3201]" strokeweight=".5pt">
                  <v:textbox>
                    <w:txbxContent>
                      <w:p w14:paraId="24214FA3" w14:textId="77777777" w:rsidR="008679A3" w:rsidRPr="00FF508F" w:rsidRDefault="008679A3" w:rsidP="00C531C5">
                        <w:pPr>
                          <w:spacing w:line="240" w:lineRule="auto"/>
                          <w:rPr>
                            <w:sz w:val="16"/>
                            <w:lang w:eastAsia="ja-JP"/>
                          </w:rPr>
                        </w:pPr>
                        <w:r>
                          <w:rPr>
                            <w:rFonts w:hint="eastAsia"/>
                            <w:sz w:val="16"/>
                            <w:lang w:eastAsia="ja-JP"/>
                          </w:rPr>
                          <w:t>Setting</w:t>
                        </w:r>
                        <w:r>
                          <w:rPr>
                            <w:sz w:val="16"/>
                            <w:lang w:eastAsia="ja-JP"/>
                          </w:rPr>
                          <w:t xml:space="preserve"> and allocation of frame buffer</w:t>
                        </w:r>
                      </w:p>
                    </w:txbxContent>
                  </v:textbox>
                </v:shape>
                <v:shape id="右中かっこ 8843" o:spid="_x0000_s1922" type="#_x0000_t88" style="position:absolute;left:43018;top:25739;width:3797;height:148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" adj="461" strokecolor="black [3213]"/>
                <v:shape id="テキスト ボックス 13" o:spid="_x0000_s1923" type="#_x0000_t202" style="position:absolute;left:46815;top:31283;width:12621;height:3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" fillcolor="white [3201]" strokeweight=".5pt">
                  <v:textbox>
                    <w:txbxContent>
                      <w:p w14:paraId="621D109E" w14:textId="77777777" w:rsidR="008679A3" w:rsidRDefault="008679A3" w:rsidP="00C531C5">
                        <w:pPr>
                          <w:pStyle w:val="Web"/>
                          <w:spacing w:line="240" w:lineRule="auto"/>
                        </w:pPr>
                        <w:r>
                          <w:rPr>
                            <w:sz w:val="16"/>
                            <w:szCs w:val="16"/>
                          </w:rPr>
                          <w:t>Set number of CRTC and plane use</w:t>
                        </w:r>
                      </w:p>
                    </w:txbxContent>
                  </v:textbox>
                </v:shape>
                <v:group id="グループ化 8845" o:spid="_x0000_s1924" style="position:absolute;left:1963;top:76081;width:10521;height:2972" coordorigin="-299,-41" coordsize="10529,29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">
                  <v:rect id="Rectangle 59" o:spid="_x0000_s1925" style="position:absolute;left:-299;top:-41;width:10401;height:2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" filled="f" stroked="f">
                    <v:textbox inset="0,0,0,0">
                      <w:txbxContent>
                        <w:p w14:paraId="51656C90" w14:textId="77777777" w:rsidR="008679A3" w:rsidRPr="00136343" w:rsidRDefault="008679A3" w:rsidP="00C531C5">
                          <w:pPr>
                            <w:pStyle w:val="Web"/>
                            <w:ind w:firstLine="72"/>
                            <w:rPr>
                              <w:sz w:val="12"/>
                              <w:szCs w:val="12"/>
                            </w:rPr>
                          </w:pPr>
                          <w:r w:rsidRPr="00136343">
                            <w:rPr>
                              <w:rFonts w:ascii="Arial" w:hAnsi="Arial" w:cs="Arial"/>
                              <w:sz w:val="12"/>
                              <w:szCs w:val="12"/>
                            </w:rPr>
                            <w:t>drmModeObjectSetProperty</w:t>
                          </w:r>
                        </w:p>
                      </w:txbxContent>
                    </v:textbox>
                  </v:rect>
                  <v:shape id="Freeform 63" o:spid="_x0000_s1926" style="position:absolute;top:2091;width:10229;height:489;visibility:visible;mso-wrap-style:square;v-text-anchor:top" coordsize="838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" path="m33,167r8019,c8071,167,8085,182,8085,200v,19,-14,34,-33,34l33,234c15,234,,219,,200,,182,15,167,33,167xm7985,r400,200l7985,400,7985,xe" fillcolor="black" strokeweight=".15pt">
                    <v:stroke joinstyle="bevel"/>
                    <v:path arrowok="t" o:connecttype="custom" o:connectlocs="4026,20414;982358,20414;986384,24448;982358,28604;4026,28604;0,24448;4026,20414;974184,0;1022985,24448;974184,48895;974184,0" o:connectangles="0,0,0,0,0,0,0,0,0,0,0"/>
                    <o:lock v:ext="edit" verticies="t"/>
                  </v:shape>
                </v:group>
                <v:group id="グループ化 8848" o:spid="_x0000_s1927" style="position:absolute;left:14126;top:77209;width:13602;height:2190" coordorigin="-1327,18426" coordsize="27711,2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">
                  <v:group id="Group 56" o:spid="_x0000_s1928" style="position:absolute;left:-1327;top:18745;width:27711;height:1867" coordorigin="-209,28099" coordsize="4364,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">
                    <v:rect id="Rectangle 57" o:spid="_x0000_s1929" style="position:absolute;left:-209;top:28099;width:4364;height: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" fillcolor="#ddd" stroked="f"/>
                    <v:rect id="Rectangle 58" o:spid="_x0000_s1930" style="position:absolute;left:-209;top:28099;width:4364;height: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" filled="f" strokeweight=".5pt">
                      <v:stroke endcap="round"/>
                    </v:rect>
                  </v:group>
                  <v:rect id="Rectangle 66" o:spid="_x0000_s1931" style="position:absolute;left:2298;top:18426;width:23279;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" filled="f" stroked="f">
                    <v:textbox inset="0,0,0,0">
                      <w:txbxContent>
                        <w:p w14:paraId="72D2EE7B" w14:textId="77777777" w:rsidR="008679A3" w:rsidRDefault="008679A3" w:rsidP="00C531C5">
                          <w:pPr>
                            <w:pStyle w:val="Web"/>
                          </w:pPr>
                          <w:r>
                            <w:rPr>
                              <w:rFonts w:eastAsia="Arial"/>
                              <w:color w:val="000000"/>
                              <w:sz w:val="15"/>
                              <w:szCs w:val="15"/>
                            </w:rPr>
                            <w:t xml:space="preserve"> </w:t>
                          </w:r>
                          <w:r>
                            <w:rPr>
                              <w:color w:val="000000"/>
                              <w:sz w:val="15"/>
                              <w:szCs w:val="15"/>
                            </w:rPr>
                            <w:t>Plane</w:t>
                          </w:r>
                          <w:r>
                            <w:rPr>
                              <w:rFonts w:hAnsi="ＭＳ 明朝" w:hint="eastAsia"/>
                              <w:color w:val="000000"/>
                              <w:sz w:val="15"/>
                              <w:szCs w:val="15"/>
                            </w:rPr>
                            <w:t xml:space="preserve"> property is set</w:t>
                          </w:r>
                        </w:p>
                      </w:txbxContent>
                    </v:textbox>
                  </v:rect>
                </v:group>
                <v:rect id="Rectangle 67" o:spid="_x0000_s1932" style="position:absolute;left:28557;top:77053;width:19253;height:2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" filled="f" stroked="f">
                  <v:textbox inset="0,0,0,0">
                    <w:txbxContent>
                      <w:p w14:paraId="10F92465" w14:textId="77777777" w:rsidR="008679A3" w:rsidRDefault="008679A3" w:rsidP="00C531C5">
                        <w:pPr>
                          <w:pStyle w:val="Web"/>
                          <w:tabs>
                            <w:tab w:val="left" w:pos="1560"/>
                            <w:tab w:val="left" w:pos="3544"/>
                          </w:tabs>
                        </w:pPr>
                        <w:r>
                          <w:rPr>
                            <w:rFonts w:ascii="Arial" w:hAnsi="Arial" w:cs="Arial" w:hint="eastAsia"/>
                            <w:color w:val="000000"/>
                            <w:sz w:val="15"/>
                            <w:szCs w:val="15"/>
                          </w:rPr>
                          <w:t>α</w:t>
                        </w:r>
                        <w:r>
                          <w:rPr>
                            <w:rFonts w:ascii="Arial" w:hAnsi="Arial" w:cs="Arial" w:hint="eastAsia"/>
                            <w:color w:val="000000"/>
                            <w:sz w:val="15"/>
                            <w:szCs w:val="15"/>
                          </w:rPr>
                          <w:t>b</w:t>
                        </w:r>
                        <w:r>
                          <w:rPr>
                            <w:rFonts w:ascii="Arial" w:hAnsi="Arial" w:cs="Arial"/>
                            <w:color w:val="000000"/>
                            <w:sz w:val="15"/>
                            <w:szCs w:val="15"/>
                          </w:rPr>
                          <w:t>lend</w:t>
                        </w:r>
                        <w:r>
                          <w:rPr>
                            <w:rFonts w:ascii="Arial" w:hAnsi="Arial" w:cs="Arial" w:hint="eastAsia"/>
                            <w:color w:val="000000"/>
                            <w:sz w:val="15"/>
                            <w:szCs w:val="15"/>
                          </w:rPr>
                          <w:t xml:space="preserve"> or order is set</w:t>
                        </w:r>
                      </w:p>
                    </w:txbxContent>
                  </v:textbox>
                </v:rect>
                <v:shape id="右中かっこ 8854" o:spid="_x0000_s1933" type="#_x0000_t88" style="position:absolute;left:47620;top:5114;width:3797;height:162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" adj="420" strokecolor="black [3213]"/>
                <v:shape id="テキスト ボックス 13" o:spid="_x0000_s1934" type="#_x0000_t202" style="position:absolute;left:51417;top:11647;width:9212;height:3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" fillcolor="white [3201]" strokeweight=".5pt">
                  <v:textbox>
                    <w:txbxContent>
                      <w:p w14:paraId="33F772E0" w14:textId="77777777" w:rsidR="008679A3" w:rsidRDefault="008679A3">
                        <w:pPr>
                          <w:pStyle w:val="Web"/>
                          <w:spacing w:line="240" w:lineRule="auto"/>
                        </w:pPr>
                        <w:r>
                          <w:rPr>
                            <w:rFonts w:hAnsi="ＭＳ 明朝"/>
                            <w:sz w:val="16"/>
                            <w:szCs w:val="16"/>
                          </w:rPr>
                          <w:t>Each resource</w:t>
                        </w:r>
                        <w:r>
                          <w:rPr>
                            <w:rFonts w:hAnsi="ＭＳ 明朝" w:hint="eastAsia"/>
                            <w:sz w:val="16"/>
                            <w:szCs w:val="16"/>
                          </w:rPr>
                          <w:t xml:space="preserve"> </w:t>
                        </w:r>
                        <w:r>
                          <w:rPr>
                            <w:rFonts w:hAnsi="ＭＳ 明朝"/>
                            <w:sz w:val="16"/>
                            <w:szCs w:val="16"/>
                          </w:rPr>
                          <w:t>of DRM is acquired</w:t>
                        </w:r>
                      </w:p>
                    </w:txbxContent>
                  </v:textbox>
                </v:shape>
                <v:rect id="Rectangle 67" o:spid="_x0000_s1935" style="position:absolute;left:13431;top:51665;width:47113;height:25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" filled="f" stroked="f">
                  <v:textbox inset="0,0,0,0">
                    <w:txbxContent>
                      <w:p w14:paraId="65108126" w14:textId="77777777" w:rsidR="008679A3" w:rsidRPr="0093382D" w:rsidRDefault="008679A3" w:rsidP="00C531C5">
                        <w:pPr>
                          <w:pStyle w:val="Web"/>
                          <w:tabs>
                            <w:tab w:val="left" w:pos="1560"/>
                            <w:tab w:val="left" w:pos="3544"/>
                          </w:tabs>
                          <w:spacing w:line="240" w:lineRule="auto"/>
                          <w:rPr>
                            <w:rFonts w:ascii="Arial" w:hAnsi="Arial" w:cs="Arial"/>
                            <w:color w:val="000000"/>
                            <w:sz w:val="15"/>
                            <w:szCs w:val="15"/>
                          </w:rPr>
                        </w:pPr>
                        <w:r w:rsidRPr="0093382D">
                          <w:rPr>
                            <w:rFonts w:ascii="Arial" w:hAnsi="Arial" w:cs="Arial" w:hint="eastAsia"/>
                            <w:color w:val="000000"/>
                            <w:sz w:val="15"/>
                            <w:szCs w:val="15"/>
                          </w:rPr>
                          <w:t>drmModeSetPlane()</w:t>
                        </w:r>
                      </w:p>
                      <w:p w14:paraId="4537730F" w14:textId="77777777" w:rsidR="008679A3" w:rsidRPr="0093382D" w:rsidRDefault="008679A3" w:rsidP="00C531C5">
                        <w:pPr>
                          <w:pStyle w:val="Web"/>
                          <w:tabs>
                            <w:tab w:val="left" w:pos="1560"/>
                            <w:tab w:val="left" w:pos="3544"/>
                          </w:tabs>
                          <w:spacing w:line="240" w:lineRule="auto"/>
                          <w:rPr>
                            <w:rFonts w:ascii="Arial" w:hAnsi="Arial" w:cs="Arial"/>
                            <w:color w:val="000000"/>
                            <w:sz w:val="15"/>
                            <w:szCs w:val="15"/>
                          </w:rPr>
                        </w:pPr>
                        <w:r w:rsidRPr="0093382D">
                          <w:rPr>
                            <w:rFonts w:ascii="Arial" w:hAnsi="Arial" w:cs="Arial"/>
                            <w:color w:val="000000"/>
                            <w:sz w:val="15"/>
                            <w:szCs w:val="15"/>
                          </w:rPr>
                          <w:t>int drmModeSetPlane(</w:t>
                        </w:r>
                        <w:r>
                          <w:rPr>
                            <w:rFonts w:ascii="Arial" w:hAnsi="Arial" w:cs="Arial" w:hint="eastAsia"/>
                            <w:color w:val="000000"/>
                            <w:sz w:val="15"/>
                            <w:szCs w:val="15"/>
                          </w:rPr>
                          <w:t xml:space="preserve"> </w:t>
                        </w:r>
                        <w:r w:rsidRPr="0093382D">
                          <w:rPr>
                            <w:rFonts w:ascii="Arial" w:hAnsi="Arial" w:cs="Arial"/>
                            <w:color w:val="000000"/>
                            <w:sz w:val="15"/>
                            <w:szCs w:val="15"/>
                          </w:rPr>
                          <w:t>int fd, uint32_t plane_id, uint32_t crtc_id,</w:t>
                        </w:r>
                      </w:p>
                      <w:p w14:paraId="7B45E1A2" w14:textId="77777777" w:rsidR="008679A3" w:rsidRPr="0093382D" w:rsidRDefault="008679A3" w:rsidP="00C531C5">
                        <w:pPr>
                          <w:pStyle w:val="Web"/>
                          <w:tabs>
                            <w:tab w:val="left" w:pos="1560"/>
                            <w:tab w:val="left" w:pos="3544"/>
                          </w:tabs>
                          <w:spacing w:line="240" w:lineRule="auto"/>
                          <w:rPr>
                            <w:rFonts w:ascii="Arial" w:hAnsi="Arial" w:cs="Arial"/>
                            <w:color w:val="000000"/>
                            <w:sz w:val="15"/>
                            <w:szCs w:val="15"/>
                          </w:rPr>
                        </w:pPr>
                        <w:r w:rsidRPr="0093382D">
                          <w:rPr>
                            <w:rFonts w:ascii="Arial" w:hAnsi="Arial" w:cs="Arial"/>
                            <w:color w:val="000000"/>
                            <w:sz w:val="15"/>
                            <w:szCs w:val="15"/>
                          </w:rPr>
                          <w:tab/>
                          <w:t>uint32_t fb_id, uint32_t flags,</w:t>
                        </w:r>
                      </w:p>
                      <w:p w14:paraId="42EE063A" w14:textId="77777777" w:rsidR="008679A3" w:rsidRPr="0093382D" w:rsidRDefault="008679A3" w:rsidP="00C531C5">
                        <w:pPr>
                          <w:pStyle w:val="Web"/>
                          <w:tabs>
                            <w:tab w:val="left" w:pos="1560"/>
                            <w:tab w:val="left" w:pos="3544"/>
                          </w:tabs>
                          <w:spacing w:line="240" w:lineRule="auto"/>
                          <w:rPr>
                            <w:rFonts w:ascii="Arial" w:hAnsi="Arial" w:cs="Arial"/>
                            <w:color w:val="000000"/>
                            <w:sz w:val="15"/>
                            <w:szCs w:val="15"/>
                          </w:rPr>
                        </w:pPr>
                        <w:r w:rsidRPr="0093382D">
                          <w:rPr>
                            <w:rFonts w:ascii="Arial" w:hAnsi="Arial" w:cs="Arial"/>
                            <w:color w:val="000000"/>
                            <w:sz w:val="15"/>
                            <w:szCs w:val="15"/>
                          </w:rPr>
                          <w:tab/>
                          <w:t>uint32_t crtc_x, uint32_t crtc_y,</w:t>
                        </w:r>
                      </w:p>
                      <w:p w14:paraId="4071BB02" w14:textId="77777777" w:rsidR="008679A3" w:rsidRPr="0093382D" w:rsidRDefault="008679A3" w:rsidP="00C531C5">
                        <w:pPr>
                          <w:pStyle w:val="Web"/>
                          <w:tabs>
                            <w:tab w:val="left" w:pos="1560"/>
                            <w:tab w:val="left" w:pos="3544"/>
                          </w:tabs>
                          <w:spacing w:line="240" w:lineRule="auto"/>
                          <w:rPr>
                            <w:rFonts w:ascii="Arial" w:hAnsi="Arial" w:cs="Arial"/>
                            <w:color w:val="000000"/>
                            <w:sz w:val="15"/>
                            <w:szCs w:val="15"/>
                          </w:rPr>
                        </w:pPr>
                        <w:r w:rsidRPr="0093382D">
                          <w:rPr>
                            <w:rFonts w:ascii="Arial" w:hAnsi="Arial" w:cs="Arial"/>
                            <w:color w:val="000000"/>
                            <w:sz w:val="15"/>
                            <w:szCs w:val="15"/>
                          </w:rPr>
                          <w:tab/>
                          <w:t>uint32_t crtc_w, uint32_t crtc_h,</w:t>
                        </w:r>
                      </w:p>
                      <w:p w14:paraId="662010B1" w14:textId="77777777" w:rsidR="008679A3" w:rsidRPr="0093382D" w:rsidRDefault="008679A3" w:rsidP="00C531C5">
                        <w:pPr>
                          <w:pStyle w:val="Web"/>
                          <w:tabs>
                            <w:tab w:val="left" w:pos="1560"/>
                            <w:tab w:val="left" w:pos="3544"/>
                          </w:tabs>
                          <w:spacing w:line="240" w:lineRule="auto"/>
                          <w:rPr>
                            <w:rFonts w:ascii="Arial" w:hAnsi="Arial" w:cs="Arial"/>
                            <w:color w:val="000000"/>
                            <w:sz w:val="15"/>
                            <w:szCs w:val="15"/>
                          </w:rPr>
                        </w:pPr>
                        <w:r w:rsidRPr="0093382D">
                          <w:rPr>
                            <w:rFonts w:ascii="Arial" w:hAnsi="Arial" w:cs="Arial"/>
                            <w:color w:val="000000"/>
                            <w:sz w:val="15"/>
                            <w:szCs w:val="15"/>
                          </w:rPr>
                          <w:tab/>
                          <w:t>uint32_t src_x, uint32_t src_y,</w:t>
                        </w:r>
                      </w:p>
                      <w:p w14:paraId="772D55C0" w14:textId="77777777" w:rsidR="008679A3" w:rsidRPr="0093382D" w:rsidRDefault="008679A3" w:rsidP="00C531C5">
                        <w:pPr>
                          <w:pStyle w:val="Web"/>
                          <w:tabs>
                            <w:tab w:val="left" w:pos="1560"/>
                            <w:tab w:val="left" w:pos="3544"/>
                          </w:tabs>
                          <w:spacing w:line="240" w:lineRule="auto"/>
                          <w:rPr>
                            <w:rFonts w:ascii="Arial" w:hAnsi="Arial" w:cs="Arial"/>
                            <w:color w:val="000000"/>
                            <w:sz w:val="15"/>
                            <w:szCs w:val="15"/>
                          </w:rPr>
                        </w:pPr>
                        <w:r w:rsidRPr="0093382D">
                          <w:rPr>
                            <w:rFonts w:ascii="Arial" w:hAnsi="Arial" w:cs="Arial"/>
                            <w:color w:val="000000"/>
                            <w:sz w:val="15"/>
                            <w:szCs w:val="15"/>
                          </w:rPr>
                          <w:tab/>
                          <w:t>uint32_t src_w, uint32_t src_h);</w:t>
                        </w:r>
                      </w:p>
                      <w:p w14:paraId="213FA5D5" w14:textId="77777777" w:rsidR="008679A3" w:rsidRPr="0093382D" w:rsidRDefault="008679A3" w:rsidP="00C531C5">
                        <w:pPr>
                          <w:pStyle w:val="Web"/>
                          <w:tabs>
                            <w:tab w:val="left" w:pos="1560"/>
                            <w:tab w:val="left" w:pos="3544"/>
                          </w:tabs>
                          <w:spacing w:line="240" w:lineRule="auto"/>
                          <w:rPr>
                            <w:rFonts w:ascii="Arial" w:hAnsi="Arial" w:cs="Arial"/>
                            <w:color w:val="000000"/>
                            <w:sz w:val="15"/>
                            <w:szCs w:val="15"/>
                          </w:rPr>
                        </w:pPr>
                      </w:p>
                      <w:p w14:paraId="21C99241" w14:textId="77777777" w:rsidR="008679A3" w:rsidRPr="0093382D" w:rsidRDefault="008679A3" w:rsidP="00B94654">
                        <w:pPr>
                          <w:pStyle w:val="Web"/>
                          <w:tabs>
                            <w:tab w:val="left" w:pos="1560"/>
                            <w:tab w:val="left" w:pos="3544"/>
                          </w:tabs>
                          <w:spacing w:line="240" w:lineRule="auto"/>
                          <w:ind w:firstLineChars="50" w:firstLine="75"/>
                          <w:rPr>
                            <w:rFonts w:ascii="Arial" w:hAnsi="Arial" w:cs="Arial"/>
                            <w:color w:val="000000"/>
                            <w:sz w:val="15"/>
                            <w:szCs w:val="15"/>
                          </w:rPr>
                        </w:pPr>
                        <w:r>
                          <w:rPr>
                            <w:rFonts w:ascii="Arial" w:hAnsi="Arial" w:cs="Arial"/>
                            <w:color w:val="000000"/>
                            <w:sz w:val="15"/>
                            <w:szCs w:val="15"/>
                          </w:rPr>
                          <w:t>The overlay</w:t>
                        </w:r>
                        <w:r w:rsidRPr="0093382D">
                          <w:rPr>
                            <w:rFonts w:ascii="Arial" w:hAnsi="Arial" w:cs="Arial" w:hint="eastAsia"/>
                            <w:color w:val="000000"/>
                            <w:sz w:val="15"/>
                            <w:szCs w:val="15"/>
                          </w:rPr>
                          <w:t xml:space="preserve"> </w:t>
                        </w:r>
                        <w:r>
                          <w:rPr>
                            <w:rFonts w:ascii="Arial" w:hAnsi="Arial" w:cs="Arial" w:hint="eastAsia"/>
                            <w:color w:val="000000"/>
                            <w:sz w:val="15"/>
                            <w:szCs w:val="15"/>
                          </w:rPr>
                          <w:t>i</w:t>
                        </w:r>
                        <w:r>
                          <w:rPr>
                            <w:rFonts w:ascii="Arial" w:hAnsi="Arial" w:cs="Arial"/>
                            <w:color w:val="000000"/>
                            <w:sz w:val="15"/>
                            <w:szCs w:val="15"/>
                          </w:rPr>
                          <w:t xml:space="preserve">s </w:t>
                        </w:r>
                        <w:r w:rsidRPr="0003780F">
                          <w:rPr>
                            <w:rFonts w:ascii="Arial" w:hAnsi="Arial" w:cs="Arial"/>
                            <w:color w:val="000000"/>
                            <w:sz w:val="15"/>
                            <w:szCs w:val="15"/>
                          </w:rPr>
                          <w:t xml:space="preserve">decided </w:t>
                        </w:r>
                        <w:r>
                          <w:rPr>
                            <w:rFonts w:ascii="Arial" w:hAnsi="Arial" w:cs="Arial"/>
                            <w:color w:val="000000"/>
                            <w:sz w:val="15"/>
                            <w:szCs w:val="15"/>
                          </w:rPr>
                          <w:t xml:space="preserve">at the value </w:t>
                        </w:r>
                        <w:r w:rsidRPr="0003780F">
                          <w:rPr>
                            <w:rFonts w:ascii="Arial" w:hAnsi="Arial" w:cs="Arial"/>
                            <w:color w:val="000000"/>
                            <w:sz w:val="15"/>
                            <w:szCs w:val="15"/>
                          </w:rPr>
                          <w:t>indicated below</w:t>
                        </w:r>
                        <w:r>
                          <w:rPr>
                            <w:rFonts w:ascii="Arial" w:hAnsi="Arial" w:cs="Arial"/>
                            <w:color w:val="000000"/>
                            <w:sz w:val="15"/>
                            <w:szCs w:val="15"/>
                          </w:rPr>
                          <w:t xml:space="preserve">. </w:t>
                        </w:r>
                        <w:r w:rsidRPr="001F41D2">
                          <w:rPr>
                            <w:rFonts w:ascii="Arial" w:hAnsi="Arial" w:cs="Arial"/>
                            <w:color w:val="000000"/>
                            <w:sz w:val="15"/>
                            <w:szCs w:val="15"/>
                          </w:rPr>
                          <w:t xml:space="preserve">A scaling can't be performed </w:t>
                        </w:r>
                        <w:r>
                          <w:rPr>
                            <w:rFonts w:ascii="Arial" w:hAnsi="Arial" w:cs="Arial" w:hint="eastAsia"/>
                            <w:color w:val="000000"/>
                            <w:sz w:val="15"/>
                            <w:szCs w:val="15"/>
                          </w:rPr>
                          <w:t>with</w:t>
                        </w:r>
                        <w:r w:rsidRPr="001F41D2">
                          <w:rPr>
                            <w:rFonts w:ascii="Arial" w:hAnsi="Arial" w:cs="Arial"/>
                            <w:color w:val="000000"/>
                            <w:sz w:val="15"/>
                            <w:szCs w:val="15"/>
                          </w:rPr>
                          <w:t xml:space="preserve"> a D</w:t>
                        </w:r>
                        <w:r>
                          <w:rPr>
                            <w:rFonts w:ascii="Arial" w:hAnsi="Arial" w:cs="Arial"/>
                            <w:color w:val="000000"/>
                            <w:sz w:val="15"/>
                            <w:szCs w:val="15"/>
                          </w:rPr>
                          <w:t>isplay</w:t>
                        </w:r>
                        <w:r w:rsidRPr="001F41D2">
                          <w:rPr>
                            <w:rFonts w:ascii="Arial" w:hAnsi="Arial" w:cs="Arial"/>
                            <w:color w:val="000000"/>
                            <w:sz w:val="15"/>
                            <w:szCs w:val="15"/>
                          </w:rPr>
                          <w:t xml:space="preserve"> driver</w:t>
                        </w:r>
                        <w:r>
                          <w:rPr>
                            <w:rFonts w:ascii="Arial" w:hAnsi="Arial" w:cs="Arial"/>
                            <w:color w:val="000000"/>
                            <w:sz w:val="15"/>
                            <w:szCs w:val="15"/>
                          </w:rPr>
                          <w:t>.</w:t>
                        </w:r>
                      </w:p>
                      <w:p w14:paraId="4CFC9217" w14:textId="77777777" w:rsidR="008679A3" w:rsidRDefault="008679A3" w:rsidP="007D523E">
                        <w:pPr>
                          <w:pStyle w:val="Web"/>
                          <w:tabs>
                            <w:tab w:val="left" w:pos="1560"/>
                            <w:tab w:val="left" w:pos="3544"/>
                          </w:tabs>
                          <w:spacing w:line="240" w:lineRule="auto"/>
                          <w:ind w:firstLineChars="100" w:firstLine="150"/>
                          <w:rPr>
                            <w:rFonts w:ascii="Arial" w:hAnsi="Arial" w:cs="Arial"/>
                            <w:color w:val="000000"/>
                            <w:sz w:val="15"/>
                            <w:szCs w:val="15"/>
                          </w:rPr>
                        </w:pPr>
                        <w:r w:rsidRPr="0093382D">
                          <w:rPr>
                            <w:rFonts w:ascii="Arial" w:hAnsi="Arial" w:cs="Arial" w:hint="eastAsia"/>
                            <w:color w:val="000000"/>
                            <w:sz w:val="15"/>
                            <w:szCs w:val="15"/>
                          </w:rPr>
                          <w:t>crtc_x:</w:t>
                        </w:r>
                        <w:r w:rsidRPr="0093382D">
                          <w:rPr>
                            <w:rFonts w:ascii="Arial" w:hAnsi="Arial" w:cs="Arial" w:hint="eastAsia"/>
                            <w:color w:val="000000"/>
                            <w:sz w:val="15"/>
                            <w:szCs w:val="15"/>
                          </w:rPr>
                          <w:tab/>
                        </w:r>
                        <w:r>
                          <w:rPr>
                            <w:rFonts w:ascii="Arial" w:hAnsi="Arial" w:cs="Arial"/>
                            <w:color w:val="000000"/>
                            <w:sz w:val="15"/>
                            <w:szCs w:val="15"/>
                          </w:rPr>
                          <w:t>start x position on monitor</w:t>
                        </w:r>
                      </w:p>
                      <w:p w14:paraId="107D6B54" w14:textId="77777777" w:rsidR="008679A3" w:rsidRPr="0093382D" w:rsidRDefault="008679A3" w:rsidP="007D523E">
                        <w:pPr>
                          <w:pStyle w:val="Web"/>
                          <w:tabs>
                            <w:tab w:val="left" w:pos="1560"/>
                            <w:tab w:val="left" w:pos="3544"/>
                          </w:tabs>
                          <w:spacing w:line="240" w:lineRule="auto"/>
                          <w:ind w:firstLineChars="100" w:firstLine="150"/>
                          <w:rPr>
                            <w:rFonts w:ascii="Arial" w:hAnsi="Arial" w:cs="Arial"/>
                            <w:color w:val="000000"/>
                            <w:sz w:val="15"/>
                            <w:szCs w:val="15"/>
                          </w:rPr>
                        </w:pPr>
                        <w:r w:rsidRPr="0093382D">
                          <w:rPr>
                            <w:rFonts w:ascii="Arial" w:hAnsi="Arial" w:cs="Arial" w:hint="eastAsia"/>
                            <w:color w:val="000000"/>
                            <w:sz w:val="15"/>
                            <w:szCs w:val="15"/>
                          </w:rPr>
                          <w:t>crtc_y:</w:t>
                        </w:r>
                        <w:r w:rsidRPr="0093382D">
                          <w:rPr>
                            <w:rFonts w:ascii="Arial" w:hAnsi="Arial" w:cs="Arial" w:hint="eastAsia"/>
                            <w:color w:val="000000"/>
                            <w:sz w:val="15"/>
                            <w:szCs w:val="15"/>
                          </w:rPr>
                          <w:tab/>
                        </w:r>
                        <w:r>
                          <w:rPr>
                            <w:rFonts w:ascii="Arial" w:hAnsi="Arial" w:cs="Arial"/>
                            <w:color w:val="000000"/>
                            <w:sz w:val="15"/>
                            <w:szCs w:val="15"/>
                          </w:rPr>
                          <w:t>start y position on monitor</w:t>
                        </w:r>
                      </w:p>
                      <w:p w14:paraId="368B295E" w14:textId="77777777" w:rsidR="008679A3" w:rsidRPr="0093382D" w:rsidRDefault="008679A3" w:rsidP="007D523E">
                        <w:pPr>
                          <w:pStyle w:val="Web"/>
                          <w:tabs>
                            <w:tab w:val="left" w:pos="1560"/>
                            <w:tab w:val="left" w:pos="3544"/>
                          </w:tabs>
                          <w:spacing w:line="240" w:lineRule="auto"/>
                          <w:ind w:firstLineChars="100" w:firstLine="150"/>
                          <w:rPr>
                            <w:rFonts w:ascii="Arial" w:hAnsi="Arial" w:cs="Arial"/>
                            <w:color w:val="000000"/>
                            <w:sz w:val="15"/>
                            <w:szCs w:val="15"/>
                          </w:rPr>
                        </w:pPr>
                        <w:r w:rsidRPr="0093382D">
                          <w:rPr>
                            <w:rFonts w:ascii="Arial" w:hAnsi="Arial" w:cs="Arial" w:hint="eastAsia"/>
                            <w:color w:val="000000"/>
                            <w:sz w:val="15"/>
                            <w:szCs w:val="15"/>
                          </w:rPr>
                          <w:t>crtc_w:</w:t>
                        </w:r>
                        <w:r w:rsidRPr="0093382D">
                          <w:rPr>
                            <w:rFonts w:ascii="Arial" w:hAnsi="Arial" w:cs="Arial" w:hint="eastAsia"/>
                            <w:color w:val="000000"/>
                            <w:sz w:val="15"/>
                            <w:szCs w:val="15"/>
                          </w:rPr>
                          <w:tab/>
                        </w:r>
                        <w:r>
                          <w:rPr>
                            <w:rFonts w:ascii="Arial" w:hAnsi="Arial" w:cs="Arial"/>
                            <w:color w:val="000000"/>
                            <w:sz w:val="15"/>
                            <w:szCs w:val="15"/>
                          </w:rPr>
                          <w:t>display width on monitor</w:t>
                        </w:r>
                      </w:p>
                      <w:p w14:paraId="13BEC94D" w14:textId="77777777" w:rsidR="008679A3" w:rsidRPr="0093382D" w:rsidRDefault="008679A3" w:rsidP="007D523E">
                        <w:pPr>
                          <w:pStyle w:val="Web"/>
                          <w:tabs>
                            <w:tab w:val="left" w:pos="1560"/>
                            <w:tab w:val="left" w:pos="3544"/>
                          </w:tabs>
                          <w:spacing w:line="240" w:lineRule="auto"/>
                          <w:ind w:firstLineChars="100" w:firstLine="150"/>
                          <w:rPr>
                            <w:rFonts w:ascii="Arial" w:hAnsi="Arial" w:cs="Arial"/>
                            <w:color w:val="000000"/>
                            <w:sz w:val="15"/>
                            <w:szCs w:val="15"/>
                          </w:rPr>
                        </w:pPr>
                        <w:r w:rsidRPr="0093382D">
                          <w:rPr>
                            <w:rFonts w:ascii="Arial" w:hAnsi="Arial" w:cs="Arial" w:hint="eastAsia"/>
                            <w:color w:val="000000"/>
                            <w:sz w:val="15"/>
                            <w:szCs w:val="15"/>
                          </w:rPr>
                          <w:t>crtc_h:</w:t>
                        </w:r>
                        <w:r w:rsidRPr="0093382D">
                          <w:rPr>
                            <w:rFonts w:ascii="Arial" w:hAnsi="Arial" w:cs="Arial" w:hint="eastAsia"/>
                            <w:color w:val="000000"/>
                            <w:sz w:val="15"/>
                            <w:szCs w:val="15"/>
                          </w:rPr>
                          <w:tab/>
                        </w:r>
                        <w:r>
                          <w:rPr>
                            <w:rFonts w:ascii="Arial" w:hAnsi="Arial" w:cs="Arial"/>
                            <w:color w:val="000000"/>
                            <w:sz w:val="15"/>
                            <w:szCs w:val="15"/>
                          </w:rPr>
                          <w:t>display height on monitor</w:t>
                        </w:r>
                      </w:p>
                      <w:p w14:paraId="193D53C2" w14:textId="77777777" w:rsidR="008679A3" w:rsidRPr="0093382D" w:rsidRDefault="008679A3" w:rsidP="007D523E">
                        <w:pPr>
                          <w:pStyle w:val="Web"/>
                          <w:tabs>
                            <w:tab w:val="left" w:pos="1560"/>
                            <w:tab w:val="left" w:pos="3544"/>
                          </w:tabs>
                          <w:spacing w:line="240" w:lineRule="auto"/>
                          <w:ind w:firstLineChars="100" w:firstLine="150"/>
                          <w:rPr>
                            <w:rFonts w:ascii="Arial" w:hAnsi="Arial" w:cs="Arial"/>
                            <w:color w:val="000000"/>
                            <w:sz w:val="15"/>
                            <w:szCs w:val="15"/>
                          </w:rPr>
                        </w:pPr>
                        <w:r w:rsidRPr="0093382D">
                          <w:rPr>
                            <w:rFonts w:ascii="Arial" w:hAnsi="Arial" w:cs="Arial" w:hint="eastAsia"/>
                            <w:color w:val="000000"/>
                            <w:sz w:val="15"/>
                            <w:szCs w:val="15"/>
                          </w:rPr>
                          <w:t>src_x:</w:t>
                        </w:r>
                        <w:r w:rsidRPr="0093382D">
                          <w:rPr>
                            <w:rFonts w:ascii="Arial" w:hAnsi="Arial" w:cs="Arial" w:hint="eastAsia"/>
                            <w:color w:val="000000"/>
                            <w:sz w:val="15"/>
                            <w:szCs w:val="15"/>
                          </w:rPr>
                          <w:tab/>
                        </w:r>
                        <w:r>
                          <w:rPr>
                            <w:rFonts w:ascii="Arial" w:hAnsi="Arial" w:cs="Arial" w:hint="eastAsia"/>
                            <w:color w:val="000000"/>
                            <w:sz w:val="15"/>
                            <w:szCs w:val="15"/>
                          </w:rPr>
                          <w:t xml:space="preserve">start </w:t>
                        </w:r>
                        <w:r>
                          <w:rPr>
                            <w:rFonts w:ascii="Arial" w:hAnsi="Arial" w:cs="Arial"/>
                            <w:color w:val="000000"/>
                            <w:sz w:val="15"/>
                            <w:szCs w:val="15"/>
                          </w:rPr>
                          <w:t>x clipping position on source image</w:t>
                        </w:r>
                      </w:p>
                      <w:p w14:paraId="60C30993" w14:textId="77777777" w:rsidR="008679A3" w:rsidRDefault="008679A3" w:rsidP="007D523E">
                        <w:pPr>
                          <w:pStyle w:val="Web"/>
                          <w:tabs>
                            <w:tab w:val="left" w:pos="1560"/>
                            <w:tab w:val="left" w:pos="3544"/>
                          </w:tabs>
                          <w:spacing w:line="240" w:lineRule="auto"/>
                          <w:ind w:firstLineChars="100" w:firstLine="150"/>
                          <w:rPr>
                            <w:rFonts w:ascii="Arial" w:hAnsi="Arial" w:cs="Arial"/>
                            <w:color w:val="000000"/>
                            <w:sz w:val="15"/>
                            <w:szCs w:val="15"/>
                          </w:rPr>
                        </w:pPr>
                        <w:r w:rsidRPr="0093382D">
                          <w:rPr>
                            <w:rFonts w:ascii="Arial" w:hAnsi="Arial" w:cs="Arial" w:hint="eastAsia"/>
                            <w:color w:val="000000"/>
                            <w:sz w:val="15"/>
                            <w:szCs w:val="15"/>
                          </w:rPr>
                          <w:t>src_y:</w:t>
                        </w:r>
                        <w:r w:rsidRPr="0093382D">
                          <w:rPr>
                            <w:rFonts w:ascii="Arial" w:hAnsi="Arial" w:cs="Arial" w:hint="eastAsia"/>
                            <w:color w:val="000000"/>
                            <w:sz w:val="15"/>
                            <w:szCs w:val="15"/>
                          </w:rPr>
                          <w:tab/>
                        </w:r>
                        <w:r>
                          <w:rPr>
                            <w:rFonts w:ascii="Arial" w:hAnsi="Arial" w:cs="Arial" w:hint="eastAsia"/>
                            <w:color w:val="000000"/>
                            <w:sz w:val="15"/>
                            <w:szCs w:val="15"/>
                          </w:rPr>
                          <w:t xml:space="preserve">start </w:t>
                        </w:r>
                        <w:r>
                          <w:rPr>
                            <w:rFonts w:ascii="Arial" w:hAnsi="Arial" w:cs="Arial"/>
                            <w:color w:val="000000"/>
                            <w:sz w:val="15"/>
                            <w:szCs w:val="15"/>
                          </w:rPr>
                          <w:t>y clipping position on source image</w:t>
                        </w:r>
                      </w:p>
                      <w:p w14:paraId="35532CE9" w14:textId="77777777" w:rsidR="008679A3" w:rsidRPr="0093382D" w:rsidRDefault="008679A3" w:rsidP="007D523E">
                        <w:pPr>
                          <w:pStyle w:val="Web"/>
                          <w:tabs>
                            <w:tab w:val="left" w:pos="1560"/>
                            <w:tab w:val="left" w:pos="3544"/>
                          </w:tabs>
                          <w:spacing w:line="240" w:lineRule="auto"/>
                          <w:ind w:firstLineChars="100" w:firstLine="150"/>
                          <w:rPr>
                            <w:rFonts w:ascii="Arial" w:hAnsi="Arial" w:cs="Arial"/>
                            <w:color w:val="000000"/>
                            <w:sz w:val="15"/>
                            <w:szCs w:val="15"/>
                          </w:rPr>
                        </w:pPr>
                        <w:r w:rsidRPr="0093382D">
                          <w:rPr>
                            <w:rFonts w:ascii="Arial" w:hAnsi="Arial" w:cs="Arial" w:hint="eastAsia"/>
                            <w:color w:val="000000"/>
                            <w:sz w:val="15"/>
                            <w:szCs w:val="15"/>
                          </w:rPr>
                          <w:t>src_w:</w:t>
                        </w:r>
                        <w:r w:rsidRPr="0093382D">
                          <w:rPr>
                            <w:rFonts w:ascii="Arial" w:hAnsi="Arial" w:cs="Arial" w:hint="eastAsia"/>
                            <w:color w:val="000000"/>
                            <w:sz w:val="15"/>
                            <w:szCs w:val="15"/>
                          </w:rPr>
                          <w:tab/>
                        </w:r>
                        <w:r>
                          <w:rPr>
                            <w:rFonts w:ascii="Arial" w:hAnsi="Arial" w:cs="Arial"/>
                            <w:color w:val="000000"/>
                            <w:sz w:val="15"/>
                            <w:szCs w:val="15"/>
                          </w:rPr>
                          <w:t>clipping width on source image</w:t>
                        </w:r>
                      </w:p>
                      <w:p w14:paraId="52EEBEAF" w14:textId="77777777" w:rsidR="008679A3" w:rsidRPr="0093382D" w:rsidRDefault="008679A3" w:rsidP="007D523E">
                        <w:pPr>
                          <w:pStyle w:val="Web"/>
                          <w:tabs>
                            <w:tab w:val="left" w:pos="1560"/>
                            <w:tab w:val="left" w:pos="3544"/>
                          </w:tabs>
                          <w:spacing w:line="240" w:lineRule="auto"/>
                          <w:ind w:firstLineChars="100" w:firstLine="150"/>
                          <w:rPr>
                            <w:rFonts w:ascii="Arial" w:hAnsi="Arial" w:cs="Arial"/>
                            <w:color w:val="000000"/>
                            <w:sz w:val="15"/>
                            <w:szCs w:val="15"/>
                          </w:rPr>
                        </w:pPr>
                        <w:r w:rsidRPr="0093382D">
                          <w:rPr>
                            <w:rFonts w:ascii="Arial" w:hAnsi="Arial" w:cs="Arial" w:hint="eastAsia"/>
                            <w:color w:val="000000"/>
                            <w:sz w:val="15"/>
                            <w:szCs w:val="15"/>
                          </w:rPr>
                          <w:t>src_h:</w:t>
                        </w:r>
                        <w:r w:rsidRPr="0093382D">
                          <w:rPr>
                            <w:rFonts w:ascii="Arial" w:hAnsi="Arial" w:cs="Arial" w:hint="eastAsia"/>
                            <w:color w:val="000000"/>
                            <w:sz w:val="15"/>
                            <w:szCs w:val="15"/>
                          </w:rPr>
                          <w:tab/>
                        </w:r>
                        <w:r>
                          <w:rPr>
                            <w:rFonts w:ascii="Arial" w:hAnsi="Arial" w:cs="Arial"/>
                            <w:color w:val="000000"/>
                            <w:sz w:val="15"/>
                            <w:szCs w:val="15"/>
                          </w:rPr>
                          <w:t>clipping height on source image</w:t>
                        </w:r>
                      </w:p>
                      <w:p w14:paraId="2C1629D3" w14:textId="77777777" w:rsidR="008679A3" w:rsidRPr="00F4277A" w:rsidRDefault="008679A3" w:rsidP="00C531C5">
                        <w:pPr>
                          <w:pStyle w:val="Web"/>
                          <w:tabs>
                            <w:tab w:val="left" w:pos="1560"/>
                            <w:tab w:val="left" w:pos="3544"/>
                          </w:tabs>
                          <w:spacing w:line="240" w:lineRule="auto"/>
                          <w:rPr>
                            <w:rFonts w:ascii="Arial" w:hAnsi="Arial" w:cs="Arial"/>
                            <w:color w:val="000000"/>
                            <w:sz w:val="15"/>
                            <w:szCs w:val="15"/>
                          </w:rPr>
                        </w:pPr>
                      </w:p>
                      <w:p w14:paraId="694F4CDB" w14:textId="77777777" w:rsidR="008679A3" w:rsidRDefault="008679A3">
                        <w:pPr>
                          <w:pStyle w:val="Web"/>
                          <w:tabs>
                            <w:tab w:val="left" w:pos="1560"/>
                            <w:tab w:val="left" w:pos="3544"/>
                          </w:tabs>
                          <w:spacing w:line="240" w:lineRule="auto"/>
                          <w:rPr>
                            <w:rFonts w:ascii="Arial" w:hAnsi="Arial" w:cs="Arial"/>
                            <w:color w:val="000000"/>
                            <w:sz w:val="15"/>
                            <w:szCs w:val="15"/>
                          </w:rPr>
                        </w:pPr>
                        <w:r>
                          <w:rPr>
                            <w:rFonts w:ascii="Arial" w:hAnsi="Arial" w:cs="Arial"/>
                            <w:color w:val="000000"/>
                            <w:sz w:val="15"/>
                            <w:szCs w:val="15"/>
                          </w:rPr>
                          <w:t xml:space="preserve"> The clipping</w:t>
                        </w:r>
                        <w:r w:rsidRPr="0093382D">
                          <w:rPr>
                            <w:rFonts w:ascii="Arial" w:hAnsi="Arial" w:cs="Arial" w:hint="eastAsia"/>
                            <w:color w:val="000000"/>
                            <w:sz w:val="15"/>
                            <w:szCs w:val="15"/>
                          </w:rPr>
                          <w:t xml:space="preserve"> </w:t>
                        </w:r>
                        <w:r>
                          <w:rPr>
                            <w:rFonts w:ascii="Arial" w:hAnsi="Arial" w:cs="Arial" w:hint="eastAsia"/>
                            <w:color w:val="000000"/>
                            <w:sz w:val="15"/>
                            <w:szCs w:val="15"/>
                          </w:rPr>
                          <w:t>i</w:t>
                        </w:r>
                        <w:r>
                          <w:rPr>
                            <w:rFonts w:ascii="Arial" w:hAnsi="Arial" w:cs="Arial"/>
                            <w:color w:val="000000"/>
                            <w:sz w:val="15"/>
                            <w:szCs w:val="15"/>
                          </w:rPr>
                          <w:t xml:space="preserve">s </w:t>
                        </w:r>
                        <w:r w:rsidRPr="0003780F">
                          <w:rPr>
                            <w:rFonts w:ascii="Arial" w:hAnsi="Arial" w:cs="Arial"/>
                            <w:color w:val="000000"/>
                            <w:sz w:val="15"/>
                            <w:szCs w:val="15"/>
                          </w:rPr>
                          <w:t xml:space="preserve">decided </w:t>
                        </w:r>
                        <w:r>
                          <w:rPr>
                            <w:rFonts w:ascii="Arial" w:hAnsi="Arial" w:cs="Arial"/>
                            <w:color w:val="000000"/>
                            <w:sz w:val="15"/>
                            <w:szCs w:val="15"/>
                          </w:rPr>
                          <w:t>at the value of “</w:t>
                        </w:r>
                        <w:r w:rsidRPr="0093382D">
                          <w:rPr>
                            <w:rFonts w:ascii="Arial" w:hAnsi="Arial" w:cs="Arial" w:hint="eastAsia"/>
                            <w:color w:val="000000"/>
                            <w:sz w:val="15"/>
                            <w:szCs w:val="15"/>
                          </w:rPr>
                          <w:t>src_x/src_y/src_w/src_h</w:t>
                        </w:r>
                        <w:r>
                          <w:rPr>
                            <w:rFonts w:ascii="Arial" w:hAnsi="Arial" w:cs="Arial"/>
                            <w:color w:val="000000"/>
                            <w:sz w:val="15"/>
                            <w:szCs w:val="15"/>
                          </w:rPr>
                          <w:t>”</w:t>
                        </w:r>
                      </w:p>
                      <w:p w14:paraId="22445928" w14:textId="77777777" w:rsidR="008679A3" w:rsidRDefault="008679A3">
                        <w:pPr>
                          <w:pStyle w:val="Web"/>
                          <w:tabs>
                            <w:tab w:val="left" w:pos="1560"/>
                            <w:tab w:val="left" w:pos="3544"/>
                          </w:tabs>
                          <w:spacing w:line="240" w:lineRule="auto"/>
                          <w:rPr>
                            <w:rFonts w:ascii="Arial" w:hAnsi="Arial" w:cs="Arial"/>
                            <w:color w:val="000000"/>
                            <w:sz w:val="15"/>
                            <w:szCs w:val="15"/>
                          </w:rPr>
                        </w:pPr>
                      </w:p>
                      <w:p w14:paraId="331D2714" w14:textId="77777777" w:rsidR="008679A3" w:rsidRDefault="008679A3">
                        <w:pPr>
                          <w:pStyle w:val="Web"/>
                          <w:tabs>
                            <w:tab w:val="left" w:pos="1560"/>
                            <w:tab w:val="left" w:pos="3544"/>
                          </w:tabs>
                          <w:spacing w:line="240" w:lineRule="auto"/>
                          <w:rPr>
                            <w:rFonts w:ascii="Arial" w:hAnsi="Arial" w:cs="Arial"/>
                            <w:color w:val="000000"/>
                            <w:sz w:val="15"/>
                            <w:szCs w:val="15"/>
                          </w:rPr>
                        </w:pPr>
                        <w:r>
                          <w:rPr>
                            <w:rFonts w:ascii="Arial" w:hAnsi="Arial" w:cs="Arial"/>
                            <w:color w:val="000000"/>
                            <w:sz w:val="15"/>
                            <w:szCs w:val="15"/>
                          </w:rPr>
                          <w:t>[</w:t>
                        </w:r>
                        <w:r>
                          <w:rPr>
                            <w:rFonts w:ascii="Arial" w:hAnsi="Arial" w:cs="Arial" w:hint="eastAsia"/>
                            <w:color w:val="000000"/>
                            <w:sz w:val="15"/>
                            <w:szCs w:val="15"/>
                          </w:rPr>
                          <w:t>note]</w:t>
                        </w:r>
                      </w:p>
                      <w:p w14:paraId="0070F20D" w14:textId="77777777" w:rsidR="008679A3" w:rsidRDefault="008679A3">
                        <w:pPr>
                          <w:pStyle w:val="Web"/>
                          <w:tabs>
                            <w:tab w:val="left" w:pos="1560"/>
                            <w:tab w:val="left" w:pos="3544"/>
                          </w:tabs>
                          <w:spacing w:line="240" w:lineRule="auto"/>
                          <w:rPr>
                            <w:rFonts w:ascii="Arial" w:hAnsi="Arial" w:cs="Arial"/>
                            <w:color w:val="000000"/>
                            <w:sz w:val="15"/>
                            <w:szCs w:val="15"/>
                          </w:rPr>
                        </w:pPr>
                        <w:r w:rsidRPr="00785B5E">
                          <w:rPr>
                            <w:rFonts w:ascii="Arial" w:hAnsi="Arial" w:cs="Arial" w:hint="eastAsia"/>
                            <w:color w:val="000000"/>
                            <w:sz w:val="15"/>
                            <w:szCs w:val="15"/>
                          </w:rPr>
                          <w:t>・”</w:t>
                        </w:r>
                        <w:r w:rsidRPr="00785B5E">
                          <w:rPr>
                            <w:rFonts w:ascii="Arial" w:hAnsi="Arial" w:cs="Arial" w:hint="eastAsia"/>
                            <w:color w:val="000000"/>
                            <w:sz w:val="15"/>
                            <w:szCs w:val="15"/>
                          </w:rPr>
                          <w:t>src_x/src_y/src_w/src_h</w:t>
                        </w:r>
                        <w:r w:rsidRPr="00785B5E">
                          <w:rPr>
                            <w:rFonts w:ascii="Arial" w:hAnsi="Arial" w:cs="Arial" w:hint="eastAsia"/>
                            <w:color w:val="000000"/>
                            <w:sz w:val="15"/>
                            <w:szCs w:val="15"/>
                          </w:rPr>
                          <w:t>”</w:t>
                        </w:r>
                        <w:r w:rsidRPr="00785B5E">
                          <w:rPr>
                            <w:rFonts w:ascii="Arial" w:hAnsi="Arial" w:cs="Arial" w:hint="eastAsia"/>
                            <w:color w:val="000000"/>
                            <w:sz w:val="15"/>
                            <w:szCs w:val="15"/>
                          </w:rPr>
                          <w:t>must to use the value to which the 16bit left shifted.</w:t>
                        </w:r>
                      </w:p>
                    </w:txbxContent>
                  </v:textbox>
                </v:rect>
                <v:rect id="Rectangle 59" o:spid="_x0000_s1936" style="position:absolute;left:2484;top:42908;width:10395;height:2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" filled="f" stroked="f">
                  <v:textbox inset="0,0,0,0">
                    <w:txbxContent>
                      <w:p w14:paraId="6574056C" w14:textId="77777777" w:rsidR="008679A3" w:rsidRDefault="008679A3" w:rsidP="00901ADC">
                        <w:pPr>
                          <w:pStyle w:val="Web"/>
                          <w:ind w:firstLine="72"/>
                        </w:pPr>
                        <w:r>
                          <w:rPr>
                            <w:rFonts w:ascii="Arial" w:hAnsi="Arial" w:cs="Arial"/>
                            <w:sz w:val="15"/>
                            <w:szCs w:val="15"/>
                          </w:rPr>
                          <w:t>drmModeSetCrtc</w:t>
                        </w:r>
                      </w:p>
                    </w:txbxContent>
                  </v:textbox>
                </v:rect>
                <v:shape id="Freeform 63" o:spid="_x0000_s1937" style="position:absolute;left:2095;top:45452;width:10224;height:483;visibility:visible;mso-wrap-style:square;v-text-anchor:top" coordsize="838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" path="m33,167r8019,c8071,167,8085,182,8085,200v,19,-14,34,-33,34l33,234c15,234,,219,,200,,182,15,167,33,167xm7985,r400,200l7985,400,7985,xe" fillcolor="black" strokeweight=".15pt">
                  <v:stroke joinstyle="bevel"/>
                  <v:path arrowok="t" o:connecttype="custom" o:connectlocs="4024,20149;981749,20149;985772,24130;981749,28232;4024,28232;0,24130;4024,20149;973580,0;1022350,24130;973580,48260;973580,0" o:connectangles="0,0,0,0,0,0,0,0,0,0,0"/>
                  <o:lock v:ext="edit" verticies="t"/>
                </v:shape>
                <v:group id="グループ化 1629" o:spid="_x0000_s1938" style="position:absolute;left:13689;top:44014;width:15106;height:2368" coordsize="27711,2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">
                  <v:group id="Group 56" o:spid="_x0000_s1939" style="position:absolute;top:326;width:27711;height:2044" coordorigin=",32635" coordsize="4364,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">
                    <v:rect id="Rectangle 57" o:spid="_x0000_s1940" style="position:absolute;top:32651;width:4364;height: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" fillcolor="#ddd" stroked="f"/>
                    <v:rect id="Rectangle 58" o:spid="_x0000_s1941" style="position:absolute;top:32635;width:4364;height: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" filled="f" strokeweight=".5pt">
                      <v:stroke endcap="round"/>
                    </v:rect>
                  </v:group>
                  <v:rect id="Rectangle 66" o:spid="_x0000_s1942" style="position:absolute;left:388;width:26650;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" filled="f" stroked="f">
                    <v:textbox inset="0,0,0,0">
                      <w:txbxContent>
                        <w:p w14:paraId="526E01FF" w14:textId="77777777" w:rsidR="008679A3" w:rsidRDefault="008679A3" w:rsidP="00901ADC">
                          <w:pPr>
                            <w:pStyle w:val="Web"/>
                          </w:pPr>
                          <w:r>
                            <w:rPr>
                              <w:rFonts w:eastAsia="Arial"/>
                              <w:color w:val="000000"/>
                              <w:sz w:val="15"/>
                              <w:szCs w:val="15"/>
                            </w:rPr>
                            <w:t xml:space="preserve"> </w:t>
                          </w:r>
                          <w:r>
                            <w:rPr>
                              <w:color w:val="000000"/>
                              <w:sz w:val="15"/>
                              <w:szCs w:val="15"/>
                            </w:rPr>
                            <w:t>Set CRTC (Create desktop plane)</w:t>
                          </w:r>
                        </w:p>
                      </w:txbxContent>
                    </v:textbox>
                  </v:rect>
                </v:group>
                <w10:wrap type="topAndBottom" anchorx="margin"/>
              </v:group>
            </w:pict>
          </mc:Fallback>
        </mc:AlternateContent>
      </w:r>
    </w:p>
    <w:p w14:paraId="252881C5" w14:textId="77777777" w:rsidR="00B34302" w:rsidRDefault="003134F6" w:rsidP="00B34302">
      <w:pPr>
        <w:pStyle w:val="Heading3"/>
        <w:rPr>
          <w:lang w:eastAsia="ja-JP"/>
        </w:rPr>
      </w:pPr>
      <w:r>
        <w:rPr>
          <w:lang w:eastAsia="ja-JP"/>
        </w:rPr>
        <w:lastRenderedPageBreak/>
        <w:t>S</w:t>
      </w:r>
      <w:r w:rsidR="00B34302">
        <w:rPr>
          <w:rFonts w:hint="eastAsia"/>
          <w:lang w:eastAsia="ja-JP"/>
        </w:rPr>
        <w:t xml:space="preserve">etting of </w:t>
      </w:r>
      <w:r w:rsidR="00C531C5">
        <w:rPr>
          <w:lang w:eastAsia="ja-JP"/>
        </w:rPr>
        <w:t>plane</w:t>
      </w:r>
      <w:r>
        <w:rPr>
          <w:lang w:eastAsia="ja-JP"/>
        </w:rPr>
        <w:t xml:space="preserve"> property</w:t>
      </w:r>
    </w:p>
    <w:p w14:paraId="1E0735D0" w14:textId="77777777" w:rsidR="00B34302" w:rsidRDefault="00B11281" w:rsidP="00E00A44">
      <w:pPr>
        <w:overflowPunct/>
        <w:autoSpaceDE/>
        <w:autoSpaceDN/>
        <w:adjustRightInd/>
        <w:spacing w:after="0" w:line="240" w:lineRule="auto"/>
        <w:textAlignment w:val="auto"/>
        <w:rPr>
          <w:lang w:eastAsia="ja-JP"/>
        </w:rPr>
      </w:pPr>
      <w:r>
        <w:rPr>
          <w:rFonts w:hint="eastAsia"/>
          <w:lang w:eastAsia="ja-JP"/>
        </w:rPr>
        <w:t xml:space="preserve">Please use </w:t>
      </w:r>
      <w:proofErr w:type="gramStart"/>
      <w:r w:rsidRPr="00B34302">
        <w:rPr>
          <w:lang w:eastAsia="ja-JP"/>
        </w:rPr>
        <w:t>drmModeObjectSetProperty(</w:t>
      </w:r>
      <w:proofErr w:type="gramEnd"/>
      <w:r w:rsidRPr="00B34302">
        <w:rPr>
          <w:lang w:eastAsia="ja-JP"/>
        </w:rPr>
        <w:t>)</w:t>
      </w:r>
      <w:r>
        <w:rPr>
          <w:rFonts w:hint="eastAsia"/>
          <w:lang w:eastAsia="ja-JP"/>
        </w:rPr>
        <w:t xml:space="preserve"> as API for setting of</w:t>
      </w:r>
      <w:r w:rsidRPr="00B34302">
        <w:rPr>
          <w:lang w:eastAsia="ja-JP"/>
        </w:rPr>
        <w:t xml:space="preserve"> layer </w:t>
      </w:r>
      <w:r w:rsidR="00D773B3">
        <w:rPr>
          <w:lang w:eastAsia="ja-JP"/>
        </w:rPr>
        <w:t>order</w:t>
      </w:r>
      <w:r w:rsidR="00D773B3" w:rsidRPr="00B34302">
        <w:rPr>
          <w:lang w:eastAsia="ja-JP"/>
        </w:rPr>
        <w:t xml:space="preserve"> </w:t>
      </w:r>
      <w:r w:rsidRPr="00B34302">
        <w:rPr>
          <w:lang w:eastAsia="ja-JP"/>
        </w:rPr>
        <w:t>and alpha blend</w:t>
      </w:r>
      <w:r>
        <w:rPr>
          <w:rFonts w:hint="eastAsia"/>
          <w:lang w:eastAsia="ja-JP"/>
        </w:rPr>
        <w:t xml:space="preserve"> which are the optional functions of overlay.</w:t>
      </w:r>
    </w:p>
    <w:p w14:paraId="15A83ED6" w14:textId="77777777" w:rsidR="00B34302" w:rsidRDefault="00B34302" w:rsidP="00B34302">
      <w:pPr>
        <w:rPr>
          <w:rStyle w:val="a"/>
          <w:lang w:eastAsia="ja-JP"/>
        </w:rPr>
      </w:pPr>
      <w:r>
        <w:rPr>
          <w:rStyle w:val="a"/>
          <w:rFonts w:hint="eastAsia"/>
          <w:lang w:eastAsia="ja-JP"/>
        </w:rPr>
        <w:t>Please refer to "</w:t>
      </w:r>
      <w:r w:rsidRPr="006373ED">
        <w:rPr>
          <w:rStyle w:val="a"/>
        </w:rPr>
        <w:t>tests/modetest/modetest.</w:t>
      </w:r>
      <w:proofErr w:type="gramStart"/>
      <w:r w:rsidRPr="006373ED">
        <w:rPr>
          <w:rStyle w:val="a"/>
        </w:rPr>
        <w:t>c :set</w:t>
      </w:r>
      <w:proofErr w:type="gramEnd"/>
      <w:r w:rsidRPr="006373ED">
        <w:rPr>
          <w:rStyle w:val="a"/>
        </w:rPr>
        <w:t>_</w:t>
      </w:r>
      <w:r w:rsidRPr="0089085B">
        <w:t>property</w:t>
      </w:r>
      <w:r>
        <w:rPr>
          <w:rFonts w:hint="eastAsia"/>
        </w:rPr>
        <w:t xml:space="preserve"> </w:t>
      </w:r>
      <w:r w:rsidRPr="006373ED">
        <w:rPr>
          <w:rStyle w:val="a"/>
        </w:rPr>
        <w:t>()</w:t>
      </w:r>
      <w:r>
        <w:rPr>
          <w:rStyle w:val="a"/>
          <w:rFonts w:hint="eastAsia"/>
          <w:lang w:eastAsia="ja-JP"/>
        </w:rPr>
        <w:t>"</w:t>
      </w:r>
      <w:r w:rsidRPr="006373ED">
        <w:rPr>
          <w:rStyle w:val="a"/>
        </w:rPr>
        <w:t xml:space="preserve"> of libdrm for </w:t>
      </w:r>
      <w:r w:rsidR="00B11281">
        <w:rPr>
          <w:rStyle w:val="a"/>
          <w:rFonts w:hint="eastAsia"/>
          <w:lang w:eastAsia="ja-JP"/>
        </w:rPr>
        <w:t xml:space="preserve">detail </w:t>
      </w:r>
      <w:r w:rsidRPr="006373ED">
        <w:rPr>
          <w:rStyle w:val="a"/>
        </w:rPr>
        <w:t>procedure.</w:t>
      </w:r>
      <w:r w:rsidRPr="00B34302">
        <w:t xml:space="preserve"> </w:t>
      </w:r>
      <w:r w:rsidR="00A607B8">
        <w:rPr>
          <w:rStyle w:val="a"/>
          <w:rFonts w:hint="eastAsia"/>
          <w:lang w:eastAsia="ja-JP"/>
        </w:rPr>
        <w:t>The notes on use are explained as follows.</w:t>
      </w:r>
    </w:p>
    <w:p w14:paraId="727F5C26" w14:textId="77777777" w:rsidR="00B34302" w:rsidRDefault="0009304E" w:rsidP="00E00A44">
      <w:pPr>
        <w:overflowPunct/>
        <w:autoSpaceDE/>
        <w:autoSpaceDN/>
        <w:adjustRightInd/>
        <w:spacing w:after="0" w:line="240" w:lineRule="auto"/>
        <w:textAlignment w:val="auto"/>
        <w:rPr>
          <w:lang w:eastAsia="ja-JP"/>
        </w:rPr>
      </w:pPr>
      <w:r>
        <w:rPr>
          <w:rFonts w:hint="eastAsia"/>
          <w:lang w:eastAsia="ja-JP"/>
        </w:rPr>
        <w:t>[</w:t>
      </w:r>
      <w:r w:rsidRPr="0009304E">
        <w:rPr>
          <w:lang w:eastAsia="ja-JP"/>
        </w:rPr>
        <w:t xml:space="preserve">The setting method about the value specified as the 5th argument of a </w:t>
      </w:r>
      <w:proofErr w:type="gramStart"/>
      <w:r w:rsidRPr="0009304E">
        <w:rPr>
          <w:lang w:eastAsia="ja-JP"/>
        </w:rPr>
        <w:t>drmModeObjectSetProperty(</w:t>
      </w:r>
      <w:proofErr w:type="gramEnd"/>
      <w:r w:rsidRPr="0009304E">
        <w:rPr>
          <w:lang w:eastAsia="ja-JP"/>
        </w:rPr>
        <w:t>) function</w:t>
      </w:r>
      <w:r>
        <w:rPr>
          <w:rFonts w:hint="eastAsia"/>
          <w:lang w:eastAsia="ja-JP"/>
        </w:rPr>
        <w:t>]</w:t>
      </w:r>
    </w:p>
    <w:p w14:paraId="1AFF17CA" w14:textId="77777777" w:rsidR="00302E1C" w:rsidRPr="00BE5AFE" w:rsidRDefault="00302E1C" w:rsidP="00E00A44">
      <w:pPr>
        <w:overflowPunct/>
        <w:autoSpaceDE/>
        <w:autoSpaceDN/>
        <w:adjustRightInd/>
        <w:spacing w:after="0" w:line="240" w:lineRule="auto"/>
        <w:textAlignment w:val="auto"/>
        <w:rPr>
          <w:lang w:eastAsia="ja-JP"/>
        </w:rPr>
      </w:pPr>
    </w:p>
    <w:p w14:paraId="47406F22" w14:textId="77777777" w:rsidR="00C3195E" w:rsidRDefault="00C3195E" w:rsidP="00E00A44">
      <w:pPr>
        <w:overflowPunct/>
        <w:autoSpaceDE/>
        <w:autoSpaceDN/>
        <w:adjustRightInd/>
        <w:spacing w:after="0" w:line="240" w:lineRule="auto"/>
        <w:textAlignment w:val="auto"/>
        <w:rPr>
          <w:lang w:eastAsia="ja-JP"/>
        </w:rPr>
      </w:pPr>
      <w:r>
        <w:rPr>
          <w:rFonts w:hint="eastAsia"/>
          <w:lang w:eastAsia="ja-JP"/>
        </w:rPr>
        <w:t>When alpha blend setting</w:t>
      </w:r>
    </w:p>
    <w:tbl>
      <w:tblPr>
        <w:tblStyle w:val="TableGrid"/>
        <w:tblW w:w="0" w:type="auto"/>
        <w:tblInd w:w="392" w:type="dxa"/>
        <w:tblLook w:val="04A0" w:firstRow="1" w:lastRow="0" w:firstColumn="1" w:lastColumn="0" w:noHBand="0" w:noVBand="1"/>
      </w:tblPr>
      <w:tblGrid>
        <w:gridCol w:w="1843"/>
        <w:gridCol w:w="1559"/>
      </w:tblGrid>
      <w:tr w:rsidR="00C1446F" w14:paraId="1AC8C8B5" w14:textId="77777777" w:rsidTr="00C1446F">
        <w:tc>
          <w:tcPr>
            <w:tcW w:w="1843" w:type="dxa"/>
          </w:tcPr>
          <w:p w14:paraId="0DF44186" w14:textId="77777777" w:rsidR="00C1446F" w:rsidRDefault="00C1446F" w:rsidP="00C1446F">
            <w:pPr>
              <w:pStyle w:val="a0"/>
            </w:pPr>
            <w:r>
              <w:t>symbol</w:t>
            </w:r>
            <w:r>
              <w:rPr>
                <w:rFonts w:hint="eastAsia"/>
              </w:rPr>
              <w:t xml:space="preserve"> name</w:t>
            </w:r>
          </w:p>
        </w:tc>
        <w:tc>
          <w:tcPr>
            <w:tcW w:w="1559" w:type="dxa"/>
          </w:tcPr>
          <w:p w14:paraId="6E8260CF" w14:textId="77777777" w:rsidR="00C1446F" w:rsidRDefault="00C1446F" w:rsidP="00C1446F">
            <w:pPr>
              <w:pStyle w:val="a1"/>
            </w:pPr>
            <w:r>
              <w:rPr>
                <w:rFonts w:hint="eastAsia"/>
              </w:rPr>
              <w:t>alpha</w:t>
            </w:r>
          </w:p>
        </w:tc>
      </w:tr>
    </w:tbl>
    <w:p w14:paraId="23C883A0" w14:textId="77777777" w:rsidR="00C3195E" w:rsidRDefault="00C3195E" w:rsidP="00E00A44">
      <w:pPr>
        <w:overflowPunct/>
        <w:autoSpaceDE/>
        <w:autoSpaceDN/>
        <w:adjustRightInd/>
        <w:spacing w:after="0" w:line="240" w:lineRule="auto"/>
        <w:textAlignment w:val="auto"/>
        <w:rPr>
          <w:lang w:eastAsia="ja-JP"/>
        </w:rPr>
      </w:pPr>
    </w:p>
    <w:p w14:paraId="5E6E499F" w14:textId="6A6F673D" w:rsidR="00FF2235" w:rsidRDefault="00E006DD">
      <w:pPr>
        <w:overflowPunct/>
        <w:autoSpaceDE/>
        <w:autoSpaceDN/>
        <w:adjustRightInd/>
        <w:spacing w:after="0" w:line="240" w:lineRule="auto"/>
        <w:ind w:leftChars="142" w:left="284"/>
        <w:textAlignment w:val="auto"/>
        <w:rPr>
          <w:lang w:eastAsia="ja-JP"/>
        </w:rPr>
      </w:pPr>
      <w:r>
        <w:rPr>
          <w:rFonts w:hint="eastAsia"/>
          <w:lang w:eastAsia="ja-JP"/>
        </w:rPr>
        <w:t>A</w:t>
      </w:r>
      <w:r>
        <w:rPr>
          <w:lang w:eastAsia="ja-JP"/>
        </w:rPr>
        <w:t xml:space="preserve"> layer alpha blending (uniformly alpha blending of </w:t>
      </w:r>
      <w:r w:rsidR="0056638D">
        <w:rPr>
          <w:lang w:eastAsia="ja-JP"/>
        </w:rPr>
        <w:t xml:space="preserve">plane </w:t>
      </w:r>
      <w:r>
        <w:rPr>
          <w:lang w:eastAsia="ja-JP"/>
        </w:rPr>
        <w:t>whole) rate is set up</w:t>
      </w:r>
      <w:r w:rsidRPr="00E006DD">
        <w:rPr>
          <w:lang w:eastAsia="ja-JP"/>
        </w:rPr>
        <w:t xml:space="preserve"> </w:t>
      </w:r>
      <w:r>
        <w:rPr>
          <w:rFonts w:hint="eastAsia"/>
          <w:lang w:eastAsia="ja-JP"/>
        </w:rPr>
        <w:t>a</w:t>
      </w:r>
      <w:r>
        <w:rPr>
          <w:lang w:eastAsia="ja-JP"/>
        </w:rPr>
        <w:t xml:space="preserve">t the time of </w:t>
      </w:r>
      <w:r w:rsidR="00884C65" w:rsidRPr="004561CF">
        <w:rPr>
          <w:lang w:eastAsia="ja-JP"/>
        </w:rPr>
        <w:t>RGB332</w:t>
      </w:r>
      <w:r w:rsidR="00884C65">
        <w:rPr>
          <w:lang w:eastAsia="ja-JP"/>
        </w:rPr>
        <w:t xml:space="preserve">, </w:t>
      </w:r>
      <w:r w:rsidR="00884C65" w:rsidRPr="004561CF">
        <w:rPr>
          <w:lang w:eastAsia="ja-JP"/>
        </w:rPr>
        <w:t>XRGB4444</w:t>
      </w:r>
      <w:r w:rsidR="00884C65">
        <w:rPr>
          <w:lang w:eastAsia="ja-JP"/>
        </w:rPr>
        <w:t xml:space="preserve">, </w:t>
      </w:r>
      <w:r w:rsidR="00884C65" w:rsidRPr="004561CF">
        <w:rPr>
          <w:lang w:eastAsia="ja-JP"/>
        </w:rPr>
        <w:t>XRGB1555</w:t>
      </w:r>
      <w:r w:rsidR="00884C65">
        <w:rPr>
          <w:lang w:eastAsia="ja-JP"/>
        </w:rPr>
        <w:t xml:space="preserve">, </w:t>
      </w:r>
      <w:r>
        <w:rPr>
          <w:lang w:eastAsia="ja-JP"/>
        </w:rPr>
        <w:t xml:space="preserve">RGB565, </w:t>
      </w:r>
      <w:r w:rsidR="00884C65" w:rsidRPr="004561CF">
        <w:rPr>
          <w:lang w:eastAsia="ja-JP"/>
        </w:rPr>
        <w:t>BGR888</w:t>
      </w:r>
      <w:r w:rsidR="00884C65">
        <w:rPr>
          <w:lang w:eastAsia="ja-JP"/>
        </w:rPr>
        <w:t xml:space="preserve">, </w:t>
      </w:r>
      <w:r w:rsidR="00884C65" w:rsidRPr="004561CF">
        <w:rPr>
          <w:lang w:eastAsia="ja-JP"/>
        </w:rPr>
        <w:t>RGB888</w:t>
      </w:r>
      <w:r w:rsidR="00884C65">
        <w:rPr>
          <w:lang w:eastAsia="ja-JP"/>
        </w:rPr>
        <w:t xml:space="preserve">, </w:t>
      </w:r>
      <w:r w:rsidR="003A6C21" w:rsidRPr="004C7DE0">
        <w:rPr>
          <w:lang w:eastAsia="ja-JP"/>
        </w:rPr>
        <w:t>X</w:t>
      </w:r>
      <w:r w:rsidR="003A6C21" w:rsidRPr="003A6C21">
        <w:rPr>
          <w:lang w:eastAsia="ja-JP"/>
        </w:rPr>
        <w:t>RGB8888</w:t>
      </w:r>
      <w:r w:rsidR="00884C65" w:rsidRPr="004561CF">
        <w:rPr>
          <w:lang w:eastAsia="ja-JP"/>
        </w:rPr>
        <w:t>, BGRX8888</w:t>
      </w:r>
      <w:r w:rsidR="00B25277">
        <w:rPr>
          <w:lang w:eastAsia="ja-JP"/>
        </w:rPr>
        <w:t>,</w:t>
      </w:r>
      <w:r>
        <w:rPr>
          <w:lang w:eastAsia="ja-JP"/>
        </w:rPr>
        <w:t xml:space="preserve"> </w:t>
      </w:r>
      <w:r w:rsidR="0056638D">
        <w:rPr>
          <w:lang w:eastAsia="ja-JP"/>
        </w:rPr>
        <w:t>XRGB1555</w:t>
      </w:r>
      <w:r w:rsidR="00B25277">
        <w:rPr>
          <w:lang w:eastAsia="ja-JP"/>
        </w:rPr>
        <w:t xml:space="preserve">, </w:t>
      </w:r>
      <w:r w:rsidR="00B25277">
        <w:rPr>
          <w:rFonts w:hint="eastAsia"/>
          <w:lang w:eastAsia="ja-JP"/>
        </w:rPr>
        <w:t>R</w:t>
      </w:r>
      <w:r w:rsidR="00B25277">
        <w:rPr>
          <w:lang w:eastAsia="ja-JP"/>
        </w:rPr>
        <w:t>GBX1010102, RGBA1010102 and ARGB2101010</w:t>
      </w:r>
      <w:r w:rsidR="0056638D">
        <w:rPr>
          <w:lang w:eastAsia="ja-JP"/>
        </w:rPr>
        <w:t xml:space="preserve"> </w:t>
      </w:r>
      <w:r>
        <w:rPr>
          <w:lang w:eastAsia="ja-JP"/>
        </w:rPr>
        <w:t>format specification.</w:t>
      </w:r>
      <w:r>
        <w:rPr>
          <w:rFonts w:hint="eastAsia"/>
          <w:lang w:eastAsia="ja-JP"/>
        </w:rPr>
        <w:t xml:space="preserve"> </w:t>
      </w:r>
    </w:p>
    <w:p w14:paraId="0F21A57A" w14:textId="4ED86CD2" w:rsidR="00B25277" w:rsidRDefault="0056638D" w:rsidP="00B5310D">
      <w:pPr>
        <w:overflowPunct/>
        <w:autoSpaceDE/>
        <w:autoSpaceDN/>
        <w:adjustRightInd/>
        <w:spacing w:after="0" w:line="240" w:lineRule="auto"/>
        <w:ind w:leftChars="142" w:left="284"/>
        <w:textAlignment w:val="auto"/>
        <w:rPr>
          <w:lang w:eastAsia="ja-JP"/>
        </w:rPr>
      </w:pPr>
      <w:r w:rsidRPr="0056638D">
        <w:rPr>
          <w:lang w:eastAsia="ja-JP"/>
        </w:rPr>
        <w:t xml:space="preserve">The pixel </w:t>
      </w:r>
      <w:r w:rsidR="00CF604B">
        <w:rPr>
          <w:lang w:eastAsia="ja-JP"/>
        </w:rPr>
        <w:t>alpha</w:t>
      </w:r>
      <w:r w:rsidRPr="0056638D">
        <w:rPr>
          <w:lang w:eastAsia="ja-JP"/>
        </w:rPr>
        <w:t xml:space="preserve"> blend is performed at the time of ARGB1555, </w:t>
      </w:r>
      <w:r w:rsidR="00884C65" w:rsidRPr="004561CF">
        <w:rPr>
          <w:lang w:eastAsia="ja-JP"/>
        </w:rPr>
        <w:t>ARGB4444</w:t>
      </w:r>
      <w:r w:rsidR="00884C65">
        <w:rPr>
          <w:lang w:eastAsia="ja-JP"/>
        </w:rPr>
        <w:t xml:space="preserve">, </w:t>
      </w:r>
      <w:r w:rsidR="00884C65" w:rsidRPr="004561CF">
        <w:rPr>
          <w:lang w:eastAsia="ja-JP"/>
        </w:rPr>
        <w:t>BGRA8888</w:t>
      </w:r>
      <w:r w:rsidR="00B25277">
        <w:rPr>
          <w:lang w:eastAsia="ja-JP"/>
        </w:rPr>
        <w:t xml:space="preserve">, </w:t>
      </w:r>
      <w:r w:rsidRPr="0056638D">
        <w:rPr>
          <w:lang w:eastAsia="ja-JP"/>
        </w:rPr>
        <w:t>ARGB8888</w:t>
      </w:r>
      <w:r w:rsidR="00B25277">
        <w:rPr>
          <w:lang w:eastAsia="ja-JP"/>
        </w:rPr>
        <w:t>, RGBA1010102 and ARGB2101010</w:t>
      </w:r>
      <w:r w:rsidRPr="0056638D">
        <w:rPr>
          <w:lang w:eastAsia="ja-JP"/>
        </w:rPr>
        <w:t xml:space="preserve"> format specification.</w:t>
      </w:r>
      <w:r w:rsidRPr="0056638D">
        <w:rPr>
          <w:rFonts w:hint="eastAsia"/>
          <w:lang w:eastAsia="ja-JP"/>
        </w:rPr>
        <w:t xml:space="preserve"> </w:t>
      </w:r>
    </w:p>
    <w:p w14:paraId="7087F0AD" w14:textId="77777777" w:rsidR="00B25277" w:rsidRPr="00B5310D" w:rsidRDefault="00B25277">
      <w:pPr>
        <w:overflowPunct/>
        <w:autoSpaceDE/>
        <w:autoSpaceDN/>
        <w:adjustRightInd/>
        <w:spacing w:after="0" w:line="240" w:lineRule="auto"/>
        <w:ind w:leftChars="142" w:left="284"/>
        <w:textAlignment w:val="auto"/>
        <w:rPr>
          <w:lang w:eastAsia="ja-JP"/>
        </w:rPr>
      </w:pPr>
    </w:p>
    <w:p w14:paraId="7061D276" w14:textId="524B164C" w:rsidR="00C3195E" w:rsidRDefault="00FF2235" w:rsidP="001C02D8">
      <w:pPr>
        <w:overflowPunct/>
        <w:autoSpaceDE/>
        <w:autoSpaceDN/>
        <w:adjustRightInd/>
        <w:spacing w:after="0" w:line="240" w:lineRule="auto"/>
        <w:ind w:leftChars="142" w:left="284"/>
        <w:textAlignment w:val="auto"/>
        <w:rPr>
          <w:lang w:eastAsia="ja-JP"/>
        </w:rPr>
      </w:pPr>
      <w:r w:rsidRPr="00FF2235">
        <w:rPr>
          <w:lang w:eastAsia="ja-JP"/>
        </w:rPr>
        <w:t xml:space="preserve">Please use </w:t>
      </w:r>
      <w:r w:rsidR="00884C65" w:rsidRPr="004561CF">
        <w:rPr>
          <w:lang w:eastAsia="ja-JP"/>
        </w:rPr>
        <w:t>ARGB4444</w:t>
      </w:r>
      <w:r w:rsidR="00884C65">
        <w:rPr>
          <w:lang w:eastAsia="ja-JP"/>
        </w:rPr>
        <w:t xml:space="preserve">, </w:t>
      </w:r>
      <w:r w:rsidR="00884C65" w:rsidRPr="004561CF">
        <w:rPr>
          <w:lang w:eastAsia="ja-JP"/>
        </w:rPr>
        <w:t>BGRA8888</w:t>
      </w:r>
      <w:r w:rsidR="00B25277">
        <w:rPr>
          <w:lang w:eastAsia="ja-JP"/>
        </w:rPr>
        <w:t xml:space="preserve">, </w:t>
      </w:r>
      <w:r w:rsidR="00884C65" w:rsidRPr="0056638D">
        <w:rPr>
          <w:lang w:eastAsia="ja-JP"/>
        </w:rPr>
        <w:t>ARGB8888</w:t>
      </w:r>
      <w:r w:rsidR="00B25277">
        <w:rPr>
          <w:lang w:eastAsia="ja-JP"/>
        </w:rPr>
        <w:t>, RGBA1010102 and ARGB2101010</w:t>
      </w:r>
      <w:r w:rsidR="00884C65">
        <w:rPr>
          <w:lang w:eastAsia="ja-JP"/>
        </w:rPr>
        <w:t xml:space="preserve"> </w:t>
      </w:r>
      <w:r>
        <w:rPr>
          <w:lang w:eastAsia="ja-JP"/>
        </w:rPr>
        <w:t xml:space="preserve">when you use a pixel </w:t>
      </w:r>
      <w:r>
        <w:rPr>
          <w:rFonts w:hint="eastAsia"/>
          <w:lang w:eastAsia="ja-JP"/>
        </w:rPr>
        <w:t>transparent</w:t>
      </w:r>
      <w:r w:rsidRPr="00FF2235">
        <w:rPr>
          <w:lang w:eastAsia="ja-JP"/>
        </w:rPr>
        <w:t>.</w:t>
      </w:r>
      <w:r>
        <w:rPr>
          <w:rFonts w:hint="eastAsia"/>
          <w:lang w:eastAsia="ja-JP"/>
        </w:rPr>
        <w:t xml:space="preserve"> </w:t>
      </w:r>
      <w:r w:rsidRPr="00FF2235">
        <w:rPr>
          <w:lang w:eastAsia="ja-JP"/>
        </w:rPr>
        <w:t>The pixel value bit on a drawing buffer can perform alpha blend per pixel.</w:t>
      </w:r>
      <w:r w:rsidR="00057020">
        <w:rPr>
          <w:lang w:eastAsia="ja-JP"/>
        </w:rPr>
        <w:t xml:space="preserve"> In addition, </w:t>
      </w:r>
      <w:r w:rsidR="00154034" w:rsidRPr="00057020">
        <w:rPr>
          <w:lang w:eastAsia="ja-JP"/>
        </w:rPr>
        <w:t>while</w:t>
      </w:r>
      <w:r w:rsidR="00057020" w:rsidRPr="00057020">
        <w:rPr>
          <w:lang w:eastAsia="ja-JP"/>
        </w:rPr>
        <w:t xml:space="preserve"> using the pixel</w:t>
      </w:r>
      <w:r w:rsidR="00057020">
        <w:rPr>
          <w:lang w:eastAsia="ja-JP"/>
        </w:rPr>
        <w:t xml:space="preserve"> </w:t>
      </w:r>
      <w:r w:rsidR="00057020" w:rsidRPr="00057020">
        <w:rPr>
          <w:lang w:eastAsia="ja-JP"/>
        </w:rPr>
        <w:t>alpha</w:t>
      </w:r>
      <w:r w:rsidR="00057020">
        <w:rPr>
          <w:lang w:eastAsia="ja-JP"/>
        </w:rPr>
        <w:t xml:space="preserve">, </w:t>
      </w:r>
      <w:r w:rsidR="00057020" w:rsidRPr="00057020">
        <w:rPr>
          <w:lang w:eastAsia="ja-JP"/>
        </w:rPr>
        <w:t>ARGB4444, BGRA8888</w:t>
      </w:r>
      <w:r w:rsidR="00B25277">
        <w:rPr>
          <w:lang w:eastAsia="ja-JP"/>
        </w:rPr>
        <w:t xml:space="preserve">, </w:t>
      </w:r>
      <w:r w:rsidR="00057020" w:rsidRPr="00057020">
        <w:rPr>
          <w:lang w:eastAsia="ja-JP"/>
        </w:rPr>
        <w:t>ARGB8888</w:t>
      </w:r>
      <w:r w:rsidR="00B25277">
        <w:rPr>
          <w:lang w:eastAsia="ja-JP"/>
        </w:rPr>
        <w:t>, RGBA1010102 and ARGB2101010</w:t>
      </w:r>
      <w:r w:rsidR="00057020" w:rsidRPr="00057020">
        <w:rPr>
          <w:lang w:eastAsia="ja-JP"/>
        </w:rPr>
        <w:t xml:space="preserve"> can be used at the same time of </w:t>
      </w:r>
      <w:r w:rsidR="00085711">
        <w:rPr>
          <w:lang w:eastAsia="ja-JP"/>
        </w:rPr>
        <w:t>plane</w:t>
      </w:r>
      <w:r w:rsidR="00057020" w:rsidRPr="00057020">
        <w:rPr>
          <w:lang w:eastAsia="ja-JP"/>
        </w:rPr>
        <w:t xml:space="preserve"> alpha and pixel alpha</w:t>
      </w:r>
      <w:r w:rsidR="00057020">
        <w:rPr>
          <w:lang w:eastAsia="ja-JP"/>
        </w:rPr>
        <w:t xml:space="preserve"> by setting alpha in </w:t>
      </w:r>
      <w:proofErr w:type="gramStart"/>
      <w:r w:rsidR="00057020" w:rsidRPr="00B34302">
        <w:rPr>
          <w:lang w:eastAsia="ja-JP"/>
        </w:rPr>
        <w:t>drmModeObjectSetProperty(</w:t>
      </w:r>
      <w:proofErr w:type="gramEnd"/>
      <w:r w:rsidR="00057020" w:rsidRPr="00B34302">
        <w:rPr>
          <w:lang w:eastAsia="ja-JP"/>
        </w:rPr>
        <w:t>)</w:t>
      </w:r>
      <w:r w:rsidR="00057020" w:rsidRPr="00057020">
        <w:rPr>
          <w:lang w:eastAsia="ja-JP"/>
        </w:rPr>
        <w:t>.</w:t>
      </w:r>
    </w:p>
    <w:p w14:paraId="73D3E031" w14:textId="77777777" w:rsidR="00385B4E" w:rsidRDefault="00385B4E" w:rsidP="001C02D8">
      <w:pPr>
        <w:overflowPunct/>
        <w:autoSpaceDE/>
        <w:autoSpaceDN/>
        <w:adjustRightInd/>
        <w:spacing w:after="0" w:line="240" w:lineRule="auto"/>
        <w:ind w:leftChars="142" w:left="284"/>
        <w:textAlignment w:val="auto"/>
        <w:rPr>
          <w:lang w:eastAsia="ja-JP"/>
        </w:rPr>
      </w:pPr>
    </w:p>
    <w:p w14:paraId="224CA439" w14:textId="77777777" w:rsidR="00C3195E" w:rsidRDefault="0045691C" w:rsidP="001C02D8">
      <w:pPr>
        <w:overflowPunct/>
        <w:autoSpaceDE/>
        <w:autoSpaceDN/>
        <w:adjustRightInd/>
        <w:spacing w:after="0" w:line="240" w:lineRule="auto"/>
        <w:ind w:leftChars="142" w:left="284"/>
        <w:textAlignment w:val="auto"/>
        <w:rPr>
          <w:lang w:eastAsia="ja-JP"/>
        </w:rPr>
      </w:pPr>
      <w:r w:rsidRPr="00C3195E">
        <w:rPr>
          <w:lang w:eastAsia="ja-JP"/>
        </w:rPr>
        <w:t>Nontransparent</w:t>
      </w:r>
      <w:r w:rsidR="00C3195E">
        <w:rPr>
          <w:rFonts w:hint="eastAsia"/>
          <w:lang w:eastAsia="ja-JP"/>
        </w:rPr>
        <w:t xml:space="preserve"> value = 255</w:t>
      </w:r>
      <w:r>
        <w:rPr>
          <w:lang w:eastAsia="ja-JP"/>
        </w:rPr>
        <w:t xml:space="preserve">, </w:t>
      </w:r>
      <w:r w:rsidR="00E006DD">
        <w:rPr>
          <w:rFonts w:hint="eastAsia"/>
          <w:lang w:eastAsia="ja-JP"/>
        </w:rPr>
        <w:t>S</w:t>
      </w:r>
      <w:r w:rsidR="00E006DD">
        <w:rPr>
          <w:lang w:eastAsia="ja-JP"/>
        </w:rPr>
        <w:t>emitransparent</w:t>
      </w:r>
      <w:r w:rsidR="00E006DD" w:rsidRPr="00A932AB">
        <w:t xml:space="preserve"> </w:t>
      </w:r>
      <w:r w:rsidR="00A932AB" w:rsidRPr="00A932AB">
        <w:rPr>
          <w:lang w:eastAsia="ja-JP"/>
        </w:rPr>
        <w:t xml:space="preserve">value = </w:t>
      </w:r>
      <w:r w:rsidR="00C3195E">
        <w:rPr>
          <w:rFonts w:hint="eastAsia"/>
          <w:lang w:eastAsia="ja-JP"/>
        </w:rPr>
        <w:t xml:space="preserve">128, </w:t>
      </w:r>
      <w:r w:rsidR="00E006DD">
        <w:rPr>
          <w:rFonts w:hint="eastAsia"/>
          <w:lang w:eastAsia="ja-JP"/>
        </w:rPr>
        <w:t xml:space="preserve">Full </w:t>
      </w:r>
      <w:r w:rsidR="00C3195E" w:rsidRPr="00C3195E">
        <w:rPr>
          <w:lang w:eastAsia="ja-JP"/>
        </w:rPr>
        <w:t>transparent</w:t>
      </w:r>
      <w:r w:rsidR="00A932AB" w:rsidRPr="00A932AB">
        <w:t xml:space="preserve"> </w:t>
      </w:r>
      <w:r w:rsidR="00A932AB" w:rsidRPr="00A932AB">
        <w:rPr>
          <w:lang w:eastAsia="ja-JP"/>
        </w:rPr>
        <w:t xml:space="preserve">value = </w:t>
      </w:r>
      <w:r w:rsidR="00C3195E">
        <w:rPr>
          <w:rFonts w:hint="eastAsia"/>
          <w:lang w:eastAsia="ja-JP"/>
        </w:rPr>
        <w:t>0</w:t>
      </w:r>
    </w:p>
    <w:p w14:paraId="7144F240" w14:textId="77777777" w:rsidR="00C3195E" w:rsidRDefault="00E006DD" w:rsidP="001C02D8">
      <w:pPr>
        <w:overflowPunct/>
        <w:autoSpaceDE/>
        <w:autoSpaceDN/>
        <w:adjustRightInd/>
        <w:spacing w:after="0" w:line="240" w:lineRule="auto"/>
        <w:ind w:leftChars="142" w:left="284"/>
        <w:textAlignment w:val="auto"/>
        <w:rPr>
          <w:lang w:eastAsia="ja-JP"/>
        </w:rPr>
      </w:pPr>
      <w:r>
        <w:rPr>
          <w:rFonts w:hint="eastAsia"/>
          <w:lang w:eastAsia="ja-JP"/>
        </w:rPr>
        <w:t xml:space="preserve">This value </w:t>
      </w:r>
      <w:r w:rsidRPr="00E006DD">
        <w:rPr>
          <w:lang w:eastAsia="ja-JP"/>
        </w:rPr>
        <w:t xml:space="preserve">is common to each </w:t>
      </w:r>
      <w:r w:rsidR="00154034">
        <w:rPr>
          <w:lang w:eastAsia="ja-JP"/>
        </w:rPr>
        <w:t>plane</w:t>
      </w:r>
      <w:r w:rsidRPr="00E006DD">
        <w:rPr>
          <w:lang w:eastAsia="ja-JP"/>
        </w:rPr>
        <w:t xml:space="preserve">. </w:t>
      </w:r>
      <w:r w:rsidR="00C3195E" w:rsidRPr="0009304E">
        <w:rPr>
          <w:lang w:eastAsia="ja-JP"/>
        </w:rPr>
        <w:t xml:space="preserve">The default value </w:t>
      </w:r>
      <w:r w:rsidR="00C3195E">
        <w:rPr>
          <w:rFonts w:hint="eastAsia"/>
          <w:lang w:eastAsia="ja-JP"/>
        </w:rPr>
        <w:t xml:space="preserve">of </w:t>
      </w:r>
      <w:r w:rsidR="00C3195E">
        <w:rPr>
          <w:lang w:eastAsia="ja-JP"/>
        </w:rPr>
        <w:t xml:space="preserve">each </w:t>
      </w:r>
      <w:proofErr w:type="gramStart"/>
      <w:r w:rsidR="0056638D">
        <w:rPr>
          <w:lang w:eastAsia="ja-JP"/>
        </w:rPr>
        <w:t>planes</w:t>
      </w:r>
      <w:proofErr w:type="gramEnd"/>
      <w:r w:rsidR="0056638D">
        <w:rPr>
          <w:rFonts w:hint="eastAsia"/>
          <w:lang w:eastAsia="ja-JP"/>
        </w:rPr>
        <w:t xml:space="preserve"> </w:t>
      </w:r>
      <w:r w:rsidR="00C3195E">
        <w:rPr>
          <w:rFonts w:hint="eastAsia"/>
          <w:lang w:eastAsia="ja-JP"/>
        </w:rPr>
        <w:t>is "255"</w:t>
      </w:r>
      <w:r w:rsidR="00C3195E" w:rsidRPr="0009304E">
        <w:rPr>
          <w:lang w:eastAsia="ja-JP"/>
        </w:rPr>
        <w:t>.</w:t>
      </w:r>
      <w:r w:rsidR="00FF2235" w:rsidRPr="00FF2235">
        <w:rPr>
          <w:rFonts w:hint="eastAsia"/>
          <w:lang w:eastAsia="ja-JP"/>
        </w:rPr>
        <w:t xml:space="preserve"> </w:t>
      </w:r>
      <w:r w:rsidR="00FF2235">
        <w:rPr>
          <w:rFonts w:hint="eastAsia"/>
          <w:lang w:eastAsia="ja-JP"/>
        </w:rPr>
        <w:t>The value</w:t>
      </w:r>
      <w:r w:rsidR="00FF2235">
        <w:rPr>
          <w:lang w:eastAsia="ja-JP"/>
        </w:rPr>
        <w:t xml:space="preserve"> can be specified from </w:t>
      </w:r>
      <w:r w:rsidR="00FF2235">
        <w:rPr>
          <w:rFonts w:hint="eastAsia"/>
          <w:lang w:eastAsia="ja-JP"/>
        </w:rPr>
        <w:t>0</w:t>
      </w:r>
      <w:r w:rsidR="00FF2235" w:rsidRPr="00FF2235">
        <w:rPr>
          <w:lang w:eastAsia="ja-JP"/>
        </w:rPr>
        <w:t xml:space="preserve"> to </w:t>
      </w:r>
      <w:r w:rsidR="00FF2235">
        <w:rPr>
          <w:rFonts w:hint="eastAsia"/>
          <w:lang w:eastAsia="ja-JP"/>
        </w:rPr>
        <w:t>255</w:t>
      </w:r>
      <w:r w:rsidR="00FF2235" w:rsidRPr="00FF2235">
        <w:rPr>
          <w:lang w:eastAsia="ja-JP"/>
        </w:rPr>
        <w:t>.</w:t>
      </w:r>
    </w:p>
    <w:p w14:paraId="7D0E6F64" w14:textId="77777777" w:rsidR="00E006DD" w:rsidRDefault="00E006DD" w:rsidP="001C02D8">
      <w:pPr>
        <w:overflowPunct/>
        <w:autoSpaceDE/>
        <w:autoSpaceDN/>
        <w:adjustRightInd/>
        <w:spacing w:after="0" w:line="240" w:lineRule="auto"/>
        <w:ind w:leftChars="142" w:left="284"/>
        <w:textAlignment w:val="auto"/>
        <w:rPr>
          <w:lang w:eastAsia="ja-JP"/>
        </w:rPr>
      </w:pPr>
    </w:p>
    <w:p w14:paraId="2DD45022" w14:textId="77777777" w:rsidR="00E006DD" w:rsidRDefault="004729B8" w:rsidP="004729B8">
      <w:pPr>
        <w:overflowPunct/>
        <w:autoSpaceDE/>
        <w:autoSpaceDN/>
        <w:adjustRightInd/>
        <w:spacing w:after="0" w:line="240" w:lineRule="auto"/>
        <w:ind w:leftChars="142" w:left="284"/>
        <w:textAlignment w:val="auto"/>
        <w:rPr>
          <w:lang w:eastAsia="ja-JP"/>
        </w:rPr>
      </w:pPr>
      <w:r>
        <w:rPr>
          <w:rFonts w:hint="eastAsia"/>
          <w:lang w:eastAsia="ja-JP"/>
        </w:rPr>
        <w:t xml:space="preserve">Notice: </w:t>
      </w:r>
      <w:r w:rsidRPr="004729B8">
        <w:rPr>
          <w:lang w:eastAsia="ja-JP"/>
        </w:rPr>
        <w:t>Once a value sets up, a value will be kept within a Display driver.</w:t>
      </w:r>
      <w:r w:rsidRPr="004729B8">
        <w:t xml:space="preserve"> </w:t>
      </w:r>
      <w:r>
        <w:rPr>
          <w:lang w:eastAsia="ja-JP"/>
        </w:rPr>
        <w:t xml:space="preserve">When you display </w:t>
      </w:r>
      <w:r w:rsidR="0056638D">
        <w:rPr>
          <w:lang w:eastAsia="ja-JP"/>
        </w:rPr>
        <w:t>multiplane</w:t>
      </w:r>
      <w:r>
        <w:rPr>
          <w:lang w:eastAsia="ja-JP"/>
        </w:rPr>
        <w:t xml:space="preserve">, please be sure to check </w:t>
      </w:r>
      <w:proofErr w:type="gramStart"/>
      <w:r>
        <w:rPr>
          <w:lang w:eastAsia="ja-JP"/>
        </w:rPr>
        <w:t>a value</w:t>
      </w:r>
      <w:proofErr w:type="gramEnd"/>
      <w:r>
        <w:rPr>
          <w:lang w:eastAsia="ja-JP"/>
        </w:rPr>
        <w:t>. Please perform a re-setup, if required.</w:t>
      </w:r>
    </w:p>
    <w:p w14:paraId="4512E51E" w14:textId="77777777" w:rsidR="0056638D" w:rsidRDefault="0056638D" w:rsidP="0056638D">
      <w:pPr>
        <w:overflowPunct/>
        <w:autoSpaceDE/>
        <w:autoSpaceDN/>
        <w:adjustRightInd/>
        <w:spacing w:after="0" w:line="240" w:lineRule="auto"/>
        <w:ind w:leftChars="142" w:left="284"/>
        <w:textAlignment w:val="auto"/>
        <w:rPr>
          <w:lang w:eastAsia="ja-JP"/>
        </w:rPr>
      </w:pPr>
    </w:p>
    <w:p w14:paraId="00EC95A8" w14:textId="4012756B" w:rsidR="008F282C" w:rsidRDefault="0056638D" w:rsidP="00955A3E">
      <w:pPr>
        <w:overflowPunct/>
        <w:autoSpaceDE/>
        <w:autoSpaceDN/>
        <w:adjustRightInd/>
        <w:spacing w:after="0" w:line="240" w:lineRule="auto"/>
        <w:ind w:leftChars="142" w:left="284"/>
        <w:textAlignment w:val="auto"/>
        <w:rPr>
          <w:lang w:eastAsia="ja-JP"/>
        </w:rPr>
      </w:pPr>
      <w:r w:rsidRPr="00DA3AD4">
        <w:rPr>
          <w:lang w:eastAsia="ja-JP"/>
        </w:rPr>
        <w:t>Moreover, a setup of alpha bit function of ARGB1555 can be set according to a kernel configuration.</w:t>
      </w:r>
      <w:r>
        <w:rPr>
          <w:rFonts w:hint="eastAsia"/>
          <w:lang w:eastAsia="ja-JP"/>
        </w:rPr>
        <w:t xml:space="preserve"> </w:t>
      </w:r>
      <w:r w:rsidRPr="00DA3AD4">
        <w:rPr>
          <w:lang w:eastAsia="ja-JP"/>
        </w:rPr>
        <w:t xml:space="preserve">The function </w:t>
      </w:r>
      <w:r>
        <w:rPr>
          <w:rFonts w:hint="eastAsia"/>
          <w:lang w:eastAsia="ja-JP"/>
        </w:rPr>
        <w:t>transparent</w:t>
      </w:r>
      <w:r w:rsidRPr="00DA3AD4">
        <w:rPr>
          <w:lang w:eastAsia="ja-JP"/>
        </w:rPr>
        <w:t xml:space="preserve"> by either</w:t>
      </w:r>
      <w:r>
        <w:rPr>
          <w:rFonts w:hint="eastAsia"/>
          <w:lang w:eastAsia="ja-JP"/>
        </w:rPr>
        <w:t xml:space="preserve"> alpha bit = 0 or alpha bit = 1. Please refer to chapter </w:t>
      </w:r>
      <w:r>
        <w:rPr>
          <w:lang w:eastAsia="ja-JP"/>
        </w:rPr>
        <w:fldChar w:fldCharType="begin"/>
      </w:r>
      <w:r>
        <w:rPr>
          <w:lang w:eastAsia="ja-JP"/>
        </w:rPr>
        <w:instrText xml:space="preserve"> </w:instrText>
      </w:r>
      <w:r>
        <w:rPr>
          <w:rFonts w:hint="eastAsia"/>
          <w:lang w:eastAsia="ja-JP"/>
        </w:rPr>
        <w:instrText>REF _Ref367895000 \r \h</w:instrText>
      </w:r>
      <w:r>
        <w:rPr>
          <w:lang w:eastAsia="ja-JP"/>
        </w:rPr>
        <w:instrText xml:space="preserve"> </w:instrText>
      </w:r>
      <w:r>
        <w:rPr>
          <w:lang w:eastAsia="ja-JP"/>
        </w:rPr>
      </w:r>
      <w:r>
        <w:rPr>
          <w:lang w:eastAsia="ja-JP"/>
        </w:rPr>
        <w:fldChar w:fldCharType="separate"/>
      </w:r>
      <w:r w:rsidR="00253C6E">
        <w:rPr>
          <w:lang w:eastAsia="ja-JP"/>
        </w:rPr>
        <w:t>5.2.1</w:t>
      </w:r>
      <w:r>
        <w:rPr>
          <w:lang w:eastAsia="ja-JP"/>
        </w:rPr>
        <w:fldChar w:fldCharType="end"/>
      </w:r>
      <w:r>
        <w:rPr>
          <w:rFonts w:hint="eastAsia"/>
          <w:lang w:eastAsia="ja-JP"/>
        </w:rPr>
        <w:t xml:space="preserve"> in detail.</w:t>
      </w:r>
    </w:p>
    <w:p w14:paraId="0F35F4C6" w14:textId="77777777" w:rsidR="00DB3B96" w:rsidRPr="00FF2235" w:rsidRDefault="00DB3B96" w:rsidP="00DB3B96">
      <w:pPr>
        <w:overflowPunct/>
        <w:autoSpaceDE/>
        <w:autoSpaceDN/>
        <w:adjustRightInd/>
        <w:spacing w:after="0" w:line="240" w:lineRule="auto"/>
        <w:ind w:leftChars="142" w:left="284"/>
        <w:textAlignment w:val="auto"/>
        <w:rPr>
          <w:lang w:eastAsia="ja-JP"/>
        </w:rPr>
      </w:pPr>
    </w:p>
    <w:p w14:paraId="23FBFFE3" w14:textId="77777777" w:rsidR="00DB3B96" w:rsidRDefault="00DB3B96" w:rsidP="00DB3B96">
      <w:pPr>
        <w:overflowPunct/>
        <w:autoSpaceDE/>
        <w:autoSpaceDN/>
        <w:adjustRightInd/>
        <w:spacing w:after="0" w:line="240" w:lineRule="auto"/>
        <w:textAlignment w:val="auto"/>
        <w:rPr>
          <w:lang w:eastAsia="ja-JP"/>
        </w:rPr>
      </w:pPr>
      <w:r>
        <w:rPr>
          <w:rFonts w:hint="eastAsia"/>
          <w:lang w:eastAsia="ja-JP"/>
        </w:rPr>
        <w:t xml:space="preserve">When </w:t>
      </w:r>
      <w:r>
        <w:rPr>
          <w:lang w:eastAsia="ja-JP"/>
        </w:rPr>
        <w:t xml:space="preserve">plane order </w:t>
      </w:r>
      <w:r>
        <w:rPr>
          <w:rFonts w:hint="eastAsia"/>
          <w:lang w:eastAsia="ja-JP"/>
        </w:rPr>
        <w:t>setting</w:t>
      </w:r>
    </w:p>
    <w:tbl>
      <w:tblPr>
        <w:tblStyle w:val="TableGrid"/>
        <w:tblW w:w="0" w:type="auto"/>
        <w:tblInd w:w="392" w:type="dxa"/>
        <w:tblLook w:val="04A0" w:firstRow="1" w:lastRow="0" w:firstColumn="1" w:lastColumn="0" w:noHBand="0" w:noVBand="1"/>
      </w:tblPr>
      <w:tblGrid>
        <w:gridCol w:w="1843"/>
        <w:gridCol w:w="1559"/>
      </w:tblGrid>
      <w:tr w:rsidR="00DB3B96" w14:paraId="1FB05152" w14:textId="77777777" w:rsidTr="00DB3B96">
        <w:tc>
          <w:tcPr>
            <w:tcW w:w="1843" w:type="dxa"/>
          </w:tcPr>
          <w:p w14:paraId="15947009" w14:textId="77777777" w:rsidR="00DB3B96" w:rsidRDefault="00DB3B96" w:rsidP="00DB3B96">
            <w:pPr>
              <w:pStyle w:val="a0"/>
            </w:pPr>
            <w:r>
              <w:t>symbol</w:t>
            </w:r>
            <w:r>
              <w:rPr>
                <w:rFonts w:hint="eastAsia"/>
              </w:rPr>
              <w:t xml:space="preserve"> name</w:t>
            </w:r>
          </w:p>
        </w:tc>
        <w:tc>
          <w:tcPr>
            <w:tcW w:w="1559" w:type="dxa"/>
          </w:tcPr>
          <w:p w14:paraId="7A9ACCD0" w14:textId="77777777" w:rsidR="00DB3B96" w:rsidRDefault="00DB3B96" w:rsidP="00DB3B96">
            <w:pPr>
              <w:pStyle w:val="a1"/>
            </w:pPr>
            <w:r>
              <w:rPr>
                <w:rFonts w:hint="eastAsia"/>
              </w:rPr>
              <w:t>zpos</w:t>
            </w:r>
          </w:p>
        </w:tc>
      </w:tr>
    </w:tbl>
    <w:p w14:paraId="4A2C7B7F" w14:textId="77777777" w:rsidR="00DB3B96" w:rsidRDefault="00DB3B96" w:rsidP="00DB3B96">
      <w:pPr>
        <w:overflowPunct/>
        <w:autoSpaceDE/>
        <w:autoSpaceDN/>
        <w:adjustRightInd/>
        <w:spacing w:after="0" w:line="240" w:lineRule="auto"/>
        <w:textAlignment w:val="auto"/>
        <w:rPr>
          <w:lang w:eastAsia="ja-JP"/>
        </w:rPr>
      </w:pPr>
    </w:p>
    <w:p w14:paraId="278AA6A2" w14:textId="77777777" w:rsidR="00DB3B96" w:rsidRDefault="00DB3B96" w:rsidP="00DB3B96">
      <w:pPr>
        <w:overflowPunct/>
        <w:autoSpaceDE/>
        <w:autoSpaceDN/>
        <w:adjustRightInd/>
        <w:spacing w:after="0" w:line="240" w:lineRule="auto"/>
        <w:ind w:leftChars="142" w:left="284"/>
        <w:textAlignment w:val="auto"/>
        <w:rPr>
          <w:lang w:eastAsia="ja-JP"/>
        </w:rPr>
      </w:pPr>
      <w:proofErr w:type="gramStart"/>
      <w:r>
        <w:rPr>
          <w:rFonts w:hint="eastAsia"/>
          <w:lang w:eastAsia="ja-JP"/>
        </w:rPr>
        <w:t xml:space="preserve">A </w:t>
      </w:r>
      <w:r w:rsidRPr="00D16A4F">
        <w:rPr>
          <w:lang w:eastAsia="ja-JP"/>
        </w:rPr>
        <w:t>value</w:t>
      </w:r>
      <w:proofErr w:type="gramEnd"/>
      <w:r w:rsidRPr="00D16A4F">
        <w:rPr>
          <w:lang w:eastAsia="ja-JP"/>
        </w:rPr>
        <w:t xml:space="preserve"> of each layer is compared with specified value.</w:t>
      </w:r>
      <w:r>
        <w:rPr>
          <w:rFonts w:hint="eastAsia"/>
          <w:lang w:eastAsia="ja-JP"/>
        </w:rPr>
        <w:t xml:space="preserve"> </w:t>
      </w:r>
      <w:r w:rsidRPr="00D16A4F">
        <w:rPr>
          <w:lang w:eastAsia="ja-JP"/>
        </w:rPr>
        <w:t>A layer with a large value turns into a high</w:t>
      </w:r>
      <w:r>
        <w:rPr>
          <w:rFonts w:hint="eastAsia"/>
          <w:lang w:eastAsia="ja-JP"/>
        </w:rPr>
        <w:t xml:space="preserve"> priority</w:t>
      </w:r>
      <w:r w:rsidRPr="00D16A4F">
        <w:rPr>
          <w:lang w:eastAsia="ja-JP"/>
        </w:rPr>
        <w:t xml:space="preserve"> layer.</w:t>
      </w:r>
    </w:p>
    <w:p w14:paraId="0D27531F" w14:textId="77777777" w:rsidR="00DB3B96" w:rsidRDefault="00DB3B96" w:rsidP="00DB3B96">
      <w:pPr>
        <w:overflowPunct/>
        <w:autoSpaceDE/>
        <w:autoSpaceDN/>
        <w:adjustRightInd/>
        <w:spacing w:after="0" w:line="240" w:lineRule="auto"/>
        <w:ind w:leftChars="142" w:left="284"/>
        <w:textAlignment w:val="auto"/>
        <w:rPr>
          <w:lang w:eastAsia="ja-JP"/>
        </w:rPr>
      </w:pPr>
      <w:r w:rsidRPr="00D16A4F">
        <w:rPr>
          <w:lang w:eastAsia="ja-JP"/>
        </w:rPr>
        <w:t xml:space="preserve">When the value of </w:t>
      </w:r>
      <w:r>
        <w:rPr>
          <w:rFonts w:hint="eastAsia"/>
          <w:lang w:eastAsia="ja-JP"/>
        </w:rPr>
        <w:t>"</w:t>
      </w:r>
      <w:r w:rsidR="006B4B1C">
        <w:rPr>
          <w:rFonts w:hint="eastAsia"/>
          <w:lang w:eastAsia="ja-JP"/>
        </w:rPr>
        <w:t>zpos</w:t>
      </w:r>
      <w:r>
        <w:rPr>
          <w:rFonts w:hint="eastAsia"/>
          <w:lang w:eastAsia="ja-JP"/>
        </w:rPr>
        <w:t>"</w:t>
      </w:r>
      <w:r w:rsidRPr="00D16A4F">
        <w:rPr>
          <w:lang w:eastAsia="ja-JP"/>
        </w:rPr>
        <w:t xml:space="preserve"> is the same</w:t>
      </w:r>
      <w:r>
        <w:rPr>
          <w:rFonts w:hint="eastAsia"/>
          <w:lang w:eastAsia="ja-JP"/>
        </w:rPr>
        <w:t>,</w:t>
      </w:r>
      <w:r w:rsidRPr="00D16A4F">
        <w:t xml:space="preserve"> </w:t>
      </w:r>
      <w:r w:rsidRPr="00D16A4F">
        <w:rPr>
          <w:lang w:eastAsia="ja-JP"/>
        </w:rPr>
        <w:t xml:space="preserve">the </w:t>
      </w:r>
      <w:r>
        <w:rPr>
          <w:lang w:eastAsia="ja-JP"/>
        </w:rPr>
        <w:t>plane</w:t>
      </w:r>
      <w:r w:rsidRPr="00D16A4F">
        <w:rPr>
          <w:lang w:eastAsia="ja-JP"/>
        </w:rPr>
        <w:t xml:space="preserve"> which a </w:t>
      </w:r>
      <w:r>
        <w:rPr>
          <w:lang w:eastAsia="ja-JP"/>
        </w:rPr>
        <w:t>plane id</w:t>
      </w:r>
      <w:r w:rsidRPr="00D16A4F">
        <w:rPr>
          <w:lang w:eastAsia="ja-JP"/>
        </w:rPr>
        <w:t xml:space="preserve"> is </w:t>
      </w:r>
      <w:r>
        <w:rPr>
          <w:lang w:eastAsia="ja-JP"/>
        </w:rPr>
        <w:t>larger</w:t>
      </w:r>
      <w:r w:rsidRPr="00D16A4F">
        <w:rPr>
          <w:lang w:eastAsia="ja-JP"/>
        </w:rPr>
        <w:t xml:space="preserve"> becomes a high priority </w:t>
      </w:r>
      <w:r>
        <w:rPr>
          <w:lang w:eastAsia="ja-JP"/>
        </w:rPr>
        <w:t>plane</w:t>
      </w:r>
      <w:r w:rsidRPr="00D16A4F">
        <w:rPr>
          <w:lang w:eastAsia="ja-JP"/>
        </w:rPr>
        <w:t>.</w:t>
      </w:r>
      <w:r w:rsidRPr="00FF2235">
        <w:rPr>
          <w:rFonts w:hint="eastAsia"/>
          <w:lang w:eastAsia="ja-JP"/>
        </w:rPr>
        <w:t xml:space="preserve"> </w:t>
      </w:r>
      <w:r>
        <w:rPr>
          <w:rFonts w:hint="eastAsia"/>
          <w:lang w:eastAsia="ja-JP"/>
        </w:rPr>
        <w:t>The value</w:t>
      </w:r>
      <w:r>
        <w:rPr>
          <w:lang w:eastAsia="ja-JP"/>
        </w:rPr>
        <w:t xml:space="preserve"> can be specified from </w:t>
      </w:r>
      <w:r>
        <w:rPr>
          <w:rFonts w:hint="eastAsia"/>
          <w:lang w:eastAsia="ja-JP"/>
        </w:rPr>
        <w:t>1</w:t>
      </w:r>
      <w:r w:rsidRPr="00FF2235">
        <w:rPr>
          <w:lang w:eastAsia="ja-JP"/>
        </w:rPr>
        <w:t xml:space="preserve"> to </w:t>
      </w:r>
      <w:r w:rsidR="007D0FA8">
        <w:rPr>
          <w:lang w:eastAsia="ja-JP"/>
        </w:rPr>
        <w:t>4</w:t>
      </w:r>
      <w:r w:rsidRPr="00FF2235">
        <w:rPr>
          <w:lang w:eastAsia="ja-JP"/>
        </w:rPr>
        <w:t>.</w:t>
      </w:r>
    </w:p>
    <w:p w14:paraId="38AC7D91" w14:textId="77777777" w:rsidR="00DB3B96" w:rsidRDefault="00DB3B96" w:rsidP="00DB3B96">
      <w:pPr>
        <w:overflowPunct/>
        <w:autoSpaceDE/>
        <w:autoSpaceDN/>
        <w:adjustRightInd/>
        <w:spacing w:after="0" w:line="240" w:lineRule="auto"/>
        <w:ind w:leftChars="142" w:left="284"/>
        <w:textAlignment w:val="auto"/>
        <w:rPr>
          <w:lang w:eastAsia="ja-JP"/>
        </w:rPr>
      </w:pPr>
      <w:r w:rsidRPr="00C1446F">
        <w:rPr>
          <w:lang w:eastAsia="ja-JP"/>
        </w:rPr>
        <w:t>A related figure is shown below.</w:t>
      </w:r>
    </w:p>
    <w:p w14:paraId="4C59EB15" w14:textId="77777777" w:rsidR="00DB3B96" w:rsidRDefault="00DB3B96" w:rsidP="00A8506D">
      <w:pPr>
        <w:pStyle w:val="a2"/>
        <w:pBdr>
          <w:bottom w:val="single" w:sz="4" w:space="31" w:color="auto"/>
        </w:pBdr>
      </w:pPr>
      <w:r w:rsidRPr="001C02D8">
        <w:rPr>
          <w:rFonts w:ascii="MS PGothic" w:eastAsia="MS PGothic" w:hAnsi="MS PGothic"/>
          <w:noProof/>
          <w:kern w:val="2"/>
          <w:sz w:val="21"/>
          <w:szCs w:val="21"/>
          <w:lang w:eastAsia="en-US"/>
        </w:rPr>
        <mc:AlternateContent>
          <mc:Choice Requires="wpc">
            <w:drawing>
              <wp:inline distT="0" distB="0" distL="0" distR="0" wp14:anchorId="44718D29" wp14:editId="53412D65">
                <wp:extent cx="4715510" cy="1676400"/>
                <wp:effectExtent l="0" t="0" r="0" b="0"/>
                <wp:docPr id="825" name="キャンバス 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40" name="テキスト ボックス 140"/>
                        <wps:cNvSpPr txBox="1"/>
                        <wps:spPr>
                          <a:xfrm>
                            <a:off x="498130" y="45698"/>
                            <a:ext cx="2054570" cy="306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15C5BA" w14:textId="77777777" w:rsidR="008679A3" w:rsidRPr="001C02D8" w:rsidRDefault="008679A3" w:rsidP="00A8506D">
                              <w:pPr>
                                <w:spacing w:after="0"/>
                                <w:rPr>
                                  <w:b/>
                                  <w:sz w:val="16"/>
                                  <w:lang w:eastAsia="ja-JP"/>
                                </w:rPr>
                              </w:pPr>
                              <w:r w:rsidRPr="00C1446F">
                                <w:rPr>
                                  <w:b/>
                                  <w:sz w:val="16"/>
                                  <w:lang w:eastAsia="ja-JP"/>
                                </w:rPr>
                                <w:t xml:space="preserve">When </w:t>
                              </w:r>
                              <w:r>
                                <w:rPr>
                                  <w:b/>
                                  <w:sz w:val="16"/>
                                  <w:lang w:eastAsia="ja-JP"/>
                                </w:rPr>
                                <w:t xml:space="preserve">zpos value of </w:t>
                              </w:r>
                              <w:r w:rsidRPr="00C1446F">
                                <w:rPr>
                                  <w:b/>
                                  <w:sz w:val="16"/>
                                  <w:lang w:eastAsia="ja-JP"/>
                                </w:rPr>
                                <w:t>each layer is the same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1" name="直線矢印コネクタ 141"/>
                        <wps:cNvCnPr/>
                        <wps:spPr>
                          <a:xfrm flipV="1">
                            <a:off x="634152" y="361898"/>
                            <a:ext cx="0" cy="116210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2" name="テキスト ボックス 8300"/>
                        <wps:cNvSpPr txBox="1"/>
                        <wps:spPr>
                          <a:xfrm>
                            <a:off x="54168" y="793915"/>
                            <a:ext cx="618455" cy="299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2555F4" w14:textId="77777777" w:rsidR="008679A3" w:rsidRPr="00BE5AFE" w:rsidRDefault="008679A3" w:rsidP="00DB3B96">
                              <w:pPr>
                                <w:pStyle w:val="NormalWeb"/>
                              </w:pPr>
                              <w:r w:rsidRPr="001C02D8">
                                <w:rPr>
                                  <w:rFonts w:hAnsi="MS Mincho"/>
                                  <w:sz w:val="16"/>
                                  <w:szCs w:val="16"/>
                                </w:rPr>
                                <w:t>Priority</w:t>
                              </w:r>
                              <w:r w:rsidRPr="00BE5AFE">
                                <w:rPr>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3" name="テキスト ボックス 8300"/>
                        <wps:cNvSpPr txBox="1"/>
                        <wps:spPr>
                          <a:xfrm>
                            <a:off x="279555" y="322472"/>
                            <a:ext cx="413764" cy="2990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056035" w14:textId="77777777" w:rsidR="008679A3" w:rsidRPr="008E629F" w:rsidRDefault="008679A3" w:rsidP="00DB3B96">
                              <w:pPr>
                                <w:pStyle w:val="NormalWeb"/>
                              </w:pPr>
                              <w:r>
                                <w:rPr>
                                  <w:rFonts w:hAnsi="MS Mincho" w:hint="eastAsia"/>
                                  <w:sz w:val="16"/>
                                  <w:szCs w:val="16"/>
                                </w:rPr>
                                <w:t>High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4" name="テキスト ボックス 8300"/>
                        <wps:cNvSpPr txBox="1"/>
                        <wps:spPr>
                          <a:xfrm>
                            <a:off x="220767" y="1242485"/>
                            <a:ext cx="413385" cy="298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AB3980" w14:textId="77777777" w:rsidR="008679A3" w:rsidRPr="00BE5AFE" w:rsidRDefault="008679A3" w:rsidP="00DB3B96">
                              <w:pPr>
                                <w:pStyle w:val="NormalWeb"/>
                              </w:pPr>
                              <w:r w:rsidRPr="001C02D8">
                                <w:rPr>
                                  <w:rFonts w:hAnsi="MS Mincho"/>
                                  <w:sz w:val="16"/>
                                  <w:szCs w:val="16"/>
                                </w:rPr>
                                <w:t>Low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5" name="テキスト ボックス 8300"/>
                        <wps:cNvSpPr txBox="1"/>
                        <wps:spPr>
                          <a:xfrm>
                            <a:off x="2497798" y="756809"/>
                            <a:ext cx="617855" cy="2990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26C7A3" w14:textId="77777777" w:rsidR="008679A3" w:rsidRDefault="008679A3" w:rsidP="00DB3B96">
                              <w:pPr>
                                <w:pStyle w:val="NormalWeb"/>
                              </w:pPr>
                              <w:r>
                                <w:rPr>
                                  <w:rFonts w:hAnsi="MS Mincho" w:cstheme="minorBidi" w:hint="eastAsia"/>
                                  <w:color w:val="000000" w:themeColor="text1"/>
                                  <w:kern w:val="24"/>
                                  <w:sz w:val="16"/>
                                  <w:szCs w:val="16"/>
                                </w:rPr>
                                <w:t>Priority</w:t>
                              </w:r>
                              <w:r>
                                <w:rPr>
                                  <w:rFonts w:cstheme="minorBidi"/>
                                  <w:color w:val="000000" w:themeColor="text1"/>
                                  <w:kern w:val="24"/>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6" name="テキスト ボックス 8300"/>
                        <wps:cNvSpPr txBox="1"/>
                        <wps:spPr>
                          <a:xfrm>
                            <a:off x="2519387" y="264540"/>
                            <a:ext cx="413385" cy="298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FEC107" w14:textId="77777777" w:rsidR="008679A3" w:rsidRDefault="008679A3" w:rsidP="00DB3B96">
                              <w:pPr>
                                <w:pStyle w:val="NormalWeb"/>
                              </w:pPr>
                              <w:r>
                                <w:rPr>
                                  <w:rFonts w:hAnsi="MS Mincho" w:cstheme="minorBidi" w:hint="eastAsia"/>
                                  <w:color w:val="000000" w:themeColor="text1"/>
                                  <w:kern w:val="24"/>
                                  <w:sz w:val="16"/>
                                  <w:szCs w:val="16"/>
                                </w:rPr>
                                <w:t>High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17" name="テキスト ボックス 8300"/>
                        <wps:cNvSpPr txBox="1"/>
                        <wps:spPr>
                          <a:xfrm>
                            <a:off x="2705155" y="6355"/>
                            <a:ext cx="2000048" cy="299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F116B9" w14:textId="77777777" w:rsidR="008679A3" w:rsidRPr="001C02D8" w:rsidRDefault="008679A3" w:rsidP="00A8506D">
                              <w:pPr>
                                <w:pStyle w:val="NormalWeb"/>
                                <w:spacing w:line="280" w:lineRule="exact"/>
                                <w:rPr>
                                  <w:b/>
                                </w:rPr>
                              </w:pPr>
                              <w:r w:rsidRPr="00C1446F">
                                <w:rPr>
                                  <w:b/>
                                  <w:sz w:val="16"/>
                                </w:rPr>
                                <w:t xml:space="preserve">When </w:t>
                              </w:r>
                              <w:r>
                                <w:rPr>
                                  <w:b/>
                                  <w:sz w:val="16"/>
                                </w:rPr>
                                <w:t xml:space="preserve">zpos value of </w:t>
                              </w:r>
                              <w:r w:rsidRPr="00C1446F">
                                <w:rPr>
                                  <w:b/>
                                  <w:sz w:val="16"/>
                                </w:rPr>
                                <w:t>each layer is</w:t>
                              </w:r>
                              <w:r w:rsidRPr="00C1446F" w:rsidDel="002936E6">
                                <w:rPr>
                                  <w:rFonts w:hAnsi="MS Mincho" w:cstheme="minorBidi"/>
                                  <w:b/>
                                  <w:color w:val="000000" w:themeColor="text1"/>
                                  <w:kern w:val="24"/>
                                  <w:sz w:val="16"/>
                                  <w:szCs w:val="16"/>
                                </w:rPr>
                                <w:t xml:space="preserve"> </w:t>
                              </w:r>
                              <w:r w:rsidRPr="00C1446F">
                                <w:rPr>
                                  <w:rFonts w:hAnsi="MS Mincho" w:cstheme="minorBidi"/>
                                  <w:b/>
                                  <w:color w:val="000000" w:themeColor="text1"/>
                                  <w:kern w:val="24"/>
                                  <w:sz w:val="16"/>
                                  <w:szCs w:val="16"/>
                                </w:rPr>
                                <w:t>differ</w:t>
                              </w:r>
                              <w:r w:rsidRPr="001C02D8">
                                <w:rPr>
                                  <w:rFonts w:cstheme="minorBidi"/>
                                  <w:b/>
                                  <w:color w:val="000000" w:themeColor="text1"/>
                                  <w:kern w:val="24"/>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1594" name="Group 17"/>
                        <wpg:cNvGrpSpPr>
                          <a:grpSpLocks/>
                        </wpg:cNvGrpSpPr>
                        <wpg:grpSpPr bwMode="auto">
                          <a:xfrm>
                            <a:off x="758978" y="940225"/>
                            <a:ext cx="913130" cy="302260"/>
                            <a:chOff x="0" y="660400"/>
                            <a:chExt cx="1438" cy="476"/>
                          </a:xfrm>
                        </wpg:grpSpPr>
                        <wps:wsp>
                          <wps:cNvPr id="1604" name="AutoShape 30"/>
                          <wps:cNvSpPr>
                            <a:spLocks noChangeArrowheads="1"/>
                          </wps:cNvSpPr>
                          <wps:spPr bwMode="auto">
                            <a:xfrm>
                              <a:off x="0" y="660400"/>
                              <a:ext cx="1438" cy="288"/>
                            </a:xfrm>
                            <a:prstGeom prst="parallelogram">
                              <a:avLst>
                                <a:gd name="adj" fmla="val 103398"/>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txbx>
                            <w:txbxContent>
                              <w:p w14:paraId="2A6B9EF3" w14:textId="77777777" w:rsidR="008679A3" w:rsidRDefault="008679A3" w:rsidP="00DB3B96">
                                <w:pPr>
                                  <w:pStyle w:val="NormalWeb"/>
                                </w:pPr>
                                <w:r>
                                  <w:rPr>
                                    <w:sz w:val="20"/>
                                    <w:szCs w:val="20"/>
                                  </w:rPr>
                                  <w:t> </w:t>
                                </w:r>
                              </w:p>
                            </w:txbxContent>
                          </wps:txbx>
                          <wps:bodyPr rot="0" vert="horz" wrap="square" lIns="74295" tIns="8890" rIns="74295" bIns="8890" anchor="t" anchorCtr="0" upright="1">
                            <a:noAutofit/>
                          </wps:bodyPr>
                        </wps:wsp>
                        <wps:wsp>
                          <wps:cNvPr id="1605" name="テキスト ボックス 4"/>
                          <wps:cNvSpPr txBox="1">
                            <a:spLocks noChangeArrowheads="1"/>
                          </wps:cNvSpPr>
                          <wps:spPr bwMode="auto">
                            <a:xfrm>
                              <a:off x="173" y="660400"/>
                              <a:ext cx="1231" cy="4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D82319B" w14:textId="77777777" w:rsidR="008679A3" w:rsidRPr="00A8506D" w:rsidRDefault="008679A3" w:rsidP="00DB3B96">
                                <w:pPr>
                                  <w:pStyle w:val="NormalWeb"/>
                                  <w:spacing w:line="160" w:lineRule="exact"/>
                                  <w:rPr>
                                    <w:sz w:val="22"/>
                                  </w:rPr>
                                </w:pPr>
                                <w:r w:rsidRPr="00A8506D">
                                  <w:rPr>
                                    <w:sz w:val="16"/>
                                    <w:szCs w:val="18"/>
                                  </w:rPr>
                                  <w:t>Plane</w:t>
                                </w:r>
                                <w:r>
                                  <w:rPr>
                                    <w:sz w:val="16"/>
                                    <w:szCs w:val="18"/>
                                  </w:rPr>
                                  <w:t>2</w:t>
                                </w:r>
                                <w:r w:rsidRPr="00A8506D">
                                  <w:rPr>
                                    <w:sz w:val="14"/>
                                    <w:szCs w:val="16"/>
                                  </w:rPr>
                                  <w:t xml:space="preserve"> id: </w:t>
                                </w:r>
                                <w:r w:rsidRPr="00A8506D">
                                  <w:rPr>
                                    <w:sz w:val="16"/>
                                    <w:szCs w:val="16"/>
                                  </w:rPr>
                                  <w:t>23</w:t>
                                </w:r>
                              </w:p>
                              <w:p w14:paraId="36B5FED2" w14:textId="77777777" w:rsidR="008679A3" w:rsidRPr="00A8506D" w:rsidRDefault="008679A3" w:rsidP="00DB3B96">
                                <w:pPr>
                                  <w:pStyle w:val="NormalWeb"/>
                                  <w:spacing w:line="160" w:lineRule="exact"/>
                                  <w:rPr>
                                    <w:sz w:val="22"/>
                                  </w:rPr>
                                </w:pPr>
                                <w:r w:rsidRPr="00A8506D">
                                  <w:rPr>
                                    <w:sz w:val="22"/>
                                  </w:rPr>
                                  <w:t> </w:t>
                                </w:r>
                              </w:p>
                            </w:txbxContent>
                          </wps:txbx>
                          <wps:bodyPr rot="0" vert="horz" wrap="square" lIns="91440" tIns="45720" rIns="91440" bIns="45720" anchor="t" anchorCtr="0" upright="1">
                            <a:noAutofit/>
                          </wps:bodyPr>
                        </wps:wsp>
                      </wpg:wgp>
                      <wpg:wgp>
                        <wpg:cNvPr id="1595" name="Group 20"/>
                        <wpg:cNvGrpSpPr>
                          <a:grpSpLocks/>
                        </wpg:cNvGrpSpPr>
                        <wpg:grpSpPr bwMode="auto">
                          <a:xfrm>
                            <a:off x="759086" y="331261"/>
                            <a:ext cx="960649" cy="247650"/>
                            <a:chOff x="38124" y="51435"/>
                            <a:chExt cx="1429" cy="470"/>
                          </a:xfrm>
                        </wpg:grpSpPr>
                        <wps:wsp>
                          <wps:cNvPr id="1602" name="AutoShape 26"/>
                          <wps:cNvSpPr>
                            <a:spLocks noChangeArrowheads="1"/>
                          </wps:cNvSpPr>
                          <wps:spPr bwMode="auto">
                            <a:xfrm>
                              <a:off x="38124" y="51437"/>
                              <a:ext cx="1415" cy="373"/>
                            </a:xfrm>
                            <a:prstGeom prst="parallelogram">
                              <a:avLst>
                                <a:gd name="adj" fmla="val 103577"/>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txbx>
                            <w:txbxContent>
                              <w:p w14:paraId="60240E48" w14:textId="77777777" w:rsidR="008679A3" w:rsidRDefault="008679A3" w:rsidP="00DB3B96">
                                <w:pPr>
                                  <w:pStyle w:val="NormalWeb"/>
                                </w:pPr>
                                <w:r>
                                  <w:rPr>
                                    <w:sz w:val="20"/>
                                    <w:szCs w:val="20"/>
                                  </w:rPr>
                                  <w:t> </w:t>
                                </w:r>
                              </w:p>
                            </w:txbxContent>
                          </wps:txbx>
                          <wps:bodyPr rot="0" vert="horz" wrap="square" lIns="74295" tIns="8890" rIns="74295" bIns="8890" anchor="t" anchorCtr="0" upright="1">
                            <a:noAutofit/>
                          </wps:bodyPr>
                        </wps:wsp>
                        <wps:wsp>
                          <wps:cNvPr id="1603" name="テキスト ボックス 4"/>
                          <wps:cNvSpPr txBox="1">
                            <a:spLocks noChangeArrowheads="1"/>
                          </wps:cNvSpPr>
                          <wps:spPr bwMode="auto">
                            <a:xfrm>
                              <a:off x="38297" y="51435"/>
                              <a:ext cx="1256" cy="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4469ECB" w14:textId="77777777" w:rsidR="008679A3" w:rsidRDefault="008679A3" w:rsidP="00DB3B96">
                                <w:pPr>
                                  <w:pStyle w:val="NormalWeb"/>
                                  <w:spacing w:line="160" w:lineRule="exact"/>
                                </w:pPr>
                                <w:r>
                                  <w:rPr>
                                    <w:sz w:val="16"/>
                                    <w:szCs w:val="16"/>
                                  </w:rPr>
                                  <w:t>Plane4</w:t>
                                </w:r>
                                <w:r>
                                  <w:rPr>
                                    <w:sz w:val="22"/>
                                    <w:szCs w:val="22"/>
                                  </w:rPr>
                                  <w:t xml:space="preserve"> </w:t>
                                </w:r>
                                <w:r>
                                  <w:rPr>
                                    <w:sz w:val="16"/>
                                    <w:szCs w:val="16"/>
                                  </w:rPr>
                                  <w:t>id: 25</w:t>
                                </w:r>
                              </w:p>
                            </w:txbxContent>
                          </wps:txbx>
                          <wps:bodyPr rot="0" vert="horz" wrap="square" lIns="91440" tIns="45720" rIns="91440" bIns="45720" anchor="t" anchorCtr="0" upright="1">
                            <a:noAutofit/>
                          </wps:bodyPr>
                        </wps:wsp>
                      </wpg:wgp>
                      <wpg:wgp>
                        <wpg:cNvPr id="1596" name="Group 23"/>
                        <wpg:cNvGrpSpPr>
                          <a:grpSpLocks/>
                        </wpg:cNvGrpSpPr>
                        <wpg:grpSpPr bwMode="auto">
                          <a:xfrm>
                            <a:off x="786918" y="629710"/>
                            <a:ext cx="923925" cy="238125"/>
                            <a:chOff x="27940" y="349885"/>
                            <a:chExt cx="1455" cy="375"/>
                          </a:xfrm>
                        </wpg:grpSpPr>
                        <wps:wsp>
                          <wps:cNvPr id="1600" name="AutoShape 27"/>
                          <wps:cNvSpPr>
                            <a:spLocks noChangeArrowheads="1"/>
                          </wps:cNvSpPr>
                          <wps:spPr bwMode="auto">
                            <a:xfrm>
                              <a:off x="27940" y="349885"/>
                              <a:ext cx="1439" cy="299"/>
                            </a:xfrm>
                            <a:prstGeom prst="parallelogram">
                              <a:avLst>
                                <a:gd name="adj" fmla="val 98727"/>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txbx>
                            <w:txbxContent>
                              <w:p w14:paraId="3E5B056F" w14:textId="77777777" w:rsidR="008679A3" w:rsidRDefault="008679A3" w:rsidP="00DB3B96">
                                <w:pPr>
                                  <w:pStyle w:val="NormalWeb"/>
                                </w:pPr>
                                <w:r>
                                  <w:rPr>
                                    <w:sz w:val="20"/>
                                    <w:szCs w:val="20"/>
                                  </w:rPr>
                                  <w:t> </w:t>
                                </w:r>
                              </w:p>
                            </w:txbxContent>
                          </wps:txbx>
                          <wps:bodyPr rot="0" vert="horz" wrap="square" lIns="74295" tIns="8890" rIns="74295" bIns="8890" anchor="t" anchorCtr="0" upright="1">
                            <a:noAutofit/>
                          </wps:bodyPr>
                        </wps:wsp>
                        <wps:wsp>
                          <wps:cNvPr id="1601" name="テキスト ボックス 4"/>
                          <wps:cNvSpPr txBox="1">
                            <a:spLocks noChangeArrowheads="1"/>
                          </wps:cNvSpPr>
                          <wps:spPr bwMode="auto">
                            <a:xfrm>
                              <a:off x="28120" y="349911"/>
                              <a:ext cx="1275" cy="3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82B1800" w14:textId="77777777" w:rsidR="008679A3" w:rsidRPr="00A8506D" w:rsidRDefault="008679A3" w:rsidP="00A8506D">
                                <w:pPr>
                                  <w:pStyle w:val="NormalWeb"/>
                                  <w:spacing w:line="160" w:lineRule="exact"/>
                                  <w:rPr>
                                    <w:sz w:val="22"/>
                                  </w:rPr>
                                </w:pPr>
                                <w:r w:rsidRPr="00A8506D">
                                  <w:rPr>
                                    <w:sz w:val="16"/>
                                    <w:szCs w:val="18"/>
                                  </w:rPr>
                                  <w:t>Plane</w:t>
                                </w:r>
                                <w:r>
                                  <w:rPr>
                                    <w:sz w:val="16"/>
                                    <w:szCs w:val="18"/>
                                  </w:rPr>
                                  <w:t>3</w:t>
                                </w:r>
                                <w:r w:rsidRPr="00A8506D">
                                  <w:rPr>
                                    <w:sz w:val="14"/>
                                    <w:szCs w:val="16"/>
                                  </w:rPr>
                                  <w:t xml:space="preserve"> id: </w:t>
                                </w:r>
                                <w:r w:rsidRPr="00A8506D">
                                  <w:rPr>
                                    <w:sz w:val="16"/>
                                    <w:szCs w:val="16"/>
                                  </w:rPr>
                                  <w:t>24</w:t>
                                </w:r>
                              </w:p>
                            </w:txbxContent>
                          </wps:txbx>
                          <wps:bodyPr rot="0" vert="horz" wrap="square" lIns="91440" tIns="45720" rIns="91440" bIns="45720" anchor="t" anchorCtr="0" upright="1">
                            <a:noAutofit/>
                          </wps:bodyPr>
                        </wps:wsp>
                      </wpg:wgp>
                      <wps:wsp>
                        <wps:cNvPr id="1597" name="テキスト ボックス 8300"/>
                        <wps:cNvSpPr txBox="1">
                          <a:spLocks noChangeArrowheads="1"/>
                        </wps:cNvSpPr>
                        <wps:spPr bwMode="auto">
                          <a:xfrm>
                            <a:off x="1744498" y="904030"/>
                            <a:ext cx="575945" cy="299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7EC8A2E" w14:textId="77777777" w:rsidR="008679A3" w:rsidRDefault="008679A3" w:rsidP="00DB3B96">
                              <w:pPr>
                                <w:pStyle w:val="NormalWeb"/>
                              </w:pPr>
                              <w:r w:rsidRPr="006B4B1C">
                                <w:rPr>
                                  <w:color w:val="000000"/>
                                  <w:kern w:val="24"/>
                                  <w:sz w:val="18"/>
                                  <w:szCs w:val="18"/>
                                </w:rPr>
                                <w:t>zpos</w:t>
                              </w:r>
                              <w:r>
                                <w:rPr>
                                  <w:color w:val="000000"/>
                                  <w:kern w:val="24"/>
                                  <w:sz w:val="18"/>
                                  <w:szCs w:val="18"/>
                                </w:rPr>
                                <w:t xml:space="preserve">=1 </w:t>
                              </w:r>
                            </w:p>
                          </w:txbxContent>
                        </wps:txbx>
                        <wps:bodyPr rot="0" vert="horz" wrap="square" lIns="91440" tIns="45720" rIns="91440" bIns="45720" anchor="t" anchorCtr="0" upright="1">
                          <a:noAutofit/>
                        </wps:bodyPr>
                      </wps:wsp>
                      <wps:wsp>
                        <wps:cNvPr id="1598" name="テキスト ボックス 8300"/>
                        <wps:cNvSpPr txBox="1">
                          <a:spLocks noChangeArrowheads="1"/>
                        </wps:cNvSpPr>
                        <wps:spPr bwMode="auto">
                          <a:xfrm>
                            <a:off x="1755928" y="599865"/>
                            <a:ext cx="575945" cy="299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AF20E62" w14:textId="77777777" w:rsidR="008679A3" w:rsidRDefault="008679A3" w:rsidP="00DB3B96">
                              <w:pPr>
                                <w:pStyle w:val="NormalWeb"/>
                              </w:pPr>
                              <w:r w:rsidRPr="006B4B1C">
                                <w:rPr>
                                  <w:color w:val="000000"/>
                                  <w:kern w:val="24"/>
                                  <w:sz w:val="18"/>
                                  <w:szCs w:val="18"/>
                                </w:rPr>
                                <w:t>zpos</w:t>
                              </w:r>
                              <w:r>
                                <w:rPr>
                                  <w:color w:val="000000"/>
                                  <w:kern w:val="24"/>
                                  <w:sz w:val="18"/>
                                  <w:szCs w:val="18"/>
                                </w:rPr>
                                <w:t xml:space="preserve">=1 </w:t>
                              </w:r>
                            </w:p>
                          </w:txbxContent>
                        </wps:txbx>
                        <wps:bodyPr rot="0" vert="horz" wrap="square" lIns="91440" tIns="45720" rIns="91440" bIns="45720" anchor="t" anchorCtr="0" upright="1">
                          <a:noAutofit/>
                        </wps:bodyPr>
                      </wps:wsp>
                      <wps:wsp>
                        <wps:cNvPr id="1599" name="テキスト ボックス 8300"/>
                        <wps:cNvSpPr txBox="1">
                          <a:spLocks noChangeArrowheads="1"/>
                        </wps:cNvSpPr>
                        <wps:spPr bwMode="auto">
                          <a:xfrm>
                            <a:off x="1761008" y="279825"/>
                            <a:ext cx="575945" cy="299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B27A916" w14:textId="77777777" w:rsidR="008679A3" w:rsidRDefault="008679A3" w:rsidP="00DB3B96">
                              <w:pPr>
                                <w:pStyle w:val="NormalWeb"/>
                              </w:pPr>
                              <w:r w:rsidRPr="006B4B1C">
                                <w:rPr>
                                  <w:color w:val="000000"/>
                                  <w:kern w:val="24"/>
                                  <w:sz w:val="18"/>
                                  <w:szCs w:val="18"/>
                                </w:rPr>
                                <w:t>zpos</w:t>
                              </w:r>
                              <w:r>
                                <w:rPr>
                                  <w:color w:val="000000"/>
                                  <w:kern w:val="24"/>
                                  <w:sz w:val="18"/>
                                  <w:szCs w:val="18"/>
                                </w:rPr>
                                <w:t xml:space="preserve">=1 </w:t>
                              </w:r>
                            </w:p>
                          </w:txbxContent>
                        </wps:txbx>
                        <wps:bodyPr rot="0" vert="horz" wrap="square" lIns="91440" tIns="45720" rIns="91440" bIns="45720" anchor="t" anchorCtr="0" upright="1">
                          <a:noAutofit/>
                        </wps:bodyPr>
                      </wps:wsp>
                      <wps:wsp>
                        <wps:cNvPr id="1606" name="テキスト ボックス 8300"/>
                        <wps:cNvSpPr txBox="1">
                          <a:spLocks noChangeArrowheads="1"/>
                        </wps:cNvSpPr>
                        <wps:spPr bwMode="auto">
                          <a:xfrm>
                            <a:off x="4129258" y="563670"/>
                            <a:ext cx="575945"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FE22A93" w14:textId="77777777" w:rsidR="008679A3" w:rsidRDefault="008679A3" w:rsidP="00DB3B96">
                              <w:pPr>
                                <w:pStyle w:val="NormalWeb"/>
                              </w:pPr>
                              <w:r w:rsidRPr="006B4B1C">
                                <w:rPr>
                                  <w:color w:val="000000"/>
                                  <w:kern w:val="24"/>
                                  <w:sz w:val="18"/>
                                  <w:szCs w:val="18"/>
                                </w:rPr>
                                <w:t>zpos</w:t>
                              </w:r>
                              <w:r>
                                <w:rPr>
                                  <w:color w:val="000000"/>
                                  <w:kern w:val="24"/>
                                  <w:sz w:val="18"/>
                                  <w:szCs w:val="18"/>
                                </w:rPr>
                                <w:t>=3</w:t>
                              </w:r>
                            </w:p>
                          </w:txbxContent>
                        </wps:txbx>
                        <wps:bodyPr rot="0" vert="horz" wrap="square" lIns="91440" tIns="45720" rIns="91440" bIns="45720" anchor="t" anchorCtr="0" upright="1">
                          <a:noAutofit/>
                        </wps:bodyPr>
                      </wps:wsp>
                      <wps:wsp>
                        <wps:cNvPr id="1607" name="テキスト ボックス 8300"/>
                        <wps:cNvSpPr txBox="1">
                          <a:spLocks noChangeArrowheads="1"/>
                        </wps:cNvSpPr>
                        <wps:spPr bwMode="auto">
                          <a:xfrm>
                            <a:off x="4136243" y="876090"/>
                            <a:ext cx="575945" cy="299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FE4636B" w14:textId="77777777" w:rsidR="008679A3" w:rsidRDefault="008679A3" w:rsidP="00DB3B96">
                              <w:pPr>
                                <w:pStyle w:val="NormalWeb"/>
                              </w:pPr>
                              <w:r w:rsidRPr="006B4B1C">
                                <w:rPr>
                                  <w:color w:val="000000"/>
                                  <w:kern w:val="24"/>
                                  <w:sz w:val="18"/>
                                  <w:szCs w:val="18"/>
                                </w:rPr>
                                <w:t>zpos</w:t>
                              </w:r>
                              <w:r>
                                <w:rPr>
                                  <w:color w:val="000000"/>
                                  <w:kern w:val="24"/>
                                  <w:sz w:val="18"/>
                                  <w:szCs w:val="18"/>
                                </w:rPr>
                                <w:t>=</w:t>
                              </w:r>
                              <w:r>
                                <w:rPr>
                                  <w:rFonts w:hint="eastAsia"/>
                                  <w:color w:val="000000"/>
                                  <w:kern w:val="24"/>
                                  <w:sz w:val="18"/>
                                  <w:szCs w:val="18"/>
                                </w:rPr>
                                <w:t>2</w:t>
                              </w:r>
                              <w:r>
                                <w:rPr>
                                  <w:color w:val="000000"/>
                                  <w:kern w:val="24"/>
                                  <w:sz w:val="18"/>
                                  <w:szCs w:val="18"/>
                                </w:rPr>
                                <w:t xml:space="preserve"> </w:t>
                              </w:r>
                            </w:p>
                          </w:txbxContent>
                        </wps:txbx>
                        <wps:bodyPr rot="0" vert="horz" wrap="square" lIns="91440" tIns="45720" rIns="91440" bIns="45720" anchor="t" anchorCtr="0" upright="1">
                          <a:noAutofit/>
                        </wps:bodyPr>
                      </wps:wsp>
                      <wps:wsp>
                        <wps:cNvPr id="1608" name="テキスト ボックス 8300"/>
                        <wps:cNvSpPr txBox="1">
                          <a:spLocks noChangeArrowheads="1"/>
                        </wps:cNvSpPr>
                        <wps:spPr bwMode="auto">
                          <a:xfrm>
                            <a:off x="4129258" y="244265"/>
                            <a:ext cx="575945" cy="297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50AB0B9" w14:textId="77777777" w:rsidR="008679A3" w:rsidRDefault="008679A3" w:rsidP="00DB3B96">
                              <w:pPr>
                                <w:pStyle w:val="NormalWeb"/>
                              </w:pPr>
                              <w:r w:rsidRPr="006B4B1C">
                                <w:rPr>
                                  <w:color w:val="000000"/>
                                  <w:kern w:val="24"/>
                                  <w:sz w:val="18"/>
                                  <w:szCs w:val="18"/>
                                </w:rPr>
                                <w:t>zpos</w:t>
                              </w:r>
                              <w:r>
                                <w:rPr>
                                  <w:color w:val="000000"/>
                                  <w:kern w:val="24"/>
                                  <w:sz w:val="18"/>
                                  <w:szCs w:val="18"/>
                                </w:rPr>
                                <w:t>=4</w:t>
                              </w:r>
                            </w:p>
                          </w:txbxContent>
                        </wps:txbx>
                        <wps:bodyPr rot="0" vert="horz" wrap="square" lIns="91440" tIns="45720" rIns="91440" bIns="45720" anchor="t" anchorCtr="0" upright="1">
                          <a:noAutofit/>
                        </wps:bodyPr>
                      </wps:wsp>
                      <wpg:wgp>
                        <wpg:cNvPr id="1609" name="Group 27"/>
                        <wpg:cNvGrpSpPr>
                          <a:grpSpLocks/>
                        </wpg:cNvGrpSpPr>
                        <wpg:grpSpPr bwMode="auto">
                          <a:xfrm>
                            <a:off x="3233273" y="299510"/>
                            <a:ext cx="913130" cy="311785"/>
                            <a:chOff x="15875" y="55245"/>
                            <a:chExt cx="1438" cy="491"/>
                          </a:xfrm>
                        </wpg:grpSpPr>
                        <wps:wsp>
                          <wps:cNvPr id="1616" name="AutoShape 30"/>
                          <wps:cNvSpPr>
                            <a:spLocks noChangeArrowheads="1"/>
                          </wps:cNvSpPr>
                          <wps:spPr bwMode="auto">
                            <a:xfrm>
                              <a:off x="15875" y="55245"/>
                              <a:ext cx="1438" cy="288"/>
                            </a:xfrm>
                            <a:prstGeom prst="parallelogram">
                              <a:avLst>
                                <a:gd name="adj" fmla="val 103398"/>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txbx>
                            <w:txbxContent>
                              <w:p w14:paraId="1BD7A84F" w14:textId="77777777" w:rsidR="008679A3" w:rsidRDefault="008679A3" w:rsidP="00DB3B96">
                                <w:pPr>
                                  <w:pStyle w:val="NormalWeb"/>
                                </w:pPr>
                                <w:r>
                                  <w:rPr>
                                    <w:sz w:val="20"/>
                                    <w:szCs w:val="20"/>
                                  </w:rPr>
                                  <w:t> </w:t>
                                </w:r>
                              </w:p>
                            </w:txbxContent>
                          </wps:txbx>
                          <wps:bodyPr rot="0" vert="horz" wrap="square" lIns="74295" tIns="8890" rIns="74295" bIns="8890" anchor="t" anchorCtr="0" upright="1">
                            <a:noAutofit/>
                          </wps:bodyPr>
                        </wps:wsp>
                        <wps:wsp>
                          <wps:cNvPr id="1617" name="テキスト ボックス 4"/>
                          <wps:cNvSpPr txBox="1">
                            <a:spLocks noChangeArrowheads="1"/>
                          </wps:cNvSpPr>
                          <wps:spPr bwMode="auto">
                            <a:xfrm>
                              <a:off x="16036" y="55260"/>
                              <a:ext cx="1231" cy="4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344B4FB" w14:textId="77777777" w:rsidR="008679A3" w:rsidRPr="00A8506D" w:rsidRDefault="008679A3" w:rsidP="00DB3B96">
                                <w:pPr>
                                  <w:pStyle w:val="NormalWeb"/>
                                  <w:spacing w:line="160" w:lineRule="exact"/>
                                  <w:rPr>
                                    <w:sz w:val="22"/>
                                  </w:rPr>
                                </w:pPr>
                                <w:r w:rsidRPr="00A8506D">
                                  <w:rPr>
                                    <w:sz w:val="16"/>
                                    <w:szCs w:val="18"/>
                                  </w:rPr>
                                  <w:t>Plane1</w:t>
                                </w:r>
                                <w:r w:rsidRPr="00A8506D">
                                  <w:rPr>
                                    <w:sz w:val="14"/>
                                    <w:szCs w:val="16"/>
                                  </w:rPr>
                                  <w:t xml:space="preserve"> id: </w:t>
                                </w:r>
                                <w:r w:rsidRPr="00A8506D">
                                  <w:rPr>
                                    <w:sz w:val="16"/>
                                    <w:szCs w:val="16"/>
                                  </w:rPr>
                                  <w:t>22</w:t>
                                </w:r>
                              </w:p>
                              <w:p w14:paraId="7DDFACF0" w14:textId="77777777" w:rsidR="008679A3" w:rsidRPr="00A8506D" w:rsidRDefault="008679A3" w:rsidP="00DB3B96">
                                <w:pPr>
                                  <w:pStyle w:val="NormalWeb"/>
                                  <w:spacing w:line="160" w:lineRule="exact"/>
                                  <w:rPr>
                                    <w:sz w:val="22"/>
                                  </w:rPr>
                                </w:pPr>
                                <w:r w:rsidRPr="00A8506D">
                                  <w:rPr>
                                    <w:sz w:val="22"/>
                                  </w:rPr>
                                  <w:t> </w:t>
                                </w:r>
                              </w:p>
                            </w:txbxContent>
                          </wps:txbx>
                          <wps:bodyPr rot="0" vert="horz" wrap="square" lIns="91440" tIns="45720" rIns="91440" bIns="45720" anchor="t" anchorCtr="0" upright="1">
                            <a:noAutofit/>
                          </wps:bodyPr>
                        </wps:wsp>
                      </wpg:wgp>
                      <wpg:wgp>
                        <wpg:cNvPr id="1610" name="Group 30"/>
                        <wpg:cNvGrpSpPr>
                          <a:grpSpLocks/>
                        </wpg:cNvGrpSpPr>
                        <wpg:grpSpPr bwMode="auto">
                          <a:xfrm>
                            <a:off x="3220573" y="613200"/>
                            <a:ext cx="922655" cy="314960"/>
                            <a:chOff x="3175" y="339137"/>
                            <a:chExt cx="1453" cy="496"/>
                          </a:xfrm>
                        </wpg:grpSpPr>
                        <wps:wsp>
                          <wps:cNvPr id="1614" name="AutoShape 26"/>
                          <wps:cNvSpPr>
                            <a:spLocks noChangeArrowheads="1"/>
                          </wps:cNvSpPr>
                          <wps:spPr bwMode="auto">
                            <a:xfrm>
                              <a:off x="3175" y="339137"/>
                              <a:ext cx="1439" cy="285"/>
                            </a:xfrm>
                            <a:prstGeom prst="parallelogram">
                              <a:avLst>
                                <a:gd name="adj" fmla="val 103577"/>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txbx>
                            <w:txbxContent>
                              <w:p w14:paraId="0B9CA6D5" w14:textId="77777777" w:rsidR="008679A3" w:rsidRDefault="008679A3" w:rsidP="00DB3B96">
                                <w:pPr>
                                  <w:pStyle w:val="NormalWeb"/>
                                </w:pPr>
                                <w:r>
                                  <w:rPr>
                                    <w:sz w:val="20"/>
                                    <w:szCs w:val="20"/>
                                  </w:rPr>
                                  <w:t> </w:t>
                                </w:r>
                              </w:p>
                            </w:txbxContent>
                          </wps:txbx>
                          <wps:bodyPr rot="0" vert="horz" wrap="square" lIns="74295" tIns="8890" rIns="74295" bIns="8890" anchor="t" anchorCtr="0" upright="1">
                            <a:noAutofit/>
                          </wps:bodyPr>
                        </wps:wsp>
                        <wps:wsp>
                          <wps:cNvPr id="1615" name="テキスト ボックス 4"/>
                          <wps:cNvSpPr txBox="1">
                            <a:spLocks noChangeArrowheads="1"/>
                          </wps:cNvSpPr>
                          <wps:spPr bwMode="auto">
                            <a:xfrm>
                              <a:off x="3372" y="339163"/>
                              <a:ext cx="1256" cy="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B012119" w14:textId="77777777" w:rsidR="008679A3" w:rsidRPr="007D0FA8" w:rsidRDefault="008679A3" w:rsidP="00DB3B96">
                                <w:pPr>
                                  <w:pStyle w:val="NormalWeb"/>
                                  <w:spacing w:line="160" w:lineRule="exact"/>
                                </w:pPr>
                                <w:r w:rsidRPr="007D0FA8">
                                  <w:rPr>
                                    <w:sz w:val="16"/>
                                    <w:szCs w:val="16"/>
                                  </w:rPr>
                                  <w:t>Plane3</w:t>
                                </w:r>
                                <w:r w:rsidRPr="007D0FA8">
                                  <w:rPr>
                                    <w:sz w:val="22"/>
                                    <w:szCs w:val="22"/>
                                  </w:rPr>
                                  <w:t xml:space="preserve"> </w:t>
                                </w:r>
                                <w:r w:rsidRPr="007D0FA8">
                                  <w:rPr>
                                    <w:sz w:val="16"/>
                                    <w:szCs w:val="16"/>
                                  </w:rPr>
                                  <w:t xml:space="preserve">id: </w:t>
                                </w:r>
                                <w:r>
                                  <w:rPr>
                                    <w:sz w:val="16"/>
                                    <w:szCs w:val="16"/>
                                  </w:rPr>
                                  <w:t>24</w:t>
                                </w:r>
                              </w:p>
                            </w:txbxContent>
                          </wps:txbx>
                          <wps:bodyPr rot="0" vert="horz" wrap="square" lIns="91440" tIns="45720" rIns="91440" bIns="45720" anchor="t" anchorCtr="0" upright="1">
                            <a:noAutofit/>
                          </wps:bodyPr>
                        </wps:wsp>
                      </wpg:wgp>
                      <wpg:wgp>
                        <wpg:cNvPr id="1611" name="Group 33"/>
                        <wpg:cNvGrpSpPr>
                          <a:grpSpLocks/>
                        </wpg:cNvGrpSpPr>
                        <wpg:grpSpPr bwMode="auto">
                          <a:xfrm>
                            <a:off x="3217398" y="916095"/>
                            <a:ext cx="918845" cy="333375"/>
                            <a:chOff x="0" y="645202"/>
                            <a:chExt cx="1447" cy="525"/>
                          </a:xfrm>
                        </wpg:grpSpPr>
                        <wps:wsp>
                          <wps:cNvPr id="1612" name="AutoShape 27"/>
                          <wps:cNvSpPr>
                            <a:spLocks noChangeArrowheads="1"/>
                          </wps:cNvSpPr>
                          <wps:spPr bwMode="auto">
                            <a:xfrm>
                              <a:off x="0" y="645202"/>
                              <a:ext cx="1439" cy="299"/>
                            </a:xfrm>
                            <a:prstGeom prst="parallelogram">
                              <a:avLst>
                                <a:gd name="adj" fmla="val 98727"/>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txbx>
                            <w:txbxContent>
                              <w:p w14:paraId="2ECAF320" w14:textId="77777777" w:rsidR="008679A3" w:rsidRDefault="008679A3" w:rsidP="00DB3B96">
                                <w:pPr>
                                  <w:pStyle w:val="NormalWeb"/>
                                </w:pPr>
                                <w:r>
                                  <w:rPr>
                                    <w:sz w:val="20"/>
                                    <w:szCs w:val="20"/>
                                  </w:rPr>
                                  <w:t> </w:t>
                                </w:r>
                              </w:p>
                            </w:txbxContent>
                          </wps:txbx>
                          <wps:bodyPr rot="0" vert="horz" wrap="square" lIns="74295" tIns="8890" rIns="74295" bIns="8890" anchor="t" anchorCtr="0" upright="1">
                            <a:noAutofit/>
                          </wps:bodyPr>
                        </wps:wsp>
                        <wps:wsp>
                          <wps:cNvPr id="1613" name="テキスト ボックス 4"/>
                          <wps:cNvSpPr txBox="1">
                            <a:spLocks noChangeArrowheads="1"/>
                          </wps:cNvSpPr>
                          <wps:spPr bwMode="auto">
                            <a:xfrm>
                              <a:off x="172" y="645233"/>
                              <a:ext cx="1275" cy="4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A6CF4F3" w14:textId="77777777" w:rsidR="008679A3" w:rsidRPr="00A8506D" w:rsidRDefault="008679A3" w:rsidP="00DB3B96">
                                <w:pPr>
                                  <w:pStyle w:val="NormalWeb"/>
                                  <w:spacing w:line="160" w:lineRule="exact"/>
                                  <w:rPr>
                                    <w:sz w:val="22"/>
                                  </w:rPr>
                                </w:pPr>
                                <w:r w:rsidRPr="00A8506D">
                                  <w:rPr>
                                    <w:sz w:val="16"/>
                                    <w:szCs w:val="18"/>
                                  </w:rPr>
                                  <w:t>Plane2</w:t>
                                </w:r>
                                <w:r w:rsidRPr="00A8506D">
                                  <w:rPr>
                                    <w:sz w:val="14"/>
                                    <w:szCs w:val="16"/>
                                  </w:rPr>
                                  <w:t xml:space="preserve"> id:</w:t>
                                </w:r>
                                <w:r w:rsidRPr="007D0FA8">
                                  <w:rPr>
                                    <w:sz w:val="16"/>
                                    <w:szCs w:val="16"/>
                                  </w:rPr>
                                  <w:t xml:space="preserve"> </w:t>
                                </w:r>
                                <w:r w:rsidRPr="00A8506D">
                                  <w:rPr>
                                    <w:sz w:val="16"/>
                                    <w:szCs w:val="16"/>
                                  </w:rPr>
                                  <w:t>23</w:t>
                                </w:r>
                              </w:p>
                              <w:p w14:paraId="70FDFD9E" w14:textId="77777777" w:rsidR="008679A3" w:rsidRPr="00A8506D" w:rsidRDefault="008679A3" w:rsidP="00DB3B96">
                                <w:pPr>
                                  <w:pStyle w:val="NormalWeb"/>
                                  <w:spacing w:line="160" w:lineRule="exact"/>
                                  <w:rPr>
                                    <w:sz w:val="22"/>
                                  </w:rPr>
                                </w:pPr>
                                <w:r w:rsidRPr="00A8506D">
                                  <w:rPr>
                                    <w:color w:val="000000"/>
                                    <w:kern w:val="24"/>
                                    <w:sz w:val="10"/>
                                    <w:szCs w:val="12"/>
                                  </w:rPr>
                                  <w:t> </w:t>
                                </w:r>
                              </w:p>
                              <w:p w14:paraId="5AF79374" w14:textId="77777777" w:rsidR="008679A3" w:rsidRPr="00A8506D" w:rsidRDefault="008679A3" w:rsidP="00DB3B96">
                                <w:pPr>
                                  <w:pStyle w:val="NormalWeb"/>
                                  <w:rPr>
                                    <w:sz w:val="22"/>
                                  </w:rPr>
                                </w:pPr>
                                <w:r w:rsidRPr="00A8506D">
                                  <w:rPr>
                                    <w:color w:val="000000"/>
                                    <w:kern w:val="24"/>
                                    <w:sz w:val="10"/>
                                    <w:szCs w:val="12"/>
                                  </w:rPr>
                                  <w:t> </w:t>
                                </w:r>
                              </w:p>
                            </w:txbxContent>
                          </wps:txbx>
                          <wps:bodyPr rot="0" vert="horz" wrap="square" lIns="91440" tIns="45720" rIns="91440" bIns="45720" anchor="t" anchorCtr="0" upright="1">
                            <a:noAutofit/>
                          </wps:bodyPr>
                        </wps:wsp>
                      </wpg:wgp>
                      <wps:wsp>
                        <wps:cNvPr id="1618" name="直線矢印コネクタ 1618"/>
                        <wps:cNvCnPr/>
                        <wps:spPr>
                          <a:xfrm flipV="1">
                            <a:off x="3032145" y="350483"/>
                            <a:ext cx="0" cy="1154467"/>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619" name="テキスト ボックス 8300"/>
                        <wps:cNvSpPr txBox="1"/>
                        <wps:spPr>
                          <a:xfrm>
                            <a:off x="180000" y="52048"/>
                            <a:ext cx="578978" cy="298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C4FE40" w14:textId="77777777" w:rsidR="008679A3" w:rsidRDefault="008679A3" w:rsidP="00DB3B96">
                              <w:pPr>
                                <w:pStyle w:val="NormalWeb"/>
                              </w:pPr>
                              <w:r>
                                <w:rPr>
                                  <w:sz w:val="16"/>
                                  <w:szCs w:val="16"/>
                                </w:rPr>
                                <w:t xml:space="preserve">Ex)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799" name="Group 17"/>
                        <wpg:cNvGrpSpPr>
                          <a:grpSpLocks/>
                        </wpg:cNvGrpSpPr>
                        <wpg:grpSpPr bwMode="auto">
                          <a:xfrm>
                            <a:off x="758978" y="1302045"/>
                            <a:ext cx="913130" cy="302260"/>
                            <a:chOff x="520700" y="36195"/>
                            <a:chExt cx="1438" cy="476"/>
                          </a:xfrm>
                        </wpg:grpSpPr>
                        <wps:wsp>
                          <wps:cNvPr id="801" name="AutoShape 30"/>
                          <wps:cNvSpPr>
                            <a:spLocks noChangeArrowheads="1"/>
                          </wps:cNvSpPr>
                          <wps:spPr bwMode="auto">
                            <a:xfrm>
                              <a:off x="520700" y="36195"/>
                              <a:ext cx="1438" cy="288"/>
                            </a:xfrm>
                            <a:prstGeom prst="parallelogram">
                              <a:avLst>
                                <a:gd name="adj" fmla="val 103398"/>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txbx>
                            <w:txbxContent>
                              <w:p w14:paraId="7F373320" w14:textId="77777777" w:rsidR="008679A3" w:rsidRDefault="008679A3" w:rsidP="00A421CA">
                                <w:pPr>
                                  <w:pStyle w:val="NormalWeb"/>
                                </w:pPr>
                                <w:r>
                                  <w:rPr>
                                    <w:sz w:val="20"/>
                                    <w:szCs w:val="20"/>
                                  </w:rPr>
                                  <w:t> </w:t>
                                </w:r>
                              </w:p>
                            </w:txbxContent>
                          </wps:txbx>
                          <wps:bodyPr rot="0" vert="horz" wrap="square" lIns="74295" tIns="8890" rIns="74295" bIns="8890" anchor="t" anchorCtr="0" upright="1">
                            <a:noAutofit/>
                          </wps:bodyPr>
                        </wps:wsp>
                        <wps:wsp>
                          <wps:cNvPr id="802" name="テキスト ボックス 4"/>
                          <wps:cNvSpPr txBox="1">
                            <a:spLocks noChangeArrowheads="1"/>
                          </wps:cNvSpPr>
                          <wps:spPr bwMode="auto">
                            <a:xfrm>
                              <a:off x="520873" y="36195"/>
                              <a:ext cx="1231" cy="4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55E99C7" w14:textId="77777777" w:rsidR="008679A3" w:rsidRPr="00A8506D" w:rsidRDefault="008679A3" w:rsidP="00A421CA">
                                <w:pPr>
                                  <w:pStyle w:val="NormalWeb"/>
                                  <w:spacing w:line="160" w:lineRule="exact"/>
                                  <w:rPr>
                                    <w:sz w:val="22"/>
                                  </w:rPr>
                                </w:pPr>
                                <w:r w:rsidRPr="00A8506D">
                                  <w:rPr>
                                    <w:sz w:val="16"/>
                                    <w:szCs w:val="18"/>
                                  </w:rPr>
                                  <w:t>Plane1</w:t>
                                </w:r>
                                <w:r w:rsidRPr="00A8506D">
                                  <w:rPr>
                                    <w:sz w:val="14"/>
                                    <w:szCs w:val="16"/>
                                  </w:rPr>
                                  <w:t xml:space="preserve"> id: </w:t>
                                </w:r>
                                <w:r w:rsidRPr="00A8506D">
                                  <w:rPr>
                                    <w:sz w:val="16"/>
                                    <w:szCs w:val="16"/>
                                  </w:rPr>
                                  <w:t>22</w:t>
                                </w:r>
                              </w:p>
                              <w:p w14:paraId="593E4F4B" w14:textId="77777777" w:rsidR="008679A3" w:rsidRPr="00A8506D" w:rsidRDefault="008679A3" w:rsidP="00A421CA">
                                <w:pPr>
                                  <w:pStyle w:val="NormalWeb"/>
                                  <w:spacing w:line="160" w:lineRule="exact"/>
                                  <w:rPr>
                                    <w:sz w:val="22"/>
                                  </w:rPr>
                                </w:pPr>
                                <w:r w:rsidRPr="00A8506D">
                                  <w:rPr>
                                    <w:sz w:val="22"/>
                                  </w:rPr>
                                  <w:t> </w:t>
                                </w:r>
                              </w:p>
                            </w:txbxContent>
                          </wps:txbx>
                          <wps:bodyPr rot="0" vert="horz" wrap="square" lIns="91440" tIns="45720" rIns="91440" bIns="45720" anchor="t" anchorCtr="0" upright="1">
                            <a:noAutofit/>
                          </wps:bodyPr>
                        </wps:wsp>
                      </wpg:wgp>
                      <wps:wsp>
                        <wps:cNvPr id="800" name="テキスト ボックス 8300"/>
                        <wps:cNvSpPr txBox="1">
                          <a:spLocks noChangeArrowheads="1"/>
                        </wps:cNvSpPr>
                        <wps:spPr bwMode="auto">
                          <a:xfrm>
                            <a:off x="1744498" y="1265850"/>
                            <a:ext cx="575945" cy="299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A25F7E8" w14:textId="77777777" w:rsidR="008679A3" w:rsidRDefault="008679A3" w:rsidP="00A421CA">
                              <w:pPr>
                                <w:pStyle w:val="NormalWeb"/>
                              </w:pPr>
                              <w:r w:rsidRPr="006B4B1C">
                                <w:rPr>
                                  <w:color w:val="000000"/>
                                  <w:kern w:val="24"/>
                                  <w:sz w:val="18"/>
                                  <w:szCs w:val="18"/>
                                </w:rPr>
                                <w:t>zpos</w:t>
                              </w:r>
                              <w:r>
                                <w:rPr>
                                  <w:color w:val="000000"/>
                                  <w:kern w:val="24"/>
                                  <w:sz w:val="18"/>
                                  <w:szCs w:val="18"/>
                                </w:rPr>
                                <w:t xml:space="preserve">=1 </w:t>
                              </w:r>
                            </w:p>
                          </w:txbxContent>
                        </wps:txbx>
                        <wps:bodyPr rot="0" vert="horz" wrap="square" lIns="91440" tIns="45720" rIns="91440" bIns="45720" anchor="t" anchorCtr="0" upright="1">
                          <a:noAutofit/>
                        </wps:bodyPr>
                      </wps:wsp>
                      <wps:wsp>
                        <wps:cNvPr id="803" name="テキスト ボックス 8300"/>
                        <wps:cNvSpPr txBox="1"/>
                        <wps:spPr>
                          <a:xfrm>
                            <a:off x="2536043" y="1249680"/>
                            <a:ext cx="412750"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5B2A32" w14:textId="77777777" w:rsidR="008679A3" w:rsidRDefault="008679A3" w:rsidP="00A421CA">
                              <w:pPr>
                                <w:pStyle w:val="NormalWeb"/>
                              </w:pPr>
                              <w:r>
                                <w:rPr>
                                  <w:color w:val="000000"/>
                                  <w:kern w:val="24"/>
                                  <w:sz w:val="16"/>
                                  <w:szCs w:val="16"/>
                                </w:rPr>
                                <w:t>Low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04" name="テキスト ボックス 8300"/>
                        <wps:cNvSpPr txBox="1">
                          <a:spLocks noChangeArrowheads="1"/>
                        </wps:cNvSpPr>
                        <wps:spPr bwMode="auto">
                          <a:xfrm>
                            <a:off x="4136243" y="1224915"/>
                            <a:ext cx="575945" cy="299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4CEE1C2" w14:textId="77777777" w:rsidR="008679A3" w:rsidRDefault="008679A3" w:rsidP="00A421CA">
                              <w:pPr>
                                <w:pStyle w:val="NormalWeb"/>
                              </w:pPr>
                              <w:r w:rsidRPr="006B4B1C">
                                <w:rPr>
                                  <w:color w:val="000000"/>
                                  <w:kern w:val="24"/>
                                  <w:sz w:val="18"/>
                                  <w:szCs w:val="18"/>
                                </w:rPr>
                                <w:t>zpos</w:t>
                              </w:r>
                              <w:r>
                                <w:rPr>
                                  <w:color w:val="000000"/>
                                  <w:kern w:val="24"/>
                                  <w:sz w:val="18"/>
                                  <w:szCs w:val="18"/>
                                </w:rPr>
                                <w:t xml:space="preserve">=1 </w:t>
                              </w:r>
                            </w:p>
                          </w:txbxContent>
                        </wps:txbx>
                        <wps:bodyPr rot="0" vert="horz" wrap="square" lIns="91440" tIns="45720" rIns="91440" bIns="45720" anchor="t" anchorCtr="0" upright="1">
                          <a:noAutofit/>
                        </wps:bodyPr>
                      </wps:wsp>
                      <wpg:wgp>
                        <wpg:cNvPr id="805" name="Group 33"/>
                        <wpg:cNvGrpSpPr>
                          <a:grpSpLocks/>
                        </wpg:cNvGrpSpPr>
                        <wpg:grpSpPr bwMode="auto">
                          <a:xfrm>
                            <a:off x="3217398" y="1264920"/>
                            <a:ext cx="913765" cy="325120"/>
                            <a:chOff x="681355" y="13377"/>
                            <a:chExt cx="1439" cy="512"/>
                          </a:xfrm>
                        </wpg:grpSpPr>
                        <wps:wsp>
                          <wps:cNvPr id="806" name="AutoShape 27"/>
                          <wps:cNvSpPr>
                            <a:spLocks noChangeArrowheads="1"/>
                          </wps:cNvSpPr>
                          <wps:spPr bwMode="auto">
                            <a:xfrm>
                              <a:off x="681355" y="13377"/>
                              <a:ext cx="1439" cy="299"/>
                            </a:xfrm>
                            <a:prstGeom prst="parallelogram">
                              <a:avLst>
                                <a:gd name="adj" fmla="val 98727"/>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dist="28398" dir="3806097" algn="ctr" rotWithShape="0">
                                <a:srgbClr val="243F60">
                                  <a:alpha val="50000"/>
                                </a:srgbClr>
                              </a:outerShdw>
                            </a:effectLst>
                          </wps:spPr>
                          <wps:txbx>
                            <w:txbxContent>
                              <w:p w14:paraId="548E1299" w14:textId="77777777" w:rsidR="008679A3" w:rsidRDefault="008679A3" w:rsidP="00A421CA">
                                <w:pPr>
                                  <w:pStyle w:val="NormalWeb"/>
                                </w:pPr>
                                <w:r>
                                  <w:rPr>
                                    <w:sz w:val="20"/>
                                    <w:szCs w:val="20"/>
                                  </w:rPr>
                                  <w:t> </w:t>
                                </w:r>
                              </w:p>
                            </w:txbxContent>
                          </wps:txbx>
                          <wps:bodyPr rot="0" vert="horz" wrap="square" lIns="74295" tIns="8890" rIns="74295" bIns="8890" anchor="t" anchorCtr="0" upright="1">
                            <a:noAutofit/>
                          </wps:bodyPr>
                        </wps:wsp>
                        <wps:wsp>
                          <wps:cNvPr id="807" name="テキスト ボックス 4"/>
                          <wps:cNvSpPr txBox="1">
                            <a:spLocks noChangeArrowheads="1"/>
                          </wps:cNvSpPr>
                          <wps:spPr bwMode="auto">
                            <a:xfrm>
                              <a:off x="681512" y="13395"/>
                              <a:ext cx="1275" cy="4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A17FDF0" w14:textId="77777777" w:rsidR="008679A3" w:rsidRPr="00A8506D" w:rsidRDefault="008679A3" w:rsidP="00A421CA">
                                <w:pPr>
                                  <w:pStyle w:val="NormalWeb"/>
                                  <w:spacing w:line="160" w:lineRule="exact"/>
                                  <w:rPr>
                                    <w:sz w:val="22"/>
                                  </w:rPr>
                                </w:pPr>
                                <w:r w:rsidRPr="00A8506D">
                                  <w:rPr>
                                    <w:sz w:val="16"/>
                                    <w:szCs w:val="18"/>
                                  </w:rPr>
                                  <w:t>Plane</w:t>
                                </w:r>
                                <w:r>
                                  <w:rPr>
                                    <w:sz w:val="16"/>
                                    <w:szCs w:val="18"/>
                                  </w:rPr>
                                  <w:t>4</w:t>
                                </w:r>
                                <w:r w:rsidRPr="00A8506D">
                                  <w:rPr>
                                    <w:sz w:val="14"/>
                                    <w:szCs w:val="16"/>
                                  </w:rPr>
                                  <w:t xml:space="preserve"> id: </w:t>
                                </w:r>
                                <w:r w:rsidRPr="00A8506D">
                                  <w:rPr>
                                    <w:sz w:val="16"/>
                                    <w:szCs w:val="16"/>
                                  </w:rPr>
                                  <w:t>25</w:t>
                                </w:r>
                              </w:p>
                              <w:p w14:paraId="0575EC3B" w14:textId="77777777" w:rsidR="008679A3" w:rsidRPr="00A8506D" w:rsidRDefault="008679A3" w:rsidP="00A421CA">
                                <w:pPr>
                                  <w:pStyle w:val="NormalWeb"/>
                                  <w:spacing w:line="160" w:lineRule="exact"/>
                                  <w:rPr>
                                    <w:sz w:val="22"/>
                                  </w:rPr>
                                </w:pPr>
                                <w:r w:rsidRPr="00A8506D">
                                  <w:rPr>
                                    <w:color w:val="000000"/>
                                    <w:kern w:val="24"/>
                                    <w:sz w:val="10"/>
                                    <w:szCs w:val="12"/>
                                  </w:rPr>
                                  <w:t> </w:t>
                                </w:r>
                              </w:p>
                              <w:p w14:paraId="17F459A5" w14:textId="77777777" w:rsidR="008679A3" w:rsidRPr="00A8506D" w:rsidRDefault="008679A3" w:rsidP="00A421CA">
                                <w:pPr>
                                  <w:pStyle w:val="NormalWeb"/>
                                  <w:rPr>
                                    <w:sz w:val="22"/>
                                  </w:rPr>
                                </w:pPr>
                                <w:r w:rsidRPr="00A8506D">
                                  <w:rPr>
                                    <w:color w:val="000000"/>
                                    <w:kern w:val="24"/>
                                    <w:sz w:val="10"/>
                                    <w:szCs w:val="12"/>
                                  </w:rPr>
                                  <w:t> </w:t>
                                </w:r>
                              </w:p>
                            </w:txbxContent>
                          </wps:txbx>
                          <wps:bodyPr rot="0" vert="horz" wrap="square" lIns="91440" tIns="45720" rIns="91440" bIns="45720" anchor="t" anchorCtr="0" upright="1">
                            <a:noAutofit/>
                          </wps:bodyPr>
                        </wps:wsp>
                      </wpg:wgp>
                    </wpc:wpc>
                  </a:graphicData>
                </a:graphic>
              </wp:inline>
            </w:drawing>
          </mc:Choice>
          <mc:Fallback>
            <w:pict>
              <v:group w14:anchorId="44718D29" id="_x0000_s1943" editas="canvas" style="width:371.3pt;height:132pt;mso-position-horizontal-relative:char;mso-position-vertical-relative:line" coordsize="47155,16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">
                <v:shape id="_x0000_s1944" type="#_x0000_t75" style="position:absolute;width:47155;height:16764;visibility:visible;mso-wrap-style:square">
                  <v:fill o:detectmouseclick="t"/>
                  <v:path o:connecttype="none"/>
                </v:shape>
                <v:shape id="テキスト ボックス 140" o:spid="_x0000_s1945" type="#_x0000_t202" style="position:absolute;left:4981;top:456;width:20546;height:3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" filled="f" stroked="f" strokeweight=".5pt">
                  <v:textbox>
                    <w:txbxContent>
                      <w:p w14:paraId="4315C5BA" w14:textId="77777777" w:rsidR="008679A3" w:rsidRPr="001C02D8" w:rsidRDefault="008679A3" w:rsidP="00A8506D">
                        <w:pPr>
                          <w:spacing w:after="0"/>
                          <w:rPr>
                            <w:b/>
                            <w:sz w:val="16"/>
                            <w:lang w:eastAsia="ja-JP"/>
                          </w:rPr>
                        </w:pPr>
                        <w:r w:rsidRPr="00C1446F">
                          <w:rPr>
                            <w:b/>
                            <w:sz w:val="16"/>
                            <w:lang w:eastAsia="ja-JP"/>
                          </w:rPr>
                          <w:t xml:space="preserve">When </w:t>
                        </w:r>
                        <w:r>
                          <w:rPr>
                            <w:b/>
                            <w:sz w:val="16"/>
                            <w:lang w:eastAsia="ja-JP"/>
                          </w:rPr>
                          <w:t xml:space="preserve">zpos value of </w:t>
                        </w:r>
                        <w:r w:rsidRPr="00C1446F">
                          <w:rPr>
                            <w:b/>
                            <w:sz w:val="16"/>
                            <w:lang w:eastAsia="ja-JP"/>
                          </w:rPr>
                          <w:t>each layer is the same</w:t>
                        </w:r>
                      </w:p>
                    </w:txbxContent>
                  </v:textbox>
                </v:shape>
                <v:shape id="直線矢印コネクタ 141" o:spid="_x0000_s1946" type="#_x0000_t32" style="position:absolute;left:6341;top:3618;width:0;height:1162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" strokecolor="black [3213]">
                  <v:stroke endarrow="open"/>
                </v:shape>
                <v:shape id="_x0000_s1947" type="#_x0000_t202" style="position:absolute;left:541;top:7939;width:6185;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" filled="f" stroked="f" strokeweight=".5pt">
                  <v:textbox>
                    <w:txbxContent>
                      <w:p w14:paraId="402555F4" w14:textId="77777777" w:rsidR="008679A3" w:rsidRPr="00BE5AFE" w:rsidRDefault="008679A3" w:rsidP="00DB3B96">
                        <w:pPr>
                          <w:pStyle w:val="Web"/>
                        </w:pPr>
                        <w:r w:rsidRPr="001C02D8">
                          <w:rPr>
                            <w:rFonts w:hAnsi="ＭＳ 明朝"/>
                            <w:sz w:val="16"/>
                            <w:szCs w:val="16"/>
                          </w:rPr>
                          <w:t>Priority</w:t>
                        </w:r>
                        <w:r w:rsidRPr="00BE5AFE">
                          <w:rPr>
                            <w:sz w:val="16"/>
                            <w:szCs w:val="16"/>
                          </w:rPr>
                          <w:t> </w:t>
                        </w:r>
                      </w:p>
                    </w:txbxContent>
                  </v:textbox>
                </v:shape>
                <v:shape id="_x0000_s1948" type="#_x0000_t202" style="position:absolute;left:2795;top:3224;width:4138;height:2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" filled="f" stroked="f" strokeweight=".5pt">
                  <v:textbox>
                    <w:txbxContent>
                      <w:p w14:paraId="27056035" w14:textId="77777777" w:rsidR="008679A3" w:rsidRPr="008E629F" w:rsidRDefault="008679A3" w:rsidP="00DB3B96">
                        <w:pPr>
                          <w:pStyle w:val="Web"/>
                        </w:pPr>
                        <w:r>
                          <w:rPr>
                            <w:rFonts w:hAnsi="ＭＳ 明朝" w:hint="eastAsia"/>
                            <w:sz w:val="16"/>
                            <w:szCs w:val="16"/>
                          </w:rPr>
                          <w:t>High</w:t>
                        </w:r>
                      </w:p>
                    </w:txbxContent>
                  </v:textbox>
                </v:shape>
                <v:shape id="_x0000_s1949" type="#_x0000_t202" style="position:absolute;left:2207;top:12424;width:4134;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" filled="f" stroked="f" strokeweight=".5pt">
                  <v:textbox>
                    <w:txbxContent>
                      <w:p w14:paraId="3EAB3980" w14:textId="77777777" w:rsidR="008679A3" w:rsidRPr="00BE5AFE" w:rsidRDefault="008679A3" w:rsidP="00DB3B96">
                        <w:pPr>
                          <w:pStyle w:val="Web"/>
                        </w:pPr>
                        <w:r w:rsidRPr="001C02D8">
                          <w:rPr>
                            <w:rFonts w:hAnsi="ＭＳ 明朝"/>
                            <w:sz w:val="16"/>
                            <w:szCs w:val="16"/>
                          </w:rPr>
                          <w:t>Low</w:t>
                        </w:r>
                      </w:p>
                    </w:txbxContent>
                  </v:textbox>
                </v:shape>
                <v:shape id="_x0000_s1950" type="#_x0000_t202" style="position:absolute;left:24977;top:7568;width:6179;height:2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" filled="f" stroked="f" strokeweight=".5pt">
                  <v:textbox>
                    <w:txbxContent>
                      <w:p w14:paraId="5B26C7A3" w14:textId="77777777" w:rsidR="008679A3" w:rsidRDefault="008679A3" w:rsidP="00DB3B96">
                        <w:pPr>
                          <w:pStyle w:val="Web"/>
                        </w:pPr>
                        <w:r>
                          <w:rPr>
                            <w:rFonts w:hAnsi="ＭＳ 明朝" w:cstheme="minorBidi" w:hint="eastAsia"/>
                            <w:color w:val="000000" w:themeColor="text1"/>
                            <w:kern w:val="24"/>
                            <w:sz w:val="16"/>
                            <w:szCs w:val="16"/>
                          </w:rPr>
                          <w:t>Priority</w:t>
                        </w:r>
                        <w:r>
                          <w:rPr>
                            <w:rFonts w:cstheme="minorBidi"/>
                            <w:color w:val="000000" w:themeColor="text1"/>
                            <w:kern w:val="24"/>
                            <w:sz w:val="16"/>
                            <w:szCs w:val="16"/>
                          </w:rPr>
                          <w:t> </w:t>
                        </w:r>
                      </w:p>
                    </w:txbxContent>
                  </v:textbox>
                </v:shape>
                <v:shape id="_x0000_s1951" type="#_x0000_t202" style="position:absolute;left:25193;top:2645;width:413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" filled="f" stroked="f" strokeweight=".5pt">
                  <v:textbox>
                    <w:txbxContent>
                      <w:p w14:paraId="2FFEC107" w14:textId="77777777" w:rsidR="008679A3" w:rsidRDefault="008679A3" w:rsidP="00DB3B96">
                        <w:pPr>
                          <w:pStyle w:val="Web"/>
                        </w:pPr>
                        <w:r>
                          <w:rPr>
                            <w:rFonts w:hAnsi="ＭＳ 明朝" w:cstheme="minorBidi" w:hint="eastAsia"/>
                            <w:color w:val="000000" w:themeColor="text1"/>
                            <w:kern w:val="24"/>
                            <w:sz w:val="16"/>
                            <w:szCs w:val="16"/>
                          </w:rPr>
                          <w:t>High</w:t>
                        </w:r>
                      </w:p>
                    </w:txbxContent>
                  </v:textbox>
                </v:shape>
                <v:shape id="_x0000_s1952" type="#_x0000_t202" style="position:absolute;left:27051;top:63;width:20001;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" filled="f" stroked="f" strokeweight=".5pt">
                  <v:textbox>
                    <w:txbxContent>
                      <w:p w14:paraId="41F116B9" w14:textId="77777777" w:rsidR="008679A3" w:rsidRPr="001C02D8" w:rsidRDefault="008679A3" w:rsidP="00A8506D">
                        <w:pPr>
                          <w:pStyle w:val="Web"/>
                          <w:spacing w:line="280" w:lineRule="exact"/>
                          <w:rPr>
                            <w:b/>
                          </w:rPr>
                        </w:pPr>
                        <w:r w:rsidRPr="00C1446F">
                          <w:rPr>
                            <w:b/>
                            <w:sz w:val="16"/>
                          </w:rPr>
                          <w:t xml:space="preserve">When </w:t>
                        </w:r>
                        <w:r>
                          <w:rPr>
                            <w:b/>
                            <w:sz w:val="16"/>
                          </w:rPr>
                          <w:t xml:space="preserve">zpos value of </w:t>
                        </w:r>
                        <w:r w:rsidRPr="00C1446F">
                          <w:rPr>
                            <w:b/>
                            <w:sz w:val="16"/>
                          </w:rPr>
                          <w:t>each layer is</w:t>
                        </w:r>
                        <w:r w:rsidRPr="00C1446F" w:rsidDel="002936E6">
                          <w:rPr>
                            <w:rFonts w:hAnsi="ＭＳ 明朝" w:cstheme="minorBidi"/>
                            <w:b/>
                            <w:color w:val="000000" w:themeColor="text1"/>
                            <w:kern w:val="24"/>
                            <w:sz w:val="16"/>
                            <w:szCs w:val="16"/>
                          </w:rPr>
                          <w:t xml:space="preserve"> </w:t>
                        </w:r>
                        <w:r w:rsidRPr="00C1446F">
                          <w:rPr>
                            <w:rFonts w:hAnsi="ＭＳ 明朝" w:cstheme="minorBidi"/>
                            <w:b/>
                            <w:color w:val="000000" w:themeColor="text1"/>
                            <w:kern w:val="24"/>
                            <w:sz w:val="16"/>
                            <w:szCs w:val="16"/>
                          </w:rPr>
                          <w:t>differ</w:t>
                        </w:r>
                        <w:r w:rsidRPr="001C02D8">
                          <w:rPr>
                            <w:rFonts w:cstheme="minorBidi"/>
                            <w:b/>
                            <w:color w:val="000000" w:themeColor="text1"/>
                            <w:kern w:val="24"/>
                            <w:sz w:val="16"/>
                            <w:szCs w:val="16"/>
                          </w:rPr>
                          <w:t> </w:t>
                        </w:r>
                      </w:p>
                    </w:txbxContent>
                  </v:textbox>
                </v:shape>
                <v:group id="Group 17" o:spid="_x0000_s1953" style="position:absolute;left:7589;top:9402;width:9132;height:3022" coordorigin=",6604" coordsize="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">
                  <v:shape id="AutoShape 30" o:spid="_x0000_s1954" type="#_x0000_t7" style="position:absolute;top:6604;width:14;height: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" adj="4473" fillcolor="#95b3d7" strokecolor="#95b3d7" strokeweight="1pt">
                    <v:fill color2="#dbe5f1" angle="135" focus="50%" type="gradient"/>
                    <v:shadow on="t" color="#243f60" opacity=".5" offset="1pt"/>
                    <v:textbox inset="5.85pt,.7pt,5.85pt,.7pt">
                      <w:txbxContent>
                        <w:p w14:paraId="2A6B9EF3" w14:textId="77777777" w:rsidR="008679A3" w:rsidRDefault="008679A3" w:rsidP="00DB3B96">
                          <w:pPr>
                            <w:pStyle w:val="Web"/>
                          </w:pPr>
                          <w:r>
                            <w:rPr>
                              <w:sz w:val="20"/>
                              <w:szCs w:val="20"/>
                            </w:rPr>
                            <w:t> </w:t>
                          </w:r>
                        </w:p>
                      </w:txbxContent>
                    </v:textbox>
                  </v:shape>
                  <v:shape id="テキスト ボックス 4" o:spid="_x0000_s1955" type="#_x0000_t202" style="position:absolute;left:1;top:6604;width:13;height: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" filled="f" stroked="f" strokeweight=".5pt">
                    <v:textbox>
                      <w:txbxContent>
                        <w:p w14:paraId="6D82319B" w14:textId="77777777" w:rsidR="008679A3" w:rsidRPr="00A8506D" w:rsidRDefault="008679A3" w:rsidP="00DB3B96">
                          <w:pPr>
                            <w:pStyle w:val="Web"/>
                            <w:spacing w:line="160" w:lineRule="exact"/>
                            <w:rPr>
                              <w:sz w:val="22"/>
                            </w:rPr>
                          </w:pPr>
                          <w:r w:rsidRPr="00A8506D">
                            <w:rPr>
                              <w:sz w:val="16"/>
                              <w:szCs w:val="18"/>
                            </w:rPr>
                            <w:t>Plane</w:t>
                          </w:r>
                          <w:r>
                            <w:rPr>
                              <w:sz w:val="16"/>
                              <w:szCs w:val="18"/>
                            </w:rPr>
                            <w:t>2</w:t>
                          </w:r>
                          <w:r w:rsidRPr="00A8506D">
                            <w:rPr>
                              <w:sz w:val="14"/>
                              <w:szCs w:val="16"/>
                            </w:rPr>
                            <w:t xml:space="preserve"> id: </w:t>
                          </w:r>
                          <w:r w:rsidRPr="00A8506D">
                            <w:rPr>
                              <w:sz w:val="16"/>
                              <w:szCs w:val="16"/>
                            </w:rPr>
                            <w:t>23</w:t>
                          </w:r>
                        </w:p>
                        <w:p w14:paraId="36B5FED2" w14:textId="77777777" w:rsidR="008679A3" w:rsidRPr="00A8506D" w:rsidRDefault="008679A3" w:rsidP="00DB3B96">
                          <w:pPr>
                            <w:pStyle w:val="Web"/>
                            <w:spacing w:line="160" w:lineRule="exact"/>
                            <w:rPr>
                              <w:sz w:val="22"/>
                            </w:rPr>
                          </w:pPr>
                          <w:r w:rsidRPr="00A8506D">
                            <w:rPr>
                              <w:sz w:val="22"/>
                            </w:rPr>
                            <w:t> </w:t>
                          </w:r>
                        </w:p>
                      </w:txbxContent>
                    </v:textbox>
                  </v:shape>
                </v:group>
                <v:group id="Group 20" o:spid="_x0000_s1956" style="position:absolute;left:7590;top:3312;width:9607;height:2477" coordorigin="38124,51435" coordsize="1429,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">
                  <v:shape id="AutoShape 26" o:spid="_x0000_s1957" type="#_x0000_t7" style="position:absolute;left:38124;top:51437;width:1415;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" adj="5898" fillcolor="#95b3d7" strokecolor="#95b3d7" strokeweight="1pt">
                    <v:fill color2="#dbe5f1" angle="135" focus="50%" type="gradient"/>
                    <v:shadow on="t" color="#243f60" opacity=".5" offset="1pt"/>
                    <v:textbox inset="5.85pt,.7pt,5.85pt,.7pt">
                      <w:txbxContent>
                        <w:p w14:paraId="60240E48" w14:textId="77777777" w:rsidR="008679A3" w:rsidRDefault="008679A3" w:rsidP="00DB3B96">
                          <w:pPr>
                            <w:pStyle w:val="Web"/>
                          </w:pPr>
                          <w:r>
                            <w:rPr>
                              <w:sz w:val="20"/>
                              <w:szCs w:val="20"/>
                            </w:rPr>
                            <w:t> </w:t>
                          </w:r>
                        </w:p>
                      </w:txbxContent>
                    </v:textbox>
                  </v:shape>
                  <v:shape id="テキスト ボックス 4" o:spid="_x0000_s1958" type="#_x0000_t202" style="position:absolute;left:38297;top:51435;width:1256;height: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" filled="f" stroked="f" strokeweight=".5pt">
                    <v:textbox>
                      <w:txbxContent>
                        <w:p w14:paraId="04469ECB" w14:textId="77777777" w:rsidR="008679A3" w:rsidRDefault="008679A3" w:rsidP="00DB3B96">
                          <w:pPr>
                            <w:pStyle w:val="Web"/>
                            <w:spacing w:line="160" w:lineRule="exact"/>
                          </w:pPr>
                          <w:r>
                            <w:rPr>
                              <w:sz w:val="16"/>
                              <w:szCs w:val="16"/>
                            </w:rPr>
                            <w:t>Plane4</w:t>
                          </w:r>
                          <w:r>
                            <w:rPr>
                              <w:sz w:val="22"/>
                              <w:szCs w:val="22"/>
                            </w:rPr>
                            <w:t xml:space="preserve"> </w:t>
                          </w:r>
                          <w:r>
                            <w:rPr>
                              <w:sz w:val="16"/>
                              <w:szCs w:val="16"/>
                            </w:rPr>
                            <w:t>id: 25</w:t>
                          </w:r>
                        </w:p>
                      </w:txbxContent>
                    </v:textbox>
                  </v:shape>
                </v:group>
                <v:group id="Group 23" o:spid="_x0000_s1959" style="position:absolute;left:7869;top:6297;width:9239;height:2381" coordorigin="27940,349885" coordsize="1455,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">
                  <v:shape id="AutoShape 27" o:spid="_x0000_s1960" type="#_x0000_t7" style="position:absolute;left:27940;top:349885;width:1439;height: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" adj="4431" fillcolor="#95b3d7" strokecolor="#95b3d7" strokeweight="1pt">
                    <v:fill color2="#dbe5f1" angle="135" focus="50%" type="gradient"/>
                    <v:shadow on="t" color="#243f60" opacity=".5" offset="1pt"/>
                    <v:textbox inset="5.85pt,.7pt,5.85pt,.7pt">
                      <w:txbxContent>
                        <w:p w14:paraId="3E5B056F" w14:textId="77777777" w:rsidR="008679A3" w:rsidRDefault="008679A3" w:rsidP="00DB3B96">
                          <w:pPr>
                            <w:pStyle w:val="Web"/>
                          </w:pPr>
                          <w:r>
                            <w:rPr>
                              <w:sz w:val="20"/>
                              <w:szCs w:val="20"/>
                            </w:rPr>
                            <w:t> </w:t>
                          </w:r>
                        </w:p>
                      </w:txbxContent>
                    </v:textbox>
                  </v:shape>
                  <v:shape id="テキスト ボックス 4" o:spid="_x0000_s1961" type="#_x0000_t202" style="position:absolute;left:28120;top:349911;width:1275;height: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" filled="f" stroked="f" strokeweight=".5pt">
                    <v:textbox>
                      <w:txbxContent>
                        <w:p w14:paraId="382B1800" w14:textId="77777777" w:rsidR="008679A3" w:rsidRPr="00A8506D" w:rsidRDefault="008679A3" w:rsidP="00A8506D">
                          <w:pPr>
                            <w:pStyle w:val="Web"/>
                            <w:spacing w:line="160" w:lineRule="exact"/>
                            <w:rPr>
                              <w:sz w:val="22"/>
                            </w:rPr>
                          </w:pPr>
                          <w:r w:rsidRPr="00A8506D">
                            <w:rPr>
                              <w:sz w:val="16"/>
                              <w:szCs w:val="18"/>
                            </w:rPr>
                            <w:t>Plane</w:t>
                          </w:r>
                          <w:r>
                            <w:rPr>
                              <w:sz w:val="16"/>
                              <w:szCs w:val="18"/>
                            </w:rPr>
                            <w:t>3</w:t>
                          </w:r>
                          <w:r w:rsidRPr="00A8506D">
                            <w:rPr>
                              <w:sz w:val="14"/>
                              <w:szCs w:val="16"/>
                            </w:rPr>
                            <w:t xml:space="preserve"> id: </w:t>
                          </w:r>
                          <w:r w:rsidRPr="00A8506D">
                            <w:rPr>
                              <w:sz w:val="16"/>
                              <w:szCs w:val="16"/>
                            </w:rPr>
                            <w:t>24</w:t>
                          </w:r>
                        </w:p>
                      </w:txbxContent>
                    </v:textbox>
                  </v:shape>
                </v:group>
                <v:shape id="_x0000_s1962" type="#_x0000_t202" style="position:absolute;left:17444;top:9040;width:5760;height:2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" filled="f" stroked="f" strokeweight=".5pt">
                  <v:textbox>
                    <w:txbxContent>
                      <w:p w14:paraId="27EC8A2E" w14:textId="77777777" w:rsidR="008679A3" w:rsidRDefault="008679A3" w:rsidP="00DB3B96">
                        <w:pPr>
                          <w:pStyle w:val="Web"/>
                        </w:pPr>
                        <w:r w:rsidRPr="006B4B1C">
                          <w:rPr>
                            <w:color w:val="000000"/>
                            <w:kern w:val="24"/>
                            <w:sz w:val="18"/>
                            <w:szCs w:val="18"/>
                          </w:rPr>
                          <w:t>zpos</w:t>
                        </w:r>
                        <w:r>
                          <w:rPr>
                            <w:color w:val="000000"/>
                            <w:kern w:val="24"/>
                            <w:sz w:val="18"/>
                            <w:szCs w:val="18"/>
                          </w:rPr>
                          <w:t xml:space="preserve">=1 </w:t>
                        </w:r>
                      </w:p>
                    </w:txbxContent>
                  </v:textbox>
                </v:shape>
                <v:shape id="_x0000_s1963" type="#_x0000_t202" style="position:absolute;left:17559;top:5998;width:5759;height:2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" filled="f" stroked="f" strokeweight=".5pt">
                  <v:textbox>
                    <w:txbxContent>
                      <w:p w14:paraId="4AF20E62" w14:textId="77777777" w:rsidR="008679A3" w:rsidRDefault="008679A3" w:rsidP="00DB3B96">
                        <w:pPr>
                          <w:pStyle w:val="Web"/>
                        </w:pPr>
                        <w:r w:rsidRPr="006B4B1C">
                          <w:rPr>
                            <w:color w:val="000000"/>
                            <w:kern w:val="24"/>
                            <w:sz w:val="18"/>
                            <w:szCs w:val="18"/>
                          </w:rPr>
                          <w:t>zpos</w:t>
                        </w:r>
                        <w:r>
                          <w:rPr>
                            <w:color w:val="000000"/>
                            <w:kern w:val="24"/>
                            <w:sz w:val="18"/>
                            <w:szCs w:val="18"/>
                          </w:rPr>
                          <w:t xml:space="preserve">=1 </w:t>
                        </w:r>
                      </w:p>
                    </w:txbxContent>
                  </v:textbox>
                </v:shape>
                <v:shape id="_x0000_s1964" type="#_x0000_t202" style="position:absolute;left:17610;top:2798;width:5759;height:2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" filled="f" stroked="f" strokeweight=".5pt">
                  <v:textbox>
                    <w:txbxContent>
                      <w:p w14:paraId="0B27A916" w14:textId="77777777" w:rsidR="008679A3" w:rsidRDefault="008679A3" w:rsidP="00DB3B96">
                        <w:pPr>
                          <w:pStyle w:val="Web"/>
                        </w:pPr>
                        <w:r w:rsidRPr="006B4B1C">
                          <w:rPr>
                            <w:color w:val="000000"/>
                            <w:kern w:val="24"/>
                            <w:sz w:val="18"/>
                            <w:szCs w:val="18"/>
                          </w:rPr>
                          <w:t>zpos</w:t>
                        </w:r>
                        <w:r>
                          <w:rPr>
                            <w:color w:val="000000"/>
                            <w:kern w:val="24"/>
                            <w:sz w:val="18"/>
                            <w:szCs w:val="18"/>
                          </w:rPr>
                          <w:t xml:space="preserve">=1 </w:t>
                        </w:r>
                      </w:p>
                    </w:txbxContent>
                  </v:textbox>
                </v:shape>
                <v:shape id="_x0000_s1965" type="#_x0000_t202" style="position:absolute;left:41292;top:5636;width:5760;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" filled="f" stroked="f" strokeweight=".5pt">
                  <v:textbox>
                    <w:txbxContent>
                      <w:p w14:paraId="6FE22A93" w14:textId="77777777" w:rsidR="008679A3" w:rsidRDefault="008679A3" w:rsidP="00DB3B96">
                        <w:pPr>
                          <w:pStyle w:val="Web"/>
                        </w:pPr>
                        <w:r w:rsidRPr="006B4B1C">
                          <w:rPr>
                            <w:color w:val="000000"/>
                            <w:kern w:val="24"/>
                            <w:sz w:val="18"/>
                            <w:szCs w:val="18"/>
                          </w:rPr>
                          <w:t>zpos</w:t>
                        </w:r>
                        <w:r>
                          <w:rPr>
                            <w:color w:val="000000"/>
                            <w:kern w:val="24"/>
                            <w:sz w:val="18"/>
                            <w:szCs w:val="18"/>
                          </w:rPr>
                          <w:t>=3</w:t>
                        </w:r>
                      </w:p>
                    </w:txbxContent>
                  </v:textbox>
                </v:shape>
                <v:shape id="_x0000_s1966" type="#_x0000_t202" style="position:absolute;left:41362;top:8760;width:5759;height:2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" filled="f" stroked="f" strokeweight=".5pt">
                  <v:textbox>
                    <w:txbxContent>
                      <w:p w14:paraId="4FE4636B" w14:textId="77777777" w:rsidR="008679A3" w:rsidRDefault="008679A3" w:rsidP="00DB3B96">
                        <w:pPr>
                          <w:pStyle w:val="Web"/>
                        </w:pPr>
                        <w:r w:rsidRPr="006B4B1C">
                          <w:rPr>
                            <w:color w:val="000000"/>
                            <w:kern w:val="24"/>
                            <w:sz w:val="18"/>
                            <w:szCs w:val="18"/>
                          </w:rPr>
                          <w:t>zpos</w:t>
                        </w:r>
                        <w:r>
                          <w:rPr>
                            <w:color w:val="000000"/>
                            <w:kern w:val="24"/>
                            <w:sz w:val="18"/>
                            <w:szCs w:val="18"/>
                          </w:rPr>
                          <w:t>=</w:t>
                        </w:r>
                        <w:r>
                          <w:rPr>
                            <w:rFonts w:hint="eastAsia"/>
                            <w:color w:val="000000"/>
                            <w:kern w:val="24"/>
                            <w:sz w:val="18"/>
                            <w:szCs w:val="18"/>
                          </w:rPr>
                          <w:t>2</w:t>
                        </w:r>
                        <w:r>
                          <w:rPr>
                            <w:color w:val="000000"/>
                            <w:kern w:val="24"/>
                            <w:sz w:val="18"/>
                            <w:szCs w:val="18"/>
                          </w:rPr>
                          <w:t xml:space="preserve"> </w:t>
                        </w:r>
                      </w:p>
                    </w:txbxContent>
                  </v:textbox>
                </v:shape>
                <v:shape id="_x0000_s1967" type="#_x0000_t202" style="position:absolute;left:41292;top:2442;width:5760;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" filled="f" stroked="f" strokeweight=".5pt">
                  <v:textbox>
                    <w:txbxContent>
                      <w:p w14:paraId="750AB0B9" w14:textId="77777777" w:rsidR="008679A3" w:rsidRDefault="008679A3" w:rsidP="00DB3B96">
                        <w:pPr>
                          <w:pStyle w:val="Web"/>
                        </w:pPr>
                        <w:r w:rsidRPr="006B4B1C">
                          <w:rPr>
                            <w:color w:val="000000"/>
                            <w:kern w:val="24"/>
                            <w:sz w:val="18"/>
                            <w:szCs w:val="18"/>
                          </w:rPr>
                          <w:t>zpos</w:t>
                        </w:r>
                        <w:r>
                          <w:rPr>
                            <w:color w:val="000000"/>
                            <w:kern w:val="24"/>
                            <w:sz w:val="18"/>
                            <w:szCs w:val="18"/>
                          </w:rPr>
                          <w:t>=4</w:t>
                        </w:r>
                      </w:p>
                    </w:txbxContent>
                  </v:textbox>
                </v:shape>
                <v:group id="Group 27" o:spid="_x0000_s1968" style="position:absolute;left:32332;top:2995;width:9132;height:3117" coordorigin="15875,55245" coordsize="1438,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">
                  <v:shape id="AutoShape 30" o:spid="_x0000_s1969" type="#_x0000_t7" style="position:absolute;left:15875;top:55245;width:143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" adj="4473" fillcolor="#95b3d7" strokecolor="#95b3d7" strokeweight="1pt">
                    <v:fill color2="#dbe5f1" angle="135" focus="50%" type="gradient"/>
                    <v:shadow on="t" color="#243f60" opacity=".5" offset="1pt"/>
                    <v:textbox inset="5.85pt,.7pt,5.85pt,.7pt">
                      <w:txbxContent>
                        <w:p w14:paraId="1BD7A84F" w14:textId="77777777" w:rsidR="008679A3" w:rsidRDefault="008679A3" w:rsidP="00DB3B96">
                          <w:pPr>
                            <w:pStyle w:val="Web"/>
                          </w:pPr>
                          <w:r>
                            <w:rPr>
                              <w:sz w:val="20"/>
                              <w:szCs w:val="20"/>
                            </w:rPr>
                            <w:t> </w:t>
                          </w:r>
                        </w:p>
                      </w:txbxContent>
                    </v:textbox>
                  </v:shape>
                  <v:shape id="テキスト ボックス 4" o:spid="_x0000_s1970" type="#_x0000_t202" style="position:absolute;left:16036;top:55260;width:1231;height: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" filled="f" stroked="f" strokeweight=".5pt">
                    <v:textbox>
                      <w:txbxContent>
                        <w:p w14:paraId="0344B4FB" w14:textId="77777777" w:rsidR="008679A3" w:rsidRPr="00A8506D" w:rsidRDefault="008679A3" w:rsidP="00DB3B96">
                          <w:pPr>
                            <w:pStyle w:val="Web"/>
                            <w:spacing w:line="160" w:lineRule="exact"/>
                            <w:rPr>
                              <w:sz w:val="22"/>
                            </w:rPr>
                          </w:pPr>
                          <w:r w:rsidRPr="00A8506D">
                            <w:rPr>
                              <w:sz w:val="16"/>
                              <w:szCs w:val="18"/>
                            </w:rPr>
                            <w:t>Plane1</w:t>
                          </w:r>
                          <w:r w:rsidRPr="00A8506D">
                            <w:rPr>
                              <w:sz w:val="14"/>
                              <w:szCs w:val="16"/>
                            </w:rPr>
                            <w:t xml:space="preserve"> id: </w:t>
                          </w:r>
                          <w:r w:rsidRPr="00A8506D">
                            <w:rPr>
                              <w:sz w:val="16"/>
                              <w:szCs w:val="16"/>
                            </w:rPr>
                            <w:t>22</w:t>
                          </w:r>
                        </w:p>
                        <w:p w14:paraId="7DDFACF0" w14:textId="77777777" w:rsidR="008679A3" w:rsidRPr="00A8506D" w:rsidRDefault="008679A3" w:rsidP="00DB3B96">
                          <w:pPr>
                            <w:pStyle w:val="Web"/>
                            <w:spacing w:line="160" w:lineRule="exact"/>
                            <w:rPr>
                              <w:sz w:val="22"/>
                            </w:rPr>
                          </w:pPr>
                          <w:r w:rsidRPr="00A8506D">
                            <w:rPr>
                              <w:sz w:val="22"/>
                            </w:rPr>
                            <w:t> </w:t>
                          </w:r>
                        </w:p>
                      </w:txbxContent>
                    </v:textbox>
                  </v:shape>
                </v:group>
                <v:group id="Group 30" o:spid="_x0000_s1971" style="position:absolute;left:32205;top:6132;width:9227;height:3149" coordorigin="3175,339137" coordsize="1453,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">
                  <v:shape id="AutoShape 26" o:spid="_x0000_s1972" type="#_x0000_t7" style="position:absolute;left:3175;top:339137;width:1439;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" adj="4431" fillcolor="#95b3d7" strokecolor="#95b3d7" strokeweight="1pt">
                    <v:fill color2="#dbe5f1" angle="135" focus="50%" type="gradient"/>
                    <v:shadow on="t" color="#243f60" opacity=".5" offset="1pt"/>
                    <v:textbox inset="5.85pt,.7pt,5.85pt,.7pt">
                      <w:txbxContent>
                        <w:p w14:paraId="0B9CA6D5" w14:textId="77777777" w:rsidR="008679A3" w:rsidRDefault="008679A3" w:rsidP="00DB3B96">
                          <w:pPr>
                            <w:pStyle w:val="Web"/>
                          </w:pPr>
                          <w:r>
                            <w:rPr>
                              <w:sz w:val="20"/>
                              <w:szCs w:val="20"/>
                            </w:rPr>
                            <w:t> </w:t>
                          </w:r>
                        </w:p>
                      </w:txbxContent>
                    </v:textbox>
                  </v:shape>
                  <v:shape id="テキスト ボックス 4" o:spid="_x0000_s1973" type="#_x0000_t202" style="position:absolute;left:3372;top:339163;width:1256;height: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" filled="f" stroked="f" strokeweight=".5pt">
                    <v:textbox>
                      <w:txbxContent>
                        <w:p w14:paraId="3B012119" w14:textId="77777777" w:rsidR="008679A3" w:rsidRPr="007D0FA8" w:rsidRDefault="008679A3" w:rsidP="00DB3B96">
                          <w:pPr>
                            <w:pStyle w:val="Web"/>
                            <w:spacing w:line="160" w:lineRule="exact"/>
                          </w:pPr>
                          <w:r w:rsidRPr="007D0FA8">
                            <w:rPr>
                              <w:sz w:val="16"/>
                              <w:szCs w:val="16"/>
                            </w:rPr>
                            <w:t>Plane3</w:t>
                          </w:r>
                          <w:r w:rsidRPr="007D0FA8">
                            <w:rPr>
                              <w:sz w:val="22"/>
                              <w:szCs w:val="22"/>
                            </w:rPr>
                            <w:t xml:space="preserve"> </w:t>
                          </w:r>
                          <w:r w:rsidRPr="007D0FA8">
                            <w:rPr>
                              <w:sz w:val="16"/>
                              <w:szCs w:val="16"/>
                            </w:rPr>
                            <w:t xml:space="preserve">id: </w:t>
                          </w:r>
                          <w:r>
                            <w:rPr>
                              <w:sz w:val="16"/>
                              <w:szCs w:val="16"/>
                            </w:rPr>
                            <w:t>24</w:t>
                          </w:r>
                        </w:p>
                      </w:txbxContent>
                    </v:textbox>
                  </v:shape>
                </v:group>
                <v:group id="Group 33" o:spid="_x0000_s1974" style="position:absolute;left:32173;top:9160;width:9189;height:3334" coordorigin=",6452" coordsize="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">
                  <v:shape id="AutoShape 27" o:spid="_x0000_s1975" type="#_x0000_t7" style="position:absolute;top:6452;width:14;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" adj="4431" fillcolor="#95b3d7" strokecolor="#95b3d7" strokeweight="1pt">
                    <v:fill color2="#dbe5f1" angle="135" focus="50%" type="gradient"/>
                    <v:shadow on="t" color="#243f60" opacity=".5" offset="1pt"/>
                    <v:textbox inset="5.85pt,.7pt,5.85pt,.7pt">
                      <w:txbxContent>
                        <w:p w14:paraId="2ECAF320" w14:textId="77777777" w:rsidR="008679A3" w:rsidRDefault="008679A3" w:rsidP="00DB3B96">
                          <w:pPr>
                            <w:pStyle w:val="Web"/>
                          </w:pPr>
                          <w:r>
                            <w:rPr>
                              <w:sz w:val="20"/>
                              <w:szCs w:val="20"/>
                            </w:rPr>
                            <w:t> </w:t>
                          </w:r>
                        </w:p>
                      </w:txbxContent>
                    </v:textbox>
                  </v:shape>
                  <v:shape id="テキスト ボックス 4" o:spid="_x0000_s1976" type="#_x0000_t202" style="position:absolute;left:1;top:6452;width:13;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" filled="f" stroked="f" strokeweight=".5pt">
                    <v:textbox>
                      <w:txbxContent>
                        <w:p w14:paraId="6A6CF4F3" w14:textId="77777777" w:rsidR="008679A3" w:rsidRPr="00A8506D" w:rsidRDefault="008679A3" w:rsidP="00DB3B96">
                          <w:pPr>
                            <w:pStyle w:val="Web"/>
                            <w:spacing w:line="160" w:lineRule="exact"/>
                            <w:rPr>
                              <w:sz w:val="22"/>
                            </w:rPr>
                          </w:pPr>
                          <w:r w:rsidRPr="00A8506D">
                            <w:rPr>
                              <w:sz w:val="16"/>
                              <w:szCs w:val="18"/>
                            </w:rPr>
                            <w:t>Plane2</w:t>
                          </w:r>
                          <w:r w:rsidRPr="00A8506D">
                            <w:rPr>
                              <w:sz w:val="14"/>
                              <w:szCs w:val="16"/>
                            </w:rPr>
                            <w:t xml:space="preserve"> id:</w:t>
                          </w:r>
                          <w:r w:rsidRPr="007D0FA8">
                            <w:rPr>
                              <w:sz w:val="16"/>
                              <w:szCs w:val="16"/>
                            </w:rPr>
                            <w:t xml:space="preserve"> </w:t>
                          </w:r>
                          <w:r w:rsidRPr="00A8506D">
                            <w:rPr>
                              <w:sz w:val="16"/>
                              <w:szCs w:val="16"/>
                            </w:rPr>
                            <w:t>23</w:t>
                          </w:r>
                        </w:p>
                        <w:p w14:paraId="70FDFD9E" w14:textId="77777777" w:rsidR="008679A3" w:rsidRPr="00A8506D" w:rsidRDefault="008679A3" w:rsidP="00DB3B96">
                          <w:pPr>
                            <w:pStyle w:val="Web"/>
                            <w:spacing w:line="160" w:lineRule="exact"/>
                            <w:rPr>
                              <w:sz w:val="22"/>
                            </w:rPr>
                          </w:pPr>
                          <w:r w:rsidRPr="00A8506D">
                            <w:rPr>
                              <w:color w:val="000000"/>
                              <w:kern w:val="24"/>
                              <w:sz w:val="10"/>
                              <w:szCs w:val="12"/>
                            </w:rPr>
                            <w:t> </w:t>
                          </w:r>
                        </w:p>
                        <w:p w14:paraId="5AF79374" w14:textId="77777777" w:rsidR="008679A3" w:rsidRPr="00A8506D" w:rsidRDefault="008679A3" w:rsidP="00DB3B96">
                          <w:pPr>
                            <w:pStyle w:val="Web"/>
                            <w:rPr>
                              <w:sz w:val="22"/>
                            </w:rPr>
                          </w:pPr>
                          <w:r w:rsidRPr="00A8506D">
                            <w:rPr>
                              <w:color w:val="000000"/>
                              <w:kern w:val="24"/>
                              <w:sz w:val="10"/>
                              <w:szCs w:val="12"/>
                            </w:rPr>
                            <w:t> </w:t>
                          </w:r>
                        </w:p>
                      </w:txbxContent>
                    </v:textbox>
                  </v:shape>
                </v:group>
                <v:shape id="直線矢印コネクタ 1618" o:spid="_x0000_s1977" type="#_x0000_t32" style="position:absolute;left:30321;top:3504;width:0;height:115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" strokecolor="black [3213]">
                  <v:stroke endarrow="open"/>
                </v:shape>
                <v:shape id="_x0000_s1978" type="#_x0000_t202" style="position:absolute;left:1800;top:520;width:5789;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" filled="f" stroked="f" strokeweight=".5pt">
                  <v:textbox>
                    <w:txbxContent>
                      <w:p w14:paraId="53C4FE40" w14:textId="77777777" w:rsidR="008679A3" w:rsidRDefault="008679A3" w:rsidP="00DB3B96">
                        <w:pPr>
                          <w:pStyle w:val="Web"/>
                        </w:pPr>
                        <w:r>
                          <w:rPr>
                            <w:sz w:val="16"/>
                            <w:szCs w:val="16"/>
                          </w:rPr>
                          <w:t xml:space="preserve">Ex) </w:t>
                        </w:r>
                      </w:p>
                    </w:txbxContent>
                  </v:textbox>
                </v:shape>
                <v:group id="Group 17" o:spid="_x0000_s1979" style="position:absolute;left:7589;top:13020;width:9132;height:3023" coordorigin="520700,36195" coordsize="1438,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">
                  <v:shape id="AutoShape 30" o:spid="_x0000_s1980" type="#_x0000_t7" style="position:absolute;left:520700;top:36195;width:1438;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" adj="4473" fillcolor="#95b3d7" strokecolor="#95b3d7" strokeweight="1pt">
                    <v:fill color2="#dbe5f1" angle="135" focus="50%" type="gradient"/>
                    <v:shadow on="t" color="#243f60" opacity=".5" offset="1pt"/>
                    <v:textbox inset="5.85pt,.7pt,5.85pt,.7pt">
                      <w:txbxContent>
                        <w:p w14:paraId="7F373320" w14:textId="77777777" w:rsidR="008679A3" w:rsidRDefault="008679A3" w:rsidP="00A421CA">
                          <w:pPr>
                            <w:pStyle w:val="Web"/>
                          </w:pPr>
                          <w:r>
                            <w:rPr>
                              <w:sz w:val="20"/>
                              <w:szCs w:val="20"/>
                            </w:rPr>
                            <w:t> </w:t>
                          </w:r>
                        </w:p>
                      </w:txbxContent>
                    </v:textbox>
                  </v:shape>
                  <v:shape id="テキスト ボックス 4" o:spid="_x0000_s1981" type="#_x0000_t202" style="position:absolute;left:520873;top:36195;width:1231;height: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" filled="f" stroked="f" strokeweight=".5pt">
                    <v:textbox>
                      <w:txbxContent>
                        <w:p w14:paraId="455E99C7" w14:textId="77777777" w:rsidR="008679A3" w:rsidRPr="00A8506D" w:rsidRDefault="008679A3" w:rsidP="00A421CA">
                          <w:pPr>
                            <w:pStyle w:val="Web"/>
                            <w:spacing w:line="160" w:lineRule="exact"/>
                            <w:rPr>
                              <w:sz w:val="22"/>
                            </w:rPr>
                          </w:pPr>
                          <w:r w:rsidRPr="00A8506D">
                            <w:rPr>
                              <w:sz w:val="16"/>
                              <w:szCs w:val="18"/>
                            </w:rPr>
                            <w:t>Plane1</w:t>
                          </w:r>
                          <w:r w:rsidRPr="00A8506D">
                            <w:rPr>
                              <w:sz w:val="14"/>
                              <w:szCs w:val="16"/>
                            </w:rPr>
                            <w:t xml:space="preserve"> id: </w:t>
                          </w:r>
                          <w:r w:rsidRPr="00A8506D">
                            <w:rPr>
                              <w:sz w:val="16"/>
                              <w:szCs w:val="16"/>
                            </w:rPr>
                            <w:t>22</w:t>
                          </w:r>
                        </w:p>
                        <w:p w14:paraId="593E4F4B" w14:textId="77777777" w:rsidR="008679A3" w:rsidRPr="00A8506D" w:rsidRDefault="008679A3" w:rsidP="00A421CA">
                          <w:pPr>
                            <w:pStyle w:val="Web"/>
                            <w:spacing w:line="160" w:lineRule="exact"/>
                            <w:rPr>
                              <w:sz w:val="22"/>
                            </w:rPr>
                          </w:pPr>
                          <w:r w:rsidRPr="00A8506D">
                            <w:rPr>
                              <w:sz w:val="22"/>
                            </w:rPr>
                            <w:t> </w:t>
                          </w:r>
                        </w:p>
                      </w:txbxContent>
                    </v:textbox>
                  </v:shape>
                </v:group>
                <v:shape id="_x0000_s1982" type="#_x0000_t202" style="position:absolute;left:17444;top:12658;width:5760;height:2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" filled="f" stroked="f" strokeweight=".5pt">
                  <v:textbox>
                    <w:txbxContent>
                      <w:p w14:paraId="0A25F7E8" w14:textId="77777777" w:rsidR="008679A3" w:rsidRDefault="008679A3" w:rsidP="00A421CA">
                        <w:pPr>
                          <w:pStyle w:val="Web"/>
                        </w:pPr>
                        <w:r w:rsidRPr="006B4B1C">
                          <w:rPr>
                            <w:color w:val="000000"/>
                            <w:kern w:val="24"/>
                            <w:sz w:val="18"/>
                            <w:szCs w:val="18"/>
                          </w:rPr>
                          <w:t>zpos</w:t>
                        </w:r>
                        <w:r>
                          <w:rPr>
                            <w:color w:val="000000"/>
                            <w:kern w:val="24"/>
                            <w:sz w:val="18"/>
                            <w:szCs w:val="18"/>
                          </w:rPr>
                          <w:t xml:space="preserve">=1 </w:t>
                        </w:r>
                      </w:p>
                    </w:txbxContent>
                  </v:textbox>
                </v:shape>
                <v:shape id="_x0000_s1983" type="#_x0000_t202" style="position:absolute;left:25360;top:12496;width:4127;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" filled="f" stroked="f" strokeweight=".5pt">
                  <v:textbox>
                    <w:txbxContent>
                      <w:p w14:paraId="525B2A32" w14:textId="77777777" w:rsidR="008679A3" w:rsidRDefault="008679A3" w:rsidP="00A421CA">
                        <w:pPr>
                          <w:pStyle w:val="Web"/>
                        </w:pPr>
                        <w:r>
                          <w:rPr>
                            <w:color w:val="000000"/>
                            <w:kern w:val="24"/>
                            <w:sz w:val="16"/>
                            <w:szCs w:val="16"/>
                          </w:rPr>
                          <w:t>Low</w:t>
                        </w:r>
                      </w:p>
                    </w:txbxContent>
                  </v:textbox>
                </v:shape>
                <v:shape id="_x0000_s1984" type="#_x0000_t202" style="position:absolute;left:41362;top:12249;width:5759;height:2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" filled="f" stroked="f" strokeweight=".5pt">
                  <v:textbox>
                    <w:txbxContent>
                      <w:p w14:paraId="44CEE1C2" w14:textId="77777777" w:rsidR="008679A3" w:rsidRDefault="008679A3" w:rsidP="00A421CA">
                        <w:pPr>
                          <w:pStyle w:val="Web"/>
                        </w:pPr>
                        <w:r w:rsidRPr="006B4B1C">
                          <w:rPr>
                            <w:color w:val="000000"/>
                            <w:kern w:val="24"/>
                            <w:sz w:val="18"/>
                            <w:szCs w:val="18"/>
                          </w:rPr>
                          <w:t>zpos</w:t>
                        </w:r>
                        <w:r>
                          <w:rPr>
                            <w:color w:val="000000"/>
                            <w:kern w:val="24"/>
                            <w:sz w:val="18"/>
                            <w:szCs w:val="18"/>
                          </w:rPr>
                          <w:t xml:space="preserve">=1 </w:t>
                        </w:r>
                      </w:p>
                    </w:txbxContent>
                  </v:textbox>
                </v:shape>
                <v:group id="Group 33" o:spid="_x0000_s1985" style="position:absolute;left:32173;top:12649;width:9138;height:3251" coordorigin="6813,133" coordsize="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">
                  <v:shape id="AutoShape 27" o:spid="_x0000_s1986" type="#_x0000_t7" style="position:absolute;left:6813;top:133;width:14;height: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" adj="4431" fillcolor="#95b3d7" strokecolor="#95b3d7" strokeweight="1pt">
                    <v:fill color2="#dbe5f1" angle="135" focus="50%" type="gradient"/>
                    <v:shadow on="t" color="#243f60" opacity=".5" offset="1pt"/>
                    <v:textbox inset="5.85pt,.7pt,5.85pt,.7pt">
                      <w:txbxContent>
                        <w:p w14:paraId="548E1299" w14:textId="77777777" w:rsidR="008679A3" w:rsidRDefault="008679A3" w:rsidP="00A421CA">
                          <w:pPr>
                            <w:pStyle w:val="Web"/>
                          </w:pPr>
                          <w:r>
                            <w:rPr>
                              <w:sz w:val="20"/>
                              <w:szCs w:val="20"/>
                            </w:rPr>
                            <w:t> </w:t>
                          </w:r>
                        </w:p>
                      </w:txbxContent>
                    </v:textbox>
                  </v:shape>
                  <v:shape id="テキスト ボックス 4" o:spid="_x0000_s1987" type="#_x0000_t202" style="position:absolute;left:6815;top:133;width:12;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" filled="f" stroked="f" strokeweight=".5pt">
                    <v:textbox>
                      <w:txbxContent>
                        <w:p w14:paraId="7A17FDF0" w14:textId="77777777" w:rsidR="008679A3" w:rsidRPr="00A8506D" w:rsidRDefault="008679A3" w:rsidP="00A421CA">
                          <w:pPr>
                            <w:pStyle w:val="Web"/>
                            <w:spacing w:line="160" w:lineRule="exact"/>
                            <w:rPr>
                              <w:sz w:val="22"/>
                            </w:rPr>
                          </w:pPr>
                          <w:r w:rsidRPr="00A8506D">
                            <w:rPr>
                              <w:sz w:val="16"/>
                              <w:szCs w:val="18"/>
                            </w:rPr>
                            <w:t>Plane</w:t>
                          </w:r>
                          <w:r>
                            <w:rPr>
                              <w:sz w:val="16"/>
                              <w:szCs w:val="18"/>
                            </w:rPr>
                            <w:t>4</w:t>
                          </w:r>
                          <w:r w:rsidRPr="00A8506D">
                            <w:rPr>
                              <w:sz w:val="14"/>
                              <w:szCs w:val="16"/>
                            </w:rPr>
                            <w:t xml:space="preserve"> id: </w:t>
                          </w:r>
                          <w:r w:rsidRPr="00A8506D">
                            <w:rPr>
                              <w:sz w:val="16"/>
                              <w:szCs w:val="16"/>
                            </w:rPr>
                            <w:t>25</w:t>
                          </w:r>
                        </w:p>
                        <w:p w14:paraId="0575EC3B" w14:textId="77777777" w:rsidR="008679A3" w:rsidRPr="00A8506D" w:rsidRDefault="008679A3" w:rsidP="00A421CA">
                          <w:pPr>
                            <w:pStyle w:val="Web"/>
                            <w:spacing w:line="160" w:lineRule="exact"/>
                            <w:rPr>
                              <w:sz w:val="22"/>
                            </w:rPr>
                          </w:pPr>
                          <w:r w:rsidRPr="00A8506D">
                            <w:rPr>
                              <w:color w:val="000000"/>
                              <w:kern w:val="24"/>
                              <w:sz w:val="10"/>
                              <w:szCs w:val="12"/>
                            </w:rPr>
                            <w:t> </w:t>
                          </w:r>
                        </w:p>
                        <w:p w14:paraId="17F459A5" w14:textId="77777777" w:rsidR="008679A3" w:rsidRPr="00A8506D" w:rsidRDefault="008679A3" w:rsidP="00A421CA">
                          <w:pPr>
                            <w:pStyle w:val="Web"/>
                            <w:rPr>
                              <w:sz w:val="22"/>
                            </w:rPr>
                          </w:pPr>
                          <w:r w:rsidRPr="00A8506D">
                            <w:rPr>
                              <w:color w:val="000000"/>
                              <w:kern w:val="24"/>
                              <w:sz w:val="10"/>
                              <w:szCs w:val="12"/>
                            </w:rPr>
                            <w:t> </w:t>
                          </w:r>
                        </w:p>
                      </w:txbxContent>
                    </v:textbox>
                  </v:shape>
                </v:group>
                <w10:anchorlock/>
              </v:group>
            </w:pict>
          </mc:Fallback>
        </mc:AlternateContent>
      </w:r>
    </w:p>
    <w:p w14:paraId="309C6271" w14:textId="54DB9E6E" w:rsidR="00DB3B96" w:rsidRPr="00C1446F" w:rsidRDefault="00DB3B96" w:rsidP="00DB3B96">
      <w:pPr>
        <w:pStyle w:val="figuretitle"/>
        <w:rPr>
          <w:lang w:eastAsia="ja-JP"/>
        </w:rPr>
      </w:pPr>
      <w:r>
        <w:t xml:space="preserve">Figure </w:t>
      </w:r>
      <w:r w:rsidR="00910085">
        <w:rPr>
          <w:noProof/>
        </w:rPr>
        <w:fldChar w:fldCharType="begin"/>
      </w:r>
      <w:r w:rsidR="00910085">
        <w:rPr>
          <w:noProof/>
        </w:rPr>
        <w:instrText xml:space="preserve"> STYLEREF 1 \s </w:instrText>
      </w:r>
      <w:r w:rsidR="00910085">
        <w:rPr>
          <w:noProof/>
        </w:rPr>
        <w:fldChar w:fldCharType="separate"/>
      </w:r>
      <w:r w:rsidR="00253C6E">
        <w:rPr>
          <w:noProof/>
        </w:rPr>
        <w:t>4</w:t>
      </w:r>
      <w:r w:rsidR="00910085">
        <w:rPr>
          <w:noProof/>
        </w:rPr>
        <w:fldChar w:fldCharType="end"/>
      </w:r>
      <w:r w:rsidR="00BC41F1">
        <w:noBreakHyphen/>
      </w:r>
      <w:r w:rsidR="00910085">
        <w:rPr>
          <w:noProof/>
        </w:rPr>
        <w:fldChar w:fldCharType="begin"/>
      </w:r>
      <w:r w:rsidR="00910085">
        <w:rPr>
          <w:noProof/>
        </w:rPr>
        <w:instrText xml:space="preserve"> SEQ Figure \* ARABIC \s 1 </w:instrText>
      </w:r>
      <w:r w:rsidR="00910085">
        <w:rPr>
          <w:noProof/>
        </w:rPr>
        <w:fldChar w:fldCharType="separate"/>
      </w:r>
      <w:r w:rsidR="00253C6E">
        <w:rPr>
          <w:noProof/>
        </w:rPr>
        <w:t>1</w:t>
      </w:r>
      <w:r w:rsidR="00910085">
        <w:rPr>
          <w:noProof/>
        </w:rPr>
        <w:fldChar w:fldCharType="end"/>
      </w:r>
      <w:r>
        <w:rPr>
          <w:rFonts w:hint="eastAsia"/>
          <w:lang w:eastAsia="ja-JP"/>
        </w:rPr>
        <w:t xml:space="preserve">   Figure of </w:t>
      </w:r>
      <w:r>
        <w:rPr>
          <w:lang w:eastAsia="ja-JP"/>
        </w:rPr>
        <w:t>plane</w:t>
      </w:r>
      <w:r>
        <w:rPr>
          <w:rFonts w:hint="eastAsia"/>
          <w:lang w:eastAsia="ja-JP"/>
        </w:rPr>
        <w:t xml:space="preserve"> priority relation</w:t>
      </w:r>
    </w:p>
    <w:p w14:paraId="64520CF6" w14:textId="77777777" w:rsidR="00FF0AC2" w:rsidRDefault="00FF0AC2" w:rsidP="00FF0AC2">
      <w:pPr>
        <w:overflowPunct/>
        <w:autoSpaceDE/>
        <w:autoSpaceDN/>
        <w:adjustRightInd/>
        <w:spacing w:after="0" w:line="240" w:lineRule="auto"/>
        <w:textAlignment w:val="auto"/>
        <w:rPr>
          <w:lang w:eastAsia="ja-JP"/>
        </w:rPr>
      </w:pPr>
    </w:p>
    <w:p w14:paraId="3AC837EC" w14:textId="77777777" w:rsidR="00FF0AC2" w:rsidRDefault="00FF0AC2" w:rsidP="00FF0AC2">
      <w:pPr>
        <w:overflowPunct/>
        <w:autoSpaceDE/>
        <w:autoSpaceDN/>
        <w:adjustRightInd/>
        <w:spacing w:after="0" w:line="240" w:lineRule="auto"/>
        <w:textAlignment w:val="auto"/>
        <w:rPr>
          <w:lang w:eastAsia="ja-JP"/>
        </w:rPr>
      </w:pPr>
      <w:r>
        <w:rPr>
          <w:rFonts w:hint="eastAsia"/>
          <w:lang w:eastAsia="ja-JP"/>
        </w:rPr>
        <w:lastRenderedPageBreak/>
        <w:t xml:space="preserve">When color key </w:t>
      </w:r>
      <w:r>
        <w:rPr>
          <w:lang w:eastAsia="ja-JP"/>
        </w:rPr>
        <w:t>and color</w:t>
      </w:r>
      <w:r w:rsidR="002B2793">
        <w:rPr>
          <w:lang w:eastAsia="ja-JP"/>
        </w:rPr>
        <w:t xml:space="preserve"> </w:t>
      </w:r>
      <w:r>
        <w:rPr>
          <w:lang w:eastAsia="ja-JP"/>
        </w:rPr>
        <w:t xml:space="preserve">key alpha </w:t>
      </w:r>
      <w:r>
        <w:rPr>
          <w:rFonts w:hint="eastAsia"/>
          <w:lang w:eastAsia="ja-JP"/>
        </w:rPr>
        <w:t>setting</w:t>
      </w:r>
    </w:p>
    <w:tbl>
      <w:tblPr>
        <w:tblStyle w:val="TableGrid"/>
        <w:tblW w:w="0" w:type="auto"/>
        <w:tblInd w:w="392" w:type="dxa"/>
        <w:tblLook w:val="04A0" w:firstRow="1" w:lastRow="0" w:firstColumn="1" w:lastColumn="0" w:noHBand="0" w:noVBand="1"/>
      </w:tblPr>
      <w:tblGrid>
        <w:gridCol w:w="1843"/>
        <w:gridCol w:w="1569"/>
      </w:tblGrid>
      <w:tr w:rsidR="00FF0AC2" w14:paraId="6BD786FD" w14:textId="77777777" w:rsidTr="006E71F8">
        <w:tc>
          <w:tcPr>
            <w:tcW w:w="1843" w:type="dxa"/>
          </w:tcPr>
          <w:p w14:paraId="2E162A8F" w14:textId="77777777" w:rsidR="00FF0AC2" w:rsidRDefault="00FF0AC2" w:rsidP="006E71F8">
            <w:pPr>
              <w:pStyle w:val="a0"/>
            </w:pPr>
            <w:r>
              <w:t>symbol</w:t>
            </w:r>
            <w:r>
              <w:rPr>
                <w:rFonts w:hint="eastAsia"/>
              </w:rPr>
              <w:t xml:space="preserve"> name</w:t>
            </w:r>
          </w:p>
        </w:tc>
        <w:tc>
          <w:tcPr>
            <w:tcW w:w="1559" w:type="dxa"/>
          </w:tcPr>
          <w:p w14:paraId="236B70EA" w14:textId="77777777" w:rsidR="00FF0AC2" w:rsidRDefault="00FF0AC2" w:rsidP="006E71F8">
            <w:pPr>
              <w:pStyle w:val="a1"/>
            </w:pPr>
            <w:r>
              <w:rPr>
                <w:rFonts w:hint="eastAsia"/>
              </w:rPr>
              <w:t>colorkey</w:t>
            </w:r>
          </w:p>
        </w:tc>
      </w:tr>
      <w:tr w:rsidR="00FF0AC2" w14:paraId="453BA3FA" w14:textId="77777777" w:rsidTr="006E71F8">
        <w:tc>
          <w:tcPr>
            <w:tcW w:w="1843" w:type="dxa"/>
          </w:tcPr>
          <w:p w14:paraId="46628AC6" w14:textId="77777777" w:rsidR="00FF0AC2" w:rsidRDefault="00FF0AC2" w:rsidP="006E71F8">
            <w:pPr>
              <w:pStyle w:val="a0"/>
            </w:pPr>
            <w:r>
              <w:t>symbol</w:t>
            </w:r>
            <w:r>
              <w:rPr>
                <w:rFonts w:hint="eastAsia"/>
              </w:rPr>
              <w:t xml:space="preserve"> name</w:t>
            </w:r>
          </w:p>
        </w:tc>
        <w:tc>
          <w:tcPr>
            <w:tcW w:w="1559" w:type="dxa"/>
          </w:tcPr>
          <w:p w14:paraId="4D72B94D" w14:textId="77777777" w:rsidR="00FF0AC2" w:rsidRDefault="00FF0AC2" w:rsidP="006E71F8">
            <w:pPr>
              <w:pStyle w:val="a1"/>
            </w:pPr>
            <w:r w:rsidRPr="00FF0AC2">
              <w:t>colorkey_alpha</w:t>
            </w:r>
          </w:p>
        </w:tc>
      </w:tr>
    </w:tbl>
    <w:p w14:paraId="1C0E81F8" w14:textId="77777777" w:rsidR="00FF0AC2" w:rsidRDefault="00FF0AC2" w:rsidP="00FF0AC2">
      <w:pPr>
        <w:overflowPunct/>
        <w:autoSpaceDE/>
        <w:autoSpaceDN/>
        <w:adjustRightInd/>
        <w:spacing w:after="0" w:line="240" w:lineRule="auto"/>
        <w:textAlignment w:val="auto"/>
        <w:rPr>
          <w:lang w:eastAsia="ja-JP"/>
        </w:rPr>
      </w:pPr>
    </w:p>
    <w:p w14:paraId="739CB9E4" w14:textId="77777777" w:rsidR="00FF0AC2" w:rsidRDefault="00FF0AC2" w:rsidP="00FF0AC2">
      <w:pPr>
        <w:overflowPunct/>
        <w:autoSpaceDE/>
        <w:autoSpaceDN/>
        <w:adjustRightInd/>
        <w:spacing w:after="0" w:line="240" w:lineRule="auto"/>
        <w:ind w:leftChars="142" w:left="284"/>
        <w:textAlignment w:val="auto"/>
        <w:rPr>
          <w:lang w:eastAsia="ja-JP"/>
        </w:rPr>
      </w:pPr>
      <w:r w:rsidRPr="00B34302">
        <w:rPr>
          <w:lang w:eastAsia="ja-JP"/>
        </w:rPr>
        <w:t>The 24th bit of value is bit of colorkey ON/OFF.</w:t>
      </w:r>
      <w:r w:rsidRPr="00B34302">
        <w:t xml:space="preserve"> </w:t>
      </w:r>
      <w:r>
        <w:rPr>
          <w:rFonts w:hint="eastAsia"/>
          <w:lang w:eastAsia="ja-JP"/>
        </w:rPr>
        <w:t xml:space="preserve"> </w:t>
      </w:r>
      <w:r w:rsidRPr="00B34302">
        <w:rPr>
          <w:lang w:eastAsia="ja-JP"/>
        </w:rPr>
        <w:t>1'b24:</w:t>
      </w:r>
      <w:r>
        <w:rPr>
          <w:rFonts w:hint="eastAsia"/>
          <w:lang w:eastAsia="ja-JP"/>
        </w:rPr>
        <w:t xml:space="preserve"> </w:t>
      </w:r>
      <w:r w:rsidRPr="00B34302">
        <w:rPr>
          <w:lang w:eastAsia="ja-JP"/>
        </w:rPr>
        <w:t>ON</w:t>
      </w:r>
      <w:r>
        <w:rPr>
          <w:rFonts w:hint="eastAsia"/>
          <w:lang w:eastAsia="ja-JP"/>
        </w:rPr>
        <w:t xml:space="preserve">, </w:t>
      </w:r>
      <w:r w:rsidRPr="00B34302">
        <w:rPr>
          <w:lang w:eastAsia="ja-JP"/>
        </w:rPr>
        <w:t>0'b24:</w:t>
      </w:r>
      <w:r>
        <w:rPr>
          <w:rFonts w:hint="eastAsia"/>
          <w:lang w:eastAsia="ja-JP"/>
        </w:rPr>
        <w:t xml:space="preserve"> </w:t>
      </w:r>
      <w:r w:rsidRPr="00B34302">
        <w:rPr>
          <w:lang w:eastAsia="ja-JP"/>
        </w:rPr>
        <w:t>OFF</w:t>
      </w:r>
    </w:p>
    <w:p w14:paraId="5E9465E0" w14:textId="77777777" w:rsidR="00FF0AC2" w:rsidRDefault="00FF0AC2" w:rsidP="00FF0AC2">
      <w:pPr>
        <w:overflowPunct/>
        <w:autoSpaceDE/>
        <w:autoSpaceDN/>
        <w:adjustRightInd/>
        <w:spacing w:after="0" w:line="240" w:lineRule="auto"/>
        <w:ind w:leftChars="142" w:left="284"/>
        <w:textAlignment w:val="auto"/>
        <w:rPr>
          <w:lang w:eastAsia="ja-JP"/>
        </w:rPr>
      </w:pPr>
      <w:r w:rsidRPr="00B34302">
        <w:rPr>
          <w:lang w:eastAsia="ja-JP"/>
        </w:rPr>
        <w:t>23</w:t>
      </w:r>
      <w:r>
        <w:rPr>
          <w:lang w:eastAsia="ja-JP"/>
        </w:rPr>
        <w:t xml:space="preserve"> to 0 bit of value specifies</w:t>
      </w:r>
      <w:r>
        <w:rPr>
          <w:rFonts w:hint="eastAsia"/>
          <w:lang w:eastAsia="ja-JP"/>
        </w:rPr>
        <w:t xml:space="preserve"> </w:t>
      </w:r>
      <w:r>
        <w:rPr>
          <w:lang w:eastAsia="ja-JP"/>
        </w:rPr>
        <w:t>colors</w:t>
      </w:r>
      <w:r>
        <w:rPr>
          <w:rFonts w:hint="eastAsia"/>
          <w:lang w:eastAsia="ja-JP"/>
        </w:rPr>
        <w:t>.</w:t>
      </w:r>
      <w:r w:rsidRPr="00B34302">
        <w:rPr>
          <w:rFonts w:hint="eastAsia"/>
        </w:rPr>
        <w:t xml:space="preserve"> </w:t>
      </w:r>
      <w:r>
        <w:rPr>
          <w:rFonts w:hint="eastAsia"/>
          <w:lang w:eastAsia="ja-JP"/>
        </w:rPr>
        <w:t>(</w:t>
      </w:r>
      <w:r w:rsidRPr="00B34302">
        <w:rPr>
          <w:rFonts w:hint="eastAsia"/>
          <w:lang w:eastAsia="ja-JP"/>
        </w:rPr>
        <w:t>R</w:t>
      </w:r>
      <w:r w:rsidRPr="00B34302">
        <w:rPr>
          <w:lang w:eastAsia="ja-JP"/>
        </w:rPr>
        <w:t xml:space="preserve"> [</w:t>
      </w:r>
      <w:r w:rsidRPr="00B34302">
        <w:rPr>
          <w:rFonts w:hint="eastAsia"/>
          <w:lang w:eastAsia="ja-JP"/>
        </w:rPr>
        <w:t xml:space="preserve">23:16], </w:t>
      </w:r>
      <w:r w:rsidRPr="00B34302">
        <w:rPr>
          <w:lang w:eastAsia="ja-JP"/>
        </w:rPr>
        <w:t>G [</w:t>
      </w:r>
      <w:r w:rsidRPr="00B34302">
        <w:rPr>
          <w:rFonts w:hint="eastAsia"/>
          <w:lang w:eastAsia="ja-JP"/>
        </w:rPr>
        <w:t xml:space="preserve">15:8], </w:t>
      </w:r>
      <w:r w:rsidRPr="00B34302">
        <w:rPr>
          <w:lang w:eastAsia="ja-JP"/>
        </w:rPr>
        <w:t>B [</w:t>
      </w:r>
      <w:r w:rsidRPr="00B34302">
        <w:rPr>
          <w:rFonts w:hint="eastAsia"/>
          <w:lang w:eastAsia="ja-JP"/>
        </w:rPr>
        <w:t>7:0]</w:t>
      </w:r>
      <w:r>
        <w:rPr>
          <w:rFonts w:hint="eastAsia"/>
          <w:lang w:eastAsia="ja-JP"/>
        </w:rPr>
        <w:t>)</w:t>
      </w:r>
    </w:p>
    <w:p w14:paraId="7E151A90" w14:textId="77777777" w:rsidR="00FF0AC2" w:rsidRDefault="00FF0AC2" w:rsidP="00FF0AC2">
      <w:pPr>
        <w:overflowPunct/>
        <w:autoSpaceDE/>
        <w:autoSpaceDN/>
        <w:adjustRightInd/>
        <w:spacing w:after="0" w:line="240" w:lineRule="auto"/>
        <w:ind w:leftChars="142" w:left="284"/>
        <w:textAlignment w:val="auto"/>
        <w:rPr>
          <w:lang w:eastAsia="ja-JP"/>
        </w:rPr>
      </w:pPr>
      <w:r>
        <w:rPr>
          <w:rFonts w:hint="eastAsia"/>
          <w:lang w:eastAsia="ja-JP"/>
        </w:rPr>
        <w:t xml:space="preserve">In </w:t>
      </w:r>
      <w:proofErr w:type="gramStart"/>
      <w:r>
        <w:rPr>
          <w:rFonts w:hint="eastAsia"/>
          <w:lang w:eastAsia="ja-JP"/>
        </w:rPr>
        <w:t>case</w:t>
      </w:r>
      <w:proofErr w:type="gramEnd"/>
      <w:r>
        <w:rPr>
          <w:rFonts w:hint="eastAsia"/>
          <w:lang w:eastAsia="ja-JP"/>
        </w:rPr>
        <w:t xml:space="preserve"> of 24BPP, a</w:t>
      </w:r>
      <w:r w:rsidRPr="0009304E">
        <w:rPr>
          <w:lang w:eastAsia="ja-JP"/>
        </w:rPr>
        <w:t>ll of 8 bits is used, but</w:t>
      </w:r>
      <w:r>
        <w:rPr>
          <w:rFonts w:hint="eastAsia"/>
          <w:lang w:eastAsia="ja-JP"/>
        </w:rPr>
        <w:t xml:space="preserve"> in case of 16BPP, upper side bits are </w:t>
      </w:r>
      <w:r w:rsidRPr="0009304E">
        <w:rPr>
          <w:lang w:eastAsia="ja-JP"/>
        </w:rPr>
        <w:t>used.</w:t>
      </w:r>
    </w:p>
    <w:p w14:paraId="0AA8FE80" w14:textId="77777777" w:rsidR="001278F8" w:rsidRDefault="001278F8" w:rsidP="00FF0AC2">
      <w:pPr>
        <w:overflowPunct/>
        <w:autoSpaceDE/>
        <w:autoSpaceDN/>
        <w:adjustRightInd/>
        <w:spacing w:after="0" w:line="240" w:lineRule="auto"/>
        <w:ind w:leftChars="142" w:left="284"/>
        <w:textAlignment w:val="auto"/>
        <w:rPr>
          <w:lang w:eastAsia="ja-JP"/>
        </w:rPr>
      </w:pPr>
      <w:r w:rsidRPr="001278F8">
        <w:rPr>
          <w:lang w:eastAsia="ja-JP"/>
        </w:rPr>
        <w:t>The YUV format compares Y values and enables color key.</w:t>
      </w:r>
    </w:p>
    <w:p w14:paraId="10383577" w14:textId="0CCA15D3" w:rsidR="008F56DD" w:rsidRDefault="008F56DD" w:rsidP="00FF0AC2">
      <w:pPr>
        <w:overflowPunct/>
        <w:autoSpaceDE/>
        <w:autoSpaceDN/>
        <w:adjustRightInd/>
        <w:spacing w:after="0" w:line="240" w:lineRule="auto"/>
        <w:ind w:leftChars="142" w:left="284"/>
        <w:textAlignment w:val="auto"/>
        <w:rPr>
          <w:lang w:eastAsia="ja-JP"/>
        </w:rPr>
      </w:pPr>
    </w:p>
    <w:p w14:paraId="621825FD" w14:textId="2E533CB0" w:rsidR="004739DE" w:rsidRDefault="004739DE" w:rsidP="00FF0AC2">
      <w:pPr>
        <w:overflowPunct/>
        <w:autoSpaceDE/>
        <w:autoSpaceDN/>
        <w:adjustRightInd/>
        <w:spacing w:after="0" w:line="240" w:lineRule="auto"/>
        <w:ind w:leftChars="142" w:left="284"/>
        <w:textAlignment w:val="auto"/>
        <w:rPr>
          <w:lang w:eastAsia="ja-JP"/>
        </w:rPr>
      </w:pPr>
      <w:r>
        <w:rPr>
          <w:rFonts w:hint="eastAsia"/>
          <w:lang w:eastAsia="ja-JP"/>
        </w:rPr>
        <w:t>F</w:t>
      </w:r>
      <w:r>
        <w:rPr>
          <w:lang w:eastAsia="ja-JP"/>
        </w:rPr>
        <w:t xml:space="preserve">or </w:t>
      </w:r>
      <w:r>
        <w:rPr>
          <w:rFonts w:hint="eastAsia"/>
          <w:lang w:eastAsia="ja-JP"/>
        </w:rPr>
        <w:t>R</w:t>
      </w:r>
      <w:r>
        <w:rPr>
          <w:lang w:eastAsia="ja-JP"/>
        </w:rPr>
        <w:t xml:space="preserve">GBX1010102, RGBA1010102 and ARGB2101010 pixel format in V3U, the colokey function does not support on those pixel </w:t>
      </w:r>
      <w:proofErr w:type="gramStart"/>
      <w:r>
        <w:rPr>
          <w:lang w:eastAsia="ja-JP"/>
        </w:rPr>
        <w:t>format</w:t>
      </w:r>
      <w:proofErr w:type="gramEnd"/>
    </w:p>
    <w:p w14:paraId="4A4C09F9" w14:textId="77777777" w:rsidR="004739DE" w:rsidRPr="001278F8" w:rsidRDefault="004739DE" w:rsidP="00FF0AC2">
      <w:pPr>
        <w:overflowPunct/>
        <w:autoSpaceDE/>
        <w:autoSpaceDN/>
        <w:adjustRightInd/>
        <w:spacing w:after="0" w:line="240" w:lineRule="auto"/>
        <w:ind w:leftChars="142" w:left="284"/>
        <w:textAlignment w:val="auto"/>
        <w:rPr>
          <w:lang w:eastAsia="ja-JP"/>
        </w:rPr>
      </w:pPr>
    </w:p>
    <w:p w14:paraId="5767DC36" w14:textId="77777777" w:rsidR="008F56DD" w:rsidRDefault="008F56DD" w:rsidP="00FF0AC2">
      <w:pPr>
        <w:overflowPunct/>
        <w:autoSpaceDE/>
        <w:autoSpaceDN/>
        <w:adjustRightInd/>
        <w:spacing w:after="0" w:line="240" w:lineRule="auto"/>
        <w:ind w:leftChars="142" w:left="284"/>
        <w:textAlignment w:val="auto"/>
      </w:pPr>
      <w:r w:rsidRPr="00FF0AC2">
        <w:t>colorkey_alpha</w:t>
      </w:r>
      <w:r>
        <w:t xml:space="preserve"> can be set value from 0 to 255.</w:t>
      </w:r>
    </w:p>
    <w:p w14:paraId="4677F67B" w14:textId="77777777" w:rsidR="004166B0" w:rsidRDefault="004166B0" w:rsidP="004166B0">
      <w:pPr>
        <w:overflowPunct/>
        <w:autoSpaceDE/>
        <w:autoSpaceDN/>
        <w:adjustRightInd/>
        <w:spacing w:after="0" w:line="240" w:lineRule="auto"/>
        <w:ind w:leftChars="142" w:left="284"/>
        <w:textAlignment w:val="auto"/>
        <w:rPr>
          <w:lang w:eastAsia="ja-JP"/>
        </w:rPr>
      </w:pPr>
      <w:r>
        <w:rPr>
          <w:lang w:eastAsia="ja-JP"/>
        </w:rPr>
        <w:t>(</w:t>
      </w:r>
      <w:r w:rsidRPr="00C3195E">
        <w:rPr>
          <w:lang w:eastAsia="ja-JP"/>
        </w:rPr>
        <w:t>Nontransparent</w:t>
      </w:r>
      <w:r>
        <w:rPr>
          <w:rFonts w:hint="eastAsia"/>
          <w:lang w:eastAsia="ja-JP"/>
        </w:rPr>
        <w:t xml:space="preserve"> value = 255</w:t>
      </w:r>
      <w:r>
        <w:rPr>
          <w:lang w:eastAsia="ja-JP"/>
        </w:rPr>
        <w:t xml:space="preserve">, </w:t>
      </w:r>
      <w:r>
        <w:rPr>
          <w:rFonts w:hint="eastAsia"/>
          <w:lang w:eastAsia="ja-JP"/>
        </w:rPr>
        <w:t>S</w:t>
      </w:r>
      <w:r>
        <w:rPr>
          <w:lang w:eastAsia="ja-JP"/>
        </w:rPr>
        <w:t>emitransparent</w:t>
      </w:r>
      <w:r w:rsidRPr="00A932AB">
        <w:t xml:space="preserve"> </w:t>
      </w:r>
      <w:r w:rsidRPr="00A932AB">
        <w:rPr>
          <w:lang w:eastAsia="ja-JP"/>
        </w:rPr>
        <w:t xml:space="preserve">value = </w:t>
      </w:r>
      <w:r>
        <w:rPr>
          <w:rFonts w:hint="eastAsia"/>
          <w:lang w:eastAsia="ja-JP"/>
        </w:rPr>
        <w:t xml:space="preserve">128, Full </w:t>
      </w:r>
      <w:r w:rsidRPr="00C3195E">
        <w:rPr>
          <w:lang w:eastAsia="ja-JP"/>
        </w:rPr>
        <w:t>transparent</w:t>
      </w:r>
      <w:r w:rsidRPr="00A932AB">
        <w:t xml:space="preserve"> </w:t>
      </w:r>
      <w:r w:rsidRPr="00A932AB">
        <w:rPr>
          <w:lang w:eastAsia="ja-JP"/>
        </w:rPr>
        <w:t xml:space="preserve">value = </w:t>
      </w:r>
      <w:r>
        <w:rPr>
          <w:rFonts w:hint="eastAsia"/>
          <w:lang w:eastAsia="ja-JP"/>
        </w:rPr>
        <w:t>0</w:t>
      </w:r>
      <w:r>
        <w:rPr>
          <w:lang w:eastAsia="ja-JP"/>
        </w:rPr>
        <w:t>)</w:t>
      </w:r>
    </w:p>
    <w:p w14:paraId="0337B7FC" w14:textId="77777777" w:rsidR="008F56DD" w:rsidRDefault="00624E15" w:rsidP="00FF0AC2">
      <w:pPr>
        <w:overflowPunct/>
        <w:autoSpaceDE/>
        <w:autoSpaceDN/>
        <w:adjustRightInd/>
        <w:spacing w:after="0" w:line="240" w:lineRule="auto"/>
        <w:ind w:leftChars="142" w:left="284"/>
        <w:textAlignment w:val="auto"/>
        <w:rPr>
          <w:lang w:eastAsia="ja-JP"/>
        </w:rPr>
      </w:pPr>
      <w:r w:rsidRPr="0048783D">
        <w:rPr>
          <w:lang w:eastAsia="ja-JP"/>
        </w:rPr>
        <w:t xml:space="preserve">If colorkey </w:t>
      </w:r>
      <w:r>
        <w:rPr>
          <w:lang w:eastAsia="ja-JP"/>
        </w:rPr>
        <w:t>alpha</w:t>
      </w:r>
      <w:r w:rsidRPr="0048783D">
        <w:rPr>
          <w:lang w:eastAsia="ja-JP"/>
        </w:rPr>
        <w:t xml:space="preserve"> and pixel </w:t>
      </w:r>
      <w:r>
        <w:rPr>
          <w:lang w:eastAsia="ja-JP"/>
        </w:rPr>
        <w:t>alpha</w:t>
      </w:r>
      <w:r w:rsidRPr="0048783D">
        <w:rPr>
          <w:lang w:eastAsia="ja-JP"/>
        </w:rPr>
        <w:t xml:space="preserve"> are to be used at the same time, colorkey </w:t>
      </w:r>
      <w:r>
        <w:rPr>
          <w:lang w:eastAsia="ja-JP"/>
        </w:rPr>
        <w:t>alpha</w:t>
      </w:r>
      <w:r w:rsidRPr="0048783D">
        <w:rPr>
          <w:lang w:eastAsia="ja-JP"/>
        </w:rPr>
        <w:t xml:space="preserve"> takes precedence.</w:t>
      </w:r>
    </w:p>
    <w:p w14:paraId="0B99F639" w14:textId="77777777" w:rsidR="00624E15" w:rsidRDefault="00624E15" w:rsidP="00FF0AC2">
      <w:pPr>
        <w:overflowPunct/>
        <w:autoSpaceDE/>
        <w:autoSpaceDN/>
        <w:adjustRightInd/>
        <w:spacing w:after="0" w:line="240" w:lineRule="auto"/>
        <w:ind w:leftChars="142" w:left="284"/>
        <w:textAlignment w:val="auto"/>
        <w:rPr>
          <w:lang w:eastAsia="ja-JP"/>
        </w:rPr>
      </w:pPr>
    </w:p>
    <w:p w14:paraId="2C879A9D" w14:textId="77777777" w:rsidR="00FF0AC2" w:rsidRDefault="00FF0AC2" w:rsidP="00FF0AC2">
      <w:pPr>
        <w:overflowPunct/>
        <w:autoSpaceDE/>
        <w:autoSpaceDN/>
        <w:adjustRightInd/>
        <w:spacing w:after="0" w:line="240" w:lineRule="auto"/>
        <w:ind w:leftChars="142" w:left="284"/>
        <w:textAlignment w:val="auto"/>
        <w:rPr>
          <w:lang w:eastAsia="ja-JP"/>
        </w:rPr>
      </w:pPr>
      <w:r>
        <w:rPr>
          <w:rFonts w:hint="eastAsia"/>
          <w:lang w:eastAsia="ja-JP"/>
        </w:rPr>
        <w:t>[C: colorkey ON/OFF, R: Red, G: Green, B: Blue</w:t>
      </w:r>
      <w:r w:rsidR="008F56DD">
        <w:rPr>
          <w:lang w:eastAsia="ja-JP"/>
        </w:rPr>
        <w:t>, Y:</w:t>
      </w:r>
      <w:r w:rsidR="008F56DD" w:rsidRPr="008F56DD">
        <w:t xml:space="preserve"> </w:t>
      </w:r>
      <w:r w:rsidR="008F56DD" w:rsidRPr="008F56DD">
        <w:rPr>
          <w:lang w:eastAsia="ja-JP"/>
        </w:rPr>
        <w:t>Luminance</w:t>
      </w:r>
      <w:r>
        <w:rPr>
          <w:rFonts w:hint="eastAsia"/>
          <w:lang w:eastAsia="ja-JP"/>
        </w:rPr>
        <w:t>]</w:t>
      </w:r>
    </w:p>
    <w:p w14:paraId="69434274" w14:textId="77777777" w:rsidR="00FF0AC2" w:rsidRDefault="00FF0AC2" w:rsidP="00FF0AC2">
      <w:pPr>
        <w:ind w:leftChars="283" w:left="566" w:firstLine="1"/>
      </w:pPr>
      <w:r>
        <w:rPr>
          <w:rFonts w:hint="eastAsia"/>
        </w:rPr>
        <w:t>[</w:t>
      </w:r>
      <w:r w:rsidR="008F56DD">
        <w:t xml:space="preserve">RGB </w:t>
      </w:r>
      <w:r>
        <w:rPr>
          <w:rFonts w:hint="eastAsia"/>
        </w:rPr>
        <w:t>32bpp]</w:t>
      </w:r>
    </w:p>
    <w:tbl>
      <w:tblPr>
        <w:tblStyle w:val="TableGrid"/>
        <w:tblW w:w="7552" w:type="dxa"/>
        <w:tblInd w:w="817" w:type="dxa"/>
        <w:tblLayout w:type="fixed"/>
        <w:tblLook w:val="04A0" w:firstRow="1" w:lastRow="0" w:firstColumn="1" w:lastColumn="0" w:noHBand="0" w:noVBand="1"/>
      </w:tblPr>
      <w:tblGrid>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tblGrid>
      <w:tr w:rsidR="00FF0AC2" w:rsidRPr="00C30050" w14:paraId="51EBA96F" w14:textId="77777777" w:rsidTr="006E71F8">
        <w:trPr>
          <w:trHeight w:val="294"/>
        </w:trPr>
        <w:tc>
          <w:tcPr>
            <w:tcW w:w="236" w:type="dxa"/>
            <w:shd w:val="clear" w:color="auto" w:fill="A6A6A6" w:themeFill="background1" w:themeFillShade="A6"/>
            <w:vAlign w:val="center"/>
          </w:tcPr>
          <w:p w14:paraId="54594D65" w14:textId="77777777" w:rsidR="00FF0AC2" w:rsidRPr="00587195" w:rsidRDefault="00FF0AC2" w:rsidP="006E71F8">
            <w:pPr>
              <w:jc w:val="center"/>
              <w:rPr>
                <w:sz w:val="16"/>
              </w:rPr>
            </w:pPr>
          </w:p>
        </w:tc>
        <w:tc>
          <w:tcPr>
            <w:tcW w:w="236" w:type="dxa"/>
            <w:shd w:val="clear" w:color="auto" w:fill="A6A6A6" w:themeFill="background1" w:themeFillShade="A6"/>
            <w:vAlign w:val="center"/>
          </w:tcPr>
          <w:p w14:paraId="00FAF768" w14:textId="77777777" w:rsidR="00FF0AC2" w:rsidRPr="00587195" w:rsidRDefault="00FF0AC2" w:rsidP="006E71F8">
            <w:pPr>
              <w:jc w:val="center"/>
              <w:rPr>
                <w:sz w:val="16"/>
              </w:rPr>
            </w:pPr>
          </w:p>
        </w:tc>
        <w:tc>
          <w:tcPr>
            <w:tcW w:w="236" w:type="dxa"/>
            <w:shd w:val="clear" w:color="auto" w:fill="A6A6A6" w:themeFill="background1" w:themeFillShade="A6"/>
            <w:vAlign w:val="center"/>
          </w:tcPr>
          <w:p w14:paraId="36F210D9" w14:textId="77777777" w:rsidR="00FF0AC2" w:rsidRPr="00587195" w:rsidRDefault="00FF0AC2" w:rsidP="006E71F8">
            <w:pPr>
              <w:jc w:val="center"/>
              <w:rPr>
                <w:sz w:val="16"/>
              </w:rPr>
            </w:pPr>
          </w:p>
        </w:tc>
        <w:tc>
          <w:tcPr>
            <w:tcW w:w="236" w:type="dxa"/>
            <w:shd w:val="clear" w:color="auto" w:fill="A6A6A6" w:themeFill="background1" w:themeFillShade="A6"/>
            <w:vAlign w:val="center"/>
          </w:tcPr>
          <w:p w14:paraId="7F7D13EB" w14:textId="77777777" w:rsidR="00FF0AC2" w:rsidRPr="00587195" w:rsidRDefault="00FF0AC2" w:rsidP="006E71F8">
            <w:pPr>
              <w:jc w:val="center"/>
              <w:rPr>
                <w:sz w:val="16"/>
              </w:rPr>
            </w:pPr>
          </w:p>
        </w:tc>
        <w:tc>
          <w:tcPr>
            <w:tcW w:w="236" w:type="dxa"/>
            <w:shd w:val="clear" w:color="auto" w:fill="A6A6A6" w:themeFill="background1" w:themeFillShade="A6"/>
            <w:vAlign w:val="center"/>
          </w:tcPr>
          <w:p w14:paraId="7C7227C9" w14:textId="77777777" w:rsidR="00FF0AC2" w:rsidRPr="00587195" w:rsidRDefault="00FF0AC2" w:rsidP="006E71F8">
            <w:pPr>
              <w:jc w:val="center"/>
              <w:rPr>
                <w:sz w:val="16"/>
              </w:rPr>
            </w:pPr>
          </w:p>
        </w:tc>
        <w:tc>
          <w:tcPr>
            <w:tcW w:w="236" w:type="dxa"/>
            <w:shd w:val="clear" w:color="auto" w:fill="A6A6A6" w:themeFill="background1" w:themeFillShade="A6"/>
            <w:vAlign w:val="center"/>
          </w:tcPr>
          <w:p w14:paraId="426D4F51" w14:textId="77777777" w:rsidR="00FF0AC2" w:rsidRPr="00587195" w:rsidRDefault="00FF0AC2" w:rsidP="006E71F8">
            <w:pPr>
              <w:jc w:val="center"/>
              <w:rPr>
                <w:sz w:val="16"/>
              </w:rPr>
            </w:pPr>
          </w:p>
        </w:tc>
        <w:tc>
          <w:tcPr>
            <w:tcW w:w="236" w:type="dxa"/>
            <w:shd w:val="clear" w:color="auto" w:fill="A6A6A6" w:themeFill="background1" w:themeFillShade="A6"/>
            <w:vAlign w:val="center"/>
          </w:tcPr>
          <w:p w14:paraId="7688B5A8" w14:textId="77777777" w:rsidR="00FF0AC2" w:rsidRPr="00587195" w:rsidRDefault="00FF0AC2" w:rsidP="006E71F8">
            <w:pPr>
              <w:jc w:val="center"/>
              <w:rPr>
                <w:sz w:val="16"/>
              </w:rPr>
            </w:pPr>
          </w:p>
        </w:tc>
        <w:tc>
          <w:tcPr>
            <w:tcW w:w="236" w:type="dxa"/>
            <w:shd w:val="clear" w:color="auto" w:fill="FFC000"/>
            <w:vAlign w:val="center"/>
          </w:tcPr>
          <w:p w14:paraId="75ADE910" w14:textId="77777777" w:rsidR="00FF0AC2" w:rsidRPr="00587195" w:rsidRDefault="00FF0AC2" w:rsidP="006E71F8">
            <w:pPr>
              <w:jc w:val="center"/>
              <w:rPr>
                <w:sz w:val="16"/>
              </w:rPr>
            </w:pPr>
            <w:r>
              <w:rPr>
                <w:rFonts w:hint="eastAsia"/>
                <w:sz w:val="16"/>
              </w:rPr>
              <w:t>C</w:t>
            </w:r>
          </w:p>
        </w:tc>
        <w:tc>
          <w:tcPr>
            <w:tcW w:w="236" w:type="dxa"/>
            <w:shd w:val="clear" w:color="auto" w:fill="C00000"/>
            <w:vAlign w:val="center"/>
          </w:tcPr>
          <w:p w14:paraId="2BD2EE8B" w14:textId="77777777" w:rsidR="00FF0AC2" w:rsidRPr="00587195" w:rsidRDefault="00FF0AC2" w:rsidP="006E71F8">
            <w:pPr>
              <w:jc w:val="center"/>
              <w:rPr>
                <w:sz w:val="16"/>
              </w:rPr>
            </w:pPr>
            <w:r w:rsidRPr="00587195">
              <w:rPr>
                <w:sz w:val="16"/>
              </w:rPr>
              <w:t>R</w:t>
            </w:r>
          </w:p>
        </w:tc>
        <w:tc>
          <w:tcPr>
            <w:tcW w:w="236" w:type="dxa"/>
            <w:shd w:val="clear" w:color="auto" w:fill="C00000"/>
            <w:vAlign w:val="center"/>
          </w:tcPr>
          <w:p w14:paraId="56161B58" w14:textId="77777777" w:rsidR="00FF0AC2" w:rsidRPr="00587195" w:rsidRDefault="00FF0AC2" w:rsidP="006E71F8">
            <w:pPr>
              <w:jc w:val="center"/>
              <w:rPr>
                <w:sz w:val="16"/>
              </w:rPr>
            </w:pPr>
            <w:r w:rsidRPr="00587195">
              <w:rPr>
                <w:sz w:val="16"/>
              </w:rPr>
              <w:t>R</w:t>
            </w:r>
          </w:p>
        </w:tc>
        <w:tc>
          <w:tcPr>
            <w:tcW w:w="236" w:type="dxa"/>
            <w:shd w:val="clear" w:color="auto" w:fill="C00000"/>
            <w:vAlign w:val="center"/>
          </w:tcPr>
          <w:p w14:paraId="2923D86F" w14:textId="77777777" w:rsidR="00FF0AC2" w:rsidRPr="00587195" w:rsidRDefault="00FF0AC2" w:rsidP="006E71F8">
            <w:pPr>
              <w:jc w:val="center"/>
              <w:rPr>
                <w:sz w:val="16"/>
              </w:rPr>
            </w:pPr>
            <w:r w:rsidRPr="00587195">
              <w:rPr>
                <w:sz w:val="16"/>
              </w:rPr>
              <w:t>R</w:t>
            </w:r>
          </w:p>
        </w:tc>
        <w:tc>
          <w:tcPr>
            <w:tcW w:w="236" w:type="dxa"/>
            <w:shd w:val="clear" w:color="auto" w:fill="C00000"/>
            <w:vAlign w:val="center"/>
          </w:tcPr>
          <w:p w14:paraId="5F32EF84" w14:textId="77777777" w:rsidR="00FF0AC2" w:rsidRPr="00587195" w:rsidRDefault="00FF0AC2" w:rsidP="006E71F8">
            <w:pPr>
              <w:jc w:val="center"/>
              <w:rPr>
                <w:sz w:val="16"/>
              </w:rPr>
            </w:pPr>
            <w:r w:rsidRPr="00587195">
              <w:rPr>
                <w:sz w:val="16"/>
              </w:rPr>
              <w:t>R</w:t>
            </w:r>
          </w:p>
        </w:tc>
        <w:tc>
          <w:tcPr>
            <w:tcW w:w="236" w:type="dxa"/>
            <w:shd w:val="clear" w:color="auto" w:fill="C00000"/>
            <w:vAlign w:val="center"/>
          </w:tcPr>
          <w:p w14:paraId="401B88F3" w14:textId="77777777" w:rsidR="00FF0AC2" w:rsidRPr="00587195" w:rsidRDefault="00FF0AC2" w:rsidP="006E71F8">
            <w:pPr>
              <w:jc w:val="center"/>
              <w:rPr>
                <w:sz w:val="16"/>
              </w:rPr>
            </w:pPr>
            <w:r w:rsidRPr="00587195">
              <w:rPr>
                <w:sz w:val="16"/>
              </w:rPr>
              <w:t>R</w:t>
            </w:r>
          </w:p>
        </w:tc>
        <w:tc>
          <w:tcPr>
            <w:tcW w:w="236" w:type="dxa"/>
            <w:shd w:val="clear" w:color="auto" w:fill="C00000"/>
            <w:vAlign w:val="center"/>
          </w:tcPr>
          <w:p w14:paraId="7B619EA0" w14:textId="77777777" w:rsidR="00FF0AC2" w:rsidRPr="00587195" w:rsidRDefault="00FF0AC2" w:rsidP="006E71F8">
            <w:pPr>
              <w:jc w:val="center"/>
              <w:rPr>
                <w:sz w:val="16"/>
              </w:rPr>
            </w:pPr>
            <w:r w:rsidRPr="00587195">
              <w:rPr>
                <w:sz w:val="16"/>
              </w:rPr>
              <w:t>R</w:t>
            </w:r>
          </w:p>
        </w:tc>
        <w:tc>
          <w:tcPr>
            <w:tcW w:w="236" w:type="dxa"/>
            <w:shd w:val="clear" w:color="auto" w:fill="C00000"/>
            <w:vAlign w:val="center"/>
          </w:tcPr>
          <w:p w14:paraId="6B0F63D9" w14:textId="77777777" w:rsidR="00FF0AC2" w:rsidRPr="00587195" w:rsidRDefault="00FF0AC2" w:rsidP="006E71F8">
            <w:pPr>
              <w:jc w:val="center"/>
              <w:rPr>
                <w:sz w:val="16"/>
              </w:rPr>
            </w:pPr>
            <w:r w:rsidRPr="00587195">
              <w:rPr>
                <w:sz w:val="16"/>
              </w:rPr>
              <w:t>R</w:t>
            </w:r>
          </w:p>
        </w:tc>
        <w:tc>
          <w:tcPr>
            <w:tcW w:w="236" w:type="dxa"/>
            <w:shd w:val="clear" w:color="auto" w:fill="C00000"/>
            <w:vAlign w:val="center"/>
          </w:tcPr>
          <w:p w14:paraId="48766242" w14:textId="77777777" w:rsidR="00FF0AC2" w:rsidRPr="00587195" w:rsidRDefault="00FF0AC2" w:rsidP="006E71F8">
            <w:pPr>
              <w:jc w:val="center"/>
              <w:rPr>
                <w:sz w:val="16"/>
              </w:rPr>
            </w:pPr>
            <w:r w:rsidRPr="00587195">
              <w:rPr>
                <w:sz w:val="16"/>
              </w:rPr>
              <w:t>R</w:t>
            </w:r>
          </w:p>
        </w:tc>
        <w:tc>
          <w:tcPr>
            <w:tcW w:w="236" w:type="dxa"/>
            <w:shd w:val="clear" w:color="auto" w:fill="00B050"/>
            <w:vAlign w:val="center"/>
          </w:tcPr>
          <w:p w14:paraId="00A46382" w14:textId="77777777" w:rsidR="00FF0AC2" w:rsidRPr="00587195" w:rsidRDefault="00FF0AC2" w:rsidP="006E71F8">
            <w:pPr>
              <w:jc w:val="center"/>
              <w:rPr>
                <w:sz w:val="16"/>
              </w:rPr>
            </w:pPr>
            <w:r w:rsidRPr="00587195">
              <w:rPr>
                <w:sz w:val="16"/>
              </w:rPr>
              <w:t>G</w:t>
            </w:r>
          </w:p>
        </w:tc>
        <w:tc>
          <w:tcPr>
            <w:tcW w:w="236" w:type="dxa"/>
            <w:shd w:val="clear" w:color="auto" w:fill="00B050"/>
            <w:vAlign w:val="center"/>
          </w:tcPr>
          <w:p w14:paraId="3D8A2A6C" w14:textId="77777777" w:rsidR="00FF0AC2" w:rsidRPr="00587195" w:rsidRDefault="00FF0AC2" w:rsidP="006E71F8">
            <w:pPr>
              <w:jc w:val="center"/>
              <w:rPr>
                <w:sz w:val="16"/>
              </w:rPr>
            </w:pPr>
            <w:r w:rsidRPr="00587195">
              <w:rPr>
                <w:sz w:val="16"/>
              </w:rPr>
              <w:t>G</w:t>
            </w:r>
          </w:p>
        </w:tc>
        <w:tc>
          <w:tcPr>
            <w:tcW w:w="236" w:type="dxa"/>
            <w:shd w:val="clear" w:color="auto" w:fill="00B050"/>
            <w:vAlign w:val="center"/>
          </w:tcPr>
          <w:p w14:paraId="788A53EA" w14:textId="77777777" w:rsidR="00FF0AC2" w:rsidRPr="00587195" w:rsidRDefault="00FF0AC2" w:rsidP="006E71F8">
            <w:pPr>
              <w:jc w:val="center"/>
              <w:rPr>
                <w:sz w:val="16"/>
              </w:rPr>
            </w:pPr>
            <w:r w:rsidRPr="00587195">
              <w:rPr>
                <w:sz w:val="16"/>
              </w:rPr>
              <w:t>G</w:t>
            </w:r>
          </w:p>
        </w:tc>
        <w:tc>
          <w:tcPr>
            <w:tcW w:w="236" w:type="dxa"/>
            <w:shd w:val="clear" w:color="auto" w:fill="00B050"/>
            <w:vAlign w:val="center"/>
          </w:tcPr>
          <w:p w14:paraId="6DC225C6" w14:textId="77777777" w:rsidR="00FF0AC2" w:rsidRPr="00587195" w:rsidRDefault="00FF0AC2" w:rsidP="006E71F8">
            <w:pPr>
              <w:jc w:val="center"/>
              <w:rPr>
                <w:sz w:val="16"/>
              </w:rPr>
            </w:pPr>
            <w:r w:rsidRPr="00587195">
              <w:rPr>
                <w:sz w:val="16"/>
              </w:rPr>
              <w:t>G</w:t>
            </w:r>
          </w:p>
        </w:tc>
        <w:tc>
          <w:tcPr>
            <w:tcW w:w="236" w:type="dxa"/>
            <w:shd w:val="clear" w:color="auto" w:fill="00B050"/>
            <w:vAlign w:val="center"/>
          </w:tcPr>
          <w:p w14:paraId="4C30212D" w14:textId="77777777" w:rsidR="00FF0AC2" w:rsidRPr="00587195" w:rsidRDefault="00FF0AC2" w:rsidP="006E71F8">
            <w:pPr>
              <w:jc w:val="center"/>
              <w:rPr>
                <w:sz w:val="16"/>
              </w:rPr>
            </w:pPr>
            <w:r w:rsidRPr="00587195">
              <w:rPr>
                <w:sz w:val="16"/>
              </w:rPr>
              <w:t>G</w:t>
            </w:r>
          </w:p>
        </w:tc>
        <w:tc>
          <w:tcPr>
            <w:tcW w:w="236" w:type="dxa"/>
            <w:shd w:val="clear" w:color="auto" w:fill="00B050"/>
            <w:vAlign w:val="center"/>
          </w:tcPr>
          <w:p w14:paraId="6D75AC1D" w14:textId="77777777" w:rsidR="00FF0AC2" w:rsidRPr="00587195" w:rsidRDefault="00FF0AC2" w:rsidP="006E71F8">
            <w:pPr>
              <w:jc w:val="center"/>
              <w:rPr>
                <w:sz w:val="16"/>
              </w:rPr>
            </w:pPr>
            <w:r w:rsidRPr="00587195">
              <w:rPr>
                <w:sz w:val="16"/>
              </w:rPr>
              <w:t>G</w:t>
            </w:r>
          </w:p>
        </w:tc>
        <w:tc>
          <w:tcPr>
            <w:tcW w:w="236" w:type="dxa"/>
            <w:shd w:val="clear" w:color="auto" w:fill="00B050"/>
            <w:vAlign w:val="center"/>
          </w:tcPr>
          <w:p w14:paraId="5658BC89" w14:textId="77777777" w:rsidR="00FF0AC2" w:rsidRPr="00587195" w:rsidRDefault="00FF0AC2" w:rsidP="006E71F8">
            <w:pPr>
              <w:jc w:val="center"/>
              <w:rPr>
                <w:sz w:val="16"/>
              </w:rPr>
            </w:pPr>
            <w:r w:rsidRPr="00587195">
              <w:rPr>
                <w:sz w:val="16"/>
              </w:rPr>
              <w:t>G</w:t>
            </w:r>
          </w:p>
        </w:tc>
        <w:tc>
          <w:tcPr>
            <w:tcW w:w="236" w:type="dxa"/>
            <w:shd w:val="clear" w:color="auto" w:fill="00B050"/>
            <w:vAlign w:val="center"/>
          </w:tcPr>
          <w:p w14:paraId="2545B21B" w14:textId="77777777" w:rsidR="00FF0AC2" w:rsidRPr="00587195" w:rsidRDefault="00FF0AC2" w:rsidP="006E71F8">
            <w:pPr>
              <w:jc w:val="center"/>
              <w:rPr>
                <w:sz w:val="16"/>
              </w:rPr>
            </w:pPr>
            <w:r w:rsidRPr="00587195">
              <w:rPr>
                <w:sz w:val="16"/>
              </w:rPr>
              <w:t>G</w:t>
            </w:r>
          </w:p>
        </w:tc>
        <w:tc>
          <w:tcPr>
            <w:tcW w:w="236" w:type="dxa"/>
            <w:shd w:val="clear" w:color="auto" w:fill="0070C0"/>
            <w:vAlign w:val="center"/>
          </w:tcPr>
          <w:p w14:paraId="7DCE8395" w14:textId="77777777" w:rsidR="00FF0AC2" w:rsidRPr="00587195" w:rsidRDefault="00FF0AC2" w:rsidP="006E71F8">
            <w:pPr>
              <w:jc w:val="center"/>
              <w:rPr>
                <w:sz w:val="16"/>
              </w:rPr>
            </w:pPr>
            <w:r w:rsidRPr="00587195">
              <w:rPr>
                <w:sz w:val="16"/>
              </w:rPr>
              <w:t>B</w:t>
            </w:r>
          </w:p>
        </w:tc>
        <w:tc>
          <w:tcPr>
            <w:tcW w:w="236" w:type="dxa"/>
            <w:shd w:val="clear" w:color="auto" w:fill="0070C0"/>
            <w:vAlign w:val="center"/>
          </w:tcPr>
          <w:p w14:paraId="769AD9CC" w14:textId="77777777" w:rsidR="00FF0AC2" w:rsidRPr="00587195" w:rsidRDefault="00FF0AC2" w:rsidP="006E71F8">
            <w:pPr>
              <w:jc w:val="center"/>
              <w:rPr>
                <w:sz w:val="16"/>
              </w:rPr>
            </w:pPr>
            <w:r w:rsidRPr="00587195">
              <w:rPr>
                <w:sz w:val="16"/>
              </w:rPr>
              <w:t>B</w:t>
            </w:r>
          </w:p>
        </w:tc>
        <w:tc>
          <w:tcPr>
            <w:tcW w:w="236" w:type="dxa"/>
            <w:shd w:val="clear" w:color="auto" w:fill="0070C0"/>
            <w:vAlign w:val="center"/>
          </w:tcPr>
          <w:p w14:paraId="2DA24BE4" w14:textId="77777777" w:rsidR="00FF0AC2" w:rsidRPr="00587195" w:rsidRDefault="00FF0AC2" w:rsidP="006E71F8">
            <w:pPr>
              <w:jc w:val="center"/>
              <w:rPr>
                <w:sz w:val="16"/>
              </w:rPr>
            </w:pPr>
            <w:r w:rsidRPr="00587195">
              <w:rPr>
                <w:sz w:val="16"/>
              </w:rPr>
              <w:t>B</w:t>
            </w:r>
          </w:p>
        </w:tc>
        <w:tc>
          <w:tcPr>
            <w:tcW w:w="236" w:type="dxa"/>
            <w:shd w:val="clear" w:color="auto" w:fill="0070C0"/>
            <w:vAlign w:val="center"/>
          </w:tcPr>
          <w:p w14:paraId="46462924" w14:textId="77777777" w:rsidR="00FF0AC2" w:rsidRPr="00587195" w:rsidRDefault="00FF0AC2" w:rsidP="006E71F8">
            <w:pPr>
              <w:jc w:val="center"/>
              <w:rPr>
                <w:sz w:val="16"/>
              </w:rPr>
            </w:pPr>
            <w:r w:rsidRPr="00587195">
              <w:rPr>
                <w:sz w:val="16"/>
              </w:rPr>
              <w:t>B</w:t>
            </w:r>
          </w:p>
        </w:tc>
        <w:tc>
          <w:tcPr>
            <w:tcW w:w="236" w:type="dxa"/>
            <w:shd w:val="clear" w:color="auto" w:fill="0070C0"/>
            <w:vAlign w:val="center"/>
          </w:tcPr>
          <w:p w14:paraId="0CA53694" w14:textId="77777777" w:rsidR="00FF0AC2" w:rsidRPr="00587195" w:rsidRDefault="00FF0AC2" w:rsidP="006E71F8">
            <w:pPr>
              <w:jc w:val="center"/>
              <w:rPr>
                <w:sz w:val="16"/>
              </w:rPr>
            </w:pPr>
            <w:r w:rsidRPr="00587195">
              <w:rPr>
                <w:sz w:val="16"/>
              </w:rPr>
              <w:t>B</w:t>
            </w:r>
          </w:p>
        </w:tc>
        <w:tc>
          <w:tcPr>
            <w:tcW w:w="236" w:type="dxa"/>
            <w:shd w:val="clear" w:color="auto" w:fill="0070C0"/>
            <w:vAlign w:val="center"/>
          </w:tcPr>
          <w:p w14:paraId="392B7FD7" w14:textId="77777777" w:rsidR="00FF0AC2" w:rsidRPr="00587195" w:rsidRDefault="00FF0AC2" w:rsidP="006E71F8">
            <w:pPr>
              <w:jc w:val="center"/>
              <w:rPr>
                <w:sz w:val="16"/>
              </w:rPr>
            </w:pPr>
            <w:r w:rsidRPr="00587195">
              <w:rPr>
                <w:sz w:val="16"/>
              </w:rPr>
              <w:t>B</w:t>
            </w:r>
          </w:p>
        </w:tc>
        <w:tc>
          <w:tcPr>
            <w:tcW w:w="236" w:type="dxa"/>
            <w:shd w:val="clear" w:color="auto" w:fill="0070C0"/>
            <w:vAlign w:val="center"/>
          </w:tcPr>
          <w:p w14:paraId="54D43E29" w14:textId="77777777" w:rsidR="00FF0AC2" w:rsidRPr="00587195" w:rsidRDefault="00FF0AC2" w:rsidP="006E71F8">
            <w:pPr>
              <w:jc w:val="center"/>
              <w:rPr>
                <w:sz w:val="16"/>
              </w:rPr>
            </w:pPr>
            <w:r w:rsidRPr="00587195">
              <w:rPr>
                <w:sz w:val="16"/>
              </w:rPr>
              <w:t>B</w:t>
            </w:r>
          </w:p>
        </w:tc>
        <w:tc>
          <w:tcPr>
            <w:tcW w:w="236" w:type="dxa"/>
            <w:shd w:val="clear" w:color="auto" w:fill="0070C0"/>
            <w:vAlign w:val="center"/>
          </w:tcPr>
          <w:p w14:paraId="6D6189AD" w14:textId="77777777" w:rsidR="00FF0AC2" w:rsidRPr="00587195" w:rsidRDefault="00FF0AC2" w:rsidP="006E71F8">
            <w:pPr>
              <w:jc w:val="center"/>
              <w:rPr>
                <w:sz w:val="16"/>
              </w:rPr>
            </w:pPr>
            <w:r w:rsidRPr="00587195">
              <w:rPr>
                <w:sz w:val="16"/>
              </w:rPr>
              <w:t>B</w:t>
            </w:r>
          </w:p>
        </w:tc>
      </w:tr>
    </w:tbl>
    <w:p w14:paraId="58CFDD44" w14:textId="77777777" w:rsidR="00FF0AC2" w:rsidRDefault="00FF0AC2" w:rsidP="00FF0AC2">
      <w:pPr>
        <w:ind w:leftChars="283" w:left="566" w:firstLine="1"/>
      </w:pPr>
      <w:r>
        <w:rPr>
          <w:rFonts w:hint="eastAsia"/>
        </w:rPr>
        <w:t>[RGB565]</w:t>
      </w:r>
    </w:p>
    <w:tbl>
      <w:tblPr>
        <w:tblStyle w:val="TableGrid"/>
        <w:tblW w:w="7552" w:type="dxa"/>
        <w:tblInd w:w="817" w:type="dxa"/>
        <w:tblLayout w:type="fixed"/>
        <w:tblLook w:val="04A0" w:firstRow="1" w:lastRow="0" w:firstColumn="1" w:lastColumn="0" w:noHBand="0" w:noVBand="1"/>
      </w:tblPr>
      <w:tblGrid>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tblGrid>
      <w:tr w:rsidR="00FF0AC2" w:rsidRPr="00FB4211" w14:paraId="7E7FB2EF" w14:textId="77777777" w:rsidTr="006E71F8">
        <w:tc>
          <w:tcPr>
            <w:tcW w:w="236" w:type="dxa"/>
            <w:shd w:val="clear" w:color="auto" w:fill="A6A6A6" w:themeFill="background1" w:themeFillShade="A6"/>
          </w:tcPr>
          <w:p w14:paraId="396860A8" w14:textId="77777777" w:rsidR="00FF0AC2" w:rsidRPr="00FB4211" w:rsidRDefault="00FF0AC2" w:rsidP="006E71F8">
            <w:pPr>
              <w:rPr>
                <w:sz w:val="16"/>
              </w:rPr>
            </w:pPr>
          </w:p>
        </w:tc>
        <w:tc>
          <w:tcPr>
            <w:tcW w:w="236" w:type="dxa"/>
            <w:shd w:val="clear" w:color="auto" w:fill="A6A6A6" w:themeFill="background1" w:themeFillShade="A6"/>
          </w:tcPr>
          <w:p w14:paraId="7450D688" w14:textId="77777777" w:rsidR="00FF0AC2" w:rsidRPr="00FB4211" w:rsidRDefault="00FF0AC2" w:rsidP="006E71F8">
            <w:pPr>
              <w:rPr>
                <w:sz w:val="16"/>
              </w:rPr>
            </w:pPr>
          </w:p>
        </w:tc>
        <w:tc>
          <w:tcPr>
            <w:tcW w:w="236" w:type="dxa"/>
            <w:shd w:val="clear" w:color="auto" w:fill="A6A6A6" w:themeFill="background1" w:themeFillShade="A6"/>
          </w:tcPr>
          <w:p w14:paraId="5C4326E0" w14:textId="77777777" w:rsidR="00FF0AC2" w:rsidRPr="00FB4211" w:rsidRDefault="00FF0AC2" w:rsidP="006E71F8">
            <w:pPr>
              <w:rPr>
                <w:sz w:val="16"/>
              </w:rPr>
            </w:pPr>
          </w:p>
        </w:tc>
        <w:tc>
          <w:tcPr>
            <w:tcW w:w="236" w:type="dxa"/>
            <w:shd w:val="clear" w:color="auto" w:fill="A6A6A6" w:themeFill="background1" w:themeFillShade="A6"/>
          </w:tcPr>
          <w:p w14:paraId="173748CD" w14:textId="77777777" w:rsidR="00FF0AC2" w:rsidRPr="00FB4211" w:rsidRDefault="00FF0AC2" w:rsidP="006E71F8">
            <w:pPr>
              <w:rPr>
                <w:sz w:val="16"/>
              </w:rPr>
            </w:pPr>
          </w:p>
        </w:tc>
        <w:tc>
          <w:tcPr>
            <w:tcW w:w="236" w:type="dxa"/>
            <w:shd w:val="clear" w:color="auto" w:fill="A6A6A6" w:themeFill="background1" w:themeFillShade="A6"/>
          </w:tcPr>
          <w:p w14:paraId="3EF0A9C1" w14:textId="77777777" w:rsidR="00FF0AC2" w:rsidRPr="00FB4211" w:rsidRDefault="00FF0AC2" w:rsidP="006E71F8">
            <w:pPr>
              <w:rPr>
                <w:sz w:val="16"/>
              </w:rPr>
            </w:pPr>
          </w:p>
        </w:tc>
        <w:tc>
          <w:tcPr>
            <w:tcW w:w="236" w:type="dxa"/>
            <w:shd w:val="clear" w:color="auto" w:fill="A6A6A6" w:themeFill="background1" w:themeFillShade="A6"/>
          </w:tcPr>
          <w:p w14:paraId="31AD1D51" w14:textId="77777777" w:rsidR="00FF0AC2" w:rsidRPr="00FB4211" w:rsidRDefault="00FF0AC2" w:rsidP="006E71F8">
            <w:pPr>
              <w:rPr>
                <w:sz w:val="16"/>
              </w:rPr>
            </w:pPr>
          </w:p>
        </w:tc>
        <w:tc>
          <w:tcPr>
            <w:tcW w:w="236" w:type="dxa"/>
            <w:shd w:val="clear" w:color="auto" w:fill="A6A6A6" w:themeFill="background1" w:themeFillShade="A6"/>
          </w:tcPr>
          <w:p w14:paraId="594A7BD9" w14:textId="77777777" w:rsidR="00FF0AC2" w:rsidRPr="00FB4211" w:rsidRDefault="00FF0AC2" w:rsidP="006E71F8">
            <w:pPr>
              <w:rPr>
                <w:sz w:val="16"/>
              </w:rPr>
            </w:pPr>
          </w:p>
        </w:tc>
        <w:tc>
          <w:tcPr>
            <w:tcW w:w="236" w:type="dxa"/>
            <w:shd w:val="clear" w:color="auto" w:fill="FFC000"/>
          </w:tcPr>
          <w:p w14:paraId="197E225B" w14:textId="77777777" w:rsidR="00FF0AC2" w:rsidRPr="00FB4211" w:rsidRDefault="00FF0AC2" w:rsidP="006E71F8">
            <w:pPr>
              <w:rPr>
                <w:sz w:val="16"/>
              </w:rPr>
            </w:pPr>
            <w:r>
              <w:rPr>
                <w:rFonts w:hint="eastAsia"/>
                <w:sz w:val="16"/>
              </w:rPr>
              <w:t>C</w:t>
            </w:r>
          </w:p>
        </w:tc>
        <w:tc>
          <w:tcPr>
            <w:tcW w:w="236" w:type="dxa"/>
            <w:shd w:val="clear" w:color="auto" w:fill="C00000"/>
          </w:tcPr>
          <w:p w14:paraId="16F8AD77" w14:textId="77777777" w:rsidR="00FF0AC2" w:rsidRPr="00FB4211" w:rsidRDefault="00FF0AC2" w:rsidP="006E71F8">
            <w:pPr>
              <w:rPr>
                <w:sz w:val="16"/>
              </w:rPr>
            </w:pPr>
            <w:r w:rsidRPr="00FB4211">
              <w:rPr>
                <w:rFonts w:hint="eastAsia"/>
                <w:sz w:val="16"/>
              </w:rPr>
              <w:t>R</w:t>
            </w:r>
          </w:p>
        </w:tc>
        <w:tc>
          <w:tcPr>
            <w:tcW w:w="236" w:type="dxa"/>
            <w:shd w:val="clear" w:color="auto" w:fill="C00000"/>
          </w:tcPr>
          <w:p w14:paraId="5D236EBE" w14:textId="77777777" w:rsidR="00FF0AC2" w:rsidRPr="00FB4211" w:rsidRDefault="00FF0AC2" w:rsidP="006E71F8">
            <w:pPr>
              <w:rPr>
                <w:sz w:val="16"/>
              </w:rPr>
            </w:pPr>
            <w:r w:rsidRPr="00FB4211">
              <w:rPr>
                <w:rFonts w:hint="eastAsia"/>
                <w:sz w:val="16"/>
              </w:rPr>
              <w:t>R</w:t>
            </w:r>
          </w:p>
        </w:tc>
        <w:tc>
          <w:tcPr>
            <w:tcW w:w="236" w:type="dxa"/>
            <w:shd w:val="clear" w:color="auto" w:fill="C00000"/>
          </w:tcPr>
          <w:p w14:paraId="335C57ED" w14:textId="77777777" w:rsidR="00FF0AC2" w:rsidRPr="00FB4211" w:rsidRDefault="00FF0AC2" w:rsidP="006E71F8">
            <w:pPr>
              <w:rPr>
                <w:sz w:val="16"/>
              </w:rPr>
            </w:pPr>
            <w:r w:rsidRPr="00FB4211">
              <w:rPr>
                <w:rFonts w:hint="eastAsia"/>
                <w:sz w:val="16"/>
              </w:rPr>
              <w:t>R</w:t>
            </w:r>
          </w:p>
        </w:tc>
        <w:tc>
          <w:tcPr>
            <w:tcW w:w="236" w:type="dxa"/>
            <w:shd w:val="clear" w:color="auto" w:fill="C00000"/>
          </w:tcPr>
          <w:p w14:paraId="78A5DDF6" w14:textId="77777777" w:rsidR="00FF0AC2" w:rsidRPr="00FB4211" w:rsidRDefault="00FF0AC2" w:rsidP="006E71F8">
            <w:pPr>
              <w:rPr>
                <w:sz w:val="16"/>
              </w:rPr>
            </w:pPr>
            <w:r w:rsidRPr="00FB4211">
              <w:rPr>
                <w:rFonts w:hint="eastAsia"/>
                <w:sz w:val="16"/>
              </w:rPr>
              <w:t>R</w:t>
            </w:r>
          </w:p>
        </w:tc>
        <w:tc>
          <w:tcPr>
            <w:tcW w:w="236" w:type="dxa"/>
            <w:shd w:val="clear" w:color="auto" w:fill="C00000"/>
          </w:tcPr>
          <w:p w14:paraId="0E410F6C" w14:textId="77777777" w:rsidR="00FF0AC2" w:rsidRPr="00FB4211" w:rsidRDefault="00FF0AC2" w:rsidP="006E71F8">
            <w:pPr>
              <w:rPr>
                <w:sz w:val="16"/>
              </w:rPr>
            </w:pPr>
            <w:r w:rsidRPr="00FB4211">
              <w:rPr>
                <w:rFonts w:hint="eastAsia"/>
                <w:sz w:val="16"/>
              </w:rPr>
              <w:t>R</w:t>
            </w:r>
          </w:p>
        </w:tc>
        <w:tc>
          <w:tcPr>
            <w:tcW w:w="236" w:type="dxa"/>
            <w:shd w:val="clear" w:color="auto" w:fill="A6A6A6" w:themeFill="background1" w:themeFillShade="A6"/>
          </w:tcPr>
          <w:p w14:paraId="70F948D2" w14:textId="77777777" w:rsidR="00FF0AC2" w:rsidRPr="00FB4211" w:rsidRDefault="00FF0AC2" w:rsidP="006E71F8">
            <w:pPr>
              <w:rPr>
                <w:sz w:val="16"/>
              </w:rPr>
            </w:pPr>
          </w:p>
        </w:tc>
        <w:tc>
          <w:tcPr>
            <w:tcW w:w="236" w:type="dxa"/>
            <w:shd w:val="clear" w:color="auto" w:fill="A6A6A6" w:themeFill="background1" w:themeFillShade="A6"/>
          </w:tcPr>
          <w:p w14:paraId="266B8F09" w14:textId="77777777" w:rsidR="00FF0AC2" w:rsidRPr="00FB4211" w:rsidRDefault="00FF0AC2" w:rsidP="006E71F8">
            <w:pPr>
              <w:rPr>
                <w:sz w:val="16"/>
              </w:rPr>
            </w:pPr>
          </w:p>
        </w:tc>
        <w:tc>
          <w:tcPr>
            <w:tcW w:w="236" w:type="dxa"/>
            <w:shd w:val="clear" w:color="auto" w:fill="A6A6A6" w:themeFill="background1" w:themeFillShade="A6"/>
          </w:tcPr>
          <w:p w14:paraId="075B11BB" w14:textId="77777777" w:rsidR="00FF0AC2" w:rsidRPr="00FB4211" w:rsidRDefault="00FF0AC2" w:rsidP="006E71F8">
            <w:pPr>
              <w:rPr>
                <w:sz w:val="16"/>
              </w:rPr>
            </w:pPr>
          </w:p>
        </w:tc>
        <w:tc>
          <w:tcPr>
            <w:tcW w:w="236" w:type="dxa"/>
            <w:shd w:val="clear" w:color="auto" w:fill="00B050"/>
          </w:tcPr>
          <w:p w14:paraId="4BC3F505" w14:textId="77777777" w:rsidR="00FF0AC2" w:rsidRPr="00FB4211" w:rsidRDefault="00FF0AC2" w:rsidP="006E71F8">
            <w:pPr>
              <w:rPr>
                <w:sz w:val="16"/>
              </w:rPr>
            </w:pPr>
            <w:r w:rsidRPr="00FB4211">
              <w:rPr>
                <w:rFonts w:hint="eastAsia"/>
                <w:sz w:val="16"/>
              </w:rPr>
              <w:t>G</w:t>
            </w:r>
          </w:p>
        </w:tc>
        <w:tc>
          <w:tcPr>
            <w:tcW w:w="236" w:type="dxa"/>
            <w:shd w:val="clear" w:color="auto" w:fill="00B050"/>
          </w:tcPr>
          <w:p w14:paraId="379BA299" w14:textId="77777777" w:rsidR="00FF0AC2" w:rsidRPr="00FB4211" w:rsidRDefault="00FF0AC2" w:rsidP="006E71F8">
            <w:pPr>
              <w:rPr>
                <w:sz w:val="16"/>
              </w:rPr>
            </w:pPr>
            <w:r w:rsidRPr="00FB4211">
              <w:rPr>
                <w:rFonts w:hint="eastAsia"/>
                <w:sz w:val="16"/>
              </w:rPr>
              <w:t>G</w:t>
            </w:r>
          </w:p>
        </w:tc>
        <w:tc>
          <w:tcPr>
            <w:tcW w:w="236" w:type="dxa"/>
            <w:shd w:val="clear" w:color="auto" w:fill="00B050"/>
          </w:tcPr>
          <w:p w14:paraId="68B9A2FE" w14:textId="77777777" w:rsidR="00FF0AC2" w:rsidRPr="00FB4211" w:rsidRDefault="00FF0AC2" w:rsidP="006E71F8">
            <w:pPr>
              <w:rPr>
                <w:sz w:val="16"/>
              </w:rPr>
            </w:pPr>
            <w:r w:rsidRPr="00FB4211">
              <w:rPr>
                <w:rFonts w:hint="eastAsia"/>
                <w:sz w:val="16"/>
              </w:rPr>
              <w:t>G</w:t>
            </w:r>
          </w:p>
        </w:tc>
        <w:tc>
          <w:tcPr>
            <w:tcW w:w="236" w:type="dxa"/>
            <w:shd w:val="clear" w:color="auto" w:fill="00B050"/>
          </w:tcPr>
          <w:p w14:paraId="34AEDB31" w14:textId="77777777" w:rsidR="00FF0AC2" w:rsidRPr="00FB4211" w:rsidRDefault="00FF0AC2" w:rsidP="006E71F8">
            <w:pPr>
              <w:rPr>
                <w:sz w:val="16"/>
              </w:rPr>
            </w:pPr>
            <w:r w:rsidRPr="00FB4211">
              <w:rPr>
                <w:rFonts w:hint="eastAsia"/>
                <w:sz w:val="16"/>
              </w:rPr>
              <w:t>G</w:t>
            </w:r>
          </w:p>
        </w:tc>
        <w:tc>
          <w:tcPr>
            <w:tcW w:w="236" w:type="dxa"/>
            <w:shd w:val="clear" w:color="auto" w:fill="00B050"/>
          </w:tcPr>
          <w:p w14:paraId="331BB660" w14:textId="77777777" w:rsidR="00FF0AC2" w:rsidRPr="00FB4211" w:rsidRDefault="00FF0AC2" w:rsidP="006E71F8">
            <w:pPr>
              <w:rPr>
                <w:sz w:val="16"/>
              </w:rPr>
            </w:pPr>
            <w:r w:rsidRPr="00FB4211">
              <w:rPr>
                <w:rFonts w:hint="eastAsia"/>
                <w:sz w:val="16"/>
              </w:rPr>
              <w:t>G</w:t>
            </w:r>
          </w:p>
        </w:tc>
        <w:tc>
          <w:tcPr>
            <w:tcW w:w="236" w:type="dxa"/>
            <w:shd w:val="clear" w:color="auto" w:fill="00B050"/>
          </w:tcPr>
          <w:p w14:paraId="493056F8" w14:textId="77777777" w:rsidR="00FF0AC2" w:rsidRPr="00FB4211" w:rsidRDefault="00FF0AC2" w:rsidP="006E71F8">
            <w:pPr>
              <w:rPr>
                <w:sz w:val="16"/>
              </w:rPr>
            </w:pPr>
            <w:r w:rsidRPr="00FB4211">
              <w:rPr>
                <w:rFonts w:hint="eastAsia"/>
                <w:sz w:val="16"/>
              </w:rPr>
              <w:t>G</w:t>
            </w:r>
          </w:p>
        </w:tc>
        <w:tc>
          <w:tcPr>
            <w:tcW w:w="236" w:type="dxa"/>
            <w:shd w:val="clear" w:color="auto" w:fill="A6A6A6" w:themeFill="background1" w:themeFillShade="A6"/>
          </w:tcPr>
          <w:p w14:paraId="5E85369E" w14:textId="77777777" w:rsidR="00FF0AC2" w:rsidRPr="00FB4211" w:rsidRDefault="00FF0AC2" w:rsidP="006E71F8">
            <w:pPr>
              <w:rPr>
                <w:sz w:val="16"/>
              </w:rPr>
            </w:pPr>
          </w:p>
        </w:tc>
        <w:tc>
          <w:tcPr>
            <w:tcW w:w="236" w:type="dxa"/>
            <w:shd w:val="clear" w:color="auto" w:fill="A6A6A6" w:themeFill="background1" w:themeFillShade="A6"/>
          </w:tcPr>
          <w:p w14:paraId="378D3306" w14:textId="77777777" w:rsidR="00FF0AC2" w:rsidRPr="00FB4211" w:rsidRDefault="00FF0AC2" w:rsidP="006E71F8">
            <w:pPr>
              <w:rPr>
                <w:sz w:val="16"/>
              </w:rPr>
            </w:pPr>
          </w:p>
        </w:tc>
        <w:tc>
          <w:tcPr>
            <w:tcW w:w="236" w:type="dxa"/>
            <w:shd w:val="clear" w:color="auto" w:fill="0070C0"/>
          </w:tcPr>
          <w:p w14:paraId="3EEB4F09" w14:textId="77777777" w:rsidR="00FF0AC2" w:rsidRPr="00FB4211" w:rsidRDefault="00FF0AC2" w:rsidP="006E71F8">
            <w:pPr>
              <w:rPr>
                <w:sz w:val="16"/>
              </w:rPr>
            </w:pPr>
            <w:r w:rsidRPr="00FB4211">
              <w:rPr>
                <w:rFonts w:hint="eastAsia"/>
                <w:sz w:val="16"/>
              </w:rPr>
              <w:t>B</w:t>
            </w:r>
          </w:p>
        </w:tc>
        <w:tc>
          <w:tcPr>
            <w:tcW w:w="236" w:type="dxa"/>
            <w:shd w:val="clear" w:color="auto" w:fill="0070C0"/>
          </w:tcPr>
          <w:p w14:paraId="6443EEA6" w14:textId="77777777" w:rsidR="00FF0AC2" w:rsidRPr="00FB4211" w:rsidRDefault="00FF0AC2" w:rsidP="006E71F8">
            <w:pPr>
              <w:rPr>
                <w:sz w:val="16"/>
              </w:rPr>
            </w:pPr>
            <w:r w:rsidRPr="00FB4211">
              <w:rPr>
                <w:rFonts w:hint="eastAsia"/>
                <w:sz w:val="16"/>
              </w:rPr>
              <w:t>B</w:t>
            </w:r>
          </w:p>
        </w:tc>
        <w:tc>
          <w:tcPr>
            <w:tcW w:w="236" w:type="dxa"/>
            <w:shd w:val="clear" w:color="auto" w:fill="0070C0"/>
          </w:tcPr>
          <w:p w14:paraId="1D27431A" w14:textId="77777777" w:rsidR="00FF0AC2" w:rsidRPr="00FB4211" w:rsidRDefault="00FF0AC2" w:rsidP="006E71F8">
            <w:pPr>
              <w:rPr>
                <w:sz w:val="16"/>
              </w:rPr>
            </w:pPr>
            <w:r w:rsidRPr="00FB4211">
              <w:rPr>
                <w:rFonts w:hint="eastAsia"/>
                <w:sz w:val="16"/>
              </w:rPr>
              <w:t>B</w:t>
            </w:r>
          </w:p>
        </w:tc>
        <w:tc>
          <w:tcPr>
            <w:tcW w:w="236" w:type="dxa"/>
            <w:shd w:val="clear" w:color="auto" w:fill="0070C0"/>
          </w:tcPr>
          <w:p w14:paraId="06460C66" w14:textId="77777777" w:rsidR="00FF0AC2" w:rsidRPr="00FB4211" w:rsidRDefault="00FF0AC2" w:rsidP="006E71F8">
            <w:pPr>
              <w:rPr>
                <w:sz w:val="16"/>
              </w:rPr>
            </w:pPr>
            <w:r w:rsidRPr="00FB4211">
              <w:rPr>
                <w:rFonts w:hint="eastAsia"/>
                <w:sz w:val="16"/>
              </w:rPr>
              <w:t>B</w:t>
            </w:r>
          </w:p>
        </w:tc>
        <w:tc>
          <w:tcPr>
            <w:tcW w:w="236" w:type="dxa"/>
            <w:shd w:val="clear" w:color="auto" w:fill="0070C0"/>
          </w:tcPr>
          <w:p w14:paraId="48565143" w14:textId="77777777" w:rsidR="00FF0AC2" w:rsidRPr="00FB4211" w:rsidRDefault="00FF0AC2" w:rsidP="006E71F8">
            <w:pPr>
              <w:rPr>
                <w:sz w:val="16"/>
              </w:rPr>
            </w:pPr>
            <w:r w:rsidRPr="00FB4211">
              <w:rPr>
                <w:rFonts w:hint="eastAsia"/>
                <w:sz w:val="16"/>
              </w:rPr>
              <w:t>B</w:t>
            </w:r>
          </w:p>
        </w:tc>
        <w:tc>
          <w:tcPr>
            <w:tcW w:w="236" w:type="dxa"/>
            <w:shd w:val="clear" w:color="auto" w:fill="A6A6A6" w:themeFill="background1" w:themeFillShade="A6"/>
          </w:tcPr>
          <w:p w14:paraId="327857A0" w14:textId="77777777" w:rsidR="00FF0AC2" w:rsidRPr="00FB4211" w:rsidRDefault="00FF0AC2" w:rsidP="006E71F8">
            <w:pPr>
              <w:rPr>
                <w:sz w:val="16"/>
              </w:rPr>
            </w:pPr>
          </w:p>
        </w:tc>
        <w:tc>
          <w:tcPr>
            <w:tcW w:w="236" w:type="dxa"/>
            <w:shd w:val="clear" w:color="auto" w:fill="A6A6A6" w:themeFill="background1" w:themeFillShade="A6"/>
          </w:tcPr>
          <w:p w14:paraId="4DC65843" w14:textId="77777777" w:rsidR="00FF0AC2" w:rsidRPr="00FB4211" w:rsidRDefault="00FF0AC2" w:rsidP="006E71F8">
            <w:pPr>
              <w:rPr>
                <w:sz w:val="16"/>
              </w:rPr>
            </w:pPr>
          </w:p>
        </w:tc>
        <w:tc>
          <w:tcPr>
            <w:tcW w:w="236" w:type="dxa"/>
            <w:shd w:val="clear" w:color="auto" w:fill="A6A6A6" w:themeFill="background1" w:themeFillShade="A6"/>
          </w:tcPr>
          <w:p w14:paraId="4D34D296" w14:textId="77777777" w:rsidR="00FF0AC2" w:rsidRPr="00FB4211" w:rsidRDefault="00FF0AC2" w:rsidP="006E71F8">
            <w:pPr>
              <w:rPr>
                <w:sz w:val="16"/>
              </w:rPr>
            </w:pPr>
          </w:p>
        </w:tc>
      </w:tr>
    </w:tbl>
    <w:p w14:paraId="040070FD" w14:textId="77777777" w:rsidR="00FF0AC2" w:rsidRDefault="00FF0AC2" w:rsidP="00FF0AC2">
      <w:pPr>
        <w:ind w:leftChars="283" w:left="566" w:firstLine="1"/>
      </w:pPr>
      <w:r>
        <w:rPr>
          <w:rFonts w:hint="eastAsia"/>
        </w:rPr>
        <w:t>[ARGB1555]</w:t>
      </w:r>
    </w:p>
    <w:tbl>
      <w:tblPr>
        <w:tblStyle w:val="TableGrid"/>
        <w:tblW w:w="7552" w:type="dxa"/>
        <w:tblInd w:w="817" w:type="dxa"/>
        <w:tblLayout w:type="fixed"/>
        <w:tblLook w:val="04A0" w:firstRow="1" w:lastRow="0" w:firstColumn="1" w:lastColumn="0" w:noHBand="0" w:noVBand="1"/>
      </w:tblPr>
      <w:tblGrid>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tblGrid>
      <w:tr w:rsidR="00FF0AC2" w:rsidRPr="00FB4211" w14:paraId="3C15477F" w14:textId="77777777" w:rsidTr="006E71F8">
        <w:tc>
          <w:tcPr>
            <w:tcW w:w="236" w:type="dxa"/>
            <w:shd w:val="clear" w:color="auto" w:fill="A6A6A6" w:themeFill="background1" w:themeFillShade="A6"/>
          </w:tcPr>
          <w:p w14:paraId="1FFB5E9F" w14:textId="77777777" w:rsidR="00FF0AC2" w:rsidRPr="00FB4211" w:rsidRDefault="00FF0AC2" w:rsidP="006E71F8">
            <w:pPr>
              <w:rPr>
                <w:sz w:val="16"/>
              </w:rPr>
            </w:pPr>
          </w:p>
        </w:tc>
        <w:tc>
          <w:tcPr>
            <w:tcW w:w="236" w:type="dxa"/>
            <w:shd w:val="clear" w:color="auto" w:fill="A6A6A6" w:themeFill="background1" w:themeFillShade="A6"/>
          </w:tcPr>
          <w:p w14:paraId="0969C2E5" w14:textId="77777777" w:rsidR="00FF0AC2" w:rsidRPr="00FB4211" w:rsidRDefault="00FF0AC2" w:rsidP="006E71F8">
            <w:pPr>
              <w:rPr>
                <w:sz w:val="16"/>
              </w:rPr>
            </w:pPr>
          </w:p>
        </w:tc>
        <w:tc>
          <w:tcPr>
            <w:tcW w:w="236" w:type="dxa"/>
            <w:shd w:val="clear" w:color="auto" w:fill="A6A6A6" w:themeFill="background1" w:themeFillShade="A6"/>
          </w:tcPr>
          <w:p w14:paraId="39668975" w14:textId="77777777" w:rsidR="00FF0AC2" w:rsidRPr="00FB4211" w:rsidRDefault="00FF0AC2" w:rsidP="006E71F8">
            <w:pPr>
              <w:rPr>
                <w:sz w:val="16"/>
              </w:rPr>
            </w:pPr>
          </w:p>
        </w:tc>
        <w:tc>
          <w:tcPr>
            <w:tcW w:w="236" w:type="dxa"/>
            <w:shd w:val="clear" w:color="auto" w:fill="A6A6A6" w:themeFill="background1" w:themeFillShade="A6"/>
          </w:tcPr>
          <w:p w14:paraId="2DB4252C" w14:textId="77777777" w:rsidR="00FF0AC2" w:rsidRPr="00FB4211" w:rsidRDefault="00FF0AC2" w:rsidP="006E71F8">
            <w:pPr>
              <w:rPr>
                <w:sz w:val="16"/>
              </w:rPr>
            </w:pPr>
          </w:p>
        </w:tc>
        <w:tc>
          <w:tcPr>
            <w:tcW w:w="236" w:type="dxa"/>
            <w:shd w:val="clear" w:color="auto" w:fill="A6A6A6" w:themeFill="background1" w:themeFillShade="A6"/>
          </w:tcPr>
          <w:p w14:paraId="7302D063" w14:textId="77777777" w:rsidR="00FF0AC2" w:rsidRPr="00FB4211" w:rsidRDefault="00FF0AC2" w:rsidP="006E71F8">
            <w:pPr>
              <w:rPr>
                <w:sz w:val="16"/>
              </w:rPr>
            </w:pPr>
          </w:p>
        </w:tc>
        <w:tc>
          <w:tcPr>
            <w:tcW w:w="236" w:type="dxa"/>
            <w:shd w:val="clear" w:color="auto" w:fill="A6A6A6" w:themeFill="background1" w:themeFillShade="A6"/>
          </w:tcPr>
          <w:p w14:paraId="4E016A23" w14:textId="77777777" w:rsidR="00FF0AC2" w:rsidRPr="00FB4211" w:rsidRDefault="00FF0AC2" w:rsidP="006E71F8">
            <w:pPr>
              <w:rPr>
                <w:sz w:val="16"/>
              </w:rPr>
            </w:pPr>
          </w:p>
        </w:tc>
        <w:tc>
          <w:tcPr>
            <w:tcW w:w="236" w:type="dxa"/>
            <w:shd w:val="clear" w:color="auto" w:fill="A6A6A6" w:themeFill="background1" w:themeFillShade="A6"/>
          </w:tcPr>
          <w:p w14:paraId="2751AA71" w14:textId="77777777" w:rsidR="00FF0AC2" w:rsidRPr="00FB4211" w:rsidRDefault="00FF0AC2" w:rsidP="006E71F8">
            <w:pPr>
              <w:rPr>
                <w:sz w:val="16"/>
              </w:rPr>
            </w:pPr>
          </w:p>
        </w:tc>
        <w:tc>
          <w:tcPr>
            <w:tcW w:w="236" w:type="dxa"/>
            <w:shd w:val="clear" w:color="auto" w:fill="FFC000"/>
          </w:tcPr>
          <w:p w14:paraId="03046FD8" w14:textId="77777777" w:rsidR="00FF0AC2" w:rsidRPr="00FB4211" w:rsidRDefault="00FF0AC2" w:rsidP="006E71F8">
            <w:pPr>
              <w:rPr>
                <w:sz w:val="16"/>
              </w:rPr>
            </w:pPr>
            <w:r>
              <w:rPr>
                <w:rFonts w:hint="eastAsia"/>
                <w:sz w:val="16"/>
              </w:rPr>
              <w:t>C</w:t>
            </w:r>
          </w:p>
        </w:tc>
        <w:tc>
          <w:tcPr>
            <w:tcW w:w="236" w:type="dxa"/>
            <w:shd w:val="clear" w:color="auto" w:fill="C00000"/>
          </w:tcPr>
          <w:p w14:paraId="5C436D2F" w14:textId="77777777" w:rsidR="00FF0AC2" w:rsidRPr="00FB4211" w:rsidRDefault="00FF0AC2" w:rsidP="006E71F8">
            <w:pPr>
              <w:rPr>
                <w:sz w:val="16"/>
              </w:rPr>
            </w:pPr>
            <w:r w:rsidRPr="00FB4211">
              <w:rPr>
                <w:rFonts w:hint="eastAsia"/>
                <w:sz w:val="16"/>
              </w:rPr>
              <w:t>R</w:t>
            </w:r>
          </w:p>
        </w:tc>
        <w:tc>
          <w:tcPr>
            <w:tcW w:w="236" w:type="dxa"/>
            <w:shd w:val="clear" w:color="auto" w:fill="C00000"/>
          </w:tcPr>
          <w:p w14:paraId="21C09B5D" w14:textId="77777777" w:rsidR="00FF0AC2" w:rsidRPr="00FB4211" w:rsidRDefault="00FF0AC2" w:rsidP="006E71F8">
            <w:pPr>
              <w:rPr>
                <w:sz w:val="16"/>
              </w:rPr>
            </w:pPr>
            <w:r w:rsidRPr="00FB4211">
              <w:rPr>
                <w:rFonts w:hint="eastAsia"/>
                <w:sz w:val="16"/>
              </w:rPr>
              <w:t>R</w:t>
            </w:r>
          </w:p>
        </w:tc>
        <w:tc>
          <w:tcPr>
            <w:tcW w:w="236" w:type="dxa"/>
            <w:shd w:val="clear" w:color="auto" w:fill="C00000"/>
          </w:tcPr>
          <w:p w14:paraId="75150FDB" w14:textId="77777777" w:rsidR="00FF0AC2" w:rsidRPr="00FB4211" w:rsidRDefault="00FF0AC2" w:rsidP="006E71F8">
            <w:pPr>
              <w:rPr>
                <w:sz w:val="16"/>
              </w:rPr>
            </w:pPr>
            <w:r w:rsidRPr="00FB4211">
              <w:rPr>
                <w:rFonts w:hint="eastAsia"/>
                <w:sz w:val="16"/>
              </w:rPr>
              <w:t>R</w:t>
            </w:r>
          </w:p>
        </w:tc>
        <w:tc>
          <w:tcPr>
            <w:tcW w:w="236" w:type="dxa"/>
            <w:shd w:val="clear" w:color="auto" w:fill="C00000"/>
          </w:tcPr>
          <w:p w14:paraId="440E32EE" w14:textId="77777777" w:rsidR="00FF0AC2" w:rsidRPr="00FB4211" w:rsidRDefault="00FF0AC2" w:rsidP="006E71F8">
            <w:pPr>
              <w:rPr>
                <w:sz w:val="16"/>
              </w:rPr>
            </w:pPr>
            <w:r w:rsidRPr="00FB4211">
              <w:rPr>
                <w:rFonts w:hint="eastAsia"/>
                <w:sz w:val="16"/>
              </w:rPr>
              <w:t>R</w:t>
            </w:r>
          </w:p>
        </w:tc>
        <w:tc>
          <w:tcPr>
            <w:tcW w:w="236" w:type="dxa"/>
            <w:shd w:val="clear" w:color="auto" w:fill="C00000"/>
          </w:tcPr>
          <w:p w14:paraId="6FC49D5D" w14:textId="77777777" w:rsidR="00FF0AC2" w:rsidRPr="00FB4211" w:rsidRDefault="00FF0AC2" w:rsidP="006E71F8">
            <w:pPr>
              <w:rPr>
                <w:sz w:val="16"/>
              </w:rPr>
            </w:pPr>
            <w:r w:rsidRPr="00FB4211">
              <w:rPr>
                <w:rFonts w:hint="eastAsia"/>
                <w:sz w:val="16"/>
              </w:rPr>
              <w:t>R</w:t>
            </w:r>
          </w:p>
        </w:tc>
        <w:tc>
          <w:tcPr>
            <w:tcW w:w="236" w:type="dxa"/>
            <w:shd w:val="clear" w:color="auto" w:fill="A6A6A6" w:themeFill="background1" w:themeFillShade="A6"/>
          </w:tcPr>
          <w:p w14:paraId="64D5EEDF" w14:textId="77777777" w:rsidR="00FF0AC2" w:rsidRPr="00FB4211" w:rsidRDefault="00FF0AC2" w:rsidP="006E71F8">
            <w:pPr>
              <w:rPr>
                <w:sz w:val="16"/>
              </w:rPr>
            </w:pPr>
          </w:p>
        </w:tc>
        <w:tc>
          <w:tcPr>
            <w:tcW w:w="236" w:type="dxa"/>
            <w:shd w:val="clear" w:color="auto" w:fill="A6A6A6" w:themeFill="background1" w:themeFillShade="A6"/>
          </w:tcPr>
          <w:p w14:paraId="7E39C50A" w14:textId="77777777" w:rsidR="00FF0AC2" w:rsidRPr="00FB4211" w:rsidRDefault="00FF0AC2" w:rsidP="006E71F8">
            <w:pPr>
              <w:rPr>
                <w:sz w:val="16"/>
              </w:rPr>
            </w:pPr>
          </w:p>
        </w:tc>
        <w:tc>
          <w:tcPr>
            <w:tcW w:w="236" w:type="dxa"/>
            <w:shd w:val="clear" w:color="auto" w:fill="A6A6A6" w:themeFill="background1" w:themeFillShade="A6"/>
          </w:tcPr>
          <w:p w14:paraId="0948FD48" w14:textId="77777777" w:rsidR="00FF0AC2" w:rsidRPr="00FB4211" w:rsidRDefault="00FF0AC2" w:rsidP="006E71F8">
            <w:pPr>
              <w:rPr>
                <w:sz w:val="16"/>
              </w:rPr>
            </w:pPr>
          </w:p>
        </w:tc>
        <w:tc>
          <w:tcPr>
            <w:tcW w:w="236" w:type="dxa"/>
            <w:shd w:val="clear" w:color="auto" w:fill="00B050"/>
          </w:tcPr>
          <w:p w14:paraId="50297551" w14:textId="77777777" w:rsidR="00FF0AC2" w:rsidRPr="00FB4211" w:rsidRDefault="00FF0AC2" w:rsidP="006E71F8">
            <w:pPr>
              <w:rPr>
                <w:sz w:val="16"/>
              </w:rPr>
            </w:pPr>
            <w:r w:rsidRPr="00FB4211">
              <w:rPr>
                <w:rFonts w:hint="eastAsia"/>
                <w:sz w:val="16"/>
              </w:rPr>
              <w:t>G</w:t>
            </w:r>
          </w:p>
        </w:tc>
        <w:tc>
          <w:tcPr>
            <w:tcW w:w="236" w:type="dxa"/>
            <w:shd w:val="clear" w:color="auto" w:fill="00B050"/>
          </w:tcPr>
          <w:p w14:paraId="61868D2C" w14:textId="77777777" w:rsidR="00FF0AC2" w:rsidRPr="00FB4211" w:rsidRDefault="00FF0AC2" w:rsidP="006E71F8">
            <w:pPr>
              <w:rPr>
                <w:sz w:val="16"/>
              </w:rPr>
            </w:pPr>
            <w:r w:rsidRPr="00FB4211">
              <w:rPr>
                <w:rFonts w:hint="eastAsia"/>
                <w:sz w:val="16"/>
              </w:rPr>
              <w:t>G</w:t>
            </w:r>
          </w:p>
        </w:tc>
        <w:tc>
          <w:tcPr>
            <w:tcW w:w="236" w:type="dxa"/>
            <w:shd w:val="clear" w:color="auto" w:fill="00B050"/>
          </w:tcPr>
          <w:p w14:paraId="01E2CEA5" w14:textId="77777777" w:rsidR="00FF0AC2" w:rsidRPr="00FB4211" w:rsidRDefault="00FF0AC2" w:rsidP="006E71F8">
            <w:pPr>
              <w:rPr>
                <w:sz w:val="16"/>
              </w:rPr>
            </w:pPr>
            <w:r w:rsidRPr="00FB4211">
              <w:rPr>
                <w:rFonts w:hint="eastAsia"/>
                <w:sz w:val="16"/>
              </w:rPr>
              <w:t>G</w:t>
            </w:r>
          </w:p>
        </w:tc>
        <w:tc>
          <w:tcPr>
            <w:tcW w:w="236" w:type="dxa"/>
            <w:shd w:val="clear" w:color="auto" w:fill="00B050"/>
          </w:tcPr>
          <w:p w14:paraId="751E3481" w14:textId="77777777" w:rsidR="00FF0AC2" w:rsidRPr="00FB4211" w:rsidRDefault="00FF0AC2" w:rsidP="006E71F8">
            <w:pPr>
              <w:rPr>
                <w:sz w:val="16"/>
              </w:rPr>
            </w:pPr>
            <w:r w:rsidRPr="00FB4211">
              <w:rPr>
                <w:rFonts w:hint="eastAsia"/>
                <w:sz w:val="16"/>
              </w:rPr>
              <w:t>G</w:t>
            </w:r>
          </w:p>
        </w:tc>
        <w:tc>
          <w:tcPr>
            <w:tcW w:w="236" w:type="dxa"/>
            <w:shd w:val="clear" w:color="auto" w:fill="00B050"/>
          </w:tcPr>
          <w:p w14:paraId="22D12B49" w14:textId="77777777" w:rsidR="00FF0AC2" w:rsidRPr="00FB4211" w:rsidRDefault="00FF0AC2" w:rsidP="006E71F8">
            <w:pPr>
              <w:rPr>
                <w:sz w:val="16"/>
              </w:rPr>
            </w:pPr>
            <w:r w:rsidRPr="00FB4211">
              <w:rPr>
                <w:rFonts w:hint="eastAsia"/>
                <w:sz w:val="16"/>
              </w:rPr>
              <w:t>G</w:t>
            </w:r>
          </w:p>
        </w:tc>
        <w:tc>
          <w:tcPr>
            <w:tcW w:w="236" w:type="dxa"/>
            <w:shd w:val="clear" w:color="auto" w:fill="A6A6A6" w:themeFill="background1" w:themeFillShade="A6"/>
          </w:tcPr>
          <w:p w14:paraId="4D7641A5" w14:textId="77777777" w:rsidR="00FF0AC2" w:rsidRPr="00FB4211" w:rsidRDefault="00FF0AC2" w:rsidP="006E71F8">
            <w:pPr>
              <w:rPr>
                <w:sz w:val="16"/>
              </w:rPr>
            </w:pPr>
          </w:p>
        </w:tc>
        <w:tc>
          <w:tcPr>
            <w:tcW w:w="236" w:type="dxa"/>
            <w:shd w:val="clear" w:color="auto" w:fill="A6A6A6" w:themeFill="background1" w:themeFillShade="A6"/>
          </w:tcPr>
          <w:p w14:paraId="4CC144A3" w14:textId="77777777" w:rsidR="00FF0AC2" w:rsidRPr="00FB4211" w:rsidRDefault="00FF0AC2" w:rsidP="006E71F8">
            <w:pPr>
              <w:rPr>
                <w:sz w:val="16"/>
              </w:rPr>
            </w:pPr>
          </w:p>
        </w:tc>
        <w:tc>
          <w:tcPr>
            <w:tcW w:w="236" w:type="dxa"/>
            <w:shd w:val="clear" w:color="auto" w:fill="A6A6A6" w:themeFill="background1" w:themeFillShade="A6"/>
          </w:tcPr>
          <w:p w14:paraId="2D72F80F" w14:textId="77777777" w:rsidR="00FF0AC2" w:rsidRPr="00FB4211" w:rsidRDefault="00FF0AC2" w:rsidP="006E71F8">
            <w:pPr>
              <w:rPr>
                <w:sz w:val="16"/>
              </w:rPr>
            </w:pPr>
          </w:p>
        </w:tc>
        <w:tc>
          <w:tcPr>
            <w:tcW w:w="236" w:type="dxa"/>
            <w:shd w:val="clear" w:color="auto" w:fill="0070C0"/>
          </w:tcPr>
          <w:p w14:paraId="2EA31EEF" w14:textId="77777777" w:rsidR="00FF0AC2" w:rsidRPr="00FB4211" w:rsidRDefault="00FF0AC2" w:rsidP="006E71F8">
            <w:pPr>
              <w:rPr>
                <w:sz w:val="16"/>
              </w:rPr>
            </w:pPr>
            <w:r w:rsidRPr="00FB4211">
              <w:rPr>
                <w:rFonts w:hint="eastAsia"/>
                <w:sz w:val="16"/>
              </w:rPr>
              <w:t>B</w:t>
            </w:r>
          </w:p>
        </w:tc>
        <w:tc>
          <w:tcPr>
            <w:tcW w:w="236" w:type="dxa"/>
            <w:shd w:val="clear" w:color="auto" w:fill="0070C0"/>
          </w:tcPr>
          <w:p w14:paraId="42E6753D" w14:textId="77777777" w:rsidR="00FF0AC2" w:rsidRPr="00FB4211" w:rsidRDefault="00FF0AC2" w:rsidP="006E71F8">
            <w:pPr>
              <w:rPr>
                <w:sz w:val="16"/>
              </w:rPr>
            </w:pPr>
            <w:r w:rsidRPr="00FB4211">
              <w:rPr>
                <w:rFonts w:hint="eastAsia"/>
                <w:sz w:val="16"/>
              </w:rPr>
              <w:t>B</w:t>
            </w:r>
          </w:p>
        </w:tc>
        <w:tc>
          <w:tcPr>
            <w:tcW w:w="236" w:type="dxa"/>
            <w:shd w:val="clear" w:color="auto" w:fill="0070C0"/>
          </w:tcPr>
          <w:p w14:paraId="1E2C8AC4" w14:textId="77777777" w:rsidR="00FF0AC2" w:rsidRPr="00FB4211" w:rsidRDefault="00FF0AC2" w:rsidP="006E71F8">
            <w:pPr>
              <w:rPr>
                <w:sz w:val="16"/>
              </w:rPr>
            </w:pPr>
            <w:r w:rsidRPr="00FB4211">
              <w:rPr>
                <w:rFonts w:hint="eastAsia"/>
                <w:sz w:val="16"/>
              </w:rPr>
              <w:t>B</w:t>
            </w:r>
          </w:p>
        </w:tc>
        <w:tc>
          <w:tcPr>
            <w:tcW w:w="236" w:type="dxa"/>
            <w:shd w:val="clear" w:color="auto" w:fill="0070C0"/>
          </w:tcPr>
          <w:p w14:paraId="2DD4405E" w14:textId="77777777" w:rsidR="00FF0AC2" w:rsidRPr="00FB4211" w:rsidRDefault="00FF0AC2" w:rsidP="006E71F8">
            <w:pPr>
              <w:rPr>
                <w:sz w:val="16"/>
              </w:rPr>
            </w:pPr>
            <w:r w:rsidRPr="00FB4211">
              <w:rPr>
                <w:rFonts w:hint="eastAsia"/>
                <w:sz w:val="16"/>
              </w:rPr>
              <w:t>B</w:t>
            </w:r>
          </w:p>
        </w:tc>
        <w:tc>
          <w:tcPr>
            <w:tcW w:w="236" w:type="dxa"/>
            <w:shd w:val="clear" w:color="auto" w:fill="0070C0"/>
          </w:tcPr>
          <w:p w14:paraId="42B634B5" w14:textId="77777777" w:rsidR="00FF0AC2" w:rsidRPr="00FB4211" w:rsidRDefault="00FF0AC2" w:rsidP="006E71F8">
            <w:pPr>
              <w:rPr>
                <w:sz w:val="16"/>
              </w:rPr>
            </w:pPr>
            <w:r w:rsidRPr="00FB4211">
              <w:rPr>
                <w:rFonts w:hint="eastAsia"/>
                <w:sz w:val="16"/>
              </w:rPr>
              <w:t>B</w:t>
            </w:r>
          </w:p>
        </w:tc>
        <w:tc>
          <w:tcPr>
            <w:tcW w:w="236" w:type="dxa"/>
            <w:shd w:val="clear" w:color="auto" w:fill="A6A6A6" w:themeFill="background1" w:themeFillShade="A6"/>
          </w:tcPr>
          <w:p w14:paraId="6310E66F" w14:textId="77777777" w:rsidR="00FF0AC2" w:rsidRPr="00FB4211" w:rsidRDefault="00FF0AC2" w:rsidP="006E71F8">
            <w:pPr>
              <w:rPr>
                <w:sz w:val="16"/>
              </w:rPr>
            </w:pPr>
          </w:p>
        </w:tc>
        <w:tc>
          <w:tcPr>
            <w:tcW w:w="236" w:type="dxa"/>
            <w:shd w:val="clear" w:color="auto" w:fill="A6A6A6" w:themeFill="background1" w:themeFillShade="A6"/>
          </w:tcPr>
          <w:p w14:paraId="1A6512A2" w14:textId="77777777" w:rsidR="00FF0AC2" w:rsidRPr="00FB4211" w:rsidRDefault="00FF0AC2" w:rsidP="006E71F8">
            <w:pPr>
              <w:rPr>
                <w:sz w:val="16"/>
              </w:rPr>
            </w:pPr>
          </w:p>
        </w:tc>
        <w:tc>
          <w:tcPr>
            <w:tcW w:w="236" w:type="dxa"/>
            <w:shd w:val="clear" w:color="auto" w:fill="A6A6A6" w:themeFill="background1" w:themeFillShade="A6"/>
          </w:tcPr>
          <w:p w14:paraId="32889051" w14:textId="77777777" w:rsidR="00FF0AC2" w:rsidRPr="00FB4211" w:rsidRDefault="00FF0AC2" w:rsidP="006E71F8">
            <w:pPr>
              <w:rPr>
                <w:sz w:val="16"/>
              </w:rPr>
            </w:pPr>
          </w:p>
        </w:tc>
      </w:tr>
    </w:tbl>
    <w:p w14:paraId="1764A556" w14:textId="77777777" w:rsidR="008F56DD" w:rsidRDefault="008F56DD" w:rsidP="008F56DD">
      <w:pPr>
        <w:ind w:leftChars="283" w:left="566" w:firstLine="1"/>
      </w:pPr>
      <w:r>
        <w:rPr>
          <w:rFonts w:hint="eastAsia"/>
        </w:rPr>
        <w:t>[</w:t>
      </w:r>
      <w:r>
        <w:t>YUV]</w:t>
      </w:r>
    </w:p>
    <w:tbl>
      <w:tblPr>
        <w:tblStyle w:val="TableGrid"/>
        <w:tblW w:w="7552" w:type="dxa"/>
        <w:tblInd w:w="817" w:type="dxa"/>
        <w:tblLayout w:type="fixed"/>
        <w:tblLook w:val="04A0" w:firstRow="1" w:lastRow="0" w:firstColumn="1" w:lastColumn="0" w:noHBand="0" w:noVBand="1"/>
      </w:tblPr>
      <w:tblGrid>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tblGrid>
      <w:tr w:rsidR="00D72D9F" w:rsidRPr="00FB4211" w14:paraId="5FF30C31" w14:textId="77777777" w:rsidTr="001278F8">
        <w:tc>
          <w:tcPr>
            <w:tcW w:w="236" w:type="dxa"/>
            <w:shd w:val="clear" w:color="auto" w:fill="A6A6A6" w:themeFill="background1" w:themeFillShade="A6"/>
          </w:tcPr>
          <w:p w14:paraId="0B2791B0" w14:textId="77777777" w:rsidR="002A7A11" w:rsidRPr="00FB4211" w:rsidRDefault="002A7A11" w:rsidP="002A7A11">
            <w:pPr>
              <w:rPr>
                <w:sz w:val="16"/>
              </w:rPr>
            </w:pPr>
          </w:p>
        </w:tc>
        <w:tc>
          <w:tcPr>
            <w:tcW w:w="236" w:type="dxa"/>
            <w:shd w:val="clear" w:color="auto" w:fill="A6A6A6" w:themeFill="background1" w:themeFillShade="A6"/>
          </w:tcPr>
          <w:p w14:paraId="080CBE52" w14:textId="77777777" w:rsidR="002A7A11" w:rsidRPr="00FB4211" w:rsidRDefault="002A7A11" w:rsidP="002A7A11">
            <w:pPr>
              <w:rPr>
                <w:sz w:val="16"/>
              </w:rPr>
            </w:pPr>
          </w:p>
        </w:tc>
        <w:tc>
          <w:tcPr>
            <w:tcW w:w="236" w:type="dxa"/>
            <w:shd w:val="clear" w:color="auto" w:fill="A6A6A6" w:themeFill="background1" w:themeFillShade="A6"/>
          </w:tcPr>
          <w:p w14:paraId="6BEDF7CC" w14:textId="77777777" w:rsidR="002A7A11" w:rsidRPr="00FB4211" w:rsidRDefault="002A7A11" w:rsidP="002A7A11">
            <w:pPr>
              <w:rPr>
                <w:sz w:val="16"/>
              </w:rPr>
            </w:pPr>
          </w:p>
        </w:tc>
        <w:tc>
          <w:tcPr>
            <w:tcW w:w="236" w:type="dxa"/>
            <w:shd w:val="clear" w:color="auto" w:fill="A6A6A6" w:themeFill="background1" w:themeFillShade="A6"/>
          </w:tcPr>
          <w:p w14:paraId="23484D2A" w14:textId="77777777" w:rsidR="002A7A11" w:rsidRPr="00FB4211" w:rsidRDefault="002A7A11" w:rsidP="002A7A11">
            <w:pPr>
              <w:rPr>
                <w:sz w:val="16"/>
              </w:rPr>
            </w:pPr>
          </w:p>
        </w:tc>
        <w:tc>
          <w:tcPr>
            <w:tcW w:w="236" w:type="dxa"/>
            <w:shd w:val="clear" w:color="auto" w:fill="A6A6A6" w:themeFill="background1" w:themeFillShade="A6"/>
          </w:tcPr>
          <w:p w14:paraId="27C50812" w14:textId="77777777" w:rsidR="002A7A11" w:rsidRPr="00FB4211" w:rsidRDefault="002A7A11" w:rsidP="002A7A11">
            <w:pPr>
              <w:rPr>
                <w:sz w:val="16"/>
              </w:rPr>
            </w:pPr>
          </w:p>
        </w:tc>
        <w:tc>
          <w:tcPr>
            <w:tcW w:w="236" w:type="dxa"/>
            <w:shd w:val="clear" w:color="auto" w:fill="A6A6A6" w:themeFill="background1" w:themeFillShade="A6"/>
          </w:tcPr>
          <w:p w14:paraId="4CD35CC6" w14:textId="77777777" w:rsidR="002A7A11" w:rsidRPr="00FB4211" w:rsidRDefault="002A7A11" w:rsidP="002A7A11">
            <w:pPr>
              <w:rPr>
                <w:sz w:val="16"/>
              </w:rPr>
            </w:pPr>
          </w:p>
        </w:tc>
        <w:tc>
          <w:tcPr>
            <w:tcW w:w="236" w:type="dxa"/>
            <w:shd w:val="clear" w:color="auto" w:fill="A6A6A6" w:themeFill="background1" w:themeFillShade="A6"/>
          </w:tcPr>
          <w:p w14:paraId="639B07A5" w14:textId="77777777" w:rsidR="002A7A11" w:rsidRPr="00FB4211" w:rsidRDefault="002A7A11" w:rsidP="002A7A11">
            <w:pPr>
              <w:rPr>
                <w:sz w:val="16"/>
              </w:rPr>
            </w:pPr>
          </w:p>
        </w:tc>
        <w:tc>
          <w:tcPr>
            <w:tcW w:w="236" w:type="dxa"/>
            <w:shd w:val="clear" w:color="auto" w:fill="FFC000"/>
          </w:tcPr>
          <w:p w14:paraId="4D813E79" w14:textId="77777777" w:rsidR="002A7A11" w:rsidRPr="00FB4211" w:rsidRDefault="002A7A11" w:rsidP="002A7A11">
            <w:pPr>
              <w:rPr>
                <w:sz w:val="16"/>
              </w:rPr>
            </w:pPr>
            <w:r>
              <w:rPr>
                <w:rFonts w:hint="eastAsia"/>
                <w:sz w:val="16"/>
              </w:rPr>
              <w:t>C</w:t>
            </w:r>
          </w:p>
        </w:tc>
        <w:tc>
          <w:tcPr>
            <w:tcW w:w="236" w:type="dxa"/>
            <w:shd w:val="clear" w:color="auto" w:fill="A6A6A6" w:themeFill="background1" w:themeFillShade="A6"/>
          </w:tcPr>
          <w:p w14:paraId="7246999F" w14:textId="77777777" w:rsidR="002A7A11" w:rsidRPr="00FB4211" w:rsidRDefault="002A7A11" w:rsidP="002A7A11">
            <w:pPr>
              <w:rPr>
                <w:sz w:val="16"/>
                <w:lang w:eastAsia="ja-JP"/>
              </w:rPr>
            </w:pPr>
          </w:p>
        </w:tc>
        <w:tc>
          <w:tcPr>
            <w:tcW w:w="236" w:type="dxa"/>
            <w:shd w:val="clear" w:color="auto" w:fill="A6A6A6" w:themeFill="background1" w:themeFillShade="A6"/>
          </w:tcPr>
          <w:p w14:paraId="198057A9" w14:textId="77777777" w:rsidR="002A7A11" w:rsidRPr="00FB4211" w:rsidRDefault="002A7A11" w:rsidP="002A7A11">
            <w:pPr>
              <w:rPr>
                <w:sz w:val="16"/>
              </w:rPr>
            </w:pPr>
          </w:p>
        </w:tc>
        <w:tc>
          <w:tcPr>
            <w:tcW w:w="236" w:type="dxa"/>
            <w:shd w:val="clear" w:color="auto" w:fill="A6A6A6" w:themeFill="background1" w:themeFillShade="A6"/>
          </w:tcPr>
          <w:p w14:paraId="6BAF9B46" w14:textId="77777777" w:rsidR="002A7A11" w:rsidRPr="00FB4211" w:rsidRDefault="002A7A11" w:rsidP="002A7A11">
            <w:pPr>
              <w:rPr>
                <w:sz w:val="16"/>
              </w:rPr>
            </w:pPr>
          </w:p>
        </w:tc>
        <w:tc>
          <w:tcPr>
            <w:tcW w:w="236" w:type="dxa"/>
            <w:shd w:val="clear" w:color="auto" w:fill="A6A6A6" w:themeFill="background1" w:themeFillShade="A6"/>
          </w:tcPr>
          <w:p w14:paraId="4AE4C510" w14:textId="77777777" w:rsidR="002A7A11" w:rsidRPr="00FB4211" w:rsidRDefault="002A7A11" w:rsidP="002A7A11">
            <w:pPr>
              <w:rPr>
                <w:sz w:val="16"/>
              </w:rPr>
            </w:pPr>
          </w:p>
        </w:tc>
        <w:tc>
          <w:tcPr>
            <w:tcW w:w="236" w:type="dxa"/>
            <w:shd w:val="clear" w:color="auto" w:fill="A6A6A6" w:themeFill="background1" w:themeFillShade="A6"/>
          </w:tcPr>
          <w:p w14:paraId="4568E1BC" w14:textId="77777777" w:rsidR="002A7A11" w:rsidRPr="00FB4211" w:rsidRDefault="002A7A11" w:rsidP="002A7A11">
            <w:pPr>
              <w:rPr>
                <w:sz w:val="16"/>
              </w:rPr>
            </w:pPr>
          </w:p>
        </w:tc>
        <w:tc>
          <w:tcPr>
            <w:tcW w:w="236" w:type="dxa"/>
            <w:shd w:val="clear" w:color="auto" w:fill="A6A6A6" w:themeFill="background1" w:themeFillShade="A6"/>
          </w:tcPr>
          <w:p w14:paraId="63A8CADA" w14:textId="77777777" w:rsidR="002A7A11" w:rsidRPr="00FB4211" w:rsidRDefault="002A7A11" w:rsidP="002A7A11">
            <w:pPr>
              <w:rPr>
                <w:sz w:val="16"/>
              </w:rPr>
            </w:pPr>
          </w:p>
        </w:tc>
        <w:tc>
          <w:tcPr>
            <w:tcW w:w="236" w:type="dxa"/>
            <w:shd w:val="clear" w:color="auto" w:fill="A6A6A6" w:themeFill="background1" w:themeFillShade="A6"/>
          </w:tcPr>
          <w:p w14:paraId="5D7AFA11" w14:textId="77777777" w:rsidR="002A7A11" w:rsidRPr="00FB4211" w:rsidRDefault="002A7A11" w:rsidP="002A7A11">
            <w:pPr>
              <w:rPr>
                <w:sz w:val="16"/>
              </w:rPr>
            </w:pPr>
          </w:p>
        </w:tc>
        <w:tc>
          <w:tcPr>
            <w:tcW w:w="236" w:type="dxa"/>
            <w:shd w:val="clear" w:color="auto" w:fill="A6A6A6" w:themeFill="background1" w:themeFillShade="A6"/>
          </w:tcPr>
          <w:p w14:paraId="51D83518" w14:textId="77777777" w:rsidR="002A7A11" w:rsidRPr="00FB4211" w:rsidRDefault="002A7A11" w:rsidP="002A7A11">
            <w:pPr>
              <w:rPr>
                <w:sz w:val="16"/>
              </w:rPr>
            </w:pPr>
          </w:p>
        </w:tc>
        <w:tc>
          <w:tcPr>
            <w:tcW w:w="236" w:type="dxa"/>
            <w:shd w:val="clear" w:color="auto" w:fill="FABF8F" w:themeFill="accent6" w:themeFillTint="99"/>
          </w:tcPr>
          <w:p w14:paraId="6E79A82B" w14:textId="77777777" w:rsidR="002A7A11" w:rsidRPr="00FB4211" w:rsidRDefault="002A7A11" w:rsidP="002A7A11">
            <w:pPr>
              <w:rPr>
                <w:sz w:val="16"/>
                <w:lang w:eastAsia="ja-JP"/>
              </w:rPr>
            </w:pPr>
            <w:r>
              <w:rPr>
                <w:rFonts w:hint="eastAsia"/>
                <w:sz w:val="16"/>
                <w:lang w:eastAsia="ja-JP"/>
              </w:rPr>
              <w:t>Y</w:t>
            </w:r>
          </w:p>
        </w:tc>
        <w:tc>
          <w:tcPr>
            <w:tcW w:w="236" w:type="dxa"/>
            <w:shd w:val="clear" w:color="auto" w:fill="FABF8F" w:themeFill="accent6" w:themeFillTint="99"/>
          </w:tcPr>
          <w:p w14:paraId="4C355A47" w14:textId="77777777" w:rsidR="002A7A11" w:rsidRPr="00FB4211" w:rsidRDefault="002A7A11" w:rsidP="002A7A11">
            <w:pPr>
              <w:rPr>
                <w:sz w:val="16"/>
              </w:rPr>
            </w:pPr>
            <w:r>
              <w:rPr>
                <w:rFonts w:hint="eastAsia"/>
                <w:sz w:val="16"/>
                <w:lang w:eastAsia="ja-JP"/>
              </w:rPr>
              <w:t>Y</w:t>
            </w:r>
          </w:p>
        </w:tc>
        <w:tc>
          <w:tcPr>
            <w:tcW w:w="236" w:type="dxa"/>
            <w:shd w:val="clear" w:color="auto" w:fill="FABF8F" w:themeFill="accent6" w:themeFillTint="99"/>
          </w:tcPr>
          <w:p w14:paraId="35D53BEC" w14:textId="77777777" w:rsidR="002A7A11" w:rsidRPr="00FB4211" w:rsidRDefault="002A7A11" w:rsidP="002A7A11">
            <w:pPr>
              <w:rPr>
                <w:sz w:val="16"/>
              </w:rPr>
            </w:pPr>
            <w:r>
              <w:rPr>
                <w:rFonts w:hint="eastAsia"/>
                <w:sz w:val="16"/>
                <w:lang w:eastAsia="ja-JP"/>
              </w:rPr>
              <w:t>Y</w:t>
            </w:r>
          </w:p>
        </w:tc>
        <w:tc>
          <w:tcPr>
            <w:tcW w:w="236" w:type="dxa"/>
            <w:shd w:val="clear" w:color="auto" w:fill="FABF8F" w:themeFill="accent6" w:themeFillTint="99"/>
          </w:tcPr>
          <w:p w14:paraId="50689650" w14:textId="77777777" w:rsidR="002A7A11" w:rsidRPr="00FB4211" w:rsidRDefault="002A7A11" w:rsidP="002A7A11">
            <w:pPr>
              <w:rPr>
                <w:sz w:val="16"/>
              </w:rPr>
            </w:pPr>
            <w:r>
              <w:rPr>
                <w:rFonts w:hint="eastAsia"/>
                <w:sz w:val="16"/>
                <w:lang w:eastAsia="ja-JP"/>
              </w:rPr>
              <w:t>Y</w:t>
            </w:r>
          </w:p>
        </w:tc>
        <w:tc>
          <w:tcPr>
            <w:tcW w:w="236" w:type="dxa"/>
            <w:shd w:val="clear" w:color="auto" w:fill="FABF8F" w:themeFill="accent6" w:themeFillTint="99"/>
          </w:tcPr>
          <w:p w14:paraId="575B6323" w14:textId="77777777" w:rsidR="002A7A11" w:rsidRPr="00FB4211" w:rsidRDefault="002A7A11" w:rsidP="002A7A11">
            <w:pPr>
              <w:rPr>
                <w:sz w:val="16"/>
              </w:rPr>
            </w:pPr>
            <w:r>
              <w:rPr>
                <w:rFonts w:hint="eastAsia"/>
                <w:sz w:val="16"/>
                <w:lang w:eastAsia="ja-JP"/>
              </w:rPr>
              <w:t>Y</w:t>
            </w:r>
          </w:p>
        </w:tc>
        <w:tc>
          <w:tcPr>
            <w:tcW w:w="236" w:type="dxa"/>
            <w:shd w:val="clear" w:color="auto" w:fill="FABF8F" w:themeFill="accent6" w:themeFillTint="99"/>
          </w:tcPr>
          <w:p w14:paraId="67F71B04" w14:textId="77777777" w:rsidR="002A7A11" w:rsidRPr="00FB4211" w:rsidRDefault="002A7A11" w:rsidP="002A7A11">
            <w:pPr>
              <w:rPr>
                <w:sz w:val="16"/>
              </w:rPr>
            </w:pPr>
            <w:r>
              <w:rPr>
                <w:rFonts w:hint="eastAsia"/>
                <w:sz w:val="16"/>
                <w:lang w:eastAsia="ja-JP"/>
              </w:rPr>
              <w:t>Y</w:t>
            </w:r>
          </w:p>
        </w:tc>
        <w:tc>
          <w:tcPr>
            <w:tcW w:w="236" w:type="dxa"/>
            <w:shd w:val="clear" w:color="auto" w:fill="FABF8F" w:themeFill="accent6" w:themeFillTint="99"/>
          </w:tcPr>
          <w:p w14:paraId="0DD45879" w14:textId="77777777" w:rsidR="002A7A11" w:rsidRPr="00FB4211" w:rsidRDefault="002A7A11" w:rsidP="002A7A11">
            <w:pPr>
              <w:rPr>
                <w:sz w:val="16"/>
              </w:rPr>
            </w:pPr>
            <w:r>
              <w:rPr>
                <w:rFonts w:hint="eastAsia"/>
                <w:sz w:val="16"/>
                <w:lang w:eastAsia="ja-JP"/>
              </w:rPr>
              <w:t>Y</w:t>
            </w:r>
          </w:p>
        </w:tc>
        <w:tc>
          <w:tcPr>
            <w:tcW w:w="236" w:type="dxa"/>
            <w:shd w:val="clear" w:color="auto" w:fill="FABF8F" w:themeFill="accent6" w:themeFillTint="99"/>
          </w:tcPr>
          <w:p w14:paraId="2652E2A4" w14:textId="77777777" w:rsidR="002A7A11" w:rsidRPr="00FB4211" w:rsidRDefault="002A7A11" w:rsidP="002A7A11">
            <w:pPr>
              <w:rPr>
                <w:sz w:val="16"/>
              </w:rPr>
            </w:pPr>
            <w:r>
              <w:rPr>
                <w:rFonts w:hint="eastAsia"/>
                <w:sz w:val="16"/>
                <w:lang w:eastAsia="ja-JP"/>
              </w:rPr>
              <w:t>Y</w:t>
            </w:r>
          </w:p>
        </w:tc>
        <w:tc>
          <w:tcPr>
            <w:tcW w:w="236" w:type="dxa"/>
            <w:shd w:val="clear" w:color="auto" w:fill="A6A6A6" w:themeFill="background1" w:themeFillShade="A6"/>
          </w:tcPr>
          <w:p w14:paraId="54CD6865" w14:textId="77777777" w:rsidR="002A7A11" w:rsidRPr="00FB4211" w:rsidRDefault="002A7A11" w:rsidP="002A7A11">
            <w:pPr>
              <w:rPr>
                <w:sz w:val="16"/>
                <w:lang w:eastAsia="ja-JP"/>
              </w:rPr>
            </w:pPr>
          </w:p>
        </w:tc>
        <w:tc>
          <w:tcPr>
            <w:tcW w:w="236" w:type="dxa"/>
            <w:shd w:val="clear" w:color="auto" w:fill="A6A6A6" w:themeFill="background1" w:themeFillShade="A6"/>
          </w:tcPr>
          <w:p w14:paraId="672ADB15" w14:textId="77777777" w:rsidR="002A7A11" w:rsidRPr="00FB4211" w:rsidRDefault="002A7A11" w:rsidP="002A7A11">
            <w:pPr>
              <w:rPr>
                <w:sz w:val="16"/>
              </w:rPr>
            </w:pPr>
          </w:p>
        </w:tc>
        <w:tc>
          <w:tcPr>
            <w:tcW w:w="236" w:type="dxa"/>
            <w:shd w:val="clear" w:color="auto" w:fill="A6A6A6" w:themeFill="background1" w:themeFillShade="A6"/>
          </w:tcPr>
          <w:p w14:paraId="7223A026" w14:textId="77777777" w:rsidR="002A7A11" w:rsidRPr="00FB4211" w:rsidRDefault="002A7A11" w:rsidP="002A7A11">
            <w:pPr>
              <w:rPr>
                <w:sz w:val="16"/>
              </w:rPr>
            </w:pPr>
          </w:p>
        </w:tc>
        <w:tc>
          <w:tcPr>
            <w:tcW w:w="236" w:type="dxa"/>
            <w:shd w:val="clear" w:color="auto" w:fill="A6A6A6" w:themeFill="background1" w:themeFillShade="A6"/>
          </w:tcPr>
          <w:p w14:paraId="5BC3C4BE" w14:textId="77777777" w:rsidR="002A7A11" w:rsidRPr="00FB4211" w:rsidRDefault="002A7A11" w:rsidP="002A7A11">
            <w:pPr>
              <w:rPr>
                <w:sz w:val="16"/>
              </w:rPr>
            </w:pPr>
          </w:p>
        </w:tc>
        <w:tc>
          <w:tcPr>
            <w:tcW w:w="236" w:type="dxa"/>
            <w:shd w:val="clear" w:color="auto" w:fill="A6A6A6" w:themeFill="background1" w:themeFillShade="A6"/>
          </w:tcPr>
          <w:p w14:paraId="005F9F71" w14:textId="77777777" w:rsidR="002A7A11" w:rsidRPr="00FB4211" w:rsidRDefault="002A7A11" w:rsidP="002A7A11">
            <w:pPr>
              <w:rPr>
                <w:sz w:val="16"/>
              </w:rPr>
            </w:pPr>
          </w:p>
        </w:tc>
        <w:tc>
          <w:tcPr>
            <w:tcW w:w="236" w:type="dxa"/>
            <w:shd w:val="clear" w:color="auto" w:fill="A6A6A6" w:themeFill="background1" w:themeFillShade="A6"/>
          </w:tcPr>
          <w:p w14:paraId="6F747389" w14:textId="77777777" w:rsidR="002A7A11" w:rsidRPr="00FB4211" w:rsidRDefault="002A7A11" w:rsidP="002A7A11">
            <w:pPr>
              <w:rPr>
                <w:sz w:val="16"/>
              </w:rPr>
            </w:pPr>
          </w:p>
        </w:tc>
        <w:tc>
          <w:tcPr>
            <w:tcW w:w="236" w:type="dxa"/>
            <w:shd w:val="clear" w:color="auto" w:fill="A6A6A6" w:themeFill="background1" w:themeFillShade="A6"/>
          </w:tcPr>
          <w:p w14:paraId="61814588" w14:textId="77777777" w:rsidR="002A7A11" w:rsidRPr="00FB4211" w:rsidRDefault="002A7A11" w:rsidP="002A7A11">
            <w:pPr>
              <w:rPr>
                <w:sz w:val="16"/>
              </w:rPr>
            </w:pPr>
          </w:p>
        </w:tc>
        <w:tc>
          <w:tcPr>
            <w:tcW w:w="236" w:type="dxa"/>
            <w:shd w:val="clear" w:color="auto" w:fill="A6A6A6" w:themeFill="background1" w:themeFillShade="A6"/>
          </w:tcPr>
          <w:p w14:paraId="375556E3" w14:textId="77777777" w:rsidR="002A7A11" w:rsidRPr="00FB4211" w:rsidRDefault="002A7A11" w:rsidP="002A7A11">
            <w:pPr>
              <w:rPr>
                <w:sz w:val="16"/>
              </w:rPr>
            </w:pPr>
          </w:p>
        </w:tc>
      </w:tr>
    </w:tbl>
    <w:p w14:paraId="0A27A9D1" w14:textId="77777777" w:rsidR="00FF0AC2" w:rsidRPr="00BE5AFE" w:rsidRDefault="00FF0AC2" w:rsidP="00FF0AC2">
      <w:pPr>
        <w:overflowPunct/>
        <w:autoSpaceDE/>
        <w:autoSpaceDN/>
        <w:adjustRightInd/>
        <w:spacing w:after="0" w:line="240" w:lineRule="auto"/>
        <w:ind w:leftChars="142" w:left="284"/>
        <w:textAlignment w:val="auto"/>
        <w:rPr>
          <w:lang w:eastAsia="ja-JP"/>
        </w:rPr>
      </w:pPr>
    </w:p>
    <w:p w14:paraId="2EAA6DA0" w14:textId="77777777" w:rsidR="00FF0AC2" w:rsidRDefault="00FF0AC2" w:rsidP="00FF0AC2">
      <w:pPr>
        <w:overflowPunct/>
        <w:autoSpaceDE/>
        <w:autoSpaceDN/>
        <w:adjustRightInd/>
        <w:spacing w:after="0" w:line="240" w:lineRule="auto"/>
        <w:ind w:leftChars="142" w:left="284"/>
        <w:textAlignment w:val="auto"/>
        <w:rPr>
          <w:lang w:eastAsia="ja-JP"/>
        </w:rPr>
      </w:pPr>
      <w:r>
        <w:rPr>
          <w:lang w:eastAsia="ja-JP"/>
        </w:rPr>
        <w:t>Ex</w:t>
      </w:r>
      <w:r>
        <w:rPr>
          <w:rFonts w:hint="eastAsia"/>
          <w:lang w:eastAsia="ja-JP"/>
        </w:rPr>
        <w:t>) RGB565 value = 0x0100FC00 (remove green color key), XRGB888 value = 0x0100FF00 (remove green color key)</w:t>
      </w:r>
    </w:p>
    <w:p w14:paraId="5B3C5D87" w14:textId="77777777" w:rsidR="00FF0AC2" w:rsidRDefault="00FF0AC2" w:rsidP="00FF0AC2">
      <w:pPr>
        <w:overflowPunct/>
        <w:autoSpaceDE/>
        <w:autoSpaceDN/>
        <w:adjustRightInd/>
        <w:spacing w:after="0" w:line="240" w:lineRule="auto"/>
        <w:ind w:leftChars="142" w:left="284"/>
        <w:textAlignment w:val="auto"/>
        <w:rPr>
          <w:lang w:eastAsia="ja-JP"/>
        </w:rPr>
      </w:pPr>
      <w:r w:rsidRPr="0009304E">
        <w:rPr>
          <w:lang w:eastAsia="ja-JP"/>
        </w:rPr>
        <w:t xml:space="preserve">The default value </w:t>
      </w:r>
      <w:r>
        <w:rPr>
          <w:rFonts w:hint="eastAsia"/>
          <w:lang w:eastAsia="ja-JP"/>
        </w:rPr>
        <w:t xml:space="preserve">of </w:t>
      </w:r>
      <w:r>
        <w:rPr>
          <w:lang w:eastAsia="ja-JP"/>
        </w:rPr>
        <w:t>each layer</w:t>
      </w:r>
      <w:r>
        <w:rPr>
          <w:rFonts w:hint="eastAsia"/>
          <w:lang w:eastAsia="ja-JP"/>
        </w:rPr>
        <w:t xml:space="preserve"> is "0"</w:t>
      </w:r>
      <w:r w:rsidRPr="0009304E">
        <w:rPr>
          <w:lang w:eastAsia="ja-JP"/>
        </w:rPr>
        <w:t>.</w:t>
      </w:r>
      <w:r w:rsidRPr="00FF2235">
        <w:t xml:space="preserve"> </w:t>
      </w:r>
      <w:r>
        <w:rPr>
          <w:rFonts w:hint="eastAsia"/>
          <w:lang w:eastAsia="ja-JP"/>
        </w:rPr>
        <w:t>The value</w:t>
      </w:r>
      <w:r w:rsidRPr="00FF2235">
        <w:rPr>
          <w:lang w:eastAsia="ja-JP"/>
        </w:rPr>
        <w:t xml:space="preserve"> can be specified from 0 to </w:t>
      </w:r>
      <w:r>
        <w:rPr>
          <w:rFonts w:hint="eastAsia"/>
          <w:lang w:eastAsia="ja-JP"/>
        </w:rPr>
        <w:t>0x1FFFFFF</w:t>
      </w:r>
      <w:r w:rsidRPr="00FF2235">
        <w:rPr>
          <w:lang w:eastAsia="ja-JP"/>
        </w:rPr>
        <w:t>.</w:t>
      </w:r>
    </w:p>
    <w:p w14:paraId="35DCEC0B" w14:textId="77777777" w:rsidR="00FF0AC2" w:rsidRPr="004166B0" w:rsidRDefault="00FF0AC2" w:rsidP="00DB3B96">
      <w:pPr>
        <w:overflowPunct/>
        <w:autoSpaceDE/>
        <w:autoSpaceDN/>
        <w:adjustRightInd/>
        <w:spacing w:after="0" w:line="240" w:lineRule="auto"/>
        <w:textAlignment w:val="auto"/>
        <w:rPr>
          <w:lang w:eastAsia="ja-JP"/>
        </w:rPr>
      </w:pPr>
    </w:p>
    <w:p w14:paraId="77584054" w14:textId="77777777" w:rsidR="00FF0AC2" w:rsidRDefault="00FF0AC2" w:rsidP="00DB3B96">
      <w:pPr>
        <w:overflowPunct/>
        <w:autoSpaceDE/>
        <w:autoSpaceDN/>
        <w:adjustRightInd/>
        <w:spacing w:after="0" w:line="240" w:lineRule="auto"/>
        <w:textAlignment w:val="auto"/>
        <w:rPr>
          <w:lang w:eastAsia="ja-JP"/>
        </w:rPr>
      </w:pPr>
    </w:p>
    <w:p w14:paraId="0FA8CAA8" w14:textId="77777777" w:rsidR="00985B8D" w:rsidRDefault="00985B8D">
      <w:pPr>
        <w:overflowPunct/>
        <w:autoSpaceDE/>
        <w:autoSpaceDN/>
        <w:adjustRightInd/>
        <w:spacing w:after="0" w:line="240" w:lineRule="auto"/>
        <w:textAlignment w:val="auto"/>
        <w:rPr>
          <w:lang w:eastAsia="ja-JP"/>
        </w:rPr>
      </w:pPr>
      <w:r>
        <w:rPr>
          <w:lang w:eastAsia="ja-JP"/>
        </w:rPr>
        <w:br w:type="page"/>
      </w:r>
    </w:p>
    <w:p w14:paraId="5973577C" w14:textId="77777777" w:rsidR="00FF0AC2" w:rsidRDefault="00FF0AC2" w:rsidP="00DB3B96">
      <w:pPr>
        <w:overflowPunct/>
        <w:autoSpaceDE/>
        <w:autoSpaceDN/>
        <w:adjustRightInd/>
        <w:spacing w:after="0" w:line="240" w:lineRule="auto"/>
        <w:textAlignment w:val="auto"/>
        <w:rPr>
          <w:lang w:eastAsia="ja-JP"/>
        </w:rPr>
      </w:pPr>
    </w:p>
    <w:p w14:paraId="38F022B0" w14:textId="77777777" w:rsidR="00385B4E" w:rsidRDefault="00385B4E" w:rsidP="00385B4E">
      <w:pPr>
        <w:pStyle w:val="Heading3"/>
        <w:rPr>
          <w:lang w:eastAsia="ja-JP"/>
        </w:rPr>
      </w:pPr>
      <w:bookmarkStart w:id="12" w:name="_Ref414021182"/>
      <w:r>
        <w:rPr>
          <w:rFonts w:hint="eastAsia"/>
          <w:lang w:eastAsia="ja-JP"/>
        </w:rPr>
        <w:t>R</w:t>
      </w:r>
      <w:r w:rsidRPr="008717E7">
        <w:rPr>
          <w:lang w:eastAsia="ja-JP"/>
        </w:rPr>
        <w:t xml:space="preserve">esolution </w:t>
      </w:r>
      <w:r>
        <w:rPr>
          <w:rFonts w:hint="eastAsia"/>
          <w:lang w:eastAsia="ja-JP"/>
        </w:rPr>
        <w:t>C</w:t>
      </w:r>
      <w:r w:rsidRPr="008717E7">
        <w:rPr>
          <w:lang w:eastAsia="ja-JP"/>
        </w:rPr>
        <w:t>hange</w:t>
      </w:r>
      <w:bookmarkEnd w:id="12"/>
    </w:p>
    <w:p w14:paraId="6F6F9054" w14:textId="77777777" w:rsidR="00385B4E" w:rsidRDefault="00385B4E" w:rsidP="00D85812">
      <w:r>
        <w:rPr>
          <w:lang w:eastAsia="ja-JP"/>
        </w:rPr>
        <w:t xml:space="preserve">In order to change resolution, drmModeAddFB2() and </w:t>
      </w:r>
      <w:proofErr w:type="gramStart"/>
      <w:r>
        <w:rPr>
          <w:lang w:eastAsia="ja-JP"/>
        </w:rPr>
        <w:t>drmModeSetCrtc(</w:t>
      </w:r>
      <w:proofErr w:type="gramEnd"/>
      <w:r>
        <w:rPr>
          <w:lang w:eastAsia="ja-JP"/>
        </w:rPr>
        <w:t xml:space="preserve">) that are defined in xf86drmMode.c are used. xf86drmMode.c is contained in libdrm/libkms </w:t>
      </w:r>
      <w:r w:rsidR="00154034">
        <w:rPr>
          <w:lang w:eastAsia="ja-JP"/>
        </w:rPr>
        <w:t>library. About</w:t>
      </w:r>
      <w:r>
        <w:rPr>
          <w:lang w:eastAsia="ja-JP"/>
        </w:rPr>
        <w:t xml:space="preserve"> the flow and the setting method of processing, please refer to set_</w:t>
      </w:r>
      <w:proofErr w:type="gramStart"/>
      <w:r>
        <w:rPr>
          <w:lang w:eastAsia="ja-JP"/>
        </w:rPr>
        <w:t>mode(</w:t>
      </w:r>
      <w:proofErr w:type="gramEnd"/>
      <w:r>
        <w:rPr>
          <w:lang w:eastAsia="ja-JP"/>
        </w:rPr>
        <w:t>) of tests/modetest/modetest.c in libdrm/libkms library.</w:t>
      </w:r>
      <w:r w:rsidR="00443BC5" w:rsidRPr="00443BC5">
        <w:t xml:space="preserve"> </w:t>
      </w:r>
    </w:p>
    <w:p w14:paraId="2600D0EA" w14:textId="77777777" w:rsidR="00CE7085" w:rsidRPr="00CE7085" w:rsidRDefault="00CE7085" w:rsidP="00D85812">
      <w:pPr>
        <w:rPr>
          <w:lang w:eastAsia="ja-JP"/>
        </w:rPr>
      </w:pPr>
      <w:r w:rsidRPr="00CE7085">
        <w:rPr>
          <w:lang w:eastAsia="ja-JP"/>
        </w:rPr>
        <w:t xml:space="preserve">Please refer to </w:t>
      </w:r>
      <w:r>
        <w:rPr>
          <w:lang w:eastAsia="ja-JP"/>
        </w:rPr>
        <w:t>“</w:t>
      </w:r>
      <w:r w:rsidRPr="00CE7085">
        <w:rPr>
          <w:lang w:eastAsia="ja-JP"/>
        </w:rPr>
        <w:t>How to set video mode</w:t>
      </w:r>
      <w:r>
        <w:rPr>
          <w:lang w:eastAsia="ja-JP"/>
        </w:rPr>
        <w:t>” in Wayland user’s manual</w:t>
      </w:r>
      <w:r w:rsidRPr="00CE7085">
        <w:rPr>
          <w:lang w:eastAsia="ja-JP"/>
        </w:rPr>
        <w:t xml:space="preserve"> if you want to change the resolution when starting Wayland.</w:t>
      </w:r>
    </w:p>
    <w:p w14:paraId="085B7827" w14:textId="77777777" w:rsidR="00385B4E" w:rsidRDefault="00385B4E" w:rsidP="00385B4E">
      <w:pPr>
        <w:rPr>
          <w:rStyle w:val="a"/>
          <w:lang w:eastAsia="ja-JP"/>
        </w:rPr>
      </w:pPr>
      <w:r w:rsidRPr="00D56217">
        <w:rPr>
          <w:rStyle w:val="a"/>
          <w:b/>
        </w:rPr>
        <w:t>[</w:t>
      </w:r>
      <w:r w:rsidRPr="00D56217">
        <w:rPr>
          <w:rStyle w:val="a"/>
          <w:b/>
          <w:lang w:eastAsia="ja-JP"/>
        </w:rPr>
        <w:t>Notice about resolution</w:t>
      </w:r>
      <w:r w:rsidRPr="00D56217">
        <w:rPr>
          <w:rStyle w:val="a"/>
          <w:b/>
        </w:rPr>
        <w:t>]</w:t>
      </w:r>
    </w:p>
    <w:p w14:paraId="381D2D29" w14:textId="77777777" w:rsidR="00361217" w:rsidRDefault="00361217" w:rsidP="00385B4E">
      <w:pPr>
        <w:pStyle w:val="Level1cont"/>
        <w:rPr>
          <w:rStyle w:val="a"/>
          <w:lang w:eastAsia="ja-JP"/>
        </w:rPr>
      </w:pPr>
      <w:r w:rsidRPr="00361217">
        <w:rPr>
          <w:rStyle w:val="a"/>
          <w:lang w:eastAsia="ja-JP"/>
        </w:rPr>
        <w:t xml:space="preserve">When drmModeSetCrtc is called, a reset occurs once (blackout) to update a display parameter by the specification of H/W. When updating (When the resolution changes) DU0 or DU1, DU0 and DU1 are reset together. Then, the image of screen </w:t>
      </w:r>
      <w:proofErr w:type="gramStart"/>
      <w:r w:rsidRPr="00361217">
        <w:rPr>
          <w:rStyle w:val="a"/>
          <w:lang w:eastAsia="ja-JP"/>
        </w:rPr>
        <w:t>is flickered</w:t>
      </w:r>
      <w:proofErr w:type="gramEnd"/>
      <w:r w:rsidRPr="00361217">
        <w:rPr>
          <w:rStyle w:val="a"/>
          <w:lang w:eastAsia="ja-JP"/>
        </w:rPr>
        <w:t xml:space="preserve"> momentarily. The combination of DU2 and DU3</w:t>
      </w:r>
      <w:r w:rsidR="007D0FA8">
        <w:rPr>
          <w:rStyle w:val="a"/>
          <w:lang w:eastAsia="ja-JP"/>
        </w:rPr>
        <w:t xml:space="preserve"> </w:t>
      </w:r>
      <w:r w:rsidRPr="00361217">
        <w:rPr>
          <w:rStyle w:val="a"/>
          <w:lang w:eastAsia="ja-JP"/>
        </w:rPr>
        <w:t>is similar.</w:t>
      </w:r>
    </w:p>
    <w:p w14:paraId="525A5230" w14:textId="77777777" w:rsidR="00361217" w:rsidRDefault="00361217" w:rsidP="00675FFE">
      <w:pPr>
        <w:pStyle w:val="Level1cont"/>
        <w:rPr>
          <w:rStyle w:val="a"/>
          <w:lang w:eastAsia="ja-JP"/>
        </w:rPr>
      </w:pPr>
      <w:r w:rsidRPr="00D14416">
        <w:rPr>
          <w:rStyle w:val="a"/>
          <w:lang w:eastAsia="ja-JP"/>
        </w:rPr>
        <w:t xml:space="preserve">The </w:t>
      </w:r>
      <w:r>
        <w:rPr>
          <w:rStyle w:val="a"/>
          <w:lang w:eastAsia="ja-JP"/>
        </w:rPr>
        <w:t>divided</w:t>
      </w:r>
      <w:r w:rsidRPr="00D14416">
        <w:rPr>
          <w:rStyle w:val="a"/>
          <w:lang w:eastAsia="ja-JP"/>
        </w:rPr>
        <w:t xml:space="preserve"> external clock or internal clock</w:t>
      </w:r>
      <w:r>
        <w:rPr>
          <w:rStyle w:val="a"/>
          <w:lang w:eastAsia="ja-JP"/>
        </w:rPr>
        <w:t xml:space="preserve"> </w:t>
      </w:r>
      <w:r w:rsidRPr="00D14416">
        <w:rPr>
          <w:rStyle w:val="a"/>
          <w:lang w:eastAsia="ja-JP"/>
        </w:rPr>
        <w:t>is used to generate the dot clock.</w:t>
      </w:r>
      <w:r>
        <w:rPr>
          <w:rStyle w:val="a"/>
          <w:rFonts w:hint="eastAsia"/>
          <w:lang w:eastAsia="ja-JP"/>
        </w:rPr>
        <w:t xml:space="preserve"> </w:t>
      </w:r>
      <w:r>
        <w:rPr>
          <w:rStyle w:val="a"/>
          <w:lang w:eastAsia="ja-JP"/>
        </w:rPr>
        <w:t>However, a</w:t>
      </w:r>
      <w:r w:rsidRPr="00F41F6B">
        <w:rPr>
          <w:rStyle w:val="a"/>
          <w:lang w:eastAsia="ja-JP"/>
        </w:rPr>
        <w:t>ccuracy of a dot clock may be unable to be fulfilled to the recommended resolution.</w:t>
      </w:r>
      <w:r>
        <w:rPr>
          <w:rStyle w:val="a"/>
          <w:rFonts w:hint="eastAsia"/>
          <w:lang w:eastAsia="ja-JP"/>
        </w:rPr>
        <w:t xml:space="preserve"> In this case</w:t>
      </w:r>
      <w:r w:rsidRPr="00CE612D">
        <w:rPr>
          <w:rStyle w:val="a"/>
          <w:lang w:eastAsia="ja-JP"/>
        </w:rPr>
        <w:t xml:space="preserve"> </w:t>
      </w:r>
    </w:p>
    <w:p w14:paraId="6E0FE289" w14:textId="77777777" w:rsidR="00385B4E" w:rsidRDefault="00385B4E" w:rsidP="00D56217">
      <w:pPr>
        <w:pStyle w:val="Level1cont"/>
        <w:numPr>
          <w:ilvl w:val="0"/>
          <w:numId w:val="40"/>
        </w:numPr>
        <w:rPr>
          <w:rStyle w:val="a"/>
          <w:lang w:eastAsia="ja-JP"/>
        </w:rPr>
      </w:pPr>
      <w:r w:rsidRPr="00CE612D">
        <w:rPr>
          <w:rStyle w:val="a"/>
          <w:lang w:eastAsia="ja-JP"/>
        </w:rPr>
        <w:t xml:space="preserve">All the resolution </w:t>
      </w:r>
      <w:r>
        <w:rPr>
          <w:rStyle w:val="a"/>
          <w:rFonts w:hint="eastAsia"/>
          <w:lang w:eastAsia="ja-JP"/>
        </w:rPr>
        <w:t xml:space="preserve">displayed in DRM resources </w:t>
      </w:r>
      <w:r w:rsidRPr="00CE612D">
        <w:rPr>
          <w:rStyle w:val="a"/>
          <w:lang w:eastAsia="ja-JP"/>
        </w:rPr>
        <w:t xml:space="preserve">may be unable to </w:t>
      </w:r>
      <w:proofErr w:type="gramStart"/>
      <w:r w:rsidRPr="00CE612D">
        <w:rPr>
          <w:rStyle w:val="a"/>
          <w:lang w:eastAsia="ja-JP"/>
        </w:rPr>
        <w:t>display</w:t>
      </w:r>
      <w:proofErr w:type="gramEnd"/>
      <w:r w:rsidRPr="00CE612D">
        <w:rPr>
          <w:rStyle w:val="a"/>
          <w:lang w:eastAsia="ja-JP"/>
        </w:rPr>
        <w:t>.</w:t>
      </w:r>
    </w:p>
    <w:p w14:paraId="72729F92" w14:textId="77777777" w:rsidR="00385B4E" w:rsidRPr="00F41F6B" w:rsidRDefault="00385B4E" w:rsidP="00D56217">
      <w:pPr>
        <w:pStyle w:val="Level1cont"/>
        <w:numPr>
          <w:ilvl w:val="0"/>
          <w:numId w:val="40"/>
        </w:numPr>
        <w:rPr>
          <w:rStyle w:val="a"/>
          <w:lang w:eastAsia="ja-JP"/>
        </w:rPr>
      </w:pPr>
      <w:r w:rsidRPr="00CE612D">
        <w:rPr>
          <w:rStyle w:val="a"/>
          <w:lang w:eastAsia="ja-JP"/>
        </w:rPr>
        <w:t xml:space="preserve">The value of a refresh rate </w:t>
      </w:r>
      <w:r>
        <w:rPr>
          <w:rStyle w:val="a"/>
          <w:rFonts w:hint="eastAsia"/>
          <w:lang w:eastAsia="ja-JP"/>
        </w:rPr>
        <w:t>displayed in DRM resources</w:t>
      </w:r>
      <w:r w:rsidRPr="00CE612D">
        <w:rPr>
          <w:rStyle w:val="a"/>
          <w:lang w:eastAsia="ja-JP"/>
        </w:rPr>
        <w:t xml:space="preserve"> may differ from </w:t>
      </w:r>
      <w:proofErr w:type="gramStart"/>
      <w:r w:rsidRPr="00CE612D">
        <w:rPr>
          <w:rStyle w:val="a"/>
          <w:lang w:eastAsia="ja-JP"/>
        </w:rPr>
        <w:t>an</w:t>
      </w:r>
      <w:proofErr w:type="gramEnd"/>
      <w:r w:rsidRPr="00CE612D">
        <w:rPr>
          <w:rStyle w:val="a"/>
          <w:lang w:eastAsia="ja-JP"/>
        </w:rPr>
        <w:t xml:space="preserve"> actual value.</w:t>
      </w:r>
    </w:p>
    <w:p w14:paraId="3260A358" w14:textId="77777777" w:rsidR="00361217" w:rsidRDefault="00361217" w:rsidP="00385B4E">
      <w:pPr>
        <w:rPr>
          <w:lang w:eastAsia="ja-JP"/>
        </w:rPr>
      </w:pPr>
    </w:p>
    <w:p w14:paraId="406731D3" w14:textId="77777777" w:rsidR="009001EA" w:rsidRDefault="009354F8" w:rsidP="009001EA">
      <w:pPr>
        <w:pStyle w:val="Heading3"/>
        <w:rPr>
          <w:lang w:eastAsia="ja-JP"/>
        </w:rPr>
      </w:pPr>
      <w:bookmarkStart w:id="13" w:name="_Ref430966831"/>
      <w:r>
        <w:rPr>
          <w:rFonts w:hint="eastAsia"/>
          <w:lang w:eastAsia="ja-JP"/>
        </w:rPr>
        <w:t>Add R</w:t>
      </w:r>
      <w:r w:rsidRPr="008717E7">
        <w:rPr>
          <w:lang w:eastAsia="ja-JP"/>
        </w:rPr>
        <w:t xml:space="preserve">esolution </w:t>
      </w:r>
      <w:r>
        <w:rPr>
          <w:lang w:eastAsia="ja-JP"/>
        </w:rPr>
        <w:t>Setting</w:t>
      </w:r>
      <w:bookmarkEnd w:id="13"/>
    </w:p>
    <w:p w14:paraId="51EF30BC" w14:textId="77777777" w:rsidR="00675FFE" w:rsidRPr="007C1FF9" w:rsidRDefault="009001EA" w:rsidP="00385B4E">
      <w:pPr>
        <w:rPr>
          <w:lang w:eastAsia="ja-JP"/>
        </w:rPr>
      </w:pPr>
      <w:r>
        <w:rPr>
          <w:lang w:eastAsia="ja-JP"/>
        </w:rPr>
        <w:t>This chapter</w:t>
      </w:r>
      <w:r w:rsidR="00361217" w:rsidRPr="00361217">
        <w:rPr>
          <w:lang w:eastAsia="ja-JP"/>
        </w:rPr>
        <w:t xml:space="preserve"> </w:t>
      </w:r>
      <w:r w:rsidR="00363B66">
        <w:rPr>
          <w:lang w:eastAsia="ja-JP"/>
        </w:rPr>
        <w:t>describe</w:t>
      </w:r>
      <w:r w:rsidR="00361217" w:rsidRPr="00361217">
        <w:rPr>
          <w:lang w:eastAsia="ja-JP"/>
        </w:rPr>
        <w:t xml:space="preserve">s how to </w:t>
      </w:r>
      <w:r w:rsidR="00260940">
        <w:rPr>
          <w:lang w:eastAsia="ja-JP"/>
        </w:rPr>
        <w:t>change</w:t>
      </w:r>
      <w:r w:rsidR="00260940" w:rsidRPr="00361217">
        <w:rPr>
          <w:lang w:eastAsia="ja-JP"/>
        </w:rPr>
        <w:t xml:space="preserve"> </w:t>
      </w:r>
      <w:r w:rsidR="00361217" w:rsidRPr="00361217">
        <w:rPr>
          <w:lang w:eastAsia="ja-JP"/>
        </w:rPr>
        <w:t>a resolution</w:t>
      </w:r>
      <w:r w:rsidR="00361217">
        <w:rPr>
          <w:lang w:eastAsia="ja-JP"/>
        </w:rPr>
        <w:t xml:space="preserve"> in LVDS and Analog output.</w:t>
      </w:r>
    </w:p>
    <w:p w14:paraId="602D8844" w14:textId="77777777" w:rsidR="00361217" w:rsidRPr="00D56217" w:rsidRDefault="00363B66" w:rsidP="00385B4E">
      <w:pPr>
        <w:rPr>
          <w:b/>
          <w:lang w:eastAsia="ja-JP"/>
        </w:rPr>
      </w:pPr>
      <w:r w:rsidRPr="00D56217">
        <w:rPr>
          <w:b/>
          <w:lang w:eastAsia="ja-JP"/>
        </w:rPr>
        <w:t xml:space="preserve">[Analog </w:t>
      </w:r>
      <w:r w:rsidR="002970F7">
        <w:rPr>
          <w:rFonts w:hint="eastAsia"/>
          <w:b/>
          <w:lang w:eastAsia="ja-JP"/>
        </w:rPr>
        <w:t>RGB</w:t>
      </w:r>
      <w:r w:rsidR="002970F7">
        <w:rPr>
          <w:b/>
          <w:lang w:eastAsia="ja-JP"/>
        </w:rPr>
        <w:t xml:space="preserve"> </w:t>
      </w:r>
      <w:r w:rsidRPr="00D56217">
        <w:rPr>
          <w:b/>
          <w:lang w:eastAsia="ja-JP"/>
        </w:rPr>
        <w:t>output]</w:t>
      </w:r>
      <w:r w:rsidR="004166B0" w:rsidDel="004166B0">
        <w:rPr>
          <w:rFonts w:hint="eastAsia"/>
          <w:b/>
          <w:lang w:eastAsia="ja-JP"/>
        </w:rPr>
        <w:t xml:space="preserve"> </w:t>
      </w:r>
    </w:p>
    <w:p w14:paraId="4DD18F17" w14:textId="1BF07F7A" w:rsidR="004166B0" w:rsidRDefault="004166B0" w:rsidP="00311778">
      <w:pPr>
        <w:rPr>
          <w:lang w:eastAsia="ja-JP"/>
        </w:rPr>
      </w:pPr>
      <w:r>
        <w:rPr>
          <w:lang w:eastAsia="ja-JP"/>
        </w:rPr>
        <w:t xml:space="preserve">Please refer to </w:t>
      </w:r>
      <w:r w:rsidR="00260940">
        <w:rPr>
          <w:lang w:eastAsia="ja-JP"/>
        </w:rPr>
        <w:fldChar w:fldCharType="begin"/>
      </w:r>
      <w:r w:rsidR="00260940">
        <w:rPr>
          <w:lang w:eastAsia="ja-JP"/>
        </w:rPr>
        <w:instrText xml:space="preserve"> REF _Ref478982036 \r \h </w:instrText>
      </w:r>
      <w:r w:rsidR="00260940">
        <w:rPr>
          <w:lang w:eastAsia="ja-JP"/>
        </w:rPr>
      </w:r>
      <w:r w:rsidR="00260940">
        <w:rPr>
          <w:lang w:eastAsia="ja-JP"/>
        </w:rPr>
        <w:fldChar w:fldCharType="separate"/>
      </w:r>
      <w:r w:rsidR="00253C6E">
        <w:rPr>
          <w:lang w:eastAsia="ja-JP"/>
        </w:rPr>
        <w:t>5.2.3</w:t>
      </w:r>
      <w:r w:rsidR="00260940">
        <w:rPr>
          <w:lang w:eastAsia="ja-JP"/>
        </w:rPr>
        <w:fldChar w:fldCharType="end"/>
      </w:r>
      <w:r w:rsidR="00B4483B">
        <w:rPr>
          <w:rFonts w:hint="eastAsia"/>
          <w:lang w:eastAsia="ja-JP"/>
        </w:rPr>
        <w:t xml:space="preserve"> </w:t>
      </w:r>
      <w:r w:rsidR="00260940">
        <w:rPr>
          <w:lang w:eastAsia="ja-JP"/>
        </w:rPr>
        <w:fldChar w:fldCharType="begin"/>
      </w:r>
      <w:r w:rsidR="00260940">
        <w:rPr>
          <w:lang w:eastAsia="ja-JP"/>
        </w:rPr>
        <w:instrText xml:space="preserve"> REF _Ref478982036 \h </w:instrText>
      </w:r>
      <w:r w:rsidR="00260940">
        <w:rPr>
          <w:lang w:eastAsia="ja-JP"/>
        </w:rPr>
      </w:r>
      <w:r w:rsidR="00260940">
        <w:rPr>
          <w:lang w:eastAsia="ja-JP"/>
        </w:rPr>
        <w:fldChar w:fldCharType="separate"/>
      </w:r>
      <w:r w:rsidR="00253C6E">
        <w:rPr>
          <w:rFonts w:hint="eastAsia"/>
          <w:lang w:eastAsia="ja-JP"/>
        </w:rPr>
        <w:t>Kernel Parameters</w:t>
      </w:r>
      <w:r w:rsidR="00260940">
        <w:rPr>
          <w:lang w:eastAsia="ja-JP"/>
        </w:rPr>
        <w:fldChar w:fldCharType="end"/>
      </w:r>
      <w:r w:rsidR="00260940">
        <w:rPr>
          <w:lang w:eastAsia="ja-JP"/>
        </w:rPr>
        <w:t>.</w:t>
      </w:r>
    </w:p>
    <w:p w14:paraId="7B6B3EE4" w14:textId="77777777" w:rsidR="00B4483B" w:rsidRDefault="00B4483B" w:rsidP="00985B8D">
      <w:pPr>
        <w:widowControl w:val="0"/>
        <w:overflowPunct/>
        <w:spacing w:after="0" w:line="240" w:lineRule="auto"/>
        <w:textAlignment w:val="auto"/>
        <w:rPr>
          <w:lang w:eastAsia="ja-JP"/>
        </w:rPr>
      </w:pPr>
      <w:r>
        <w:rPr>
          <w:lang w:eastAsia="ja-JP"/>
        </w:rPr>
        <w:t xml:space="preserve">If user want to add resolution, please add the resolution parameters to the resolution </w:t>
      </w:r>
      <w:proofErr w:type="gramStart"/>
      <w:r>
        <w:rPr>
          <w:lang w:eastAsia="ja-JP"/>
        </w:rPr>
        <w:t>table</w:t>
      </w:r>
      <w:proofErr w:type="gramEnd"/>
    </w:p>
    <w:p w14:paraId="5C58B35A" w14:textId="77777777" w:rsidR="00B4483B" w:rsidRDefault="00B4483B" w:rsidP="00985B8D">
      <w:pPr>
        <w:widowControl w:val="0"/>
        <w:overflowPunct/>
        <w:spacing w:after="0" w:line="240" w:lineRule="auto"/>
        <w:textAlignment w:val="auto"/>
        <w:rPr>
          <w:lang w:eastAsia="ja-JP"/>
        </w:rPr>
      </w:pPr>
      <w:r>
        <w:rPr>
          <w:lang w:eastAsia="ja-JP"/>
        </w:rPr>
        <w:t>drm_dmt_</w:t>
      </w:r>
      <w:proofErr w:type="gramStart"/>
      <w:r>
        <w:rPr>
          <w:lang w:eastAsia="ja-JP"/>
        </w:rPr>
        <w:t>modes[</w:t>
      </w:r>
      <w:proofErr w:type="gramEnd"/>
      <w:r>
        <w:rPr>
          <w:lang w:eastAsia="ja-JP"/>
        </w:rPr>
        <w:t>] = { ) of drivers/gpu/drm/drm_edid.c.</w:t>
      </w:r>
    </w:p>
    <w:p w14:paraId="51E56DB8" w14:textId="77777777" w:rsidR="00B4483B" w:rsidRDefault="00B4483B" w:rsidP="00985B8D">
      <w:pPr>
        <w:widowControl w:val="0"/>
        <w:overflowPunct/>
        <w:spacing w:after="0" w:line="240" w:lineRule="auto"/>
        <w:textAlignment w:val="auto"/>
        <w:rPr>
          <w:lang w:eastAsia="ja-JP"/>
        </w:rPr>
      </w:pPr>
      <w:r>
        <w:rPr>
          <w:noProof/>
        </w:rPr>
        <mc:AlternateContent>
          <mc:Choice Requires="wps">
            <w:drawing>
              <wp:anchor distT="0" distB="0" distL="114300" distR="114300" simplePos="0" relativeHeight="251843584" behindDoc="0" locked="0" layoutInCell="1" allowOverlap="1" wp14:anchorId="06774AD2" wp14:editId="297E0693">
                <wp:simplePos x="0" y="0"/>
                <wp:positionH relativeFrom="margin">
                  <wp:align>left</wp:align>
                </wp:positionH>
                <wp:positionV relativeFrom="paragraph">
                  <wp:posOffset>127635</wp:posOffset>
                </wp:positionV>
                <wp:extent cx="5876925" cy="2914650"/>
                <wp:effectExtent l="0" t="0" r="28575" b="19050"/>
                <wp:wrapNone/>
                <wp:docPr id="1" name="テキスト ボックス 1"/>
                <wp:cNvGraphicFramePr/>
                <a:graphic xmlns:a="http://schemas.openxmlformats.org/drawingml/2006/main">
                  <a:graphicData uri="http://schemas.microsoft.com/office/word/2010/wordprocessingShape">
                    <wps:wsp>
                      <wps:cNvSpPr txBox="1"/>
                      <wps:spPr>
                        <a:xfrm>
                          <a:off x="0" y="0"/>
                          <a:ext cx="5876925" cy="2914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294A77C" w14:textId="77777777" w:rsidR="008679A3" w:rsidRPr="00B4483B" w:rsidRDefault="008679A3" w:rsidP="00B4483B">
                            <w:pPr>
                              <w:spacing w:after="0"/>
                              <w:rPr>
                                <w:lang w:eastAsia="ja-JP"/>
                              </w:rPr>
                            </w:pPr>
                            <w:r w:rsidRPr="00B4483B">
                              <w:rPr>
                                <w:lang w:eastAsia="ja-JP"/>
                              </w:rPr>
                              <w:t>static const struct drm_display_mode drm_dmt_modes[] = {</w:t>
                            </w:r>
                          </w:p>
                          <w:p w14:paraId="3BE9F8D8" w14:textId="77777777" w:rsidR="008679A3" w:rsidRPr="00B4483B" w:rsidRDefault="008679A3" w:rsidP="00B4483B">
                            <w:pPr>
                              <w:spacing w:after="0"/>
                              <w:rPr>
                                <w:lang w:eastAsia="ja-JP"/>
                              </w:rPr>
                            </w:pPr>
                            <w:r w:rsidRPr="00B4483B">
                              <w:rPr>
                                <w:rFonts w:hint="eastAsia"/>
                                <w:lang w:eastAsia="ja-JP"/>
                              </w:rPr>
                              <w:t>･･･</w:t>
                            </w:r>
                          </w:p>
                          <w:p w14:paraId="19FC442C" w14:textId="77777777" w:rsidR="008679A3" w:rsidRPr="00B4483B" w:rsidRDefault="008679A3" w:rsidP="00B4483B">
                            <w:pPr>
                              <w:spacing w:after="0"/>
                              <w:rPr>
                                <w:lang w:eastAsia="ja-JP"/>
                              </w:rPr>
                            </w:pPr>
                            <w:r>
                              <w:rPr>
                                <w:lang w:eastAsia="ja-JP"/>
                              </w:rPr>
                              <w:t>+</w:t>
                            </w:r>
                            <w:r w:rsidRPr="00B4483B">
                              <w:rPr>
                                <w:lang w:eastAsia="ja-JP"/>
                              </w:rPr>
                              <w:t>/* 1920x1080i@60Hz */</w:t>
                            </w:r>
                          </w:p>
                          <w:p w14:paraId="7DD00D52" w14:textId="77777777" w:rsidR="008679A3" w:rsidRPr="00B4483B" w:rsidRDefault="008679A3" w:rsidP="00B4483B">
                            <w:pPr>
                              <w:spacing w:after="0"/>
                              <w:rPr>
                                <w:lang w:eastAsia="ja-JP"/>
                              </w:rPr>
                            </w:pPr>
                            <w:r>
                              <w:rPr>
                                <w:lang w:eastAsia="ja-JP"/>
                              </w:rPr>
                              <w:t>+</w:t>
                            </w:r>
                            <w:r w:rsidRPr="00B4483B">
                              <w:rPr>
                                <w:lang w:eastAsia="ja-JP"/>
                              </w:rPr>
                              <w:t>{ DRM_MODE("1920x1080i", DRM_MODE_TYPE_DRIVER, 74250, 1920, 2008,</w:t>
                            </w:r>
                          </w:p>
                          <w:p w14:paraId="319BEB9D" w14:textId="77777777" w:rsidR="008679A3" w:rsidRPr="00B4483B" w:rsidRDefault="008679A3" w:rsidP="00B4483B">
                            <w:pPr>
                              <w:spacing w:after="0"/>
                              <w:rPr>
                                <w:lang w:eastAsia="ja-JP"/>
                              </w:rPr>
                            </w:pPr>
                            <w:r>
                              <w:rPr>
                                <w:lang w:eastAsia="ja-JP"/>
                              </w:rPr>
                              <w:t>+</w:t>
                            </w:r>
                            <w:r w:rsidRPr="00B4483B">
                              <w:rPr>
                                <w:lang w:eastAsia="ja-JP"/>
                              </w:rPr>
                              <w:tab/>
                              <w:t xml:space="preserve">   2052, 2200, 0, 1080, 1084, 1094, 1125, 0,</w:t>
                            </w:r>
                          </w:p>
                          <w:p w14:paraId="45AAC45F" w14:textId="77777777" w:rsidR="008679A3" w:rsidRPr="00B4483B" w:rsidRDefault="008679A3" w:rsidP="00B4483B">
                            <w:pPr>
                              <w:spacing w:after="0"/>
                              <w:rPr>
                                <w:lang w:eastAsia="ja-JP"/>
                              </w:rPr>
                            </w:pPr>
                            <w:r>
                              <w:rPr>
                                <w:lang w:eastAsia="ja-JP"/>
                              </w:rPr>
                              <w:t>+</w:t>
                            </w:r>
                            <w:r w:rsidRPr="00B4483B">
                              <w:rPr>
                                <w:lang w:eastAsia="ja-JP"/>
                              </w:rPr>
                              <w:tab/>
                              <w:t xml:space="preserve">   DRM_MODE_FLAG_PHSYNC | DRM_MODE_FLAG_PVSYNC |</w:t>
                            </w:r>
                          </w:p>
                          <w:p w14:paraId="433C3E4A" w14:textId="77777777" w:rsidR="008679A3" w:rsidRPr="00B4483B" w:rsidRDefault="008679A3" w:rsidP="00B4483B">
                            <w:pPr>
                              <w:spacing w:after="0"/>
                              <w:rPr>
                                <w:lang w:eastAsia="ja-JP"/>
                              </w:rPr>
                            </w:pPr>
                            <w:r>
                              <w:rPr>
                                <w:lang w:eastAsia="ja-JP"/>
                              </w:rPr>
                              <w:t>+</w:t>
                            </w:r>
                            <w:r w:rsidRPr="00B4483B">
                              <w:rPr>
                                <w:lang w:eastAsia="ja-JP"/>
                              </w:rPr>
                              <w:tab/>
                            </w:r>
                            <w:r w:rsidRPr="00B4483B">
                              <w:rPr>
                                <w:lang w:eastAsia="ja-JP"/>
                              </w:rPr>
                              <w:tab/>
                              <w:t>DRM_MODE_FLAG_INTERLACE) },</w:t>
                            </w:r>
                          </w:p>
                          <w:p w14:paraId="792E652F" w14:textId="77777777" w:rsidR="008679A3" w:rsidRDefault="008679A3" w:rsidP="00B4483B">
                            <w:pPr>
                              <w:spacing w:after="0"/>
                              <w:rPr>
                                <w:lang w:eastAsia="ja-JP"/>
                              </w:rPr>
                            </w:pPr>
                            <w:r w:rsidRPr="00B4483B">
                              <w:rPr>
                                <w:rFonts w:hint="eastAsia"/>
                                <w:lang w:eastAsia="ja-JP"/>
                              </w:rPr>
                              <w:t>･･･</w:t>
                            </w:r>
                          </w:p>
                          <w:p w14:paraId="03ECC725" w14:textId="77777777" w:rsidR="008679A3" w:rsidRDefault="008679A3" w:rsidP="00B4483B">
                            <w:pPr>
                              <w:spacing w:after="0"/>
                              <w:rPr>
                                <w:lang w:eastAsia="ja-JP"/>
                              </w:rPr>
                            </w:pPr>
                          </w:p>
                          <w:p w14:paraId="2DA08EB7" w14:textId="77777777" w:rsidR="008679A3" w:rsidRDefault="008679A3" w:rsidP="00B4483B">
                            <w:pPr>
                              <w:spacing w:after="0"/>
                              <w:rPr>
                                <w:lang w:eastAsia="ja-JP"/>
                              </w:rPr>
                            </w:pPr>
                            <w:r>
                              <w:rPr>
                                <w:lang w:eastAsia="ja-JP"/>
                              </w:rPr>
                              <w:t>In case of interlace mode support</w:t>
                            </w:r>
                          </w:p>
                          <w:p w14:paraId="038FC5C5" w14:textId="77777777" w:rsidR="008679A3" w:rsidRDefault="008679A3" w:rsidP="00B4483B">
                            <w:pPr>
                              <w:spacing w:after="0"/>
                              <w:rPr>
                                <w:lang w:eastAsia="ja-JP"/>
                              </w:rPr>
                            </w:pPr>
                            <w:r w:rsidRPr="00B4483B">
                              <w:rPr>
                                <w:lang w:eastAsia="ja-JP"/>
                              </w:rPr>
                              <w:t>drivers/gpu/drm/bridge/dumb-vga-dac.c</w:t>
                            </w:r>
                          </w:p>
                          <w:p w14:paraId="3DA2CE63" w14:textId="77777777" w:rsidR="008679A3" w:rsidRDefault="008679A3" w:rsidP="00B4483B">
                            <w:pPr>
                              <w:spacing w:after="0"/>
                              <w:rPr>
                                <w:lang w:eastAsia="ja-JP"/>
                              </w:rPr>
                            </w:pPr>
                            <w:r>
                              <w:rPr>
                                <w:lang w:eastAsia="ja-JP"/>
                              </w:rPr>
                              <w:t>static int dumb_vga_attach(struct drm_bridge *bridge)</w:t>
                            </w:r>
                          </w:p>
                          <w:p w14:paraId="29D4922B" w14:textId="77777777" w:rsidR="008679A3" w:rsidRDefault="008679A3" w:rsidP="00B4483B">
                            <w:pPr>
                              <w:spacing w:after="0"/>
                              <w:rPr>
                                <w:lang w:eastAsia="ja-JP"/>
                              </w:rPr>
                            </w:pPr>
                            <w:r>
                              <w:rPr>
                                <w:rFonts w:hint="eastAsia"/>
                                <w:lang w:eastAsia="ja-JP"/>
                              </w:rPr>
                              <w:t>…</w:t>
                            </w:r>
                          </w:p>
                          <w:p w14:paraId="5AF84C2B" w14:textId="77777777" w:rsidR="008679A3" w:rsidRDefault="008679A3" w:rsidP="00B4483B">
                            <w:pPr>
                              <w:spacing w:after="0"/>
                              <w:rPr>
                                <w:lang w:eastAsia="ja-JP"/>
                              </w:rPr>
                            </w:pPr>
                            <w:r>
                              <w:rPr>
                                <w:rFonts w:hint="eastAsia"/>
                                <w:lang w:eastAsia="ja-JP"/>
                              </w:rPr>
                              <w:t>+</w:t>
                            </w:r>
                            <w:r>
                              <w:rPr>
                                <w:lang w:eastAsia="ja-JP"/>
                              </w:rPr>
                              <w:tab/>
                              <w:t>vga-&gt;connector.interlace_allowed = 1;</w:t>
                            </w:r>
                          </w:p>
                          <w:p w14:paraId="028EF194" w14:textId="77777777" w:rsidR="008679A3" w:rsidRDefault="008679A3" w:rsidP="00B4483B">
                            <w:pPr>
                              <w:spacing w:after="0"/>
                              <w:rPr>
                                <w:lang w:eastAsia="ja-JP"/>
                              </w:rPr>
                            </w:pPr>
                            <w:r>
                              <w:rPr>
                                <w:rFonts w:hint="eastAsia"/>
                                <w:lang w:eastAsia="ja-JP"/>
                              </w:rPr>
                              <w:t>…</w:t>
                            </w:r>
                          </w:p>
                          <w:p w14:paraId="40D67A15" w14:textId="77777777" w:rsidR="008679A3" w:rsidRDefault="008679A3" w:rsidP="00B4483B">
                            <w:pPr>
                              <w:spacing w:after="0"/>
                              <w:rPr>
                                <w:lang w:eastAsia="ja-JP"/>
                              </w:rPr>
                            </w:pPr>
                            <w:r>
                              <w:rPr>
                                <w:lang w:eastAsia="ja-JP"/>
                              </w:rPr>
                              <w:t xml:space="preserve"> </w:t>
                            </w:r>
                            <w:r>
                              <w:rPr>
                                <w:lang w:eastAsia="ja-JP"/>
                              </w:rPr>
                              <w:tab/>
                              <w:t>drm_connector_helper_add(&amp;vga-&gt;connector,</w:t>
                            </w:r>
                          </w:p>
                          <w:p w14:paraId="7F163DC3" w14:textId="77777777" w:rsidR="008679A3" w:rsidRPr="00B4483B" w:rsidRDefault="008679A3" w:rsidP="00B4483B">
                            <w:pPr>
                              <w:spacing w:after="0"/>
                              <w:rPr>
                                <w:lang w:eastAsia="ja-JP"/>
                              </w:rPr>
                            </w:pPr>
                            <w:r>
                              <w:rPr>
                                <w:lang w:eastAsia="ja-JP"/>
                              </w:rPr>
                              <w:t xml:space="preserve"> </w:t>
                            </w:r>
                            <w:r>
                              <w:rPr>
                                <w:lang w:eastAsia="ja-JP"/>
                              </w:rPr>
                              <w:tab/>
                            </w:r>
                            <w:r>
                              <w:rPr>
                                <w:lang w:eastAsia="ja-JP"/>
                              </w:rPr>
                              <w:tab/>
                            </w:r>
                            <w:r>
                              <w:rPr>
                                <w:lang w:eastAsia="ja-JP"/>
                              </w:rPr>
                              <w:tab/>
                            </w:r>
                            <w:r>
                              <w:rPr>
                                <w:lang w:eastAsia="ja-JP"/>
                              </w:rPr>
                              <w:tab/>
                              <w:t xml:space="preserve"> &amp;dumb_vga_con_helper_funcs);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774AD2" id="テキスト ボックス 1" o:spid="_x0000_s1988" type="#_x0000_t202" style="position:absolute;margin-left:0;margin-top:10.05pt;width:462.75pt;height:229.5pt;z-index:2518435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" fillcolor="white [3201]" strokeweight=".5pt">
                <v:textbox>
                  <w:txbxContent>
                    <w:p w14:paraId="2294A77C" w14:textId="77777777" w:rsidR="008679A3" w:rsidRPr="00B4483B" w:rsidRDefault="008679A3" w:rsidP="00B4483B">
                      <w:pPr>
                        <w:spacing w:after="0"/>
                        <w:rPr>
                          <w:lang w:eastAsia="ja-JP"/>
                        </w:rPr>
                      </w:pPr>
                      <w:r w:rsidRPr="00B4483B">
                        <w:rPr>
                          <w:lang w:eastAsia="ja-JP"/>
                        </w:rPr>
                        <w:t>static const struct drm_display_mode drm_dmt_modes[] = {</w:t>
                      </w:r>
                    </w:p>
                    <w:p w14:paraId="3BE9F8D8" w14:textId="77777777" w:rsidR="008679A3" w:rsidRPr="00B4483B" w:rsidRDefault="008679A3" w:rsidP="00B4483B">
                      <w:pPr>
                        <w:spacing w:after="0"/>
                        <w:rPr>
                          <w:lang w:eastAsia="ja-JP"/>
                        </w:rPr>
                      </w:pPr>
                      <w:r w:rsidRPr="00B4483B">
                        <w:rPr>
                          <w:rFonts w:hint="eastAsia"/>
                          <w:lang w:eastAsia="ja-JP"/>
                        </w:rPr>
                        <w:t>･･･</w:t>
                      </w:r>
                    </w:p>
                    <w:p w14:paraId="19FC442C" w14:textId="77777777" w:rsidR="008679A3" w:rsidRPr="00B4483B" w:rsidRDefault="008679A3" w:rsidP="00B4483B">
                      <w:pPr>
                        <w:spacing w:after="0"/>
                        <w:rPr>
                          <w:lang w:eastAsia="ja-JP"/>
                        </w:rPr>
                      </w:pPr>
                      <w:r>
                        <w:rPr>
                          <w:lang w:eastAsia="ja-JP"/>
                        </w:rPr>
                        <w:t>+</w:t>
                      </w:r>
                      <w:r w:rsidRPr="00B4483B">
                        <w:rPr>
                          <w:lang w:eastAsia="ja-JP"/>
                        </w:rPr>
                        <w:t>/* 1920x1080i@60Hz */</w:t>
                      </w:r>
                    </w:p>
                    <w:p w14:paraId="7DD00D52" w14:textId="77777777" w:rsidR="008679A3" w:rsidRPr="00B4483B" w:rsidRDefault="008679A3" w:rsidP="00B4483B">
                      <w:pPr>
                        <w:spacing w:after="0"/>
                        <w:rPr>
                          <w:lang w:eastAsia="ja-JP"/>
                        </w:rPr>
                      </w:pPr>
                      <w:r>
                        <w:rPr>
                          <w:lang w:eastAsia="ja-JP"/>
                        </w:rPr>
                        <w:t>+</w:t>
                      </w:r>
                      <w:r w:rsidRPr="00B4483B">
                        <w:rPr>
                          <w:lang w:eastAsia="ja-JP"/>
                        </w:rPr>
                        <w:t>{ DRM_MODE("1920x1080i", DRM_MODE_TYPE_DRIVER, 74250, 1920, 2008,</w:t>
                      </w:r>
                    </w:p>
                    <w:p w14:paraId="319BEB9D" w14:textId="77777777" w:rsidR="008679A3" w:rsidRPr="00B4483B" w:rsidRDefault="008679A3" w:rsidP="00B4483B">
                      <w:pPr>
                        <w:spacing w:after="0"/>
                        <w:rPr>
                          <w:lang w:eastAsia="ja-JP"/>
                        </w:rPr>
                      </w:pPr>
                      <w:r>
                        <w:rPr>
                          <w:lang w:eastAsia="ja-JP"/>
                        </w:rPr>
                        <w:t>+</w:t>
                      </w:r>
                      <w:r w:rsidRPr="00B4483B">
                        <w:rPr>
                          <w:lang w:eastAsia="ja-JP"/>
                        </w:rPr>
                        <w:tab/>
                        <w:t xml:space="preserve">   2052, 2200, 0, 1080, 1084, 1094, 1125, 0,</w:t>
                      </w:r>
                    </w:p>
                    <w:p w14:paraId="45AAC45F" w14:textId="77777777" w:rsidR="008679A3" w:rsidRPr="00B4483B" w:rsidRDefault="008679A3" w:rsidP="00B4483B">
                      <w:pPr>
                        <w:spacing w:after="0"/>
                        <w:rPr>
                          <w:lang w:eastAsia="ja-JP"/>
                        </w:rPr>
                      </w:pPr>
                      <w:r>
                        <w:rPr>
                          <w:lang w:eastAsia="ja-JP"/>
                        </w:rPr>
                        <w:t>+</w:t>
                      </w:r>
                      <w:r w:rsidRPr="00B4483B">
                        <w:rPr>
                          <w:lang w:eastAsia="ja-JP"/>
                        </w:rPr>
                        <w:tab/>
                        <w:t xml:space="preserve">   DRM_MODE_FLAG_PHSYNC | DRM_MODE_FLAG_PVSYNC |</w:t>
                      </w:r>
                    </w:p>
                    <w:p w14:paraId="433C3E4A" w14:textId="77777777" w:rsidR="008679A3" w:rsidRPr="00B4483B" w:rsidRDefault="008679A3" w:rsidP="00B4483B">
                      <w:pPr>
                        <w:spacing w:after="0"/>
                        <w:rPr>
                          <w:lang w:eastAsia="ja-JP"/>
                        </w:rPr>
                      </w:pPr>
                      <w:r>
                        <w:rPr>
                          <w:lang w:eastAsia="ja-JP"/>
                        </w:rPr>
                        <w:t>+</w:t>
                      </w:r>
                      <w:r w:rsidRPr="00B4483B">
                        <w:rPr>
                          <w:lang w:eastAsia="ja-JP"/>
                        </w:rPr>
                        <w:tab/>
                      </w:r>
                      <w:r w:rsidRPr="00B4483B">
                        <w:rPr>
                          <w:lang w:eastAsia="ja-JP"/>
                        </w:rPr>
                        <w:tab/>
                        <w:t>DRM_MODE_FLAG_INTERLACE) },</w:t>
                      </w:r>
                    </w:p>
                    <w:p w14:paraId="792E652F" w14:textId="77777777" w:rsidR="008679A3" w:rsidRDefault="008679A3" w:rsidP="00B4483B">
                      <w:pPr>
                        <w:spacing w:after="0"/>
                        <w:rPr>
                          <w:lang w:eastAsia="ja-JP"/>
                        </w:rPr>
                      </w:pPr>
                      <w:r w:rsidRPr="00B4483B">
                        <w:rPr>
                          <w:rFonts w:hint="eastAsia"/>
                          <w:lang w:eastAsia="ja-JP"/>
                        </w:rPr>
                        <w:t>･･･</w:t>
                      </w:r>
                    </w:p>
                    <w:p w14:paraId="03ECC725" w14:textId="77777777" w:rsidR="008679A3" w:rsidRDefault="008679A3" w:rsidP="00B4483B">
                      <w:pPr>
                        <w:spacing w:after="0"/>
                        <w:rPr>
                          <w:lang w:eastAsia="ja-JP"/>
                        </w:rPr>
                      </w:pPr>
                    </w:p>
                    <w:p w14:paraId="2DA08EB7" w14:textId="77777777" w:rsidR="008679A3" w:rsidRDefault="008679A3" w:rsidP="00B4483B">
                      <w:pPr>
                        <w:spacing w:after="0"/>
                        <w:rPr>
                          <w:lang w:eastAsia="ja-JP"/>
                        </w:rPr>
                      </w:pPr>
                      <w:r>
                        <w:rPr>
                          <w:lang w:eastAsia="ja-JP"/>
                        </w:rPr>
                        <w:t>In case of interlace mode support</w:t>
                      </w:r>
                    </w:p>
                    <w:p w14:paraId="038FC5C5" w14:textId="77777777" w:rsidR="008679A3" w:rsidRDefault="008679A3" w:rsidP="00B4483B">
                      <w:pPr>
                        <w:spacing w:after="0"/>
                        <w:rPr>
                          <w:lang w:eastAsia="ja-JP"/>
                        </w:rPr>
                      </w:pPr>
                      <w:r w:rsidRPr="00B4483B">
                        <w:rPr>
                          <w:lang w:eastAsia="ja-JP"/>
                        </w:rPr>
                        <w:t>drivers/gpu/drm/bridge/dumb-vga-dac.c</w:t>
                      </w:r>
                    </w:p>
                    <w:p w14:paraId="3DA2CE63" w14:textId="77777777" w:rsidR="008679A3" w:rsidRDefault="008679A3" w:rsidP="00B4483B">
                      <w:pPr>
                        <w:spacing w:after="0"/>
                        <w:rPr>
                          <w:lang w:eastAsia="ja-JP"/>
                        </w:rPr>
                      </w:pPr>
                      <w:r>
                        <w:rPr>
                          <w:lang w:eastAsia="ja-JP"/>
                        </w:rPr>
                        <w:t>static int dumb_vga_attach(struct drm_bridge *bridge)</w:t>
                      </w:r>
                    </w:p>
                    <w:p w14:paraId="29D4922B" w14:textId="77777777" w:rsidR="008679A3" w:rsidRDefault="008679A3" w:rsidP="00B4483B">
                      <w:pPr>
                        <w:spacing w:after="0"/>
                        <w:rPr>
                          <w:lang w:eastAsia="ja-JP"/>
                        </w:rPr>
                      </w:pPr>
                      <w:r>
                        <w:rPr>
                          <w:rFonts w:hint="eastAsia"/>
                          <w:lang w:eastAsia="ja-JP"/>
                        </w:rPr>
                        <w:t>…</w:t>
                      </w:r>
                    </w:p>
                    <w:p w14:paraId="5AF84C2B" w14:textId="77777777" w:rsidR="008679A3" w:rsidRDefault="008679A3" w:rsidP="00B4483B">
                      <w:pPr>
                        <w:spacing w:after="0"/>
                        <w:rPr>
                          <w:lang w:eastAsia="ja-JP"/>
                        </w:rPr>
                      </w:pPr>
                      <w:r>
                        <w:rPr>
                          <w:rFonts w:hint="eastAsia"/>
                          <w:lang w:eastAsia="ja-JP"/>
                        </w:rPr>
                        <w:t>+</w:t>
                      </w:r>
                      <w:r>
                        <w:rPr>
                          <w:lang w:eastAsia="ja-JP"/>
                        </w:rPr>
                        <w:tab/>
                        <w:t>vga-&gt;connector.interlace_allowed = 1;</w:t>
                      </w:r>
                    </w:p>
                    <w:p w14:paraId="028EF194" w14:textId="77777777" w:rsidR="008679A3" w:rsidRDefault="008679A3" w:rsidP="00B4483B">
                      <w:pPr>
                        <w:spacing w:after="0"/>
                        <w:rPr>
                          <w:lang w:eastAsia="ja-JP"/>
                        </w:rPr>
                      </w:pPr>
                      <w:r>
                        <w:rPr>
                          <w:rFonts w:hint="eastAsia"/>
                          <w:lang w:eastAsia="ja-JP"/>
                        </w:rPr>
                        <w:t>…</w:t>
                      </w:r>
                    </w:p>
                    <w:p w14:paraId="40D67A15" w14:textId="77777777" w:rsidR="008679A3" w:rsidRDefault="008679A3" w:rsidP="00B4483B">
                      <w:pPr>
                        <w:spacing w:after="0"/>
                        <w:rPr>
                          <w:lang w:eastAsia="ja-JP"/>
                        </w:rPr>
                      </w:pPr>
                      <w:r>
                        <w:rPr>
                          <w:lang w:eastAsia="ja-JP"/>
                        </w:rPr>
                        <w:t xml:space="preserve"> </w:t>
                      </w:r>
                      <w:r>
                        <w:rPr>
                          <w:lang w:eastAsia="ja-JP"/>
                        </w:rPr>
                        <w:tab/>
                        <w:t>drm_connector_helper_add(&amp;vga-&gt;connector,</w:t>
                      </w:r>
                    </w:p>
                    <w:p w14:paraId="7F163DC3" w14:textId="77777777" w:rsidR="008679A3" w:rsidRPr="00B4483B" w:rsidRDefault="008679A3" w:rsidP="00B4483B">
                      <w:pPr>
                        <w:spacing w:after="0"/>
                        <w:rPr>
                          <w:lang w:eastAsia="ja-JP"/>
                        </w:rPr>
                      </w:pPr>
                      <w:r>
                        <w:rPr>
                          <w:lang w:eastAsia="ja-JP"/>
                        </w:rPr>
                        <w:t xml:space="preserve"> </w:t>
                      </w:r>
                      <w:r>
                        <w:rPr>
                          <w:lang w:eastAsia="ja-JP"/>
                        </w:rPr>
                        <w:tab/>
                      </w:r>
                      <w:r>
                        <w:rPr>
                          <w:lang w:eastAsia="ja-JP"/>
                        </w:rPr>
                        <w:tab/>
                      </w:r>
                      <w:r>
                        <w:rPr>
                          <w:lang w:eastAsia="ja-JP"/>
                        </w:rPr>
                        <w:tab/>
                      </w:r>
                      <w:r>
                        <w:rPr>
                          <w:lang w:eastAsia="ja-JP"/>
                        </w:rPr>
                        <w:tab/>
                        <w:t xml:space="preserve"> &amp;dumb_vga_con_helper_funcs);</w:t>
                      </w:r>
                    </w:p>
                  </w:txbxContent>
                </v:textbox>
                <w10:wrap anchorx="margin"/>
              </v:shape>
            </w:pict>
          </mc:Fallback>
        </mc:AlternateContent>
      </w:r>
    </w:p>
    <w:p w14:paraId="69AF0681" w14:textId="77777777" w:rsidR="00B4483B" w:rsidRDefault="00B4483B" w:rsidP="00985B8D">
      <w:pPr>
        <w:widowControl w:val="0"/>
        <w:overflowPunct/>
        <w:spacing w:after="0" w:line="240" w:lineRule="auto"/>
        <w:textAlignment w:val="auto"/>
        <w:rPr>
          <w:lang w:eastAsia="ja-JP"/>
        </w:rPr>
      </w:pPr>
      <w:r>
        <w:rPr>
          <w:rFonts w:hint="eastAsia"/>
          <w:lang w:eastAsia="ja-JP"/>
        </w:rPr>
        <w:t>E</w:t>
      </w:r>
      <w:r>
        <w:rPr>
          <w:lang w:eastAsia="ja-JP"/>
        </w:rPr>
        <w:t>x) 1080i</w:t>
      </w:r>
    </w:p>
    <w:p w14:paraId="7A997AD2" w14:textId="77777777" w:rsidR="00B4483B" w:rsidRDefault="00B4483B" w:rsidP="00B4483B">
      <w:pPr>
        <w:widowControl w:val="0"/>
        <w:overflowPunct/>
        <w:spacing w:after="0" w:line="240" w:lineRule="auto"/>
        <w:textAlignment w:val="auto"/>
        <w:rPr>
          <w:lang w:eastAsia="ja-JP"/>
        </w:rPr>
      </w:pPr>
    </w:p>
    <w:p w14:paraId="6D09C312" w14:textId="77777777" w:rsidR="00B4483B" w:rsidRDefault="00B4483B" w:rsidP="00B4483B">
      <w:pPr>
        <w:rPr>
          <w:lang w:eastAsia="ja-JP"/>
        </w:rPr>
      </w:pPr>
    </w:p>
    <w:p w14:paraId="2A8D8240" w14:textId="77777777" w:rsidR="00B4483B" w:rsidRDefault="00B4483B" w:rsidP="00B4483B">
      <w:pPr>
        <w:rPr>
          <w:lang w:eastAsia="ja-JP"/>
        </w:rPr>
      </w:pPr>
    </w:p>
    <w:p w14:paraId="11CA9CB5" w14:textId="77777777" w:rsidR="00B4483B" w:rsidRDefault="00B4483B" w:rsidP="00B4483B">
      <w:pPr>
        <w:rPr>
          <w:lang w:eastAsia="ja-JP"/>
        </w:rPr>
      </w:pPr>
    </w:p>
    <w:p w14:paraId="24EA7BDC" w14:textId="77777777" w:rsidR="00B4483B" w:rsidRDefault="00B4483B" w:rsidP="00B4483B">
      <w:pPr>
        <w:rPr>
          <w:lang w:eastAsia="ja-JP"/>
        </w:rPr>
      </w:pPr>
    </w:p>
    <w:p w14:paraId="529E71ED" w14:textId="77777777" w:rsidR="00B4483B" w:rsidRDefault="00B4483B" w:rsidP="00B4483B">
      <w:pPr>
        <w:rPr>
          <w:lang w:eastAsia="ja-JP"/>
        </w:rPr>
      </w:pPr>
    </w:p>
    <w:p w14:paraId="2385641F" w14:textId="77777777" w:rsidR="00B4483B" w:rsidRDefault="00B4483B" w:rsidP="00B4483B">
      <w:pPr>
        <w:rPr>
          <w:lang w:eastAsia="ja-JP"/>
        </w:rPr>
      </w:pPr>
    </w:p>
    <w:p w14:paraId="4F5EB6A1" w14:textId="77777777" w:rsidR="00B4483B" w:rsidRDefault="00B4483B" w:rsidP="00B4483B">
      <w:pPr>
        <w:rPr>
          <w:lang w:eastAsia="ja-JP"/>
        </w:rPr>
      </w:pPr>
    </w:p>
    <w:p w14:paraId="7F910F42" w14:textId="77777777" w:rsidR="00B4483B" w:rsidRDefault="00B4483B" w:rsidP="00B4483B">
      <w:pPr>
        <w:rPr>
          <w:lang w:eastAsia="ja-JP"/>
        </w:rPr>
      </w:pPr>
    </w:p>
    <w:p w14:paraId="7B034FD5" w14:textId="77777777" w:rsidR="00675FFE" w:rsidRDefault="00675FFE" w:rsidP="00363B66">
      <w:pPr>
        <w:rPr>
          <w:lang w:eastAsia="ja-JP"/>
        </w:rPr>
      </w:pPr>
    </w:p>
    <w:p w14:paraId="491A9E22" w14:textId="77777777" w:rsidR="00B4483B" w:rsidRDefault="00B4483B">
      <w:pPr>
        <w:overflowPunct/>
        <w:autoSpaceDE/>
        <w:autoSpaceDN/>
        <w:adjustRightInd/>
        <w:spacing w:after="0" w:line="240" w:lineRule="auto"/>
        <w:textAlignment w:val="auto"/>
        <w:rPr>
          <w:b/>
          <w:lang w:eastAsia="ja-JP"/>
        </w:rPr>
      </w:pPr>
      <w:r>
        <w:rPr>
          <w:b/>
          <w:lang w:eastAsia="ja-JP"/>
        </w:rPr>
        <w:br w:type="page"/>
      </w:r>
    </w:p>
    <w:p w14:paraId="1D314CA7" w14:textId="77777777" w:rsidR="00675FFE" w:rsidRPr="00D56217" w:rsidRDefault="00675FFE" w:rsidP="00675FFE">
      <w:pPr>
        <w:rPr>
          <w:b/>
          <w:lang w:eastAsia="ja-JP"/>
        </w:rPr>
      </w:pPr>
      <w:r w:rsidRPr="00D56217">
        <w:rPr>
          <w:b/>
          <w:lang w:eastAsia="ja-JP"/>
        </w:rPr>
        <w:lastRenderedPageBreak/>
        <w:t>[LVDS output]</w:t>
      </w:r>
    </w:p>
    <w:p w14:paraId="07567565" w14:textId="77777777" w:rsidR="00E804AD" w:rsidRPr="00E804AD" w:rsidRDefault="00E804AD" w:rsidP="00675FFE">
      <w:pPr>
        <w:rPr>
          <w:lang w:eastAsia="ja-JP"/>
        </w:rPr>
      </w:pPr>
      <w:r w:rsidRPr="00E804AD">
        <w:rPr>
          <w:lang w:eastAsia="ja-JP"/>
        </w:rPr>
        <w:t>If you want to change the resolution in LVDS, please modify the following parameters.</w:t>
      </w:r>
    </w:p>
    <w:p w14:paraId="6C772BC5" w14:textId="29093386" w:rsidR="00436E42" w:rsidRDefault="00E804AD" w:rsidP="00E804AD">
      <w:pPr>
        <w:rPr>
          <w:lang w:eastAsia="ja-JP"/>
        </w:rPr>
      </w:pPr>
      <w:r>
        <w:rPr>
          <w:lang w:eastAsia="ja-JP"/>
        </w:rPr>
        <w:t>arch/arm64/boot/</w:t>
      </w:r>
      <w:r w:rsidRPr="00E804AD">
        <w:rPr>
          <w:lang w:eastAsia="ja-JP"/>
        </w:rPr>
        <w:t>dts</w:t>
      </w:r>
      <w:r>
        <w:rPr>
          <w:lang w:eastAsia="ja-JP"/>
        </w:rPr>
        <w:t>/</w:t>
      </w:r>
      <w:r w:rsidRPr="00E804AD">
        <w:rPr>
          <w:lang w:eastAsia="ja-JP"/>
        </w:rPr>
        <w:t>renesas</w:t>
      </w:r>
      <w:r>
        <w:rPr>
          <w:lang w:eastAsia="ja-JP"/>
        </w:rPr>
        <w:t>/</w:t>
      </w:r>
      <w:r w:rsidR="004166B0" w:rsidRPr="004166B0">
        <w:rPr>
          <w:lang w:eastAsia="ja-JP"/>
        </w:rPr>
        <w:t>salvator-common.dtsi</w:t>
      </w:r>
      <w:r w:rsidR="007322EB">
        <w:rPr>
          <w:lang w:eastAsia="ja-JP"/>
        </w:rPr>
        <w:t xml:space="preserve"> </w:t>
      </w:r>
      <w:r w:rsidR="00436E42">
        <w:rPr>
          <w:lang w:eastAsia="ja-JP"/>
        </w:rPr>
        <w:t>for Salvator board (H3/M3/M3N)</w:t>
      </w:r>
    </w:p>
    <w:p w14:paraId="1AE24530" w14:textId="7CE1D37E" w:rsidR="00E804AD" w:rsidRDefault="007322EB" w:rsidP="00E804AD">
      <w:pPr>
        <w:rPr>
          <w:lang w:eastAsia="ja-JP"/>
        </w:rPr>
      </w:pPr>
      <w:r>
        <w:rPr>
          <w:lang w:eastAsia="ja-JP"/>
        </w:rPr>
        <w:t>arch/arm64/boot/</w:t>
      </w:r>
      <w:r w:rsidRPr="00E804AD">
        <w:rPr>
          <w:lang w:eastAsia="ja-JP"/>
        </w:rPr>
        <w:t>dts</w:t>
      </w:r>
      <w:r>
        <w:rPr>
          <w:lang w:eastAsia="ja-JP"/>
        </w:rPr>
        <w:t>/</w:t>
      </w:r>
      <w:r w:rsidRPr="00E804AD">
        <w:rPr>
          <w:lang w:eastAsia="ja-JP"/>
        </w:rPr>
        <w:t>renesas</w:t>
      </w:r>
      <w:r>
        <w:rPr>
          <w:lang w:eastAsia="ja-JP"/>
        </w:rPr>
        <w:t>/</w:t>
      </w:r>
      <w:r w:rsidR="00717BA3">
        <w:rPr>
          <w:lang w:eastAsia="ja-JP"/>
        </w:rPr>
        <w:t>r8a77990-ebisu.dts, r8a77990-es10-ebisu.dts</w:t>
      </w:r>
      <w:r w:rsidR="00436E42">
        <w:rPr>
          <w:lang w:eastAsia="ja-JP"/>
        </w:rPr>
        <w:t xml:space="preserve"> for Ebisu board (E3)</w:t>
      </w:r>
    </w:p>
    <w:p w14:paraId="57DAE76A" w14:textId="47CE6E8C" w:rsidR="00436E42" w:rsidRPr="00436E42" w:rsidRDefault="00436E42" w:rsidP="00E804AD">
      <w:pPr>
        <w:rPr>
          <w:lang w:eastAsia="ja-JP"/>
        </w:rPr>
      </w:pPr>
      <w:r>
        <w:rPr>
          <w:lang w:eastAsia="ja-JP"/>
        </w:rPr>
        <w:t>arch/arm64/boot/</w:t>
      </w:r>
      <w:r w:rsidRPr="00E804AD">
        <w:rPr>
          <w:lang w:eastAsia="ja-JP"/>
        </w:rPr>
        <w:t>dts</w:t>
      </w:r>
      <w:r>
        <w:rPr>
          <w:lang w:eastAsia="ja-JP"/>
        </w:rPr>
        <w:t>/</w:t>
      </w:r>
      <w:r w:rsidRPr="00E804AD">
        <w:rPr>
          <w:lang w:eastAsia="ja-JP"/>
        </w:rPr>
        <w:t>renesas</w:t>
      </w:r>
      <w:r>
        <w:rPr>
          <w:lang w:eastAsia="ja-JP"/>
        </w:rPr>
        <w:t>/</w:t>
      </w:r>
      <w:r w:rsidRPr="00780AFF">
        <w:rPr>
          <w:lang w:eastAsia="ja-JP"/>
        </w:rPr>
        <w:t>r8a77995-draak.dts</w:t>
      </w:r>
      <w:r>
        <w:rPr>
          <w:lang w:eastAsia="ja-JP"/>
        </w:rPr>
        <w:t xml:space="preserve"> for Draak board (D3)</w:t>
      </w:r>
    </w:p>
    <w:p w14:paraId="7584FD54" w14:textId="77777777" w:rsidR="002154B9" w:rsidRDefault="002154B9" w:rsidP="00E804AD">
      <w:pPr>
        <w:rPr>
          <w:lang w:eastAsia="ja-JP"/>
        </w:rPr>
      </w:pPr>
      <w:r>
        <w:rPr>
          <w:lang w:eastAsia="ja-JP"/>
        </w:rPr>
        <w:t xml:space="preserve">Please refer to </w:t>
      </w:r>
      <w:r w:rsidRPr="002154B9">
        <w:rPr>
          <w:lang w:eastAsia="ja-JP"/>
        </w:rPr>
        <w:t>Documentation</w:t>
      </w:r>
      <w:r>
        <w:rPr>
          <w:lang w:eastAsia="ja-JP"/>
        </w:rPr>
        <w:t>/</w:t>
      </w:r>
      <w:r w:rsidRPr="002154B9">
        <w:rPr>
          <w:lang w:eastAsia="ja-JP"/>
        </w:rPr>
        <w:t>devicetree</w:t>
      </w:r>
      <w:r>
        <w:rPr>
          <w:lang w:eastAsia="ja-JP"/>
        </w:rPr>
        <w:t>/</w:t>
      </w:r>
      <w:r w:rsidRPr="002154B9">
        <w:rPr>
          <w:lang w:eastAsia="ja-JP"/>
        </w:rPr>
        <w:t>bindings</w:t>
      </w:r>
      <w:r>
        <w:rPr>
          <w:lang w:eastAsia="ja-JP"/>
        </w:rPr>
        <w:t>/</w:t>
      </w:r>
      <w:r w:rsidRPr="002154B9">
        <w:rPr>
          <w:lang w:eastAsia="ja-JP"/>
        </w:rPr>
        <w:t>display</w:t>
      </w:r>
      <w:r>
        <w:rPr>
          <w:lang w:eastAsia="ja-JP"/>
        </w:rPr>
        <w:t>/</w:t>
      </w:r>
      <w:r w:rsidRPr="002154B9">
        <w:rPr>
          <w:lang w:eastAsia="ja-JP"/>
        </w:rPr>
        <w:t>panel</w:t>
      </w:r>
      <w:r>
        <w:rPr>
          <w:lang w:eastAsia="ja-JP"/>
        </w:rPr>
        <w:t>/</w:t>
      </w:r>
      <w:r w:rsidRPr="002154B9">
        <w:rPr>
          <w:lang w:eastAsia="ja-JP"/>
        </w:rPr>
        <w:t>panel-lvds.txt</w:t>
      </w:r>
      <w:r>
        <w:rPr>
          <w:lang w:eastAsia="ja-JP"/>
        </w:rPr>
        <w:t xml:space="preserve"> in detail.</w:t>
      </w:r>
    </w:p>
    <w:p w14:paraId="09F776E1" w14:textId="77777777" w:rsidR="00675FFE" w:rsidRDefault="006C2249" w:rsidP="00675FFE">
      <w:pPr>
        <w:rPr>
          <w:lang w:eastAsia="ja-JP"/>
        </w:rPr>
      </w:pPr>
      <w:r>
        <w:rPr>
          <w:noProof/>
        </w:rPr>
        <mc:AlternateContent>
          <mc:Choice Requires="wps">
            <w:drawing>
              <wp:anchor distT="0" distB="0" distL="114300" distR="114300" simplePos="0" relativeHeight="251782144" behindDoc="0" locked="0" layoutInCell="1" allowOverlap="1" wp14:anchorId="62CEF64A" wp14:editId="0FACF5F1">
                <wp:simplePos x="0" y="0"/>
                <wp:positionH relativeFrom="margin">
                  <wp:align>left</wp:align>
                </wp:positionH>
                <wp:positionV relativeFrom="paragraph">
                  <wp:posOffset>72390</wp:posOffset>
                </wp:positionV>
                <wp:extent cx="6531886" cy="4752975"/>
                <wp:effectExtent l="0" t="0" r="21590" b="28575"/>
                <wp:wrapNone/>
                <wp:docPr id="9212" name="テキスト ボックス 9212"/>
                <wp:cNvGraphicFramePr/>
                <a:graphic xmlns:a="http://schemas.openxmlformats.org/drawingml/2006/main">
                  <a:graphicData uri="http://schemas.microsoft.com/office/word/2010/wordprocessingShape">
                    <wps:wsp>
                      <wps:cNvSpPr txBox="1"/>
                      <wps:spPr>
                        <a:xfrm>
                          <a:off x="0" y="0"/>
                          <a:ext cx="6531886" cy="47529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223CB4B" w14:textId="374DAD3C" w:rsidR="008679A3" w:rsidRDefault="008679A3" w:rsidP="00A8506D">
                            <w:pPr>
                              <w:spacing w:after="0"/>
                              <w:rPr>
                                <w:lang w:eastAsia="ja-JP"/>
                              </w:rPr>
                            </w:pPr>
                            <w:r>
                              <w:tab/>
                              <w:t xml:space="preserve">lvds {     </w:t>
                            </w:r>
                            <w:r>
                              <w:rPr>
                                <w:rFonts w:hint="eastAsia"/>
                                <w:lang w:eastAsia="ja-JP"/>
                              </w:rPr>
                              <w:t>/</w:t>
                            </w:r>
                            <w:r>
                              <w:rPr>
                                <w:lang w:eastAsia="ja-JP"/>
                              </w:rPr>
                              <w:t xml:space="preserve">/ lvds0 and lvds1 in </w:t>
                            </w:r>
                            <w:r>
                              <w:rPr>
                                <w:rFonts w:hint="eastAsia"/>
                                <w:lang w:eastAsia="ja-JP"/>
                              </w:rPr>
                              <w:t>c</w:t>
                            </w:r>
                            <w:r>
                              <w:rPr>
                                <w:lang w:eastAsia="ja-JP"/>
                              </w:rPr>
                              <w:t xml:space="preserve">ase of r8a77990-ebisu.dts, r8a77990-es10-ebisu.dts and </w:t>
                            </w:r>
                            <w:r w:rsidRPr="00780AFF">
                              <w:rPr>
                                <w:lang w:eastAsia="ja-JP"/>
                              </w:rPr>
                              <w:t>r8a77995-draak.dts</w:t>
                            </w:r>
                          </w:p>
                          <w:p w14:paraId="623AE9CA" w14:textId="77777777" w:rsidR="008679A3" w:rsidRDefault="008679A3" w:rsidP="00165FFD">
                            <w:pPr>
                              <w:spacing w:after="0"/>
                              <w:ind w:left="799" w:firstLine="799"/>
                            </w:pPr>
                            <w:r w:rsidRPr="002154B9">
                              <w:rPr>
                                <w:lang w:eastAsia="ja-JP"/>
                              </w:rPr>
                              <w:t>compatible = "panel-lvds";</w:t>
                            </w:r>
                          </w:p>
                          <w:p w14:paraId="0927D9CE" w14:textId="77777777" w:rsidR="008679A3" w:rsidRDefault="008679A3" w:rsidP="00A8506D">
                            <w:pPr>
                              <w:spacing w:after="0"/>
                            </w:pPr>
                          </w:p>
                          <w:p w14:paraId="58DB6B22" w14:textId="77777777" w:rsidR="008679A3" w:rsidRDefault="008679A3" w:rsidP="00A8506D">
                            <w:pPr>
                              <w:spacing w:after="0"/>
                            </w:pPr>
                            <w:r>
                              <w:tab/>
                            </w:r>
                            <w:r>
                              <w:tab/>
                              <w:t>width-mm = &lt;210&gt;;</w:t>
                            </w:r>
                            <w:r>
                              <w:tab/>
                            </w:r>
                            <w:r>
                              <w:tab/>
                            </w:r>
                            <w:r>
                              <w:tab/>
                              <w:t>// monitor width size (mm)</w:t>
                            </w:r>
                          </w:p>
                          <w:p w14:paraId="74A9D323" w14:textId="77777777" w:rsidR="008679A3" w:rsidRDefault="008679A3" w:rsidP="00165FFD">
                            <w:pPr>
                              <w:spacing w:after="0" w:line="240" w:lineRule="exact"/>
                            </w:pPr>
                            <w:r>
                              <w:tab/>
                            </w:r>
                            <w:r>
                              <w:tab/>
                              <w:t>height-mm = &lt;158&gt;;</w:t>
                            </w:r>
                            <w:r>
                              <w:tab/>
                            </w:r>
                            <w:r>
                              <w:tab/>
                            </w:r>
                            <w:r>
                              <w:tab/>
                              <w:t>// monitor height size (mm)</w:t>
                            </w:r>
                          </w:p>
                          <w:p w14:paraId="3215D31C" w14:textId="77777777" w:rsidR="008679A3" w:rsidRDefault="008679A3" w:rsidP="00165FFD">
                            <w:pPr>
                              <w:spacing w:after="0" w:line="240" w:lineRule="exact"/>
                            </w:pPr>
                          </w:p>
                          <w:p w14:paraId="0A50BA82" w14:textId="77777777" w:rsidR="008679A3" w:rsidRDefault="008679A3" w:rsidP="00165FFD">
                            <w:pPr>
                              <w:spacing w:after="0" w:line="240" w:lineRule="exact"/>
                            </w:pPr>
                            <w:r w:rsidRPr="002154B9">
                              <w:tab/>
                            </w:r>
                            <w:r w:rsidRPr="002154B9">
                              <w:tab/>
                              <w:t>data-mapping = "jeida-24";</w:t>
                            </w:r>
                            <w:r>
                              <w:tab/>
                            </w:r>
                            <w:r>
                              <w:tab/>
                            </w:r>
                            <w:r>
                              <w:tab/>
                              <w:t>// LVDS-IF mode</w:t>
                            </w:r>
                          </w:p>
                          <w:p w14:paraId="560FBED4" w14:textId="77777777" w:rsidR="008679A3" w:rsidRDefault="008679A3" w:rsidP="00165FFD">
                            <w:pPr>
                              <w:spacing w:after="0" w:line="240" w:lineRule="exact"/>
                            </w:pPr>
                            <w:r>
                              <w:tab/>
                            </w:r>
                            <w:r>
                              <w:tab/>
                            </w:r>
                            <w:r>
                              <w:tab/>
                            </w:r>
                            <w:r>
                              <w:tab/>
                              <w:t>or "jeida-18"</w:t>
                            </w:r>
                            <w:r>
                              <w:rPr>
                                <w:rFonts w:hint="eastAsia"/>
                                <w:lang w:eastAsia="ja-JP"/>
                              </w:rPr>
                              <w:t xml:space="preserve"> or </w:t>
                            </w:r>
                            <w:r>
                              <w:rPr>
                                <w:rFonts w:hint="eastAsia"/>
                              </w:rPr>
                              <w:t>"vesa-24</w:t>
                            </w:r>
                            <w:r>
                              <w:t>”</w:t>
                            </w:r>
                          </w:p>
                          <w:p w14:paraId="3518AE4C" w14:textId="77777777" w:rsidR="008679A3" w:rsidRPr="002154B9" w:rsidRDefault="008679A3" w:rsidP="00165FFD">
                            <w:pPr>
                              <w:spacing w:after="0" w:line="240" w:lineRule="exact"/>
                              <w:rPr>
                                <w:lang w:eastAsia="ja-JP"/>
                              </w:rPr>
                            </w:pPr>
                            <w:r>
                              <w:tab/>
                            </w:r>
                            <w:r>
                              <w:tab/>
                            </w:r>
                            <w:r>
                              <w:rPr>
                                <w:rFonts w:hint="eastAsia"/>
                              </w:rPr>
                              <w:t>data-mirror;</w:t>
                            </w:r>
                            <w:r w:rsidRPr="00444E8A">
                              <w:t xml:space="preserve"> </w:t>
                            </w:r>
                            <w:r>
                              <w:tab/>
                            </w:r>
                            <w:r>
                              <w:tab/>
                            </w:r>
                            <w:r>
                              <w:tab/>
                            </w:r>
                            <w:r>
                              <w:tab/>
                              <w:t>// LVDS-IF mode</w:t>
                            </w:r>
                          </w:p>
                          <w:p w14:paraId="0EE366F0" w14:textId="77777777" w:rsidR="008679A3" w:rsidRDefault="008679A3" w:rsidP="00165FFD">
                            <w:pPr>
                              <w:spacing w:after="0" w:line="240" w:lineRule="exact"/>
                            </w:pPr>
                            <w:r>
                              <w:rPr>
                                <w:rFonts w:hint="eastAsia"/>
                                <w:lang w:eastAsia="ja-JP"/>
                              </w:rPr>
                              <w:t>…</w:t>
                            </w:r>
                          </w:p>
                          <w:p w14:paraId="44F0CA0C" w14:textId="77777777" w:rsidR="008679A3" w:rsidRDefault="008679A3" w:rsidP="00165FFD">
                            <w:pPr>
                              <w:spacing w:after="0" w:line="240" w:lineRule="exact"/>
                            </w:pPr>
                            <w:r>
                              <w:tab/>
                            </w:r>
                            <w:r>
                              <w:tab/>
                              <w:t>panel-timing {</w:t>
                            </w:r>
                          </w:p>
                          <w:p w14:paraId="6484056D" w14:textId="77777777" w:rsidR="008679A3" w:rsidRDefault="008679A3" w:rsidP="00A8506D">
                            <w:pPr>
                              <w:spacing w:after="0"/>
                            </w:pPr>
                            <w:r>
                              <w:tab/>
                            </w:r>
                            <w:r>
                              <w:tab/>
                            </w:r>
                            <w:r>
                              <w:tab/>
                              <w:t>/* 1024x768 @6</w:t>
                            </w:r>
                            <w:r>
                              <w:rPr>
                                <w:rFonts w:hint="eastAsia"/>
                                <w:lang w:eastAsia="ja-JP"/>
                              </w:rPr>
                              <w:t>0</w:t>
                            </w:r>
                            <w:r>
                              <w:t>Hz */</w:t>
                            </w:r>
                          </w:p>
                          <w:p w14:paraId="37D102FC" w14:textId="77777777" w:rsidR="008679A3" w:rsidRDefault="008679A3" w:rsidP="00A8506D">
                            <w:pPr>
                              <w:spacing w:after="0"/>
                              <w:rPr>
                                <w:lang w:eastAsia="ja-JP"/>
                              </w:rPr>
                            </w:pPr>
                            <w:r>
                              <w:tab/>
                            </w:r>
                            <w:r>
                              <w:tab/>
                            </w:r>
                            <w:r>
                              <w:tab/>
                              <w:t>clock-frequency = &lt;65000000&gt;;</w:t>
                            </w:r>
                            <w:r>
                              <w:tab/>
                            </w:r>
                            <w:r>
                              <w:rPr>
                                <w:lang w:eastAsia="ja-JP"/>
                              </w:rPr>
                              <w:t>// Dotclock (Hz)</w:t>
                            </w:r>
                          </w:p>
                          <w:p w14:paraId="686C55F6" w14:textId="77777777" w:rsidR="008679A3" w:rsidRDefault="008679A3" w:rsidP="00A8506D">
                            <w:pPr>
                              <w:spacing w:after="0"/>
                            </w:pPr>
                            <w:r>
                              <w:tab/>
                            </w:r>
                            <w:r>
                              <w:tab/>
                            </w:r>
                            <w:r>
                              <w:tab/>
                              <w:t>hactive = &lt;1024&gt;;</w:t>
                            </w:r>
                            <w:r>
                              <w:tab/>
                            </w:r>
                            <w:r>
                              <w:tab/>
                            </w:r>
                            <w:r>
                              <w:tab/>
                              <w:t>// display width size</w:t>
                            </w:r>
                          </w:p>
                          <w:p w14:paraId="1F2AA519" w14:textId="77777777" w:rsidR="008679A3" w:rsidRDefault="008679A3" w:rsidP="00A8506D">
                            <w:pPr>
                              <w:spacing w:after="0"/>
                            </w:pPr>
                            <w:r>
                              <w:tab/>
                            </w:r>
                            <w:r>
                              <w:tab/>
                            </w:r>
                            <w:r>
                              <w:tab/>
                              <w:t>vactive = &lt;768&gt;;</w:t>
                            </w:r>
                            <w:r>
                              <w:tab/>
                            </w:r>
                            <w:r>
                              <w:tab/>
                            </w:r>
                            <w:r>
                              <w:tab/>
                              <w:t>// display height size</w:t>
                            </w:r>
                          </w:p>
                          <w:p w14:paraId="420C64AF" w14:textId="77777777" w:rsidR="008679A3" w:rsidRDefault="008679A3" w:rsidP="00A8506D">
                            <w:pPr>
                              <w:spacing w:after="0"/>
                            </w:pPr>
                            <w:r>
                              <w:tab/>
                            </w:r>
                            <w:r>
                              <w:tab/>
                            </w:r>
                            <w:r>
                              <w:tab/>
                              <w:t>hsync-len = &lt;136&gt;;</w:t>
                            </w:r>
                            <w:r>
                              <w:tab/>
                            </w:r>
                            <w:r>
                              <w:tab/>
                            </w:r>
                            <w:r>
                              <w:tab/>
                              <w:t>// Hsync lengh</w:t>
                            </w:r>
                          </w:p>
                          <w:p w14:paraId="707F54AE" w14:textId="77777777" w:rsidR="008679A3" w:rsidRDefault="008679A3" w:rsidP="00A8506D">
                            <w:pPr>
                              <w:spacing w:after="0"/>
                            </w:pPr>
                            <w:r>
                              <w:tab/>
                            </w:r>
                            <w:r>
                              <w:tab/>
                            </w:r>
                            <w:r>
                              <w:tab/>
                              <w:t>hfront-porch = &lt;20&gt;;</w:t>
                            </w:r>
                            <w:r>
                              <w:tab/>
                            </w:r>
                            <w:r>
                              <w:tab/>
                              <w:t>// Hsync front porch</w:t>
                            </w:r>
                          </w:p>
                          <w:p w14:paraId="5FE07F82" w14:textId="77777777" w:rsidR="008679A3" w:rsidRDefault="008679A3" w:rsidP="00A8506D">
                            <w:pPr>
                              <w:spacing w:after="0"/>
                            </w:pPr>
                            <w:r>
                              <w:tab/>
                            </w:r>
                            <w:r>
                              <w:tab/>
                            </w:r>
                            <w:r>
                              <w:tab/>
                              <w:t>hback-porch = &lt;160&gt;;</w:t>
                            </w:r>
                            <w:r>
                              <w:tab/>
                            </w:r>
                            <w:r>
                              <w:tab/>
                              <w:t>// Hsync back porch</w:t>
                            </w:r>
                          </w:p>
                          <w:p w14:paraId="4288986F" w14:textId="77777777" w:rsidR="008679A3" w:rsidRDefault="008679A3" w:rsidP="00A8506D">
                            <w:pPr>
                              <w:spacing w:after="0"/>
                            </w:pPr>
                            <w:r>
                              <w:tab/>
                            </w:r>
                            <w:r>
                              <w:tab/>
                            </w:r>
                            <w:r>
                              <w:tab/>
                              <w:t>vfront-porch = &lt;3&gt;;</w:t>
                            </w:r>
                            <w:r>
                              <w:tab/>
                            </w:r>
                            <w:r>
                              <w:tab/>
                              <w:t>// Vsync front porch</w:t>
                            </w:r>
                          </w:p>
                          <w:p w14:paraId="0D4CBDFB" w14:textId="77777777" w:rsidR="008679A3" w:rsidRDefault="008679A3" w:rsidP="00A8506D">
                            <w:pPr>
                              <w:spacing w:after="0"/>
                            </w:pPr>
                            <w:r>
                              <w:tab/>
                            </w:r>
                            <w:r>
                              <w:tab/>
                            </w:r>
                            <w:r>
                              <w:tab/>
                              <w:t>vback-porch = &lt;29&gt;;</w:t>
                            </w:r>
                            <w:r>
                              <w:tab/>
                            </w:r>
                            <w:r>
                              <w:tab/>
                              <w:t>// Vsync back porch</w:t>
                            </w:r>
                          </w:p>
                          <w:p w14:paraId="54210FFD" w14:textId="77777777" w:rsidR="008679A3" w:rsidRDefault="008679A3" w:rsidP="00A8506D">
                            <w:pPr>
                              <w:spacing w:after="0"/>
                            </w:pPr>
                            <w:r>
                              <w:tab/>
                            </w:r>
                            <w:r>
                              <w:tab/>
                            </w:r>
                            <w:r>
                              <w:tab/>
                              <w:t>vsync-len = &lt;6&gt;;</w:t>
                            </w:r>
                            <w:r>
                              <w:tab/>
                            </w:r>
                            <w:r>
                              <w:tab/>
                            </w:r>
                            <w:r>
                              <w:tab/>
                              <w:t>// Vsync length</w:t>
                            </w:r>
                          </w:p>
                          <w:p w14:paraId="136F3388" w14:textId="77777777" w:rsidR="008679A3" w:rsidRDefault="008679A3" w:rsidP="0039213E">
                            <w:pPr>
                              <w:spacing w:after="0"/>
                              <w:rPr>
                                <w:lang w:eastAsia="ja-JP"/>
                              </w:rPr>
                            </w:pPr>
                            <w:r>
                              <w:tab/>
                            </w:r>
                            <w:r>
                              <w:tab/>
                            </w:r>
                            <w:r>
                              <w:tab/>
                              <w:t>hsync-active = &lt;1&gt;; *1</w:t>
                            </w:r>
                            <w:r>
                              <w:tab/>
                            </w:r>
                            <w:r>
                              <w:tab/>
                            </w:r>
                            <w:r>
                              <w:rPr>
                                <w:rFonts w:hint="eastAsia"/>
                                <w:lang w:eastAsia="ja-JP"/>
                              </w:rPr>
                              <w:t>/</w:t>
                            </w:r>
                            <w:r>
                              <w:rPr>
                                <w:lang w:eastAsia="ja-JP"/>
                              </w:rPr>
                              <w:t>/ H</w:t>
                            </w:r>
                            <w:r w:rsidRPr="0039213E">
                              <w:rPr>
                                <w:lang w:eastAsia="ja-JP"/>
                              </w:rPr>
                              <w:t xml:space="preserve">sync </w:t>
                            </w:r>
                            <w:r>
                              <w:t>polarity:</w:t>
                            </w:r>
                            <w:r w:rsidRPr="0039213E">
                              <w:rPr>
                                <w:lang w:eastAsia="ja-JP"/>
                              </w:rPr>
                              <w:t xml:space="preserve"> low</w:t>
                            </w:r>
                            <w:r>
                              <w:rPr>
                                <w:lang w:eastAsia="ja-JP"/>
                              </w:rPr>
                              <w:t xml:space="preserve">&lt;0&gt; </w:t>
                            </w:r>
                            <w:r w:rsidRPr="0039213E">
                              <w:rPr>
                                <w:lang w:eastAsia="ja-JP"/>
                              </w:rPr>
                              <w:t>/</w:t>
                            </w:r>
                            <w:r>
                              <w:rPr>
                                <w:lang w:eastAsia="ja-JP"/>
                              </w:rPr>
                              <w:t xml:space="preserve"> </w:t>
                            </w:r>
                            <w:r w:rsidRPr="0039213E">
                              <w:rPr>
                                <w:lang w:eastAsia="ja-JP"/>
                              </w:rPr>
                              <w:t>high</w:t>
                            </w:r>
                            <w:r>
                              <w:rPr>
                                <w:lang w:eastAsia="ja-JP"/>
                              </w:rPr>
                              <w:t>&lt;1&gt;</w:t>
                            </w:r>
                          </w:p>
                          <w:p w14:paraId="2C189AFC" w14:textId="77777777" w:rsidR="008679A3" w:rsidRDefault="008679A3" w:rsidP="0039213E">
                            <w:pPr>
                              <w:spacing w:after="0"/>
                              <w:rPr>
                                <w:lang w:eastAsia="ja-JP"/>
                              </w:rPr>
                            </w:pPr>
                            <w:r>
                              <w:tab/>
                            </w:r>
                            <w:r>
                              <w:tab/>
                            </w:r>
                            <w:r>
                              <w:tab/>
                              <w:t>vsync-active = &lt;0&gt;; *1</w:t>
                            </w:r>
                            <w:r>
                              <w:tab/>
                            </w:r>
                            <w:r>
                              <w:tab/>
                              <w:t>// V</w:t>
                            </w:r>
                            <w:r>
                              <w:rPr>
                                <w:rFonts w:hint="eastAsia"/>
                              </w:rPr>
                              <w:t xml:space="preserve">sync </w:t>
                            </w:r>
                            <w:r>
                              <w:t>polarity:</w:t>
                            </w:r>
                            <w:r>
                              <w:rPr>
                                <w:rFonts w:hint="eastAsia"/>
                              </w:rPr>
                              <w:t xml:space="preserve"> low</w:t>
                            </w:r>
                            <w:r>
                              <w:rPr>
                                <w:lang w:eastAsia="ja-JP"/>
                              </w:rPr>
                              <w:t xml:space="preserve">&lt;0&gt; </w:t>
                            </w:r>
                            <w:r>
                              <w:rPr>
                                <w:rFonts w:hint="eastAsia"/>
                              </w:rPr>
                              <w:t>/</w:t>
                            </w:r>
                            <w:r>
                              <w:t xml:space="preserve"> </w:t>
                            </w:r>
                            <w:r>
                              <w:rPr>
                                <w:rFonts w:hint="eastAsia"/>
                              </w:rPr>
                              <w:t>high</w:t>
                            </w:r>
                            <w:r>
                              <w:rPr>
                                <w:lang w:eastAsia="ja-JP"/>
                              </w:rPr>
                              <w:t>&lt;1&gt;</w:t>
                            </w:r>
                          </w:p>
                          <w:p w14:paraId="2C8DD4A2" w14:textId="77777777" w:rsidR="008679A3" w:rsidRDefault="008679A3" w:rsidP="00A8506D">
                            <w:pPr>
                              <w:spacing w:after="0"/>
                            </w:pPr>
                            <w:r>
                              <w:tab/>
                            </w:r>
                            <w:r>
                              <w:tab/>
                              <w:t>};</w:t>
                            </w:r>
                          </w:p>
                          <w:p w14:paraId="58231494" w14:textId="77777777" w:rsidR="008679A3" w:rsidRDefault="008679A3" w:rsidP="00A8506D">
                            <w:pPr>
                              <w:spacing w:after="0"/>
                              <w:ind w:left="799" w:firstLine="799"/>
                              <w:rPr>
                                <w:lang w:eastAsia="ja-JP"/>
                              </w:rPr>
                            </w:pPr>
                            <w:r>
                              <w:rPr>
                                <w:rFonts w:hint="eastAsia"/>
                                <w:lang w:eastAsia="ja-JP"/>
                              </w:rPr>
                              <w:t>･････</w:t>
                            </w:r>
                          </w:p>
                          <w:p w14:paraId="54D967C7" w14:textId="77777777" w:rsidR="008679A3" w:rsidRDefault="008679A3" w:rsidP="00A8506D">
                            <w:pPr>
                              <w:spacing w:after="0"/>
                              <w:rPr>
                                <w:lang w:eastAsia="ja-JP"/>
                              </w:rPr>
                            </w:pPr>
                            <w:r>
                              <w:tab/>
                            </w:r>
                            <w:r>
                              <w:rPr>
                                <w:rFonts w:hint="eastAsia"/>
                                <w:lang w:eastAsia="ja-JP"/>
                              </w:rPr>
                              <w:t>}</w:t>
                            </w:r>
                          </w:p>
                          <w:p w14:paraId="336F1A5B" w14:textId="77777777" w:rsidR="008679A3" w:rsidRDefault="008679A3" w:rsidP="00A8506D">
                            <w:pPr>
                              <w:spacing w:after="0"/>
                              <w:rPr>
                                <w:lang w:eastAsia="ja-JP"/>
                              </w:rPr>
                            </w:pPr>
                          </w:p>
                          <w:p w14:paraId="4852DF76" w14:textId="77777777" w:rsidR="008679A3" w:rsidRDefault="008679A3" w:rsidP="00DF4192">
                            <w:pPr>
                              <w:spacing w:after="0"/>
                              <w:ind w:left="799" w:firstLine="799"/>
                              <w:rPr>
                                <w:lang w:eastAsia="ja-JP"/>
                              </w:rPr>
                            </w:pPr>
                            <w:r>
                              <w:rPr>
                                <w:rFonts w:hint="eastAsia"/>
                                <w:lang w:eastAsia="ja-JP"/>
                              </w:rPr>
                              <w:t>*</w:t>
                            </w:r>
                            <w:r>
                              <w:rPr>
                                <w:lang w:eastAsia="ja-JP"/>
                              </w:rPr>
                              <w:t xml:space="preserve">1 </w:t>
                            </w:r>
                            <w:r w:rsidRPr="0039213E">
                              <w:rPr>
                                <w:lang w:eastAsia="ja-JP"/>
                              </w:rPr>
                              <w:t xml:space="preserve">There is no specification in default. When not specified, </w:t>
                            </w:r>
                            <w:r>
                              <w:rPr>
                                <w:lang w:eastAsia="ja-JP"/>
                              </w:rPr>
                              <w:t xml:space="preserve">the </w:t>
                            </w:r>
                            <w:r w:rsidRPr="0039213E">
                              <w:rPr>
                                <w:lang w:eastAsia="ja-JP"/>
                              </w:rPr>
                              <w:t xml:space="preserve">setting value </w:t>
                            </w:r>
                            <w:r>
                              <w:rPr>
                                <w:lang w:eastAsia="ja-JP"/>
                              </w:rPr>
                              <w:t>is l</w:t>
                            </w:r>
                            <w:r w:rsidRPr="0039213E">
                              <w:rPr>
                                <w:lang w:eastAsia="ja-JP"/>
                              </w:rPr>
                              <w:t>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CEF64A" id="テキスト ボックス 9212" o:spid="_x0000_s1989" type="#_x0000_t202" style="position:absolute;margin-left:0;margin-top:5.7pt;width:514.3pt;height:374.25pt;z-index:2517821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" fillcolor="white [3201]" strokeweight=".5pt">
                <v:textbox>
                  <w:txbxContent>
                    <w:p w14:paraId="7223CB4B" w14:textId="374DAD3C" w:rsidR="008679A3" w:rsidRDefault="008679A3" w:rsidP="00A8506D">
                      <w:pPr>
                        <w:spacing w:after="0"/>
                        <w:rPr>
                          <w:lang w:eastAsia="ja-JP"/>
                        </w:rPr>
                      </w:pPr>
                      <w:r>
                        <w:tab/>
                        <w:t xml:space="preserve">lvds {     </w:t>
                      </w:r>
                      <w:r>
                        <w:rPr>
                          <w:rFonts w:hint="eastAsia"/>
                          <w:lang w:eastAsia="ja-JP"/>
                        </w:rPr>
                        <w:t>/</w:t>
                      </w:r>
                      <w:r>
                        <w:rPr>
                          <w:lang w:eastAsia="ja-JP"/>
                        </w:rPr>
                        <w:t xml:space="preserve">/ lvds0 and lvds1 in </w:t>
                      </w:r>
                      <w:r>
                        <w:rPr>
                          <w:rFonts w:hint="eastAsia"/>
                          <w:lang w:eastAsia="ja-JP"/>
                        </w:rPr>
                        <w:t>c</w:t>
                      </w:r>
                      <w:r>
                        <w:rPr>
                          <w:lang w:eastAsia="ja-JP"/>
                        </w:rPr>
                        <w:t xml:space="preserve">ase of r8a77990-ebisu.dts, r8a77990-es10-ebisu.dts and </w:t>
                      </w:r>
                      <w:r w:rsidRPr="00780AFF">
                        <w:rPr>
                          <w:lang w:eastAsia="ja-JP"/>
                        </w:rPr>
                        <w:t>r8a77995-draak.dts</w:t>
                      </w:r>
                    </w:p>
                    <w:p w14:paraId="623AE9CA" w14:textId="77777777" w:rsidR="008679A3" w:rsidRDefault="008679A3" w:rsidP="00165FFD">
                      <w:pPr>
                        <w:spacing w:after="0"/>
                        <w:ind w:left="799" w:firstLine="799"/>
                      </w:pPr>
                      <w:r w:rsidRPr="002154B9">
                        <w:rPr>
                          <w:lang w:eastAsia="ja-JP"/>
                        </w:rPr>
                        <w:t>compatible = "panel-lvds";</w:t>
                      </w:r>
                    </w:p>
                    <w:p w14:paraId="0927D9CE" w14:textId="77777777" w:rsidR="008679A3" w:rsidRDefault="008679A3" w:rsidP="00A8506D">
                      <w:pPr>
                        <w:spacing w:after="0"/>
                      </w:pPr>
                    </w:p>
                    <w:p w14:paraId="58DB6B22" w14:textId="77777777" w:rsidR="008679A3" w:rsidRDefault="008679A3" w:rsidP="00A8506D">
                      <w:pPr>
                        <w:spacing w:after="0"/>
                      </w:pPr>
                      <w:r>
                        <w:tab/>
                      </w:r>
                      <w:r>
                        <w:tab/>
                        <w:t>width-mm = &lt;210&gt;;</w:t>
                      </w:r>
                      <w:r>
                        <w:tab/>
                      </w:r>
                      <w:r>
                        <w:tab/>
                      </w:r>
                      <w:r>
                        <w:tab/>
                        <w:t>// monitor width size (mm)</w:t>
                      </w:r>
                    </w:p>
                    <w:p w14:paraId="74A9D323" w14:textId="77777777" w:rsidR="008679A3" w:rsidRDefault="008679A3" w:rsidP="00165FFD">
                      <w:pPr>
                        <w:spacing w:after="0" w:line="240" w:lineRule="exact"/>
                      </w:pPr>
                      <w:r>
                        <w:tab/>
                      </w:r>
                      <w:r>
                        <w:tab/>
                        <w:t>height-mm = &lt;158&gt;;</w:t>
                      </w:r>
                      <w:r>
                        <w:tab/>
                      </w:r>
                      <w:r>
                        <w:tab/>
                      </w:r>
                      <w:r>
                        <w:tab/>
                        <w:t>// monitor height size (mm)</w:t>
                      </w:r>
                    </w:p>
                    <w:p w14:paraId="3215D31C" w14:textId="77777777" w:rsidR="008679A3" w:rsidRDefault="008679A3" w:rsidP="00165FFD">
                      <w:pPr>
                        <w:spacing w:after="0" w:line="240" w:lineRule="exact"/>
                      </w:pPr>
                    </w:p>
                    <w:p w14:paraId="0A50BA82" w14:textId="77777777" w:rsidR="008679A3" w:rsidRDefault="008679A3" w:rsidP="00165FFD">
                      <w:pPr>
                        <w:spacing w:after="0" w:line="240" w:lineRule="exact"/>
                      </w:pPr>
                      <w:r w:rsidRPr="002154B9">
                        <w:tab/>
                      </w:r>
                      <w:r w:rsidRPr="002154B9">
                        <w:tab/>
                        <w:t>data-mapping = "jeida-24";</w:t>
                      </w:r>
                      <w:r>
                        <w:tab/>
                      </w:r>
                      <w:r>
                        <w:tab/>
                      </w:r>
                      <w:r>
                        <w:tab/>
                        <w:t>// LVDS-IF mode</w:t>
                      </w:r>
                    </w:p>
                    <w:p w14:paraId="560FBED4" w14:textId="77777777" w:rsidR="008679A3" w:rsidRDefault="008679A3" w:rsidP="00165FFD">
                      <w:pPr>
                        <w:spacing w:after="0" w:line="240" w:lineRule="exact"/>
                      </w:pPr>
                      <w:r>
                        <w:tab/>
                      </w:r>
                      <w:r>
                        <w:tab/>
                      </w:r>
                      <w:r>
                        <w:tab/>
                      </w:r>
                      <w:r>
                        <w:tab/>
                        <w:t>or "jeida-18"</w:t>
                      </w:r>
                      <w:r>
                        <w:rPr>
                          <w:rFonts w:hint="eastAsia"/>
                          <w:lang w:eastAsia="ja-JP"/>
                        </w:rPr>
                        <w:t xml:space="preserve"> or </w:t>
                      </w:r>
                      <w:r>
                        <w:rPr>
                          <w:rFonts w:hint="eastAsia"/>
                        </w:rPr>
                        <w:t>"vesa-24</w:t>
                      </w:r>
                      <w:r>
                        <w:t>”</w:t>
                      </w:r>
                    </w:p>
                    <w:p w14:paraId="3518AE4C" w14:textId="77777777" w:rsidR="008679A3" w:rsidRPr="002154B9" w:rsidRDefault="008679A3" w:rsidP="00165FFD">
                      <w:pPr>
                        <w:spacing w:after="0" w:line="240" w:lineRule="exact"/>
                        <w:rPr>
                          <w:lang w:eastAsia="ja-JP"/>
                        </w:rPr>
                      </w:pPr>
                      <w:r>
                        <w:tab/>
                      </w:r>
                      <w:r>
                        <w:tab/>
                      </w:r>
                      <w:r>
                        <w:rPr>
                          <w:rFonts w:hint="eastAsia"/>
                        </w:rPr>
                        <w:t>data-mirror;</w:t>
                      </w:r>
                      <w:r w:rsidRPr="00444E8A">
                        <w:t xml:space="preserve"> </w:t>
                      </w:r>
                      <w:r>
                        <w:tab/>
                      </w:r>
                      <w:r>
                        <w:tab/>
                      </w:r>
                      <w:r>
                        <w:tab/>
                      </w:r>
                      <w:r>
                        <w:tab/>
                        <w:t>// LVDS-IF mode</w:t>
                      </w:r>
                    </w:p>
                    <w:p w14:paraId="0EE366F0" w14:textId="77777777" w:rsidR="008679A3" w:rsidRDefault="008679A3" w:rsidP="00165FFD">
                      <w:pPr>
                        <w:spacing w:after="0" w:line="240" w:lineRule="exact"/>
                      </w:pPr>
                      <w:r>
                        <w:rPr>
                          <w:rFonts w:hint="eastAsia"/>
                          <w:lang w:eastAsia="ja-JP"/>
                        </w:rPr>
                        <w:t>…</w:t>
                      </w:r>
                    </w:p>
                    <w:p w14:paraId="44F0CA0C" w14:textId="77777777" w:rsidR="008679A3" w:rsidRDefault="008679A3" w:rsidP="00165FFD">
                      <w:pPr>
                        <w:spacing w:after="0" w:line="240" w:lineRule="exact"/>
                      </w:pPr>
                      <w:r>
                        <w:tab/>
                      </w:r>
                      <w:r>
                        <w:tab/>
                        <w:t>panel-timing {</w:t>
                      </w:r>
                    </w:p>
                    <w:p w14:paraId="6484056D" w14:textId="77777777" w:rsidR="008679A3" w:rsidRDefault="008679A3" w:rsidP="00A8506D">
                      <w:pPr>
                        <w:spacing w:after="0"/>
                      </w:pPr>
                      <w:r>
                        <w:tab/>
                      </w:r>
                      <w:r>
                        <w:tab/>
                      </w:r>
                      <w:r>
                        <w:tab/>
                        <w:t>/* 1024x768 @6</w:t>
                      </w:r>
                      <w:r>
                        <w:rPr>
                          <w:rFonts w:hint="eastAsia"/>
                          <w:lang w:eastAsia="ja-JP"/>
                        </w:rPr>
                        <w:t>0</w:t>
                      </w:r>
                      <w:r>
                        <w:t>Hz */</w:t>
                      </w:r>
                    </w:p>
                    <w:p w14:paraId="37D102FC" w14:textId="77777777" w:rsidR="008679A3" w:rsidRDefault="008679A3" w:rsidP="00A8506D">
                      <w:pPr>
                        <w:spacing w:after="0"/>
                        <w:rPr>
                          <w:lang w:eastAsia="ja-JP"/>
                        </w:rPr>
                      </w:pPr>
                      <w:r>
                        <w:tab/>
                      </w:r>
                      <w:r>
                        <w:tab/>
                      </w:r>
                      <w:r>
                        <w:tab/>
                        <w:t>clock-frequency = &lt;65000000&gt;;</w:t>
                      </w:r>
                      <w:r>
                        <w:tab/>
                      </w:r>
                      <w:r>
                        <w:rPr>
                          <w:lang w:eastAsia="ja-JP"/>
                        </w:rPr>
                        <w:t>// Dotclock (Hz)</w:t>
                      </w:r>
                    </w:p>
                    <w:p w14:paraId="686C55F6" w14:textId="77777777" w:rsidR="008679A3" w:rsidRDefault="008679A3" w:rsidP="00A8506D">
                      <w:pPr>
                        <w:spacing w:after="0"/>
                      </w:pPr>
                      <w:r>
                        <w:tab/>
                      </w:r>
                      <w:r>
                        <w:tab/>
                      </w:r>
                      <w:r>
                        <w:tab/>
                        <w:t>hactive = &lt;1024&gt;;</w:t>
                      </w:r>
                      <w:r>
                        <w:tab/>
                      </w:r>
                      <w:r>
                        <w:tab/>
                      </w:r>
                      <w:r>
                        <w:tab/>
                        <w:t>// display width size</w:t>
                      </w:r>
                    </w:p>
                    <w:p w14:paraId="1F2AA519" w14:textId="77777777" w:rsidR="008679A3" w:rsidRDefault="008679A3" w:rsidP="00A8506D">
                      <w:pPr>
                        <w:spacing w:after="0"/>
                      </w:pPr>
                      <w:r>
                        <w:tab/>
                      </w:r>
                      <w:r>
                        <w:tab/>
                      </w:r>
                      <w:r>
                        <w:tab/>
                        <w:t>vactive = &lt;768&gt;;</w:t>
                      </w:r>
                      <w:r>
                        <w:tab/>
                      </w:r>
                      <w:r>
                        <w:tab/>
                      </w:r>
                      <w:r>
                        <w:tab/>
                        <w:t>// display height size</w:t>
                      </w:r>
                    </w:p>
                    <w:p w14:paraId="420C64AF" w14:textId="77777777" w:rsidR="008679A3" w:rsidRDefault="008679A3" w:rsidP="00A8506D">
                      <w:pPr>
                        <w:spacing w:after="0"/>
                      </w:pPr>
                      <w:r>
                        <w:tab/>
                      </w:r>
                      <w:r>
                        <w:tab/>
                      </w:r>
                      <w:r>
                        <w:tab/>
                        <w:t>hsync-len = &lt;136&gt;;</w:t>
                      </w:r>
                      <w:r>
                        <w:tab/>
                      </w:r>
                      <w:r>
                        <w:tab/>
                      </w:r>
                      <w:r>
                        <w:tab/>
                        <w:t>// Hsync lengh</w:t>
                      </w:r>
                    </w:p>
                    <w:p w14:paraId="707F54AE" w14:textId="77777777" w:rsidR="008679A3" w:rsidRDefault="008679A3" w:rsidP="00A8506D">
                      <w:pPr>
                        <w:spacing w:after="0"/>
                      </w:pPr>
                      <w:r>
                        <w:tab/>
                      </w:r>
                      <w:r>
                        <w:tab/>
                      </w:r>
                      <w:r>
                        <w:tab/>
                        <w:t>hfront-porch = &lt;20&gt;;</w:t>
                      </w:r>
                      <w:r>
                        <w:tab/>
                      </w:r>
                      <w:r>
                        <w:tab/>
                        <w:t>// Hsync front porch</w:t>
                      </w:r>
                    </w:p>
                    <w:p w14:paraId="5FE07F82" w14:textId="77777777" w:rsidR="008679A3" w:rsidRDefault="008679A3" w:rsidP="00A8506D">
                      <w:pPr>
                        <w:spacing w:after="0"/>
                      </w:pPr>
                      <w:r>
                        <w:tab/>
                      </w:r>
                      <w:r>
                        <w:tab/>
                      </w:r>
                      <w:r>
                        <w:tab/>
                        <w:t>hback-porch = &lt;160&gt;;</w:t>
                      </w:r>
                      <w:r>
                        <w:tab/>
                      </w:r>
                      <w:r>
                        <w:tab/>
                        <w:t>// Hsync back porch</w:t>
                      </w:r>
                    </w:p>
                    <w:p w14:paraId="4288986F" w14:textId="77777777" w:rsidR="008679A3" w:rsidRDefault="008679A3" w:rsidP="00A8506D">
                      <w:pPr>
                        <w:spacing w:after="0"/>
                      </w:pPr>
                      <w:r>
                        <w:tab/>
                      </w:r>
                      <w:r>
                        <w:tab/>
                      </w:r>
                      <w:r>
                        <w:tab/>
                        <w:t>vfront-porch = &lt;3&gt;;</w:t>
                      </w:r>
                      <w:r>
                        <w:tab/>
                      </w:r>
                      <w:r>
                        <w:tab/>
                        <w:t>// Vsync front porch</w:t>
                      </w:r>
                    </w:p>
                    <w:p w14:paraId="0D4CBDFB" w14:textId="77777777" w:rsidR="008679A3" w:rsidRDefault="008679A3" w:rsidP="00A8506D">
                      <w:pPr>
                        <w:spacing w:after="0"/>
                      </w:pPr>
                      <w:r>
                        <w:tab/>
                      </w:r>
                      <w:r>
                        <w:tab/>
                      </w:r>
                      <w:r>
                        <w:tab/>
                        <w:t>vback-porch = &lt;29&gt;;</w:t>
                      </w:r>
                      <w:r>
                        <w:tab/>
                      </w:r>
                      <w:r>
                        <w:tab/>
                        <w:t>// Vsync back porch</w:t>
                      </w:r>
                    </w:p>
                    <w:p w14:paraId="54210FFD" w14:textId="77777777" w:rsidR="008679A3" w:rsidRDefault="008679A3" w:rsidP="00A8506D">
                      <w:pPr>
                        <w:spacing w:after="0"/>
                      </w:pPr>
                      <w:r>
                        <w:tab/>
                      </w:r>
                      <w:r>
                        <w:tab/>
                      </w:r>
                      <w:r>
                        <w:tab/>
                        <w:t>vsync-len = &lt;6&gt;;</w:t>
                      </w:r>
                      <w:r>
                        <w:tab/>
                      </w:r>
                      <w:r>
                        <w:tab/>
                      </w:r>
                      <w:r>
                        <w:tab/>
                        <w:t>// Vsync length</w:t>
                      </w:r>
                    </w:p>
                    <w:p w14:paraId="136F3388" w14:textId="77777777" w:rsidR="008679A3" w:rsidRDefault="008679A3" w:rsidP="0039213E">
                      <w:pPr>
                        <w:spacing w:after="0"/>
                        <w:rPr>
                          <w:lang w:eastAsia="ja-JP"/>
                        </w:rPr>
                      </w:pPr>
                      <w:r>
                        <w:tab/>
                      </w:r>
                      <w:r>
                        <w:tab/>
                      </w:r>
                      <w:r>
                        <w:tab/>
                        <w:t>hsync-active = &lt;1&gt;; *1</w:t>
                      </w:r>
                      <w:r>
                        <w:tab/>
                      </w:r>
                      <w:r>
                        <w:tab/>
                      </w:r>
                      <w:r>
                        <w:rPr>
                          <w:rFonts w:hint="eastAsia"/>
                          <w:lang w:eastAsia="ja-JP"/>
                        </w:rPr>
                        <w:t>/</w:t>
                      </w:r>
                      <w:r>
                        <w:rPr>
                          <w:lang w:eastAsia="ja-JP"/>
                        </w:rPr>
                        <w:t>/ H</w:t>
                      </w:r>
                      <w:r w:rsidRPr="0039213E">
                        <w:rPr>
                          <w:lang w:eastAsia="ja-JP"/>
                        </w:rPr>
                        <w:t xml:space="preserve">sync </w:t>
                      </w:r>
                      <w:r>
                        <w:t>polarity:</w:t>
                      </w:r>
                      <w:r w:rsidRPr="0039213E">
                        <w:rPr>
                          <w:lang w:eastAsia="ja-JP"/>
                        </w:rPr>
                        <w:t xml:space="preserve"> low</w:t>
                      </w:r>
                      <w:r>
                        <w:rPr>
                          <w:lang w:eastAsia="ja-JP"/>
                        </w:rPr>
                        <w:t xml:space="preserve">&lt;0&gt; </w:t>
                      </w:r>
                      <w:r w:rsidRPr="0039213E">
                        <w:rPr>
                          <w:lang w:eastAsia="ja-JP"/>
                        </w:rPr>
                        <w:t>/</w:t>
                      </w:r>
                      <w:r>
                        <w:rPr>
                          <w:lang w:eastAsia="ja-JP"/>
                        </w:rPr>
                        <w:t xml:space="preserve"> </w:t>
                      </w:r>
                      <w:r w:rsidRPr="0039213E">
                        <w:rPr>
                          <w:lang w:eastAsia="ja-JP"/>
                        </w:rPr>
                        <w:t>high</w:t>
                      </w:r>
                      <w:r>
                        <w:rPr>
                          <w:lang w:eastAsia="ja-JP"/>
                        </w:rPr>
                        <w:t>&lt;1&gt;</w:t>
                      </w:r>
                    </w:p>
                    <w:p w14:paraId="2C189AFC" w14:textId="77777777" w:rsidR="008679A3" w:rsidRDefault="008679A3" w:rsidP="0039213E">
                      <w:pPr>
                        <w:spacing w:after="0"/>
                        <w:rPr>
                          <w:lang w:eastAsia="ja-JP"/>
                        </w:rPr>
                      </w:pPr>
                      <w:r>
                        <w:tab/>
                      </w:r>
                      <w:r>
                        <w:tab/>
                      </w:r>
                      <w:r>
                        <w:tab/>
                        <w:t>vsync-active = &lt;0&gt;; *1</w:t>
                      </w:r>
                      <w:r>
                        <w:tab/>
                      </w:r>
                      <w:r>
                        <w:tab/>
                        <w:t>// V</w:t>
                      </w:r>
                      <w:r>
                        <w:rPr>
                          <w:rFonts w:hint="eastAsia"/>
                        </w:rPr>
                        <w:t xml:space="preserve">sync </w:t>
                      </w:r>
                      <w:r>
                        <w:t>polarity:</w:t>
                      </w:r>
                      <w:r>
                        <w:rPr>
                          <w:rFonts w:hint="eastAsia"/>
                        </w:rPr>
                        <w:t xml:space="preserve"> low</w:t>
                      </w:r>
                      <w:r>
                        <w:rPr>
                          <w:lang w:eastAsia="ja-JP"/>
                        </w:rPr>
                        <w:t xml:space="preserve">&lt;0&gt; </w:t>
                      </w:r>
                      <w:r>
                        <w:rPr>
                          <w:rFonts w:hint="eastAsia"/>
                        </w:rPr>
                        <w:t>/</w:t>
                      </w:r>
                      <w:r>
                        <w:t xml:space="preserve"> </w:t>
                      </w:r>
                      <w:r>
                        <w:rPr>
                          <w:rFonts w:hint="eastAsia"/>
                        </w:rPr>
                        <w:t>high</w:t>
                      </w:r>
                      <w:r>
                        <w:rPr>
                          <w:lang w:eastAsia="ja-JP"/>
                        </w:rPr>
                        <w:t>&lt;1&gt;</w:t>
                      </w:r>
                    </w:p>
                    <w:p w14:paraId="2C8DD4A2" w14:textId="77777777" w:rsidR="008679A3" w:rsidRDefault="008679A3" w:rsidP="00A8506D">
                      <w:pPr>
                        <w:spacing w:after="0"/>
                      </w:pPr>
                      <w:r>
                        <w:tab/>
                      </w:r>
                      <w:r>
                        <w:tab/>
                        <w:t>};</w:t>
                      </w:r>
                    </w:p>
                    <w:p w14:paraId="58231494" w14:textId="77777777" w:rsidR="008679A3" w:rsidRDefault="008679A3" w:rsidP="00A8506D">
                      <w:pPr>
                        <w:spacing w:after="0"/>
                        <w:ind w:left="799" w:firstLine="799"/>
                        <w:rPr>
                          <w:lang w:eastAsia="ja-JP"/>
                        </w:rPr>
                      </w:pPr>
                      <w:r>
                        <w:rPr>
                          <w:rFonts w:hint="eastAsia"/>
                          <w:lang w:eastAsia="ja-JP"/>
                        </w:rPr>
                        <w:t>･････</w:t>
                      </w:r>
                    </w:p>
                    <w:p w14:paraId="54D967C7" w14:textId="77777777" w:rsidR="008679A3" w:rsidRDefault="008679A3" w:rsidP="00A8506D">
                      <w:pPr>
                        <w:spacing w:after="0"/>
                        <w:rPr>
                          <w:lang w:eastAsia="ja-JP"/>
                        </w:rPr>
                      </w:pPr>
                      <w:r>
                        <w:tab/>
                      </w:r>
                      <w:r>
                        <w:rPr>
                          <w:rFonts w:hint="eastAsia"/>
                          <w:lang w:eastAsia="ja-JP"/>
                        </w:rPr>
                        <w:t>}</w:t>
                      </w:r>
                    </w:p>
                    <w:p w14:paraId="336F1A5B" w14:textId="77777777" w:rsidR="008679A3" w:rsidRDefault="008679A3" w:rsidP="00A8506D">
                      <w:pPr>
                        <w:spacing w:after="0"/>
                        <w:rPr>
                          <w:lang w:eastAsia="ja-JP"/>
                        </w:rPr>
                      </w:pPr>
                    </w:p>
                    <w:p w14:paraId="4852DF76" w14:textId="77777777" w:rsidR="008679A3" w:rsidRDefault="008679A3" w:rsidP="00DF4192">
                      <w:pPr>
                        <w:spacing w:after="0"/>
                        <w:ind w:left="799" w:firstLine="799"/>
                        <w:rPr>
                          <w:lang w:eastAsia="ja-JP"/>
                        </w:rPr>
                      </w:pPr>
                      <w:r>
                        <w:rPr>
                          <w:rFonts w:hint="eastAsia"/>
                          <w:lang w:eastAsia="ja-JP"/>
                        </w:rPr>
                        <w:t>*</w:t>
                      </w:r>
                      <w:r>
                        <w:rPr>
                          <w:lang w:eastAsia="ja-JP"/>
                        </w:rPr>
                        <w:t xml:space="preserve">1 </w:t>
                      </w:r>
                      <w:r w:rsidRPr="0039213E">
                        <w:rPr>
                          <w:lang w:eastAsia="ja-JP"/>
                        </w:rPr>
                        <w:t xml:space="preserve">There is no specification in default. When not specified, </w:t>
                      </w:r>
                      <w:r>
                        <w:rPr>
                          <w:lang w:eastAsia="ja-JP"/>
                        </w:rPr>
                        <w:t xml:space="preserve">the </w:t>
                      </w:r>
                      <w:r w:rsidRPr="0039213E">
                        <w:rPr>
                          <w:lang w:eastAsia="ja-JP"/>
                        </w:rPr>
                        <w:t xml:space="preserve">setting value </w:t>
                      </w:r>
                      <w:r>
                        <w:rPr>
                          <w:lang w:eastAsia="ja-JP"/>
                        </w:rPr>
                        <w:t>is l</w:t>
                      </w:r>
                      <w:r w:rsidRPr="0039213E">
                        <w:rPr>
                          <w:lang w:eastAsia="ja-JP"/>
                        </w:rPr>
                        <w:t>ow.</w:t>
                      </w:r>
                    </w:p>
                  </w:txbxContent>
                </v:textbox>
                <w10:wrap anchorx="margin"/>
              </v:shape>
            </w:pict>
          </mc:Fallback>
        </mc:AlternateContent>
      </w:r>
    </w:p>
    <w:p w14:paraId="759856D9" w14:textId="77777777" w:rsidR="00675FFE" w:rsidRDefault="00675FFE" w:rsidP="00675FFE">
      <w:pPr>
        <w:rPr>
          <w:lang w:eastAsia="ja-JP"/>
        </w:rPr>
      </w:pPr>
    </w:p>
    <w:p w14:paraId="7048BD1D" w14:textId="77777777" w:rsidR="00675FFE" w:rsidRDefault="00675FFE" w:rsidP="00675FFE">
      <w:pPr>
        <w:rPr>
          <w:lang w:eastAsia="ja-JP"/>
        </w:rPr>
      </w:pPr>
    </w:p>
    <w:p w14:paraId="318BEC29" w14:textId="77777777" w:rsidR="00B4483B" w:rsidRDefault="00B4483B" w:rsidP="00675FFE">
      <w:pPr>
        <w:rPr>
          <w:lang w:eastAsia="ja-JP"/>
        </w:rPr>
      </w:pPr>
    </w:p>
    <w:p w14:paraId="5FEFA6A7" w14:textId="77777777" w:rsidR="00B4483B" w:rsidRDefault="00B4483B" w:rsidP="00675FFE">
      <w:pPr>
        <w:rPr>
          <w:lang w:eastAsia="ja-JP"/>
        </w:rPr>
      </w:pPr>
    </w:p>
    <w:p w14:paraId="07D932A2" w14:textId="77777777" w:rsidR="00B4483B" w:rsidRDefault="00B4483B" w:rsidP="00675FFE">
      <w:pPr>
        <w:rPr>
          <w:lang w:eastAsia="ja-JP"/>
        </w:rPr>
      </w:pPr>
    </w:p>
    <w:p w14:paraId="32781BC9" w14:textId="77777777" w:rsidR="00B4483B" w:rsidRDefault="00B4483B" w:rsidP="00675FFE">
      <w:pPr>
        <w:rPr>
          <w:lang w:eastAsia="ja-JP"/>
        </w:rPr>
      </w:pPr>
    </w:p>
    <w:p w14:paraId="44CECAEE" w14:textId="77777777" w:rsidR="00B4483B" w:rsidRDefault="00B4483B" w:rsidP="00675FFE">
      <w:pPr>
        <w:rPr>
          <w:lang w:eastAsia="ja-JP"/>
        </w:rPr>
      </w:pPr>
    </w:p>
    <w:p w14:paraId="4C4BEF4A" w14:textId="77777777" w:rsidR="00B4483B" w:rsidRDefault="00B4483B" w:rsidP="00675FFE">
      <w:pPr>
        <w:rPr>
          <w:lang w:eastAsia="ja-JP"/>
        </w:rPr>
      </w:pPr>
    </w:p>
    <w:p w14:paraId="1827DA21" w14:textId="77777777" w:rsidR="00B4483B" w:rsidRDefault="00B4483B" w:rsidP="00675FFE">
      <w:pPr>
        <w:rPr>
          <w:lang w:eastAsia="ja-JP"/>
        </w:rPr>
      </w:pPr>
    </w:p>
    <w:p w14:paraId="4BE7DB36" w14:textId="77777777" w:rsidR="00B4483B" w:rsidRDefault="00B4483B" w:rsidP="00675FFE">
      <w:pPr>
        <w:rPr>
          <w:lang w:eastAsia="ja-JP"/>
        </w:rPr>
      </w:pPr>
    </w:p>
    <w:p w14:paraId="18D17B70" w14:textId="77777777" w:rsidR="00B4483B" w:rsidRDefault="00B4483B" w:rsidP="00675FFE">
      <w:pPr>
        <w:rPr>
          <w:lang w:eastAsia="ja-JP"/>
        </w:rPr>
      </w:pPr>
    </w:p>
    <w:p w14:paraId="377942D7" w14:textId="77777777" w:rsidR="00B4483B" w:rsidRDefault="00B4483B" w:rsidP="00675FFE">
      <w:pPr>
        <w:rPr>
          <w:lang w:eastAsia="ja-JP"/>
        </w:rPr>
      </w:pPr>
    </w:p>
    <w:p w14:paraId="42061310" w14:textId="77777777" w:rsidR="00B4483B" w:rsidRDefault="00B4483B" w:rsidP="00675FFE">
      <w:pPr>
        <w:rPr>
          <w:lang w:eastAsia="ja-JP"/>
        </w:rPr>
      </w:pPr>
    </w:p>
    <w:p w14:paraId="7E16284C" w14:textId="77777777" w:rsidR="00B4483B" w:rsidRDefault="00B4483B" w:rsidP="00675FFE">
      <w:pPr>
        <w:rPr>
          <w:lang w:eastAsia="ja-JP"/>
        </w:rPr>
      </w:pPr>
    </w:p>
    <w:p w14:paraId="3314E37F" w14:textId="77777777" w:rsidR="00B4483B" w:rsidRDefault="00B4483B" w:rsidP="00675FFE">
      <w:pPr>
        <w:rPr>
          <w:lang w:eastAsia="ja-JP"/>
        </w:rPr>
      </w:pPr>
    </w:p>
    <w:p w14:paraId="43684A97" w14:textId="77777777" w:rsidR="0082059A" w:rsidRDefault="0082059A" w:rsidP="00675FFE">
      <w:pPr>
        <w:rPr>
          <w:lang w:eastAsia="ja-JP"/>
        </w:rPr>
      </w:pPr>
    </w:p>
    <w:p w14:paraId="13025953" w14:textId="77777777" w:rsidR="0082059A" w:rsidRDefault="0082059A" w:rsidP="00675FFE">
      <w:pPr>
        <w:rPr>
          <w:lang w:eastAsia="ja-JP"/>
        </w:rPr>
      </w:pPr>
    </w:p>
    <w:p w14:paraId="5C299027" w14:textId="77777777" w:rsidR="0082059A" w:rsidRDefault="0082059A" w:rsidP="00675FFE">
      <w:pPr>
        <w:rPr>
          <w:lang w:eastAsia="ja-JP"/>
        </w:rPr>
      </w:pPr>
    </w:p>
    <w:p w14:paraId="418C218D" w14:textId="77777777" w:rsidR="00385B4E" w:rsidRDefault="00385B4E" w:rsidP="00385B4E">
      <w:pPr>
        <w:pStyle w:val="Heading3"/>
        <w:rPr>
          <w:lang w:eastAsia="ja-JP"/>
        </w:rPr>
      </w:pPr>
      <w:bookmarkStart w:id="14" w:name="_Ref414021264"/>
      <w:r>
        <w:rPr>
          <w:rFonts w:hint="eastAsia"/>
          <w:lang w:eastAsia="ja-JP"/>
        </w:rPr>
        <w:t>P</w:t>
      </w:r>
      <w:r w:rsidRPr="008717E7">
        <w:rPr>
          <w:lang w:eastAsia="ja-JP"/>
        </w:rPr>
        <w:t xml:space="preserve">ixel </w:t>
      </w:r>
      <w:r>
        <w:rPr>
          <w:rFonts w:hint="eastAsia"/>
          <w:lang w:eastAsia="ja-JP"/>
        </w:rPr>
        <w:t>F</w:t>
      </w:r>
      <w:r w:rsidRPr="008717E7">
        <w:rPr>
          <w:lang w:eastAsia="ja-JP"/>
        </w:rPr>
        <w:t xml:space="preserve">ormat </w:t>
      </w:r>
      <w:r>
        <w:rPr>
          <w:rFonts w:hint="eastAsia"/>
          <w:lang w:eastAsia="ja-JP"/>
        </w:rPr>
        <w:t>C</w:t>
      </w:r>
      <w:r w:rsidRPr="008717E7">
        <w:rPr>
          <w:lang w:eastAsia="ja-JP"/>
        </w:rPr>
        <w:t>hange</w:t>
      </w:r>
      <w:bookmarkEnd w:id="14"/>
    </w:p>
    <w:p w14:paraId="37F001F4" w14:textId="77777777" w:rsidR="00385B4E" w:rsidRDefault="00385B4E" w:rsidP="00385B4E">
      <w:pPr>
        <w:rPr>
          <w:lang w:eastAsia="ja-JP"/>
        </w:rPr>
      </w:pPr>
      <w:r>
        <w:rPr>
          <w:lang w:eastAsia="ja-JP"/>
        </w:rPr>
        <w:t xml:space="preserve">In order to change pixel format, drmModeAddFB2() and </w:t>
      </w:r>
      <w:proofErr w:type="gramStart"/>
      <w:r>
        <w:rPr>
          <w:lang w:eastAsia="ja-JP"/>
        </w:rPr>
        <w:t>drmModeSetPlane(</w:t>
      </w:r>
      <w:proofErr w:type="gramEnd"/>
      <w:r>
        <w:rPr>
          <w:lang w:eastAsia="ja-JP"/>
        </w:rPr>
        <w:t>) that are defined in xf86drmMode.c are used. xf86drmMode.c is contained in libdrm/libkms library.</w:t>
      </w:r>
    </w:p>
    <w:p w14:paraId="0D87BE6B" w14:textId="77777777" w:rsidR="00385B4E" w:rsidRDefault="00385B4E" w:rsidP="00D307AF">
      <w:pPr>
        <w:rPr>
          <w:lang w:eastAsia="ja-JP"/>
        </w:rPr>
      </w:pPr>
      <w:r>
        <w:rPr>
          <w:lang w:eastAsia="ja-JP"/>
        </w:rPr>
        <w:t>About the flow and the setting method of processing, please refer to set_</w:t>
      </w:r>
      <w:proofErr w:type="gramStart"/>
      <w:r>
        <w:rPr>
          <w:lang w:eastAsia="ja-JP"/>
        </w:rPr>
        <w:t>plane(</w:t>
      </w:r>
      <w:proofErr w:type="gramEnd"/>
      <w:r>
        <w:rPr>
          <w:lang w:eastAsia="ja-JP"/>
        </w:rPr>
        <w:t>) of tests/modetest/modetest.c in libdrm/libkms library.</w:t>
      </w:r>
    </w:p>
    <w:p w14:paraId="66E3BFA9" w14:textId="797C3A04" w:rsidR="00641A9C" w:rsidRDefault="00641A9C">
      <w:pPr>
        <w:overflowPunct/>
        <w:autoSpaceDE/>
        <w:autoSpaceDN/>
        <w:adjustRightInd/>
        <w:spacing w:after="0" w:line="240" w:lineRule="auto"/>
        <w:textAlignment w:val="auto"/>
        <w:rPr>
          <w:lang w:eastAsia="ja-JP"/>
        </w:rPr>
      </w:pPr>
    </w:p>
    <w:p w14:paraId="2DCA98C6" w14:textId="77777777" w:rsidR="00641A9C" w:rsidRDefault="00641A9C">
      <w:pPr>
        <w:overflowPunct/>
        <w:autoSpaceDE/>
        <w:autoSpaceDN/>
        <w:adjustRightInd/>
        <w:spacing w:after="0" w:line="240" w:lineRule="auto"/>
        <w:textAlignment w:val="auto"/>
        <w:rPr>
          <w:lang w:eastAsia="ja-JP"/>
        </w:rPr>
      </w:pPr>
    </w:p>
    <w:p w14:paraId="5032EEAD" w14:textId="77777777" w:rsidR="00F257D6" w:rsidRDefault="00F257D6" w:rsidP="00966D0F">
      <w:pPr>
        <w:overflowPunct/>
        <w:autoSpaceDE/>
        <w:autoSpaceDN/>
        <w:adjustRightInd/>
        <w:spacing w:after="0" w:line="240" w:lineRule="auto"/>
        <w:textAlignment w:val="auto"/>
        <w:rPr>
          <w:lang w:eastAsia="ja-JP"/>
        </w:rPr>
      </w:pPr>
    </w:p>
    <w:p w14:paraId="4CFB5078" w14:textId="77777777" w:rsidR="0081699D" w:rsidRDefault="0081699D" w:rsidP="0081699D">
      <w:pPr>
        <w:pStyle w:val="Heading3"/>
        <w:rPr>
          <w:lang w:eastAsia="ja-JP"/>
        </w:rPr>
      </w:pPr>
      <w:r>
        <w:rPr>
          <w:lang w:eastAsia="ja-JP"/>
        </w:rPr>
        <w:t>Vmute function</w:t>
      </w:r>
      <w:r w:rsidRPr="008717E7">
        <w:rPr>
          <w:lang w:eastAsia="ja-JP"/>
        </w:rPr>
        <w:t xml:space="preserve"> (DRM)</w:t>
      </w:r>
    </w:p>
    <w:p w14:paraId="604ADB77" w14:textId="77777777" w:rsidR="0081699D" w:rsidRDefault="0081699D" w:rsidP="0081699D">
      <w:pPr>
        <w:rPr>
          <w:lang w:eastAsia="ja-JP"/>
        </w:rPr>
      </w:pPr>
      <w:r w:rsidRPr="005126AE">
        <w:rPr>
          <w:lang w:eastAsia="ja-JP"/>
        </w:rPr>
        <w:t xml:space="preserve">It describes the </w:t>
      </w:r>
      <w:r w:rsidR="00444E8A">
        <w:rPr>
          <w:lang w:eastAsia="ja-JP"/>
        </w:rPr>
        <w:t xml:space="preserve">expansion </w:t>
      </w:r>
      <w:r w:rsidRPr="005126AE">
        <w:rPr>
          <w:lang w:eastAsia="ja-JP"/>
        </w:rPr>
        <w:t xml:space="preserve">API specifications of the </w:t>
      </w:r>
      <w:r>
        <w:rPr>
          <w:lang w:eastAsia="ja-JP"/>
        </w:rPr>
        <w:t>Vmute</w:t>
      </w:r>
      <w:r w:rsidR="00A66100">
        <w:rPr>
          <w:lang w:eastAsia="ja-JP"/>
        </w:rPr>
        <w:t xml:space="preserve"> (VSPD mute)</w:t>
      </w:r>
      <w:r w:rsidRPr="005126AE">
        <w:rPr>
          <w:lang w:eastAsia="ja-JP"/>
        </w:rPr>
        <w:t xml:space="preserve"> function.</w:t>
      </w:r>
    </w:p>
    <w:p w14:paraId="32D25633" w14:textId="77777777" w:rsidR="0081699D" w:rsidRPr="00A718B4" w:rsidRDefault="0081699D" w:rsidP="0081699D">
      <w:pPr>
        <w:pStyle w:val="BodyText"/>
      </w:pPr>
      <w:r>
        <w:rPr>
          <w:rFonts w:hint="eastAsia"/>
        </w:rPr>
        <w:t>[</w:t>
      </w:r>
      <w:r>
        <w:t>API specification</w:t>
      </w:r>
      <w:r>
        <w:rPr>
          <w:rFonts w:hint="eastAsia"/>
        </w:rPr>
        <w:t>]</w:t>
      </w:r>
    </w:p>
    <w:tbl>
      <w:tblPr>
        <w:tblW w:w="9599" w:type="dxa"/>
        <w:tblInd w:w="384" w:type="dxa"/>
        <w:tblLayout w:type="fixed"/>
        <w:tblCellMar>
          <w:left w:w="99" w:type="dxa"/>
          <w:right w:w="99" w:type="dxa"/>
        </w:tblCellMar>
        <w:tblLook w:val="0000" w:firstRow="0" w:lastRow="0" w:firstColumn="0" w:lastColumn="0" w:noHBand="0" w:noVBand="0"/>
      </w:tblPr>
      <w:tblGrid>
        <w:gridCol w:w="1743"/>
        <w:gridCol w:w="2126"/>
        <w:gridCol w:w="1418"/>
        <w:gridCol w:w="4312"/>
      </w:tblGrid>
      <w:tr w:rsidR="009F7FEB" w:rsidRPr="00965DDB" w14:paraId="3B99633E" w14:textId="77777777" w:rsidTr="00A8506D">
        <w:trPr>
          <w:trHeight w:hRule="exact" w:val="340"/>
        </w:trPr>
        <w:tc>
          <w:tcPr>
            <w:tcW w:w="1743" w:type="dxa"/>
            <w:vAlign w:val="center"/>
          </w:tcPr>
          <w:p w14:paraId="4A41A091" w14:textId="77777777" w:rsidR="009F7FEB" w:rsidRPr="00965DDB" w:rsidRDefault="009F7FEB" w:rsidP="00F12BCC">
            <w:pPr>
              <w:overflowPunct/>
              <w:autoSpaceDE/>
              <w:autoSpaceDN/>
              <w:spacing w:line="300" w:lineRule="exact"/>
              <w:ind w:firstLine="199"/>
            </w:pPr>
            <w:r>
              <w:t>[Function]</w:t>
            </w:r>
          </w:p>
        </w:tc>
        <w:tc>
          <w:tcPr>
            <w:tcW w:w="7856" w:type="dxa"/>
            <w:gridSpan w:val="3"/>
            <w:vMerge w:val="restart"/>
            <w:vAlign w:val="center"/>
          </w:tcPr>
          <w:p w14:paraId="52B9C3CD" w14:textId="77777777" w:rsidR="009F7FEB" w:rsidRPr="00965DDB" w:rsidRDefault="009F7FEB" w:rsidP="00A8506D">
            <w:pPr>
              <w:tabs>
                <w:tab w:val="left" w:pos="1644"/>
              </w:tabs>
              <w:overflowPunct/>
              <w:autoSpaceDE/>
              <w:autoSpaceDN/>
              <w:spacing w:line="300" w:lineRule="exact"/>
              <w:ind w:leftChars="92" w:left="1984" w:hangingChars="900" w:hanging="1800"/>
              <w:rPr>
                <w:rFonts w:cs="Arial"/>
              </w:rPr>
            </w:pPr>
            <w:r>
              <w:t xml:space="preserve">drmCommandWrite (int fd, unsigned long </w:t>
            </w:r>
            <w:proofErr w:type="gramStart"/>
            <w:r w:rsidR="006A2154" w:rsidRPr="006A2154">
              <w:t>drmCommandIndex</w:t>
            </w:r>
            <w:r>
              <w:t>,</w:t>
            </w:r>
            <w:r w:rsidR="006A2154">
              <w:t xml:space="preserve">   </w:t>
            </w:r>
            <w:proofErr w:type="gramEnd"/>
            <w:r w:rsidR="006A2154">
              <w:t xml:space="preserve">                 </w:t>
            </w:r>
            <w:r w:rsidRPr="00553F66">
              <w:t xml:space="preserve">struct </w:t>
            </w:r>
            <w:r w:rsidRPr="009F7FEB">
              <w:t>rcar_du_vmute</w:t>
            </w:r>
            <w:r>
              <w:t xml:space="preserve"> </w:t>
            </w:r>
            <w:r w:rsidRPr="00553F66">
              <w:t>arg</w:t>
            </w:r>
            <w:r>
              <w:t>,</w:t>
            </w:r>
            <w:r>
              <w:rPr>
                <w:rFonts w:hint="eastAsia"/>
              </w:rPr>
              <w:t xml:space="preserve"> </w:t>
            </w:r>
            <w:r>
              <w:t>unsigned long size)</w:t>
            </w:r>
          </w:p>
        </w:tc>
      </w:tr>
      <w:tr w:rsidR="009F7FEB" w:rsidRPr="00965DDB" w14:paraId="5C3D69BD" w14:textId="77777777" w:rsidTr="00A8506D">
        <w:trPr>
          <w:trHeight w:hRule="exact" w:val="340"/>
        </w:trPr>
        <w:tc>
          <w:tcPr>
            <w:tcW w:w="1743" w:type="dxa"/>
            <w:vAlign w:val="center"/>
          </w:tcPr>
          <w:p w14:paraId="06811E37" w14:textId="77777777" w:rsidR="009F7FEB" w:rsidRPr="00965DDB" w:rsidRDefault="009F7FEB" w:rsidP="00F12BCC">
            <w:pPr>
              <w:overflowPunct/>
              <w:autoSpaceDE/>
              <w:autoSpaceDN/>
              <w:spacing w:line="300" w:lineRule="exact"/>
              <w:ind w:firstLine="199"/>
            </w:pPr>
          </w:p>
        </w:tc>
        <w:tc>
          <w:tcPr>
            <w:tcW w:w="7856" w:type="dxa"/>
            <w:gridSpan w:val="3"/>
            <w:vMerge/>
            <w:vAlign w:val="center"/>
          </w:tcPr>
          <w:p w14:paraId="2270CB8B" w14:textId="77777777" w:rsidR="009F7FEB" w:rsidRPr="00965DDB" w:rsidRDefault="009F7FEB" w:rsidP="00A8506D">
            <w:pPr>
              <w:tabs>
                <w:tab w:val="left" w:pos="1644"/>
              </w:tabs>
              <w:overflowPunct/>
              <w:autoSpaceDE/>
              <w:autoSpaceDN/>
              <w:spacing w:line="300" w:lineRule="exact"/>
              <w:ind w:firstLine="199"/>
              <w:rPr>
                <w:rFonts w:cs="Arial"/>
              </w:rPr>
            </w:pPr>
          </w:p>
        </w:tc>
      </w:tr>
      <w:tr w:rsidR="0081699D" w:rsidRPr="00965DDB" w14:paraId="4D0FCA32" w14:textId="77777777" w:rsidTr="00A8506D">
        <w:trPr>
          <w:trHeight w:hRule="exact" w:val="340"/>
        </w:trPr>
        <w:tc>
          <w:tcPr>
            <w:tcW w:w="1743" w:type="dxa"/>
            <w:vAlign w:val="center"/>
          </w:tcPr>
          <w:p w14:paraId="3B0E541F" w14:textId="77777777" w:rsidR="0081699D" w:rsidRPr="00965DDB" w:rsidRDefault="0081699D" w:rsidP="00F12BCC">
            <w:pPr>
              <w:overflowPunct/>
              <w:autoSpaceDE/>
              <w:autoSpaceDN/>
              <w:spacing w:line="300" w:lineRule="exact"/>
              <w:ind w:firstLine="199"/>
            </w:pPr>
            <w:r>
              <w:t>[Argument]</w:t>
            </w:r>
          </w:p>
        </w:tc>
        <w:tc>
          <w:tcPr>
            <w:tcW w:w="2126" w:type="dxa"/>
            <w:vAlign w:val="center"/>
          </w:tcPr>
          <w:p w14:paraId="2FBE08A6" w14:textId="77777777" w:rsidR="0081699D" w:rsidRPr="00965DDB" w:rsidRDefault="0081699D" w:rsidP="00A8506D">
            <w:pPr>
              <w:tabs>
                <w:tab w:val="left" w:pos="1644"/>
              </w:tabs>
              <w:overflowPunct/>
              <w:autoSpaceDE/>
              <w:autoSpaceDN/>
              <w:spacing w:line="300" w:lineRule="exact"/>
              <w:ind w:firstLine="199"/>
              <w:rPr>
                <w:rFonts w:cs="Arial"/>
              </w:rPr>
            </w:pPr>
            <w:r w:rsidRPr="002D11BD">
              <w:t>fd</w:t>
            </w:r>
          </w:p>
        </w:tc>
        <w:tc>
          <w:tcPr>
            <w:tcW w:w="5730" w:type="dxa"/>
            <w:gridSpan w:val="2"/>
            <w:vAlign w:val="center"/>
          </w:tcPr>
          <w:p w14:paraId="285E848C" w14:textId="77777777" w:rsidR="0081699D" w:rsidRPr="00965DDB" w:rsidRDefault="0081699D" w:rsidP="00A8506D">
            <w:pPr>
              <w:tabs>
                <w:tab w:val="left" w:pos="1644"/>
              </w:tabs>
              <w:overflowPunct/>
              <w:autoSpaceDE/>
              <w:autoSpaceDN/>
              <w:spacing w:line="300" w:lineRule="exact"/>
              <w:ind w:firstLine="199"/>
              <w:rPr>
                <w:rFonts w:cs="Arial"/>
                <w:lang w:eastAsia="ja-JP"/>
              </w:rPr>
            </w:pPr>
            <w:r>
              <w:rPr>
                <w:rFonts w:cs="Arial"/>
                <w:lang w:eastAsia="ja-JP"/>
              </w:rPr>
              <w:t>File descriptor</w:t>
            </w:r>
          </w:p>
        </w:tc>
      </w:tr>
      <w:tr w:rsidR="0081699D" w:rsidRPr="00965DDB" w14:paraId="206AE116" w14:textId="77777777" w:rsidTr="00A8506D">
        <w:trPr>
          <w:trHeight w:hRule="exact" w:val="340"/>
        </w:trPr>
        <w:tc>
          <w:tcPr>
            <w:tcW w:w="1743" w:type="dxa"/>
            <w:vAlign w:val="center"/>
          </w:tcPr>
          <w:p w14:paraId="71CCCA1C" w14:textId="77777777" w:rsidR="0081699D" w:rsidRPr="00965DDB" w:rsidRDefault="0081699D" w:rsidP="00F12BCC">
            <w:pPr>
              <w:overflowPunct/>
              <w:autoSpaceDE/>
              <w:autoSpaceDN/>
              <w:spacing w:line="300" w:lineRule="exact"/>
              <w:ind w:firstLine="199"/>
              <w:rPr>
                <w:lang w:eastAsia="ja-JP"/>
              </w:rPr>
            </w:pPr>
          </w:p>
        </w:tc>
        <w:tc>
          <w:tcPr>
            <w:tcW w:w="2126" w:type="dxa"/>
            <w:vAlign w:val="center"/>
          </w:tcPr>
          <w:p w14:paraId="58728E3B" w14:textId="77777777" w:rsidR="0081699D" w:rsidRPr="00965DDB" w:rsidRDefault="006A2154" w:rsidP="00A8506D">
            <w:pPr>
              <w:tabs>
                <w:tab w:val="left" w:pos="1644"/>
              </w:tabs>
              <w:overflowPunct/>
              <w:autoSpaceDE/>
              <w:autoSpaceDN/>
              <w:spacing w:line="300" w:lineRule="exact"/>
              <w:ind w:firstLine="199"/>
            </w:pPr>
            <w:r w:rsidRPr="006A2154">
              <w:t>drmCommandIndex</w:t>
            </w:r>
          </w:p>
        </w:tc>
        <w:tc>
          <w:tcPr>
            <w:tcW w:w="5730" w:type="dxa"/>
            <w:gridSpan w:val="2"/>
            <w:vAlign w:val="center"/>
          </w:tcPr>
          <w:p w14:paraId="3DC7433A" w14:textId="77777777" w:rsidR="0081699D" w:rsidRPr="00965DDB" w:rsidRDefault="005E46DE" w:rsidP="00A8506D">
            <w:pPr>
              <w:tabs>
                <w:tab w:val="left" w:pos="1644"/>
              </w:tabs>
              <w:overflowPunct/>
              <w:autoSpaceDE/>
              <w:autoSpaceDN/>
              <w:spacing w:line="300" w:lineRule="exact"/>
              <w:ind w:firstLine="199"/>
            </w:pPr>
            <w:r w:rsidRPr="005E46DE">
              <w:t>DRM_RCAR_DU_SET_VMUTE</w:t>
            </w:r>
            <w:r w:rsidR="0081699D">
              <w:t xml:space="preserve"> (value is 0)</w:t>
            </w:r>
          </w:p>
        </w:tc>
      </w:tr>
      <w:tr w:rsidR="0081699D" w:rsidRPr="00F72DD2" w14:paraId="772F55BD" w14:textId="77777777" w:rsidTr="00A8506D">
        <w:trPr>
          <w:trHeight w:hRule="exact" w:val="340"/>
        </w:trPr>
        <w:tc>
          <w:tcPr>
            <w:tcW w:w="1743" w:type="dxa"/>
            <w:vAlign w:val="center"/>
          </w:tcPr>
          <w:p w14:paraId="3F49DABD" w14:textId="77777777" w:rsidR="0081699D" w:rsidRPr="00965DDB" w:rsidRDefault="0081699D" w:rsidP="00F12BCC">
            <w:pPr>
              <w:overflowPunct/>
              <w:autoSpaceDE/>
              <w:autoSpaceDN/>
              <w:spacing w:line="300" w:lineRule="exact"/>
              <w:ind w:firstLine="199"/>
            </w:pPr>
          </w:p>
        </w:tc>
        <w:tc>
          <w:tcPr>
            <w:tcW w:w="2126" w:type="dxa"/>
            <w:vAlign w:val="center"/>
          </w:tcPr>
          <w:p w14:paraId="0F596505" w14:textId="77777777" w:rsidR="0081699D" w:rsidRPr="002D11BD" w:rsidRDefault="0081699D" w:rsidP="00A8506D">
            <w:pPr>
              <w:tabs>
                <w:tab w:val="left" w:pos="1644"/>
              </w:tabs>
              <w:overflowPunct/>
              <w:autoSpaceDE/>
              <w:autoSpaceDN/>
              <w:spacing w:line="300" w:lineRule="exact"/>
              <w:ind w:firstLine="199"/>
            </w:pPr>
            <w:r w:rsidRPr="007F6482">
              <w:t>arg</w:t>
            </w:r>
          </w:p>
        </w:tc>
        <w:tc>
          <w:tcPr>
            <w:tcW w:w="5730" w:type="dxa"/>
            <w:gridSpan w:val="2"/>
            <w:vAlign w:val="center"/>
          </w:tcPr>
          <w:p w14:paraId="73853AEB" w14:textId="77777777" w:rsidR="0081699D" w:rsidRDefault="0081699D" w:rsidP="00A8506D">
            <w:pPr>
              <w:tabs>
                <w:tab w:val="left" w:pos="1644"/>
              </w:tabs>
              <w:overflowPunct/>
              <w:autoSpaceDE/>
              <w:autoSpaceDN/>
              <w:spacing w:line="300" w:lineRule="exact"/>
              <w:ind w:firstLine="199"/>
            </w:pPr>
            <w:r>
              <w:t xml:space="preserve">Pointer of </w:t>
            </w:r>
            <w:r w:rsidR="009F7FEB" w:rsidRPr="009F7FEB">
              <w:t>rcar_du_vmute</w:t>
            </w:r>
            <w:r>
              <w:t xml:space="preserve"> structure</w:t>
            </w:r>
          </w:p>
          <w:p w14:paraId="59323BDC" w14:textId="77777777" w:rsidR="0081699D" w:rsidRPr="001D5920" w:rsidRDefault="0081699D" w:rsidP="00A8506D">
            <w:pPr>
              <w:tabs>
                <w:tab w:val="left" w:pos="1644"/>
              </w:tabs>
              <w:overflowPunct/>
              <w:autoSpaceDE/>
              <w:autoSpaceDN/>
              <w:spacing w:line="300" w:lineRule="exact"/>
              <w:ind w:firstLine="199"/>
              <w:rPr>
                <w:lang w:eastAsia="ja-JP"/>
              </w:rPr>
            </w:pPr>
            <w:r>
              <w:rPr>
                <w:rFonts w:hint="eastAsia"/>
                <w:lang w:eastAsia="ja-JP"/>
              </w:rPr>
              <w:t xml:space="preserve">　　　</w:t>
            </w:r>
            <w:r>
              <w:rPr>
                <w:lang w:eastAsia="ja-JP"/>
              </w:rPr>
              <w:t xml:space="preserve">　　　　</w:t>
            </w:r>
            <w:r>
              <w:rPr>
                <w:rFonts w:hint="eastAsia"/>
                <w:lang w:eastAsia="ja-JP"/>
              </w:rPr>
              <w:t>(Please refer to [</w:t>
            </w:r>
            <w:r>
              <w:rPr>
                <w:lang w:eastAsia="ja-JP"/>
              </w:rPr>
              <w:t>Structure</w:t>
            </w:r>
            <w:r>
              <w:rPr>
                <w:rFonts w:hint="eastAsia"/>
                <w:lang w:eastAsia="ja-JP"/>
              </w:rPr>
              <w:t>]</w:t>
            </w:r>
            <w:r>
              <w:rPr>
                <w:lang w:eastAsia="ja-JP"/>
              </w:rPr>
              <w:t xml:space="preserve"> in </w:t>
            </w:r>
            <w:r>
              <w:rPr>
                <w:rFonts w:hint="eastAsia"/>
                <w:lang w:eastAsia="ja-JP"/>
              </w:rPr>
              <w:t>d</w:t>
            </w:r>
            <w:r>
              <w:rPr>
                <w:lang w:eastAsia="ja-JP"/>
              </w:rPr>
              <w:t>etail)</w:t>
            </w:r>
          </w:p>
        </w:tc>
      </w:tr>
      <w:tr w:rsidR="0081699D" w:rsidRPr="00965DDB" w14:paraId="4F51E5DE" w14:textId="77777777" w:rsidTr="00A8506D">
        <w:trPr>
          <w:trHeight w:hRule="exact" w:val="340"/>
        </w:trPr>
        <w:tc>
          <w:tcPr>
            <w:tcW w:w="1743" w:type="dxa"/>
            <w:vAlign w:val="center"/>
          </w:tcPr>
          <w:p w14:paraId="6DF9264C" w14:textId="77777777" w:rsidR="0081699D" w:rsidRPr="00965DDB" w:rsidRDefault="0081699D" w:rsidP="00F12BCC">
            <w:pPr>
              <w:overflowPunct/>
              <w:autoSpaceDE/>
              <w:autoSpaceDN/>
              <w:spacing w:line="300" w:lineRule="exact"/>
              <w:ind w:firstLine="199"/>
              <w:rPr>
                <w:lang w:eastAsia="ja-JP"/>
              </w:rPr>
            </w:pPr>
          </w:p>
        </w:tc>
        <w:tc>
          <w:tcPr>
            <w:tcW w:w="2126" w:type="dxa"/>
            <w:vAlign w:val="center"/>
          </w:tcPr>
          <w:p w14:paraId="0A3F2E85" w14:textId="77777777" w:rsidR="0081699D" w:rsidRPr="00965DDB" w:rsidRDefault="0081699D" w:rsidP="00A8506D">
            <w:pPr>
              <w:tabs>
                <w:tab w:val="left" w:pos="1644"/>
              </w:tabs>
              <w:overflowPunct/>
              <w:autoSpaceDE/>
              <w:autoSpaceDN/>
              <w:spacing w:line="300" w:lineRule="exact"/>
              <w:ind w:firstLine="199"/>
            </w:pPr>
            <w:r w:rsidRPr="007F6482">
              <w:t>size</w:t>
            </w:r>
          </w:p>
        </w:tc>
        <w:tc>
          <w:tcPr>
            <w:tcW w:w="5730" w:type="dxa"/>
            <w:gridSpan w:val="2"/>
            <w:vAlign w:val="center"/>
          </w:tcPr>
          <w:p w14:paraId="34E85000" w14:textId="77777777" w:rsidR="0081699D" w:rsidRPr="00965DDB" w:rsidRDefault="0081699D" w:rsidP="00A8506D">
            <w:pPr>
              <w:tabs>
                <w:tab w:val="left" w:pos="1644"/>
              </w:tabs>
              <w:overflowPunct/>
              <w:autoSpaceDE/>
              <w:autoSpaceDN/>
              <w:spacing w:line="300" w:lineRule="exact"/>
              <w:ind w:firstLine="199"/>
            </w:pPr>
            <w:r>
              <w:t>Data size of</w:t>
            </w:r>
            <w:r w:rsidR="009F7FEB" w:rsidRPr="009F7FEB">
              <w:t xml:space="preserve"> rcar_du_vmute</w:t>
            </w:r>
            <w:r>
              <w:rPr>
                <w:rFonts w:hint="eastAsia"/>
              </w:rPr>
              <w:t xml:space="preserve"> structure</w:t>
            </w:r>
          </w:p>
        </w:tc>
      </w:tr>
      <w:tr w:rsidR="0081699D" w:rsidRPr="00965DDB" w14:paraId="02DF2A0F" w14:textId="77777777" w:rsidTr="00A8506D">
        <w:trPr>
          <w:trHeight w:hRule="exact" w:val="340"/>
        </w:trPr>
        <w:tc>
          <w:tcPr>
            <w:tcW w:w="1743" w:type="dxa"/>
            <w:vAlign w:val="center"/>
          </w:tcPr>
          <w:p w14:paraId="13EC55A2" w14:textId="77777777" w:rsidR="0081699D" w:rsidRPr="00965DDB" w:rsidRDefault="0081699D" w:rsidP="00A8506D">
            <w:pPr>
              <w:tabs>
                <w:tab w:val="left" w:pos="1644"/>
              </w:tabs>
              <w:overflowPunct/>
              <w:autoSpaceDE/>
              <w:autoSpaceDN/>
              <w:spacing w:line="300" w:lineRule="exact"/>
              <w:ind w:firstLine="199"/>
              <w:rPr>
                <w:lang w:eastAsia="ja-JP"/>
              </w:rPr>
            </w:pPr>
            <w:r>
              <w:rPr>
                <w:rFonts w:hint="eastAsia"/>
                <w:lang w:eastAsia="ja-JP"/>
              </w:rPr>
              <w:t>[</w:t>
            </w:r>
            <w:r>
              <w:rPr>
                <w:lang w:eastAsia="ja-JP"/>
              </w:rPr>
              <w:t>Header file</w:t>
            </w:r>
            <w:r>
              <w:rPr>
                <w:rFonts w:hint="eastAsia"/>
                <w:lang w:eastAsia="ja-JP"/>
              </w:rPr>
              <w:t>]</w:t>
            </w:r>
          </w:p>
        </w:tc>
        <w:tc>
          <w:tcPr>
            <w:tcW w:w="7856" w:type="dxa"/>
            <w:gridSpan w:val="3"/>
            <w:vAlign w:val="center"/>
          </w:tcPr>
          <w:p w14:paraId="6C9DF57A" w14:textId="77777777" w:rsidR="0081699D" w:rsidRPr="00965DDB" w:rsidRDefault="0081699D" w:rsidP="00A8506D">
            <w:pPr>
              <w:tabs>
                <w:tab w:val="left" w:pos="1644"/>
              </w:tabs>
              <w:overflowPunct/>
              <w:autoSpaceDE/>
              <w:autoSpaceDN/>
              <w:spacing w:line="300" w:lineRule="exact"/>
              <w:ind w:firstLine="199"/>
              <w:rPr>
                <w:rFonts w:cs="Arial"/>
              </w:rPr>
            </w:pPr>
            <w:r w:rsidRPr="00007FDD">
              <w:rPr>
                <w:rFonts w:cs="Arial"/>
              </w:rPr>
              <w:t>xf86drm.h</w:t>
            </w:r>
          </w:p>
        </w:tc>
      </w:tr>
      <w:tr w:rsidR="0081699D" w:rsidRPr="00965DDB" w14:paraId="3C7F46F3" w14:textId="77777777" w:rsidTr="00A8506D">
        <w:trPr>
          <w:trHeight w:hRule="exact" w:val="340"/>
        </w:trPr>
        <w:tc>
          <w:tcPr>
            <w:tcW w:w="1743" w:type="dxa"/>
            <w:vAlign w:val="center"/>
          </w:tcPr>
          <w:p w14:paraId="465D21BE" w14:textId="77777777" w:rsidR="0081699D" w:rsidRPr="00A718B4" w:rsidRDefault="0081699D" w:rsidP="00F12BCC">
            <w:pPr>
              <w:overflowPunct/>
              <w:autoSpaceDE/>
              <w:autoSpaceDN/>
              <w:spacing w:line="300" w:lineRule="exact"/>
              <w:ind w:firstLine="199"/>
              <w:rPr>
                <w:sz w:val="16"/>
                <w:lang w:eastAsia="ja-JP"/>
              </w:rPr>
            </w:pPr>
            <w:r>
              <w:rPr>
                <w:lang w:eastAsia="ja-JP"/>
              </w:rPr>
              <w:t>[</w:t>
            </w:r>
            <w:r w:rsidRPr="00F72DD2">
              <w:rPr>
                <w:lang w:eastAsia="ja-JP"/>
              </w:rPr>
              <w:t>L</w:t>
            </w:r>
            <w:r w:rsidRPr="0097200B">
              <w:rPr>
                <w:lang w:eastAsia="ja-JP"/>
              </w:rPr>
              <w:t>ibrary file</w:t>
            </w:r>
            <w:r>
              <w:rPr>
                <w:rFonts w:hint="eastAsia"/>
                <w:lang w:eastAsia="ja-JP"/>
              </w:rPr>
              <w:t>]</w:t>
            </w:r>
          </w:p>
        </w:tc>
        <w:tc>
          <w:tcPr>
            <w:tcW w:w="7856" w:type="dxa"/>
            <w:gridSpan w:val="3"/>
            <w:vAlign w:val="center"/>
          </w:tcPr>
          <w:p w14:paraId="7DE45AE0" w14:textId="77777777" w:rsidR="0081699D" w:rsidRPr="00965DDB" w:rsidRDefault="0081699D" w:rsidP="00A8506D">
            <w:pPr>
              <w:tabs>
                <w:tab w:val="left" w:pos="1644"/>
              </w:tabs>
              <w:overflowPunct/>
              <w:autoSpaceDE/>
              <w:autoSpaceDN/>
              <w:spacing w:line="300" w:lineRule="exact"/>
              <w:ind w:firstLine="199"/>
              <w:rPr>
                <w:rFonts w:cs="Arial"/>
              </w:rPr>
            </w:pPr>
            <w:r w:rsidRPr="00007FDD">
              <w:rPr>
                <w:rFonts w:cs="Arial"/>
              </w:rPr>
              <w:t>libdrm.so</w:t>
            </w:r>
          </w:p>
        </w:tc>
      </w:tr>
      <w:tr w:rsidR="0081699D" w:rsidRPr="00965DDB" w14:paraId="7F36A1F2" w14:textId="77777777" w:rsidTr="00A8506D">
        <w:trPr>
          <w:trHeight w:hRule="exact" w:val="340"/>
        </w:trPr>
        <w:tc>
          <w:tcPr>
            <w:tcW w:w="1743" w:type="dxa"/>
            <w:vAlign w:val="center"/>
          </w:tcPr>
          <w:p w14:paraId="79D1B09D" w14:textId="77777777" w:rsidR="0081699D" w:rsidRPr="00965DDB" w:rsidRDefault="0081699D" w:rsidP="00F12BCC">
            <w:pPr>
              <w:overflowPunct/>
              <w:autoSpaceDE/>
              <w:autoSpaceDN/>
              <w:spacing w:line="300" w:lineRule="exact"/>
              <w:ind w:firstLine="199"/>
              <w:rPr>
                <w:lang w:eastAsia="ja-JP"/>
              </w:rPr>
            </w:pPr>
            <w:r>
              <w:rPr>
                <w:rFonts w:hint="eastAsia"/>
                <w:lang w:eastAsia="ja-JP"/>
              </w:rPr>
              <w:t>[</w:t>
            </w:r>
            <w:r>
              <w:rPr>
                <w:lang w:eastAsia="ja-JP"/>
              </w:rPr>
              <w:t>Returns</w:t>
            </w:r>
            <w:r>
              <w:rPr>
                <w:rFonts w:hint="eastAsia"/>
                <w:lang w:eastAsia="ja-JP"/>
              </w:rPr>
              <w:t>]</w:t>
            </w:r>
          </w:p>
        </w:tc>
        <w:tc>
          <w:tcPr>
            <w:tcW w:w="2126" w:type="dxa"/>
            <w:vAlign w:val="center"/>
          </w:tcPr>
          <w:p w14:paraId="7C717D27" w14:textId="77777777" w:rsidR="0081699D" w:rsidRPr="00965DDB" w:rsidRDefault="0081699D" w:rsidP="00A8506D">
            <w:pPr>
              <w:tabs>
                <w:tab w:val="left" w:pos="1644"/>
              </w:tabs>
              <w:overflowPunct/>
              <w:autoSpaceDE/>
              <w:autoSpaceDN/>
              <w:spacing w:line="300" w:lineRule="exact"/>
              <w:ind w:firstLine="199"/>
              <w:rPr>
                <w:rFonts w:cs="Arial"/>
              </w:rPr>
            </w:pPr>
            <w:r>
              <w:rPr>
                <w:rFonts w:cs="Arial" w:hint="eastAsia"/>
              </w:rPr>
              <w:t>0</w:t>
            </w:r>
          </w:p>
        </w:tc>
        <w:tc>
          <w:tcPr>
            <w:tcW w:w="5730" w:type="dxa"/>
            <w:gridSpan w:val="2"/>
            <w:vAlign w:val="center"/>
          </w:tcPr>
          <w:p w14:paraId="28DB46C4" w14:textId="77777777" w:rsidR="0081699D" w:rsidRPr="00965DDB" w:rsidRDefault="0081699D" w:rsidP="00A8506D">
            <w:pPr>
              <w:tabs>
                <w:tab w:val="left" w:pos="1644"/>
              </w:tabs>
              <w:overflowPunct/>
              <w:autoSpaceDE/>
              <w:autoSpaceDN/>
              <w:spacing w:line="300" w:lineRule="exact"/>
              <w:ind w:firstLine="199"/>
              <w:rPr>
                <w:rFonts w:cs="Arial"/>
                <w:lang w:eastAsia="ja-JP"/>
              </w:rPr>
            </w:pPr>
            <w:r>
              <w:rPr>
                <w:rFonts w:cs="Arial" w:hint="eastAsia"/>
                <w:lang w:eastAsia="ja-JP"/>
              </w:rPr>
              <w:t>Success</w:t>
            </w:r>
          </w:p>
        </w:tc>
      </w:tr>
      <w:tr w:rsidR="0081699D" w:rsidRPr="00965DDB" w14:paraId="01DE9A3E" w14:textId="77777777" w:rsidTr="00A8506D">
        <w:trPr>
          <w:trHeight w:hRule="exact" w:val="340"/>
        </w:trPr>
        <w:tc>
          <w:tcPr>
            <w:tcW w:w="1743" w:type="dxa"/>
            <w:vAlign w:val="center"/>
          </w:tcPr>
          <w:p w14:paraId="6DEFAB76" w14:textId="77777777" w:rsidR="0081699D" w:rsidRPr="00965DDB" w:rsidRDefault="0081699D" w:rsidP="00F12BCC">
            <w:pPr>
              <w:overflowPunct/>
              <w:autoSpaceDE/>
              <w:autoSpaceDN/>
              <w:spacing w:line="300" w:lineRule="exact"/>
              <w:ind w:firstLine="199"/>
            </w:pPr>
          </w:p>
        </w:tc>
        <w:tc>
          <w:tcPr>
            <w:tcW w:w="2126" w:type="dxa"/>
            <w:vAlign w:val="center"/>
          </w:tcPr>
          <w:p w14:paraId="1E91B319" w14:textId="77777777" w:rsidR="0081699D" w:rsidRPr="00965DDB" w:rsidRDefault="0081699D" w:rsidP="00A8506D">
            <w:pPr>
              <w:tabs>
                <w:tab w:val="left" w:pos="1644"/>
              </w:tabs>
              <w:overflowPunct/>
              <w:autoSpaceDE/>
              <w:autoSpaceDN/>
              <w:spacing w:line="300" w:lineRule="exact"/>
              <w:ind w:firstLine="199"/>
              <w:rPr>
                <w:rFonts w:cs="Arial"/>
              </w:rPr>
            </w:pPr>
            <w:r w:rsidRPr="00965DDB">
              <w:rPr>
                <w:rFonts w:cs="Arial"/>
              </w:rPr>
              <w:t>-1</w:t>
            </w:r>
          </w:p>
        </w:tc>
        <w:tc>
          <w:tcPr>
            <w:tcW w:w="5730" w:type="dxa"/>
            <w:gridSpan w:val="2"/>
            <w:vAlign w:val="center"/>
          </w:tcPr>
          <w:p w14:paraId="569088D8" w14:textId="77777777" w:rsidR="0081699D" w:rsidRPr="00965DDB" w:rsidRDefault="0081699D" w:rsidP="00A8506D">
            <w:pPr>
              <w:tabs>
                <w:tab w:val="left" w:pos="1644"/>
              </w:tabs>
              <w:overflowPunct/>
              <w:autoSpaceDE/>
              <w:autoSpaceDN/>
              <w:spacing w:line="300" w:lineRule="exact"/>
              <w:ind w:firstLine="199"/>
              <w:rPr>
                <w:rFonts w:cs="Arial"/>
              </w:rPr>
            </w:pPr>
            <w:r>
              <w:rPr>
                <w:rFonts w:cs="Arial" w:hint="eastAsia"/>
              </w:rPr>
              <w:t>Error</w:t>
            </w:r>
          </w:p>
        </w:tc>
      </w:tr>
      <w:tr w:rsidR="0081699D" w:rsidRPr="00965DDB" w14:paraId="3D834BC1" w14:textId="77777777" w:rsidTr="00A8506D">
        <w:trPr>
          <w:trHeight w:hRule="exact" w:val="340"/>
        </w:trPr>
        <w:tc>
          <w:tcPr>
            <w:tcW w:w="1743" w:type="dxa"/>
            <w:vAlign w:val="center"/>
          </w:tcPr>
          <w:p w14:paraId="53CFF2D8" w14:textId="77777777" w:rsidR="0081699D" w:rsidRPr="00965DDB" w:rsidRDefault="0081699D" w:rsidP="00A8506D">
            <w:pPr>
              <w:tabs>
                <w:tab w:val="left" w:pos="1644"/>
              </w:tabs>
              <w:overflowPunct/>
              <w:autoSpaceDE/>
              <w:autoSpaceDN/>
              <w:spacing w:line="300" w:lineRule="exact"/>
              <w:ind w:firstLine="199"/>
              <w:rPr>
                <w:lang w:eastAsia="ja-JP"/>
              </w:rPr>
            </w:pPr>
            <w:r>
              <w:rPr>
                <w:rFonts w:hint="eastAsia"/>
                <w:lang w:eastAsia="ja-JP"/>
              </w:rPr>
              <w:t>[</w:t>
            </w:r>
            <w:r>
              <w:rPr>
                <w:lang w:eastAsia="ja-JP"/>
              </w:rPr>
              <w:t>Error value]</w:t>
            </w:r>
          </w:p>
        </w:tc>
        <w:tc>
          <w:tcPr>
            <w:tcW w:w="2126" w:type="dxa"/>
            <w:vAlign w:val="center"/>
          </w:tcPr>
          <w:p w14:paraId="6BA43CC2" w14:textId="77777777" w:rsidR="0081699D" w:rsidRPr="00965DDB" w:rsidRDefault="0081699D" w:rsidP="00A8506D">
            <w:pPr>
              <w:tabs>
                <w:tab w:val="left" w:pos="1644"/>
              </w:tabs>
              <w:overflowPunct/>
              <w:autoSpaceDE/>
              <w:autoSpaceDN/>
              <w:spacing w:line="300" w:lineRule="exact"/>
              <w:ind w:firstLine="199"/>
              <w:rPr>
                <w:rFonts w:cs="Arial"/>
              </w:rPr>
            </w:pPr>
            <w:r w:rsidRPr="007F6482">
              <w:rPr>
                <w:rFonts w:cs="Arial"/>
              </w:rPr>
              <w:t>EINVAL</w:t>
            </w:r>
          </w:p>
        </w:tc>
        <w:tc>
          <w:tcPr>
            <w:tcW w:w="5730" w:type="dxa"/>
            <w:gridSpan w:val="2"/>
            <w:vAlign w:val="center"/>
          </w:tcPr>
          <w:p w14:paraId="16BBCBBA" w14:textId="77777777" w:rsidR="0081699D" w:rsidRPr="00965DDB" w:rsidRDefault="0081699D" w:rsidP="00A8506D">
            <w:pPr>
              <w:tabs>
                <w:tab w:val="left" w:pos="1644"/>
              </w:tabs>
              <w:overflowPunct/>
              <w:autoSpaceDE/>
              <w:autoSpaceDN/>
              <w:spacing w:line="300" w:lineRule="exact"/>
              <w:ind w:firstLine="199"/>
              <w:rPr>
                <w:rFonts w:cs="Arial"/>
              </w:rPr>
            </w:pPr>
            <w:r>
              <w:rPr>
                <w:rFonts w:cs="Arial" w:hint="eastAsia"/>
              </w:rPr>
              <w:t>Invalid argument</w:t>
            </w:r>
          </w:p>
        </w:tc>
      </w:tr>
      <w:tr w:rsidR="0081699D" w:rsidRPr="00965DDB" w14:paraId="3CB0E4E1" w14:textId="77777777" w:rsidTr="00A8506D">
        <w:trPr>
          <w:trHeight w:hRule="exact" w:val="340"/>
        </w:trPr>
        <w:tc>
          <w:tcPr>
            <w:tcW w:w="1743" w:type="dxa"/>
            <w:vAlign w:val="center"/>
          </w:tcPr>
          <w:p w14:paraId="70FDF2E4" w14:textId="77777777" w:rsidR="0081699D" w:rsidRPr="00965DDB" w:rsidRDefault="0081699D" w:rsidP="00A8506D">
            <w:pPr>
              <w:tabs>
                <w:tab w:val="left" w:pos="1644"/>
              </w:tabs>
              <w:overflowPunct/>
              <w:autoSpaceDE/>
              <w:autoSpaceDN/>
              <w:spacing w:line="300" w:lineRule="exact"/>
              <w:ind w:firstLine="199"/>
              <w:rPr>
                <w:lang w:eastAsia="ja-JP"/>
              </w:rPr>
            </w:pPr>
            <w:r>
              <w:rPr>
                <w:rFonts w:hint="eastAsia"/>
                <w:lang w:eastAsia="ja-JP"/>
              </w:rPr>
              <w:t>[</w:t>
            </w:r>
            <w:r>
              <w:rPr>
                <w:lang w:eastAsia="ja-JP"/>
              </w:rPr>
              <w:t>Structure]</w:t>
            </w:r>
          </w:p>
        </w:tc>
        <w:tc>
          <w:tcPr>
            <w:tcW w:w="7856" w:type="dxa"/>
            <w:gridSpan w:val="3"/>
            <w:vAlign w:val="center"/>
          </w:tcPr>
          <w:p w14:paraId="595C157B" w14:textId="77777777" w:rsidR="0081699D" w:rsidRPr="00965DDB" w:rsidRDefault="0081699D" w:rsidP="00A8506D">
            <w:pPr>
              <w:tabs>
                <w:tab w:val="left" w:pos="1644"/>
              </w:tabs>
              <w:overflowPunct/>
              <w:autoSpaceDE/>
              <w:autoSpaceDN/>
              <w:spacing w:line="300" w:lineRule="exact"/>
              <w:ind w:firstLine="199"/>
              <w:rPr>
                <w:rFonts w:cs="Arial"/>
              </w:rPr>
            </w:pPr>
            <w:r w:rsidRPr="007F6482">
              <w:t xml:space="preserve">struct </w:t>
            </w:r>
            <w:r w:rsidR="009F7FEB" w:rsidRPr="009F7FEB">
              <w:t>rcar_du_vmute</w:t>
            </w:r>
            <w:r w:rsidRPr="00965DDB">
              <w:rPr>
                <w:rFonts w:cs="Arial"/>
              </w:rPr>
              <w:t xml:space="preserve"> </w:t>
            </w:r>
          </w:p>
        </w:tc>
      </w:tr>
      <w:tr w:rsidR="00A66100" w:rsidRPr="00965DDB" w14:paraId="2EF259DD" w14:textId="77777777" w:rsidTr="002936E6">
        <w:trPr>
          <w:trHeight w:hRule="exact" w:val="340"/>
        </w:trPr>
        <w:tc>
          <w:tcPr>
            <w:tcW w:w="1743" w:type="dxa"/>
            <w:vAlign w:val="center"/>
          </w:tcPr>
          <w:p w14:paraId="6949535E" w14:textId="77777777" w:rsidR="00A66100" w:rsidRPr="00965DDB" w:rsidRDefault="00A66100" w:rsidP="007D523E">
            <w:pPr>
              <w:overflowPunct/>
              <w:autoSpaceDE/>
              <w:autoSpaceDN/>
              <w:spacing w:line="300" w:lineRule="exact"/>
              <w:ind w:firstLineChars="113" w:firstLine="226"/>
            </w:pPr>
          </w:p>
        </w:tc>
        <w:tc>
          <w:tcPr>
            <w:tcW w:w="2126" w:type="dxa"/>
          </w:tcPr>
          <w:p w14:paraId="3D102FDD" w14:textId="77777777" w:rsidR="00A66100" w:rsidRPr="00965DDB" w:rsidRDefault="00A66100" w:rsidP="00A8506D">
            <w:pPr>
              <w:tabs>
                <w:tab w:val="left" w:pos="1644"/>
              </w:tabs>
              <w:overflowPunct/>
              <w:autoSpaceDE/>
              <w:autoSpaceDN/>
              <w:spacing w:line="300" w:lineRule="exact"/>
              <w:ind w:firstLine="199"/>
              <w:rPr>
                <w:rFonts w:cs="Arial"/>
                <w:lang w:eastAsia="ja-JP"/>
              </w:rPr>
            </w:pPr>
            <w:r w:rsidRPr="0044153E">
              <w:t>int</w:t>
            </w:r>
          </w:p>
        </w:tc>
        <w:tc>
          <w:tcPr>
            <w:tcW w:w="1418" w:type="dxa"/>
          </w:tcPr>
          <w:p w14:paraId="31090EA6" w14:textId="77777777" w:rsidR="00A66100" w:rsidRPr="009D7354" w:rsidRDefault="00A66100" w:rsidP="00A8506D">
            <w:pPr>
              <w:tabs>
                <w:tab w:val="left" w:pos="1644"/>
              </w:tabs>
              <w:overflowPunct/>
              <w:autoSpaceDE/>
              <w:autoSpaceDN/>
              <w:spacing w:line="300" w:lineRule="exact"/>
              <w:ind w:firstLine="199"/>
              <w:rPr>
                <w:rFonts w:cs="Arial"/>
                <w:sz w:val="18"/>
                <w:lang w:eastAsia="ja-JP"/>
              </w:rPr>
            </w:pPr>
            <w:r w:rsidRPr="0044153E">
              <w:t>crtc_id;</w:t>
            </w:r>
          </w:p>
        </w:tc>
        <w:tc>
          <w:tcPr>
            <w:tcW w:w="4312" w:type="dxa"/>
            <w:tcBorders>
              <w:left w:val="nil"/>
            </w:tcBorders>
          </w:tcPr>
          <w:p w14:paraId="4383B638" w14:textId="54B8016C" w:rsidR="00A66100" w:rsidRPr="00965DDB" w:rsidRDefault="00A66100" w:rsidP="002936E6">
            <w:pPr>
              <w:tabs>
                <w:tab w:val="left" w:pos="1644"/>
              </w:tabs>
              <w:overflowPunct/>
              <w:autoSpaceDE/>
              <w:autoSpaceDN/>
              <w:spacing w:line="300" w:lineRule="exact"/>
              <w:ind w:firstLineChars="21" w:firstLine="42"/>
              <w:rPr>
                <w:rFonts w:cs="Arial"/>
              </w:rPr>
            </w:pPr>
            <w:r>
              <w:t>[</w:t>
            </w:r>
            <w:r w:rsidRPr="0044153E">
              <w:t>CRTCs ID</w:t>
            </w:r>
            <w:r>
              <w:t>]</w:t>
            </w:r>
            <w:r w:rsidR="00B546AF">
              <w:t xml:space="preserve"> Refer to </w:t>
            </w:r>
            <w:r w:rsidR="00B546AF">
              <w:fldChar w:fldCharType="begin"/>
            </w:r>
            <w:r w:rsidR="00B546AF">
              <w:instrText xml:space="preserve"> REF _Ref445714766 \h </w:instrText>
            </w:r>
            <w:r w:rsidR="00B546AF">
              <w:fldChar w:fldCharType="separate"/>
            </w:r>
            <w:r w:rsidR="00253C6E">
              <w:t xml:space="preserve">Table </w:t>
            </w:r>
            <w:r w:rsidR="00253C6E">
              <w:rPr>
                <w:noProof/>
              </w:rPr>
              <w:t>4</w:t>
            </w:r>
            <w:r w:rsidR="00253C6E">
              <w:t>.</w:t>
            </w:r>
            <w:r w:rsidR="00253C6E">
              <w:rPr>
                <w:noProof/>
              </w:rPr>
              <w:t>4</w:t>
            </w:r>
            <w:r w:rsidR="00B546AF">
              <w:fldChar w:fldCharType="end"/>
            </w:r>
            <w:r w:rsidR="00B546AF">
              <w:t xml:space="preserve"> about CRTCs ID.</w:t>
            </w:r>
          </w:p>
        </w:tc>
      </w:tr>
      <w:tr w:rsidR="00A66100" w:rsidRPr="00965DDB" w14:paraId="2200964A" w14:textId="77777777" w:rsidTr="00A8506D">
        <w:trPr>
          <w:trHeight w:hRule="exact" w:val="340"/>
        </w:trPr>
        <w:tc>
          <w:tcPr>
            <w:tcW w:w="1743" w:type="dxa"/>
            <w:vAlign w:val="center"/>
          </w:tcPr>
          <w:p w14:paraId="226E2CC2" w14:textId="77777777" w:rsidR="00A66100" w:rsidRPr="00965DDB" w:rsidRDefault="00A66100" w:rsidP="00A66100">
            <w:pPr>
              <w:overflowPunct/>
              <w:autoSpaceDE/>
              <w:autoSpaceDN/>
              <w:spacing w:line="300" w:lineRule="exact"/>
              <w:ind w:firstLine="199"/>
            </w:pPr>
          </w:p>
        </w:tc>
        <w:tc>
          <w:tcPr>
            <w:tcW w:w="2126" w:type="dxa"/>
          </w:tcPr>
          <w:p w14:paraId="77B7CE2A" w14:textId="77777777" w:rsidR="00A66100" w:rsidRPr="00965DDB" w:rsidRDefault="00A66100" w:rsidP="00A8506D">
            <w:pPr>
              <w:tabs>
                <w:tab w:val="left" w:pos="1644"/>
              </w:tabs>
              <w:overflowPunct/>
              <w:autoSpaceDE/>
              <w:autoSpaceDN/>
              <w:spacing w:line="300" w:lineRule="exact"/>
              <w:ind w:firstLine="199"/>
            </w:pPr>
            <w:r w:rsidRPr="0044153E">
              <w:t>int</w:t>
            </w:r>
          </w:p>
        </w:tc>
        <w:tc>
          <w:tcPr>
            <w:tcW w:w="1418" w:type="dxa"/>
          </w:tcPr>
          <w:p w14:paraId="616D0A3B" w14:textId="77777777" w:rsidR="00A66100" w:rsidRPr="00965DDB" w:rsidRDefault="00A66100" w:rsidP="00A8506D">
            <w:pPr>
              <w:tabs>
                <w:tab w:val="left" w:pos="1644"/>
              </w:tabs>
              <w:overflowPunct/>
              <w:autoSpaceDE/>
              <w:autoSpaceDN/>
              <w:spacing w:line="300" w:lineRule="exact"/>
              <w:ind w:firstLine="199"/>
            </w:pPr>
            <w:r w:rsidRPr="0044153E">
              <w:t>on;</w:t>
            </w:r>
          </w:p>
        </w:tc>
        <w:tc>
          <w:tcPr>
            <w:tcW w:w="4312" w:type="dxa"/>
            <w:tcBorders>
              <w:left w:val="nil"/>
            </w:tcBorders>
          </w:tcPr>
          <w:p w14:paraId="2F2E65B5" w14:textId="77777777" w:rsidR="00A66100" w:rsidRPr="00965DDB" w:rsidRDefault="00A66100" w:rsidP="00A8506D">
            <w:pPr>
              <w:tabs>
                <w:tab w:val="left" w:pos="1644"/>
              </w:tabs>
              <w:overflowPunct/>
              <w:autoSpaceDE/>
              <w:autoSpaceDN/>
              <w:spacing w:line="300" w:lineRule="exact"/>
              <w:ind w:leftChars="-49" w:left="-98" w:firstLine="142"/>
              <w:rPr>
                <w:lang w:eastAsia="ja-JP"/>
              </w:rPr>
            </w:pPr>
            <w:r>
              <w:rPr>
                <w:sz w:val="22"/>
                <w:szCs w:val="22"/>
                <w:lang w:eastAsia="ja-JP"/>
              </w:rPr>
              <w:t>[1:</w:t>
            </w:r>
            <w:r w:rsidR="007C26F6">
              <w:rPr>
                <w:sz w:val="22"/>
                <w:szCs w:val="22"/>
                <w:lang w:eastAsia="ja-JP"/>
              </w:rPr>
              <w:t xml:space="preserve"> Vmute </w:t>
            </w:r>
            <w:r>
              <w:rPr>
                <w:sz w:val="22"/>
                <w:szCs w:val="22"/>
                <w:lang w:eastAsia="ja-JP"/>
              </w:rPr>
              <w:t>ON</w:t>
            </w:r>
            <w:r w:rsidR="007C26F6">
              <w:rPr>
                <w:sz w:val="22"/>
                <w:szCs w:val="22"/>
                <w:lang w:eastAsia="ja-JP"/>
              </w:rPr>
              <w:t>,</w:t>
            </w:r>
            <w:r>
              <w:rPr>
                <w:sz w:val="22"/>
                <w:szCs w:val="22"/>
                <w:lang w:eastAsia="ja-JP"/>
              </w:rPr>
              <w:t xml:space="preserve"> 0:</w:t>
            </w:r>
            <w:r w:rsidR="007C26F6">
              <w:rPr>
                <w:sz w:val="22"/>
                <w:szCs w:val="22"/>
                <w:lang w:eastAsia="ja-JP"/>
              </w:rPr>
              <w:t xml:space="preserve"> Vmute </w:t>
            </w:r>
            <w:r>
              <w:rPr>
                <w:sz w:val="22"/>
                <w:szCs w:val="22"/>
                <w:lang w:eastAsia="ja-JP"/>
              </w:rPr>
              <w:t>OFF]</w:t>
            </w:r>
          </w:p>
        </w:tc>
      </w:tr>
      <w:tr w:rsidR="00B546AF" w:rsidRPr="00965DDB" w14:paraId="42F6699F" w14:textId="77777777" w:rsidTr="00A8506D">
        <w:trPr>
          <w:trHeight w:hRule="exact" w:val="340"/>
        </w:trPr>
        <w:tc>
          <w:tcPr>
            <w:tcW w:w="1743" w:type="dxa"/>
            <w:vAlign w:val="center"/>
          </w:tcPr>
          <w:p w14:paraId="0B925DF1" w14:textId="77777777" w:rsidR="00B546AF" w:rsidRPr="00965DDB" w:rsidRDefault="00B546AF" w:rsidP="00A8506D">
            <w:pPr>
              <w:tabs>
                <w:tab w:val="left" w:pos="1644"/>
              </w:tabs>
              <w:overflowPunct/>
              <w:autoSpaceDE/>
              <w:autoSpaceDN/>
              <w:spacing w:line="300" w:lineRule="exact"/>
              <w:ind w:firstLine="199"/>
            </w:pPr>
            <w:r>
              <w:rPr>
                <w:szCs w:val="21"/>
                <w:lang w:eastAsia="ja-JP"/>
              </w:rPr>
              <w:t>[</w:t>
            </w:r>
            <w:r w:rsidRPr="00800B8E">
              <w:rPr>
                <w:szCs w:val="21"/>
                <w:lang w:eastAsia="ja-JP"/>
              </w:rPr>
              <w:t>Description</w:t>
            </w:r>
            <w:r>
              <w:rPr>
                <w:rFonts w:hint="eastAsia"/>
                <w:szCs w:val="21"/>
                <w:lang w:eastAsia="ja-JP"/>
              </w:rPr>
              <w:t>]</w:t>
            </w:r>
          </w:p>
        </w:tc>
        <w:tc>
          <w:tcPr>
            <w:tcW w:w="7856" w:type="dxa"/>
            <w:gridSpan w:val="3"/>
            <w:vAlign w:val="center"/>
          </w:tcPr>
          <w:p w14:paraId="092A9DDA" w14:textId="77777777" w:rsidR="00B546AF" w:rsidRPr="007D523E" w:rsidRDefault="00B546AF" w:rsidP="00A8506D">
            <w:pPr>
              <w:tabs>
                <w:tab w:val="left" w:pos="1644"/>
              </w:tabs>
              <w:ind w:firstLineChars="92" w:firstLine="184"/>
            </w:pPr>
            <w:r w:rsidRPr="007C26F6">
              <w:rPr>
                <w:rFonts w:cs="Arial"/>
                <w:lang w:eastAsia="ja-JP"/>
              </w:rPr>
              <w:t>V</w:t>
            </w:r>
            <w:r>
              <w:rPr>
                <w:rFonts w:cs="Arial"/>
                <w:lang w:eastAsia="ja-JP"/>
              </w:rPr>
              <w:t>mute</w:t>
            </w:r>
            <w:r>
              <w:rPr>
                <w:lang w:eastAsia="ja-JP"/>
              </w:rPr>
              <w:t xml:space="preserve"> (VSPD mute)</w:t>
            </w:r>
            <w:r>
              <w:rPr>
                <w:rFonts w:cs="Arial"/>
                <w:lang w:eastAsia="ja-JP"/>
              </w:rPr>
              <w:t xml:space="preserve"> function</w:t>
            </w:r>
            <w:r w:rsidRPr="007C26F6">
              <w:rPr>
                <w:rFonts w:cs="Arial"/>
                <w:lang w:eastAsia="ja-JP"/>
              </w:rPr>
              <w:t xml:space="preserve"> </w:t>
            </w:r>
            <w:r w:rsidR="001360CB">
              <w:rPr>
                <w:rFonts w:cs="Arial"/>
                <w:lang w:eastAsia="ja-JP"/>
              </w:rPr>
              <w:t xml:space="preserve">can be executed </w:t>
            </w:r>
            <w:r>
              <w:rPr>
                <w:rFonts w:cs="Arial"/>
                <w:lang w:eastAsia="ja-JP"/>
              </w:rPr>
              <w:t xml:space="preserve">per </w:t>
            </w:r>
            <w:r w:rsidR="006A2154">
              <w:rPr>
                <w:rFonts w:cs="Arial"/>
                <w:lang w:eastAsia="ja-JP"/>
              </w:rPr>
              <w:t xml:space="preserve">VSPD </w:t>
            </w:r>
            <w:r>
              <w:rPr>
                <w:rFonts w:cs="Arial"/>
                <w:lang w:eastAsia="ja-JP"/>
              </w:rPr>
              <w:t>c</w:t>
            </w:r>
            <w:r w:rsidRPr="007C26F6">
              <w:rPr>
                <w:rFonts w:cs="Arial"/>
                <w:lang w:eastAsia="ja-JP"/>
              </w:rPr>
              <w:t>hannel</w:t>
            </w:r>
            <w:r>
              <w:rPr>
                <w:rFonts w:cs="Arial"/>
                <w:lang w:eastAsia="ja-JP"/>
              </w:rPr>
              <w:t>.</w:t>
            </w:r>
          </w:p>
        </w:tc>
      </w:tr>
      <w:tr w:rsidR="00B546AF" w:rsidRPr="00965DDB" w14:paraId="7E7FC73B" w14:textId="77777777" w:rsidTr="00A8506D">
        <w:trPr>
          <w:trHeight w:hRule="exact" w:val="340"/>
        </w:trPr>
        <w:tc>
          <w:tcPr>
            <w:tcW w:w="1743" w:type="dxa"/>
            <w:vAlign w:val="center"/>
          </w:tcPr>
          <w:p w14:paraId="023EBFCC" w14:textId="77777777" w:rsidR="00B546AF" w:rsidRDefault="00B546AF" w:rsidP="00A8506D">
            <w:pPr>
              <w:tabs>
                <w:tab w:val="left" w:pos="1644"/>
              </w:tabs>
              <w:overflowPunct/>
              <w:autoSpaceDE/>
              <w:autoSpaceDN/>
              <w:spacing w:line="300" w:lineRule="exact"/>
              <w:ind w:firstLine="199"/>
              <w:rPr>
                <w:szCs w:val="21"/>
                <w:lang w:eastAsia="ja-JP"/>
              </w:rPr>
            </w:pPr>
            <w:r>
              <w:rPr>
                <w:rFonts w:hint="eastAsia"/>
                <w:lang w:eastAsia="ja-JP"/>
              </w:rPr>
              <w:t>[</w:t>
            </w:r>
            <w:r>
              <w:rPr>
                <w:lang w:eastAsia="ja-JP"/>
              </w:rPr>
              <w:t>Remark]</w:t>
            </w:r>
          </w:p>
        </w:tc>
        <w:tc>
          <w:tcPr>
            <w:tcW w:w="7856" w:type="dxa"/>
            <w:gridSpan w:val="3"/>
            <w:vAlign w:val="center"/>
          </w:tcPr>
          <w:p w14:paraId="3C50B014" w14:textId="77777777" w:rsidR="00B546AF" w:rsidRDefault="00B546AF" w:rsidP="00A8506D">
            <w:pPr>
              <w:tabs>
                <w:tab w:val="left" w:pos="1644"/>
              </w:tabs>
              <w:overflowPunct/>
              <w:autoSpaceDE/>
              <w:autoSpaceDN/>
              <w:spacing w:line="300" w:lineRule="exact"/>
              <w:ind w:firstLine="184"/>
              <w:rPr>
                <w:sz w:val="22"/>
                <w:szCs w:val="22"/>
                <w:lang w:eastAsia="ja-JP"/>
              </w:rPr>
            </w:pPr>
          </w:p>
        </w:tc>
      </w:tr>
    </w:tbl>
    <w:p w14:paraId="070B1CB8" w14:textId="77777777" w:rsidR="00B546AF" w:rsidRDefault="00B546AF">
      <w:pPr>
        <w:overflowPunct/>
        <w:autoSpaceDE/>
        <w:autoSpaceDN/>
        <w:adjustRightInd/>
        <w:spacing w:after="0" w:line="240" w:lineRule="auto"/>
        <w:textAlignment w:val="auto"/>
        <w:rPr>
          <w:lang w:eastAsia="ja-JP"/>
        </w:rPr>
      </w:pPr>
    </w:p>
    <w:p w14:paraId="5059831A" w14:textId="77777777" w:rsidR="00DB3B96" w:rsidRPr="00252D03" w:rsidRDefault="00DB3B96">
      <w:pPr>
        <w:pStyle w:val="Heading3"/>
        <w:rPr>
          <w:rFonts w:ascii="Times New Roman" w:hAnsi="Times New Roman"/>
          <w:lang w:eastAsia="ja-JP"/>
        </w:rPr>
      </w:pPr>
      <w:r>
        <w:rPr>
          <w:lang w:eastAsia="ja-JP"/>
        </w:rPr>
        <w:br w:type="page"/>
      </w:r>
      <w:r w:rsidRPr="00A8506D">
        <w:rPr>
          <w:rFonts w:ascii="Times New Roman" w:hAnsi="Times New Roman"/>
          <w:lang w:eastAsia="ja-JP"/>
        </w:rPr>
        <w:lastRenderedPageBreak/>
        <w:t>Write back function (DRM)</w:t>
      </w:r>
    </w:p>
    <w:p w14:paraId="1507687F" w14:textId="77777777" w:rsidR="00DB3B96" w:rsidRPr="009F6659" w:rsidRDefault="00DB3B96" w:rsidP="00A8506D">
      <w:pPr>
        <w:spacing w:after="0"/>
        <w:rPr>
          <w:lang w:eastAsia="ja-JP"/>
        </w:rPr>
      </w:pPr>
      <w:r w:rsidRPr="009F6659">
        <w:rPr>
          <w:lang w:eastAsia="ja-JP"/>
        </w:rPr>
        <w:t xml:space="preserve">It describes the </w:t>
      </w:r>
      <w:r w:rsidR="00444E8A">
        <w:rPr>
          <w:lang w:eastAsia="ja-JP"/>
        </w:rPr>
        <w:t>expansion</w:t>
      </w:r>
      <w:r w:rsidR="00444E8A" w:rsidRPr="009F6659">
        <w:rPr>
          <w:lang w:eastAsia="ja-JP"/>
        </w:rPr>
        <w:t xml:space="preserve"> </w:t>
      </w:r>
      <w:r w:rsidRPr="009F6659">
        <w:rPr>
          <w:lang w:eastAsia="ja-JP"/>
        </w:rPr>
        <w:t>API specifications and use method of the write</w:t>
      </w:r>
      <w:r w:rsidR="00EB5E19">
        <w:rPr>
          <w:lang w:eastAsia="ja-JP"/>
        </w:rPr>
        <w:t xml:space="preserve"> </w:t>
      </w:r>
      <w:r w:rsidRPr="009F6659">
        <w:rPr>
          <w:lang w:eastAsia="ja-JP"/>
        </w:rPr>
        <w:t>back function.</w:t>
      </w:r>
    </w:p>
    <w:p w14:paraId="584080C4" w14:textId="77777777" w:rsidR="00DB3B96" w:rsidRPr="009F6659" w:rsidRDefault="00DB3B96" w:rsidP="00DB3B96">
      <w:pPr>
        <w:pStyle w:val="BodyText"/>
      </w:pPr>
      <w:r w:rsidRPr="009F6659">
        <w:t>[API specification]</w:t>
      </w:r>
    </w:p>
    <w:tbl>
      <w:tblPr>
        <w:tblW w:w="9113" w:type="dxa"/>
        <w:tblInd w:w="384" w:type="dxa"/>
        <w:tblLayout w:type="fixed"/>
        <w:tblCellMar>
          <w:left w:w="99" w:type="dxa"/>
          <w:right w:w="99" w:type="dxa"/>
        </w:tblCellMar>
        <w:tblLook w:val="0000" w:firstRow="0" w:lastRow="0" w:firstColumn="0" w:lastColumn="0" w:noHBand="0" w:noVBand="0"/>
      </w:tblPr>
      <w:tblGrid>
        <w:gridCol w:w="1743"/>
        <w:gridCol w:w="2126"/>
        <w:gridCol w:w="1559"/>
        <w:gridCol w:w="3685"/>
      </w:tblGrid>
      <w:tr w:rsidR="00DB3B96" w:rsidRPr="009F6659" w14:paraId="4F558DF6" w14:textId="77777777" w:rsidTr="00A8506D">
        <w:trPr>
          <w:trHeight w:hRule="exact" w:val="649"/>
        </w:trPr>
        <w:tc>
          <w:tcPr>
            <w:tcW w:w="1743" w:type="dxa"/>
            <w:vAlign w:val="center"/>
          </w:tcPr>
          <w:p w14:paraId="3D98B49F" w14:textId="77777777" w:rsidR="00DB3B96" w:rsidRPr="009F6659" w:rsidRDefault="00DB3B96" w:rsidP="00DB3B96">
            <w:pPr>
              <w:overflowPunct/>
              <w:autoSpaceDE/>
              <w:autoSpaceDN/>
              <w:spacing w:line="300" w:lineRule="exact"/>
              <w:ind w:firstLine="199"/>
            </w:pPr>
            <w:r w:rsidRPr="009F6659">
              <w:t>[Function]</w:t>
            </w:r>
          </w:p>
        </w:tc>
        <w:tc>
          <w:tcPr>
            <w:tcW w:w="7370" w:type="dxa"/>
            <w:gridSpan w:val="3"/>
            <w:vAlign w:val="center"/>
          </w:tcPr>
          <w:p w14:paraId="2656144D" w14:textId="77777777" w:rsidR="00DB3B96" w:rsidRPr="00A17A73" w:rsidRDefault="00DB3B96" w:rsidP="00A8506D">
            <w:pPr>
              <w:overflowPunct/>
              <w:autoSpaceDE/>
              <w:autoSpaceDN/>
              <w:spacing w:line="300" w:lineRule="exact"/>
              <w:ind w:leftChars="92" w:left="1900" w:hangingChars="858" w:hanging="1716"/>
            </w:pPr>
            <w:r w:rsidRPr="009F6659">
              <w:t xml:space="preserve">drmCommandWrite (int fd, unsigned long </w:t>
            </w:r>
            <w:proofErr w:type="gramStart"/>
            <w:r w:rsidR="002E25DB" w:rsidRPr="006A2154">
              <w:t>drmCommandIndex</w:t>
            </w:r>
            <w:r w:rsidRPr="009F6659">
              <w:t>,</w:t>
            </w:r>
            <w:r w:rsidR="002E25DB">
              <w:t xml:space="preserve">   </w:t>
            </w:r>
            <w:proofErr w:type="gramEnd"/>
            <w:r w:rsidR="002E25DB">
              <w:t xml:space="preserve">                    </w:t>
            </w:r>
            <w:r w:rsidRPr="009F6659">
              <w:t xml:space="preserve"> struct rcar_du_screen_shot arg</w:t>
            </w:r>
            <w:r w:rsidR="006A2154" w:rsidRPr="006A2154">
              <w:t>, unsigned long size</w:t>
            </w:r>
            <w:r w:rsidRPr="009F6659">
              <w:t>)</w:t>
            </w:r>
          </w:p>
        </w:tc>
      </w:tr>
      <w:tr w:rsidR="00DB3B96" w:rsidRPr="009F6659" w14:paraId="4F04C135" w14:textId="77777777" w:rsidTr="00A8506D">
        <w:trPr>
          <w:trHeight w:hRule="exact" w:val="340"/>
        </w:trPr>
        <w:tc>
          <w:tcPr>
            <w:tcW w:w="1743" w:type="dxa"/>
            <w:vAlign w:val="center"/>
          </w:tcPr>
          <w:p w14:paraId="2033F4DB" w14:textId="77777777" w:rsidR="00DB3B96" w:rsidRPr="009F6659" w:rsidRDefault="00DB3B96" w:rsidP="00DB3B96">
            <w:pPr>
              <w:overflowPunct/>
              <w:autoSpaceDE/>
              <w:autoSpaceDN/>
              <w:spacing w:line="300" w:lineRule="exact"/>
              <w:ind w:firstLine="199"/>
            </w:pPr>
            <w:r w:rsidRPr="009F6659">
              <w:t>[Argument]</w:t>
            </w:r>
          </w:p>
        </w:tc>
        <w:tc>
          <w:tcPr>
            <w:tcW w:w="2126" w:type="dxa"/>
            <w:vAlign w:val="center"/>
          </w:tcPr>
          <w:p w14:paraId="04452AE9" w14:textId="77777777" w:rsidR="00DB3B96" w:rsidRPr="00A17A73" w:rsidRDefault="00DB3B96" w:rsidP="00DB3B96">
            <w:pPr>
              <w:overflowPunct/>
              <w:autoSpaceDE/>
              <w:autoSpaceDN/>
              <w:spacing w:line="300" w:lineRule="exact"/>
              <w:ind w:firstLine="199"/>
            </w:pPr>
            <w:r w:rsidRPr="009F6659">
              <w:t>fd</w:t>
            </w:r>
          </w:p>
        </w:tc>
        <w:tc>
          <w:tcPr>
            <w:tcW w:w="5244" w:type="dxa"/>
            <w:gridSpan w:val="2"/>
            <w:vAlign w:val="center"/>
          </w:tcPr>
          <w:p w14:paraId="6C8BECB5" w14:textId="77777777" w:rsidR="00DB3B96" w:rsidRPr="00057020" w:rsidRDefault="00DB3B96" w:rsidP="00DB3B96">
            <w:pPr>
              <w:overflowPunct/>
              <w:autoSpaceDE/>
              <w:autoSpaceDN/>
              <w:spacing w:line="300" w:lineRule="exact"/>
              <w:ind w:firstLine="199"/>
              <w:rPr>
                <w:lang w:eastAsia="ja-JP"/>
              </w:rPr>
            </w:pPr>
            <w:r w:rsidRPr="00057020">
              <w:rPr>
                <w:lang w:eastAsia="ja-JP"/>
              </w:rPr>
              <w:t>File descriptor</w:t>
            </w:r>
          </w:p>
        </w:tc>
      </w:tr>
      <w:tr w:rsidR="00DB3B96" w:rsidRPr="009F6659" w14:paraId="5137BE64" w14:textId="77777777" w:rsidTr="00A8506D">
        <w:trPr>
          <w:trHeight w:hRule="exact" w:val="340"/>
        </w:trPr>
        <w:tc>
          <w:tcPr>
            <w:tcW w:w="1743" w:type="dxa"/>
            <w:vAlign w:val="center"/>
          </w:tcPr>
          <w:p w14:paraId="0474E600" w14:textId="77777777" w:rsidR="00DB3B96" w:rsidRPr="009F6659" w:rsidRDefault="00DB3B96" w:rsidP="00DB3B96">
            <w:pPr>
              <w:overflowPunct/>
              <w:autoSpaceDE/>
              <w:autoSpaceDN/>
              <w:spacing w:line="300" w:lineRule="exact"/>
              <w:ind w:firstLine="199"/>
              <w:rPr>
                <w:lang w:eastAsia="ja-JP"/>
              </w:rPr>
            </w:pPr>
          </w:p>
        </w:tc>
        <w:tc>
          <w:tcPr>
            <w:tcW w:w="2126" w:type="dxa"/>
            <w:vAlign w:val="center"/>
          </w:tcPr>
          <w:p w14:paraId="13A83604" w14:textId="77777777" w:rsidR="00DB3B96" w:rsidRPr="009F6659" w:rsidRDefault="002E25DB" w:rsidP="00DB3B96">
            <w:pPr>
              <w:overflowPunct/>
              <w:autoSpaceDE/>
              <w:autoSpaceDN/>
              <w:spacing w:line="300" w:lineRule="exact"/>
              <w:ind w:firstLine="199"/>
            </w:pPr>
            <w:r w:rsidRPr="006A2154">
              <w:t>drmCommandIndex</w:t>
            </w:r>
          </w:p>
        </w:tc>
        <w:tc>
          <w:tcPr>
            <w:tcW w:w="5244" w:type="dxa"/>
            <w:gridSpan w:val="2"/>
            <w:vAlign w:val="center"/>
          </w:tcPr>
          <w:p w14:paraId="372CEAC8" w14:textId="77777777" w:rsidR="00DB3B96" w:rsidRPr="009F6659" w:rsidRDefault="00BF4859" w:rsidP="00DB3B96">
            <w:pPr>
              <w:overflowPunct/>
              <w:autoSpaceDE/>
              <w:autoSpaceDN/>
              <w:spacing w:line="300" w:lineRule="exact"/>
              <w:ind w:firstLine="199"/>
            </w:pPr>
            <w:r w:rsidRPr="00BF4859">
              <w:t>DRM_RCAR_DU_SCRSHOT</w:t>
            </w:r>
            <w:r w:rsidR="00DB3B96" w:rsidRPr="009F6659">
              <w:t xml:space="preserve"> (value is 4)</w:t>
            </w:r>
          </w:p>
        </w:tc>
      </w:tr>
      <w:tr w:rsidR="00DB3B96" w:rsidRPr="009F6659" w14:paraId="4D93D92E" w14:textId="77777777" w:rsidTr="00A8506D">
        <w:trPr>
          <w:trHeight w:hRule="exact" w:val="340"/>
        </w:trPr>
        <w:tc>
          <w:tcPr>
            <w:tcW w:w="1743" w:type="dxa"/>
            <w:vAlign w:val="center"/>
          </w:tcPr>
          <w:p w14:paraId="628FE3F5" w14:textId="77777777" w:rsidR="00DB3B96" w:rsidRPr="009F6659" w:rsidRDefault="00DB3B96" w:rsidP="00DB3B96">
            <w:pPr>
              <w:overflowPunct/>
              <w:autoSpaceDE/>
              <w:autoSpaceDN/>
              <w:spacing w:line="300" w:lineRule="exact"/>
              <w:ind w:firstLine="199"/>
            </w:pPr>
          </w:p>
        </w:tc>
        <w:tc>
          <w:tcPr>
            <w:tcW w:w="2126" w:type="dxa"/>
            <w:vAlign w:val="center"/>
          </w:tcPr>
          <w:p w14:paraId="452921D8" w14:textId="77777777" w:rsidR="00DB3B96" w:rsidRPr="009F6659" w:rsidRDefault="00DB3B96" w:rsidP="00DB3B96">
            <w:pPr>
              <w:overflowPunct/>
              <w:autoSpaceDE/>
              <w:autoSpaceDN/>
              <w:spacing w:line="300" w:lineRule="exact"/>
              <w:ind w:firstLine="199"/>
            </w:pPr>
            <w:r w:rsidRPr="009F6659">
              <w:t>arg</w:t>
            </w:r>
          </w:p>
        </w:tc>
        <w:tc>
          <w:tcPr>
            <w:tcW w:w="5244" w:type="dxa"/>
            <w:gridSpan w:val="2"/>
            <w:vAlign w:val="center"/>
          </w:tcPr>
          <w:p w14:paraId="56042E43" w14:textId="77777777" w:rsidR="00DB3B96" w:rsidRPr="009F6659" w:rsidRDefault="00DB3B96" w:rsidP="00DB3B96">
            <w:pPr>
              <w:overflowPunct/>
              <w:autoSpaceDE/>
              <w:autoSpaceDN/>
              <w:spacing w:line="300" w:lineRule="exact"/>
              <w:ind w:firstLine="199"/>
            </w:pPr>
            <w:r w:rsidRPr="009F6659">
              <w:t xml:space="preserve">Pointer of rcar_du_screen_shot </w:t>
            </w:r>
            <w:proofErr w:type="gramStart"/>
            <w:r w:rsidRPr="009F6659">
              <w:t>structure</w:t>
            </w:r>
            <w:proofErr w:type="gramEnd"/>
          </w:p>
          <w:p w14:paraId="796FB586" w14:textId="77777777" w:rsidR="00DB3B96" w:rsidRPr="009F6659" w:rsidRDefault="00DB3B96" w:rsidP="00DB3B96">
            <w:pPr>
              <w:overflowPunct/>
              <w:autoSpaceDE/>
              <w:autoSpaceDN/>
              <w:spacing w:line="300" w:lineRule="exact"/>
              <w:ind w:firstLine="199"/>
              <w:rPr>
                <w:lang w:eastAsia="ja-JP"/>
              </w:rPr>
            </w:pPr>
            <w:r w:rsidRPr="009F6659">
              <w:rPr>
                <w:rFonts w:hint="eastAsia"/>
                <w:lang w:eastAsia="ja-JP"/>
              </w:rPr>
              <w:t xml:space="preserve">　　　　　　　</w:t>
            </w:r>
            <w:r w:rsidRPr="009F6659">
              <w:rPr>
                <w:lang w:eastAsia="ja-JP"/>
              </w:rPr>
              <w:t>(Please refer to [Structure] in detail)</w:t>
            </w:r>
          </w:p>
        </w:tc>
      </w:tr>
      <w:tr w:rsidR="00DB3B96" w:rsidRPr="009F6659" w14:paraId="75452EA4" w14:textId="77777777" w:rsidTr="00A8506D">
        <w:trPr>
          <w:trHeight w:hRule="exact" w:val="340"/>
        </w:trPr>
        <w:tc>
          <w:tcPr>
            <w:tcW w:w="1743" w:type="dxa"/>
            <w:vAlign w:val="center"/>
          </w:tcPr>
          <w:p w14:paraId="3BFF8B29" w14:textId="77777777" w:rsidR="00DB3B96" w:rsidRPr="009F6659" w:rsidRDefault="00DB3B96" w:rsidP="00DB3B96">
            <w:pPr>
              <w:overflowPunct/>
              <w:autoSpaceDE/>
              <w:autoSpaceDN/>
              <w:spacing w:line="300" w:lineRule="exact"/>
              <w:ind w:firstLine="199"/>
              <w:rPr>
                <w:lang w:eastAsia="ja-JP"/>
              </w:rPr>
            </w:pPr>
          </w:p>
        </w:tc>
        <w:tc>
          <w:tcPr>
            <w:tcW w:w="2126" w:type="dxa"/>
            <w:vAlign w:val="center"/>
          </w:tcPr>
          <w:p w14:paraId="558A6861" w14:textId="77777777" w:rsidR="00DB3B96" w:rsidRPr="009F6659" w:rsidRDefault="00DB3B96" w:rsidP="00DB3B96">
            <w:pPr>
              <w:overflowPunct/>
              <w:autoSpaceDE/>
              <w:autoSpaceDN/>
              <w:spacing w:line="300" w:lineRule="exact"/>
              <w:ind w:firstLine="199"/>
            </w:pPr>
            <w:r w:rsidRPr="009F6659">
              <w:t>size</w:t>
            </w:r>
          </w:p>
        </w:tc>
        <w:tc>
          <w:tcPr>
            <w:tcW w:w="5244" w:type="dxa"/>
            <w:gridSpan w:val="2"/>
            <w:vAlign w:val="center"/>
          </w:tcPr>
          <w:p w14:paraId="39D32BD4" w14:textId="77777777" w:rsidR="00DB3B96" w:rsidRPr="009F6659" w:rsidRDefault="00DB3B96" w:rsidP="00DB3B96">
            <w:pPr>
              <w:overflowPunct/>
              <w:autoSpaceDE/>
              <w:autoSpaceDN/>
              <w:spacing w:line="300" w:lineRule="exact"/>
              <w:ind w:firstLine="199"/>
            </w:pPr>
            <w:r w:rsidRPr="009F6659">
              <w:t>Data size of rcar_du_screen_shot structure</w:t>
            </w:r>
          </w:p>
        </w:tc>
      </w:tr>
      <w:tr w:rsidR="00DB3B96" w:rsidRPr="009F6659" w14:paraId="5ADACFA9" w14:textId="77777777" w:rsidTr="00A8506D">
        <w:trPr>
          <w:trHeight w:hRule="exact" w:val="340"/>
        </w:trPr>
        <w:tc>
          <w:tcPr>
            <w:tcW w:w="1743" w:type="dxa"/>
            <w:vAlign w:val="center"/>
          </w:tcPr>
          <w:p w14:paraId="7A1B467B" w14:textId="77777777" w:rsidR="00DB3B96" w:rsidRPr="009F6659" w:rsidRDefault="00DB3B96" w:rsidP="00DB3B96">
            <w:pPr>
              <w:overflowPunct/>
              <w:autoSpaceDE/>
              <w:autoSpaceDN/>
              <w:spacing w:line="300" w:lineRule="exact"/>
              <w:ind w:firstLine="199"/>
              <w:rPr>
                <w:lang w:eastAsia="ja-JP"/>
              </w:rPr>
            </w:pPr>
            <w:r w:rsidRPr="009F6659">
              <w:rPr>
                <w:lang w:eastAsia="ja-JP"/>
              </w:rPr>
              <w:t>[Header file]</w:t>
            </w:r>
          </w:p>
        </w:tc>
        <w:tc>
          <w:tcPr>
            <w:tcW w:w="7370" w:type="dxa"/>
            <w:gridSpan w:val="3"/>
            <w:vAlign w:val="center"/>
          </w:tcPr>
          <w:p w14:paraId="036BD519" w14:textId="77777777" w:rsidR="00DB3B96" w:rsidRPr="00A17A73" w:rsidRDefault="00DB3B96" w:rsidP="00DB3B96">
            <w:pPr>
              <w:overflowPunct/>
              <w:autoSpaceDE/>
              <w:autoSpaceDN/>
              <w:spacing w:line="300" w:lineRule="exact"/>
              <w:ind w:firstLine="199"/>
            </w:pPr>
            <w:r w:rsidRPr="00A17A73">
              <w:t>xf86drm.h</w:t>
            </w:r>
          </w:p>
        </w:tc>
      </w:tr>
      <w:tr w:rsidR="00DB3B96" w:rsidRPr="009F6659" w14:paraId="7917CAD9" w14:textId="77777777" w:rsidTr="00A8506D">
        <w:trPr>
          <w:trHeight w:hRule="exact" w:val="340"/>
        </w:trPr>
        <w:tc>
          <w:tcPr>
            <w:tcW w:w="1743" w:type="dxa"/>
            <w:vAlign w:val="center"/>
          </w:tcPr>
          <w:p w14:paraId="175D6D59" w14:textId="77777777" w:rsidR="00DB3B96" w:rsidRPr="009F6659" w:rsidRDefault="00DB3B96" w:rsidP="00DB3B96">
            <w:pPr>
              <w:overflowPunct/>
              <w:autoSpaceDE/>
              <w:autoSpaceDN/>
              <w:spacing w:line="300" w:lineRule="exact"/>
              <w:ind w:firstLine="199"/>
              <w:rPr>
                <w:sz w:val="16"/>
                <w:lang w:eastAsia="ja-JP"/>
              </w:rPr>
            </w:pPr>
            <w:r w:rsidRPr="009F6659">
              <w:rPr>
                <w:lang w:eastAsia="ja-JP"/>
              </w:rPr>
              <w:t>[Library file]</w:t>
            </w:r>
          </w:p>
        </w:tc>
        <w:tc>
          <w:tcPr>
            <w:tcW w:w="7370" w:type="dxa"/>
            <w:gridSpan w:val="3"/>
            <w:vAlign w:val="center"/>
          </w:tcPr>
          <w:p w14:paraId="7638B8D5" w14:textId="77777777" w:rsidR="00DB3B96" w:rsidRPr="00A17A73" w:rsidRDefault="00DB3B96" w:rsidP="00DB3B96">
            <w:pPr>
              <w:overflowPunct/>
              <w:autoSpaceDE/>
              <w:autoSpaceDN/>
              <w:spacing w:line="300" w:lineRule="exact"/>
              <w:ind w:firstLine="199"/>
            </w:pPr>
            <w:r w:rsidRPr="00A17A73">
              <w:t>libdrm.so</w:t>
            </w:r>
          </w:p>
        </w:tc>
      </w:tr>
      <w:tr w:rsidR="00DB3B96" w:rsidRPr="009F6659" w14:paraId="32C3F307" w14:textId="77777777" w:rsidTr="00A8506D">
        <w:trPr>
          <w:trHeight w:hRule="exact" w:val="340"/>
        </w:trPr>
        <w:tc>
          <w:tcPr>
            <w:tcW w:w="1743" w:type="dxa"/>
            <w:vAlign w:val="center"/>
          </w:tcPr>
          <w:p w14:paraId="20CDD042" w14:textId="77777777" w:rsidR="00DB3B96" w:rsidRPr="009F6659" w:rsidRDefault="00DB3B96" w:rsidP="00DB3B96">
            <w:pPr>
              <w:overflowPunct/>
              <w:autoSpaceDE/>
              <w:autoSpaceDN/>
              <w:spacing w:line="300" w:lineRule="exact"/>
              <w:ind w:firstLine="199"/>
              <w:rPr>
                <w:lang w:eastAsia="ja-JP"/>
              </w:rPr>
            </w:pPr>
            <w:r w:rsidRPr="009F6659">
              <w:rPr>
                <w:lang w:eastAsia="ja-JP"/>
              </w:rPr>
              <w:t>[Returns]</w:t>
            </w:r>
          </w:p>
        </w:tc>
        <w:tc>
          <w:tcPr>
            <w:tcW w:w="2126" w:type="dxa"/>
            <w:vAlign w:val="center"/>
          </w:tcPr>
          <w:p w14:paraId="12BB3D56" w14:textId="77777777" w:rsidR="00DB3B96" w:rsidRPr="00A17A73" w:rsidRDefault="00DB3B96" w:rsidP="00DB3B96">
            <w:pPr>
              <w:overflowPunct/>
              <w:autoSpaceDE/>
              <w:autoSpaceDN/>
              <w:spacing w:line="300" w:lineRule="exact"/>
              <w:ind w:firstLine="199"/>
            </w:pPr>
            <w:r w:rsidRPr="00A17A73">
              <w:t>0</w:t>
            </w:r>
          </w:p>
        </w:tc>
        <w:tc>
          <w:tcPr>
            <w:tcW w:w="5244" w:type="dxa"/>
            <w:gridSpan w:val="2"/>
            <w:vAlign w:val="center"/>
          </w:tcPr>
          <w:p w14:paraId="342CB90D" w14:textId="77777777" w:rsidR="00DB3B96" w:rsidRPr="00057020" w:rsidRDefault="00DB3B96" w:rsidP="00DB3B96">
            <w:pPr>
              <w:overflowPunct/>
              <w:autoSpaceDE/>
              <w:autoSpaceDN/>
              <w:spacing w:line="300" w:lineRule="exact"/>
              <w:ind w:firstLine="199"/>
              <w:rPr>
                <w:lang w:eastAsia="ja-JP"/>
              </w:rPr>
            </w:pPr>
            <w:r w:rsidRPr="00057020">
              <w:rPr>
                <w:lang w:eastAsia="ja-JP"/>
              </w:rPr>
              <w:t>Success</w:t>
            </w:r>
          </w:p>
        </w:tc>
      </w:tr>
      <w:tr w:rsidR="00DB3B96" w:rsidRPr="009F6659" w14:paraId="63174FAC" w14:textId="77777777" w:rsidTr="00A8506D">
        <w:trPr>
          <w:trHeight w:hRule="exact" w:val="340"/>
        </w:trPr>
        <w:tc>
          <w:tcPr>
            <w:tcW w:w="1743" w:type="dxa"/>
            <w:vAlign w:val="center"/>
          </w:tcPr>
          <w:p w14:paraId="224F1C13" w14:textId="77777777" w:rsidR="00DB3B96" w:rsidRPr="009F6659" w:rsidRDefault="00DB3B96" w:rsidP="00DB3B96">
            <w:pPr>
              <w:overflowPunct/>
              <w:autoSpaceDE/>
              <w:autoSpaceDN/>
              <w:spacing w:line="300" w:lineRule="exact"/>
              <w:ind w:firstLine="199"/>
            </w:pPr>
          </w:p>
        </w:tc>
        <w:tc>
          <w:tcPr>
            <w:tcW w:w="2126" w:type="dxa"/>
            <w:vAlign w:val="center"/>
          </w:tcPr>
          <w:p w14:paraId="4FF4D826" w14:textId="77777777" w:rsidR="00DB3B96" w:rsidRPr="00A17A73" w:rsidRDefault="00DB3B96" w:rsidP="00DB3B96">
            <w:pPr>
              <w:overflowPunct/>
              <w:autoSpaceDE/>
              <w:autoSpaceDN/>
              <w:spacing w:line="300" w:lineRule="exact"/>
              <w:ind w:firstLine="199"/>
            </w:pPr>
            <w:r w:rsidRPr="00A17A73">
              <w:t>-1</w:t>
            </w:r>
          </w:p>
        </w:tc>
        <w:tc>
          <w:tcPr>
            <w:tcW w:w="5244" w:type="dxa"/>
            <w:gridSpan w:val="2"/>
            <w:vAlign w:val="center"/>
          </w:tcPr>
          <w:p w14:paraId="7F14FC13" w14:textId="77777777" w:rsidR="00DB3B96" w:rsidRPr="00057020" w:rsidRDefault="00DB3B96" w:rsidP="00DB3B96">
            <w:pPr>
              <w:overflowPunct/>
              <w:autoSpaceDE/>
              <w:autoSpaceDN/>
              <w:spacing w:line="300" w:lineRule="exact"/>
              <w:ind w:firstLine="199"/>
            </w:pPr>
            <w:r w:rsidRPr="00057020">
              <w:t>Error</w:t>
            </w:r>
          </w:p>
        </w:tc>
      </w:tr>
      <w:tr w:rsidR="00DB3B96" w:rsidRPr="009F6659" w14:paraId="44976B69" w14:textId="77777777" w:rsidTr="00A8506D">
        <w:trPr>
          <w:trHeight w:hRule="exact" w:val="340"/>
        </w:trPr>
        <w:tc>
          <w:tcPr>
            <w:tcW w:w="1743" w:type="dxa"/>
            <w:vAlign w:val="center"/>
          </w:tcPr>
          <w:p w14:paraId="1058738C" w14:textId="77777777" w:rsidR="00DB3B96" w:rsidRPr="009F6659" w:rsidRDefault="00DB3B96" w:rsidP="00DB3B96">
            <w:pPr>
              <w:overflowPunct/>
              <w:autoSpaceDE/>
              <w:autoSpaceDN/>
              <w:spacing w:line="300" w:lineRule="exact"/>
              <w:ind w:firstLine="199"/>
              <w:rPr>
                <w:lang w:eastAsia="ja-JP"/>
              </w:rPr>
            </w:pPr>
            <w:r w:rsidRPr="009F6659">
              <w:rPr>
                <w:lang w:eastAsia="ja-JP"/>
              </w:rPr>
              <w:t>[Error value]</w:t>
            </w:r>
          </w:p>
        </w:tc>
        <w:tc>
          <w:tcPr>
            <w:tcW w:w="2126" w:type="dxa"/>
            <w:vAlign w:val="center"/>
          </w:tcPr>
          <w:p w14:paraId="2C557137" w14:textId="77777777" w:rsidR="00DB3B96" w:rsidRPr="00A17A73" w:rsidRDefault="00DB3B96" w:rsidP="00DB3B96">
            <w:pPr>
              <w:overflowPunct/>
              <w:autoSpaceDE/>
              <w:autoSpaceDN/>
              <w:spacing w:line="300" w:lineRule="exact"/>
              <w:ind w:firstLine="199"/>
            </w:pPr>
            <w:r w:rsidRPr="00A17A73">
              <w:t>EINVAL</w:t>
            </w:r>
          </w:p>
        </w:tc>
        <w:tc>
          <w:tcPr>
            <w:tcW w:w="5244" w:type="dxa"/>
            <w:gridSpan w:val="2"/>
            <w:vAlign w:val="center"/>
          </w:tcPr>
          <w:p w14:paraId="64E51D06" w14:textId="77777777" w:rsidR="00DB3B96" w:rsidRPr="00057020" w:rsidRDefault="00DB3B96" w:rsidP="00DB3B96">
            <w:pPr>
              <w:overflowPunct/>
              <w:autoSpaceDE/>
              <w:autoSpaceDN/>
              <w:spacing w:line="300" w:lineRule="exact"/>
              <w:ind w:firstLine="199"/>
            </w:pPr>
            <w:r w:rsidRPr="00057020">
              <w:t>Invalid argument</w:t>
            </w:r>
          </w:p>
        </w:tc>
      </w:tr>
      <w:tr w:rsidR="00DB3B96" w:rsidRPr="009F6659" w14:paraId="33205DC5" w14:textId="77777777" w:rsidTr="00A8506D">
        <w:trPr>
          <w:trHeight w:hRule="exact" w:val="340"/>
        </w:trPr>
        <w:tc>
          <w:tcPr>
            <w:tcW w:w="1743" w:type="dxa"/>
            <w:vAlign w:val="center"/>
          </w:tcPr>
          <w:p w14:paraId="00007B22" w14:textId="77777777" w:rsidR="00DB3B96" w:rsidRPr="009F6659" w:rsidRDefault="00DB3B96" w:rsidP="00DB3B96">
            <w:pPr>
              <w:overflowPunct/>
              <w:autoSpaceDE/>
              <w:autoSpaceDN/>
              <w:spacing w:line="300" w:lineRule="exact"/>
              <w:ind w:firstLine="199"/>
            </w:pPr>
            <w:r w:rsidRPr="009F6659">
              <w:rPr>
                <w:szCs w:val="21"/>
                <w:lang w:eastAsia="ja-JP"/>
              </w:rPr>
              <w:t>[Description]</w:t>
            </w:r>
          </w:p>
        </w:tc>
        <w:tc>
          <w:tcPr>
            <w:tcW w:w="7370" w:type="dxa"/>
            <w:gridSpan w:val="3"/>
            <w:vAlign w:val="center"/>
          </w:tcPr>
          <w:p w14:paraId="2D806E9E" w14:textId="77777777" w:rsidR="00DB3B96" w:rsidRPr="00A17A73" w:rsidRDefault="00DB3B96" w:rsidP="00DB3B96">
            <w:pPr>
              <w:overflowPunct/>
              <w:autoSpaceDE/>
              <w:autoSpaceDN/>
              <w:spacing w:line="300" w:lineRule="exact"/>
              <w:ind w:firstLine="199"/>
              <w:rPr>
                <w:lang w:eastAsia="ja-JP"/>
              </w:rPr>
            </w:pPr>
            <w:r w:rsidRPr="009F6659">
              <w:rPr>
                <w:lang w:eastAsia="ja-JP"/>
              </w:rPr>
              <w:t xml:space="preserve">Screen </w:t>
            </w:r>
            <w:r w:rsidR="00D61C8D">
              <w:rPr>
                <w:lang w:eastAsia="ja-JP"/>
              </w:rPr>
              <w:t xml:space="preserve">capture of one </w:t>
            </w:r>
            <w:r w:rsidRPr="009F6659">
              <w:rPr>
                <w:lang w:eastAsia="ja-JP"/>
              </w:rPr>
              <w:t>shot is get</w:t>
            </w:r>
          </w:p>
        </w:tc>
      </w:tr>
      <w:tr w:rsidR="00DB3B96" w:rsidRPr="009F6659" w14:paraId="2656DC97" w14:textId="77777777" w:rsidTr="007F7348">
        <w:trPr>
          <w:trHeight w:hRule="exact" w:val="1199"/>
        </w:trPr>
        <w:tc>
          <w:tcPr>
            <w:tcW w:w="1743" w:type="dxa"/>
          </w:tcPr>
          <w:p w14:paraId="7BBA22EF" w14:textId="77777777" w:rsidR="00DB3B96" w:rsidRPr="009F6659" w:rsidRDefault="00DB3B96" w:rsidP="00A8506D">
            <w:pPr>
              <w:overflowPunct/>
              <w:autoSpaceDE/>
              <w:autoSpaceDN/>
              <w:spacing w:after="0" w:line="300" w:lineRule="exact"/>
              <w:ind w:firstLine="199"/>
              <w:rPr>
                <w:lang w:eastAsia="ja-JP"/>
              </w:rPr>
            </w:pPr>
            <w:r w:rsidRPr="009F6659">
              <w:rPr>
                <w:lang w:eastAsia="ja-JP"/>
              </w:rPr>
              <w:t>[Remark]</w:t>
            </w:r>
          </w:p>
        </w:tc>
        <w:tc>
          <w:tcPr>
            <w:tcW w:w="7370" w:type="dxa"/>
            <w:gridSpan w:val="3"/>
            <w:vAlign w:val="center"/>
          </w:tcPr>
          <w:p w14:paraId="2EDB18E5" w14:textId="77777777" w:rsidR="00DB3B96" w:rsidRPr="00A17A73" w:rsidRDefault="00E37C4C" w:rsidP="00A8506D">
            <w:pPr>
              <w:overflowPunct/>
              <w:autoSpaceDE/>
              <w:autoSpaceDN/>
              <w:spacing w:after="0" w:line="300" w:lineRule="exact"/>
              <w:ind w:leftChars="92" w:left="184"/>
              <w:rPr>
                <w:lang w:eastAsia="ja-JP"/>
              </w:rPr>
            </w:pPr>
            <w:r>
              <w:rPr>
                <w:rStyle w:val="hps"/>
                <w:rFonts w:hint="eastAsia"/>
                <w:color w:val="222222"/>
                <w:lang w:val="en" w:eastAsia="ja-JP"/>
              </w:rPr>
              <w:t xml:space="preserve">This </w:t>
            </w:r>
            <w:r w:rsidRPr="00E37C4C">
              <w:rPr>
                <w:rStyle w:val="hps"/>
                <w:color w:val="222222"/>
                <w:lang w:val="en"/>
              </w:rPr>
              <w:t xml:space="preserve">API takes at least more than 2 </w:t>
            </w:r>
            <w:r>
              <w:rPr>
                <w:rStyle w:val="hps"/>
                <w:color w:val="222222"/>
                <w:lang w:val="en"/>
              </w:rPr>
              <w:t>frame end</w:t>
            </w:r>
            <w:r w:rsidRPr="00E37C4C">
              <w:rPr>
                <w:rStyle w:val="hps"/>
                <w:color w:val="222222"/>
                <w:lang w:val="en"/>
              </w:rPr>
              <w:t xml:space="preserve"> period to pe</w:t>
            </w:r>
            <w:r>
              <w:rPr>
                <w:rStyle w:val="hps"/>
                <w:color w:val="222222"/>
                <w:lang w:val="en"/>
              </w:rPr>
              <w:t>rform. (It takes maximum 3 frame end</w:t>
            </w:r>
            <w:r w:rsidRPr="00E37C4C">
              <w:rPr>
                <w:rStyle w:val="hps"/>
                <w:color w:val="222222"/>
                <w:lang w:val="en"/>
              </w:rPr>
              <w:t xml:space="preserve"> period</w:t>
            </w:r>
            <w:r w:rsidR="004370FA">
              <w:rPr>
                <w:rStyle w:val="hps"/>
                <w:rFonts w:hint="eastAsia"/>
                <w:color w:val="222222"/>
                <w:lang w:val="en" w:eastAsia="ja-JP"/>
              </w:rPr>
              <w:t>.</w:t>
            </w:r>
            <w:r w:rsidR="004370FA">
              <w:rPr>
                <w:rStyle w:val="hps"/>
                <w:color w:val="222222"/>
                <w:lang w:val="en" w:eastAsia="ja-JP"/>
              </w:rPr>
              <w:t xml:space="preserve"> </w:t>
            </w:r>
            <w:r w:rsidR="00C51904" w:rsidRPr="00C51904">
              <w:rPr>
                <w:rStyle w:val="hps"/>
                <w:color w:val="222222"/>
                <w:lang w:val="en" w:eastAsia="ja-JP"/>
              </w:rPr>
              <w:t xml:space="preserve">In addition, when other display </w:t>
            </w:r>
            <w:proofErr w:type="gramStart"/>
            <w:r w:rsidR="00C51904" w:rsidRPr="00C51904">
              <w:rPr>
                <w:rStyle w:val="hps"/>
                <w:color w:val="222222"/>
                <w:lang w:val="en" w:eastAsia="ja-JP"/>
              </w:rPr>
              <w:t>update is</w:t>
            </w:r>
            <w:proofErr w:type="gramEnd"/>
            <w:r w:rsidR="00C51904" w:rsidRPr="00C51904">
              <w:rPr>
                <w:rStyle w:val="hps"/>
                <w:color w:val="222222"/>
                <w:lang w:val="en" w:eastAsia="ja-JP"/>
              </w:rPr>
              <w:t xml:space="preserve"> executed continuously, this API may become larger than 3 vsync.</w:t>
            </w:r>
            <w:r w:rsidRPr="00E37C4C">
              <w:rPr>
                <w:rStyle w:val="hps"/>
                <w:color w:val="222222"/>
                <w:lang w:val="en"/>
              </w:rPr>
              <w:t>).</w:t>
            </w:r>
            <w:r w:rsidR="00BF4859" w:rsidRPr="009F6659" w:rsidDel="00BF4859">
              <w:rPr>
                <w:color w:val="222222"/>
                <w:lang w:val="en"/>
              </w:rPr>
              <w:t xml:space="preserve"> </w:t>
            </w:r>
            <w:r w:rsidR="00133F3C" w:rsidRPr="00133F3C">
              <w:rPr>
                <w:color w:val="222222"/>
                <w:lang w:val="en"/>
              </w:rPr>
              <w:t>Interlaced mode is prohib</w:t>
            </w:r>
            <w:r w:rsidR="00133F3C">
              <w:rPr>
                <w:color w:val="222222"/>
                <w:lang w:val="en"/>
              </w:rPr>
              <w:t>ited by the specification of the H</w:t>
            </w:r>
            <w:r w:rsidR="00133F3C" w:rsidRPr="00133F3C">
              <w:rPr>
                <w:color w:val="222222"/>
                <w:lang w:val="en"/>
              </w:rPr>
              <w:t>/W.</w:t>
            </w:r>
            <w:r w:rsidR="004C196A">
              <w:t xml:space="preserve"> </w:t>
            </w:r>
            <w:r w:rsidR="004C196A" w:rsidRPr="00D81BDB">
              <w:rPr>
                <w:color w:val="222222"/>
                <w:lang w:val="en"/>
              </w:rPr>
              <w:t>This API is a synchronous API.</w:t>
            </w:r>
          </w:p>
        </w:tc>
      </w:tr>
      <w:tr w:rsidR="00DB3B96" w:rsidRPr="009F6659" w14:paraId="5B32F964" w14:textId="77777777" w:rsidTr="00A8506D">
        <w:trPr>
          <w:trHeight w:hRule="exact" w:val="340"/>
        </w:trPr>
        <w:tc>
          <w:tcPr>
            <w:tcW w:w="1743" w:type="dxa"/>
            <w:vAlign w:val="center"/>
          </w:tcPr>
          <w:p w14:paraId="6D5946B3" w14:textId="77777777" w:rsidR="00DB3B96" w:rsidRPr="009F6659" w:rsidRDefault="00DB3B96" w:rsidP="00DB3B96">
            <w:pPr>
              <w:overflowPunct/>
              <w:autoSpaceDE/>
              <w:autoSpaceDN/>
              <w:spacing w:line="300" w:lineRule="exact"/>
              <w:ind w:firstLine="199"/>
              <w:rPr>
                <w:lang w:eastAsia="ja-JP"/>
              </w:rPr>
            </w:pPr>
            <w:r w:rsidRPr="009F6659">
              <w:rPr>
                <w:lang w:eastAsia="ja-JP"/>
              </w:rPr>
              <w:t>[Structure]</w:t>
            </w:r>
          </w:p>
        </w:tc>
        <w:tc>
          <w:tcPr>
            <w:tcW w:w="7370" w:type="dxa"/>
            <w:gridSpan w:val="3"/>
            <w:vAlign w:val="center"/>
          </w:tcPr>
          <w:p w14:paraId="14FA2390" w14:textId="77777777" w:rsidR="00DB3B96" w:rsidRPr="00A17A73" w:rsidRDefault="00DB3B96">
            <w:pPr>
              <w:overflowPunct/>
              <w:autoSpaceDE/>
              <w:autoSpaceDN/>
              <w:spacing w:line="300" w:lineRule="exact"/>
              <w:ind w:firstLine="199"/>
            </w:pPr>
            <w:r w:rsidRPr="009F6659">
              <w:t>struct rcar_du_screen_shot</w:t>
            </w:r>
          </w:p>
        </w:tc>
      </w:tr>
      <w:tr w:rsidR="00DB3B96" w:rsidRPr="009F6659" w14:paraId="59375CC0" w14:textId="77777777" w:rsidTr="00A8506D">
        <w:trPr>
          <w:trHeight w:hRule="exact" w:val="340"/>
        </w:trPr>
        <w:tc>
          <w:tcPr>
            <w:tcW w:w="1743" w:type="dxa"/>
            <w:vAlign w:val="center"/>
          </w:tcPr>
          <w:p w14:paraId="4D96665E" w14:textId="77777777" w:rsidR="00DB3B96" w:rsidRPr="009F6659" w:rsidRDefault="00DB3B96" w:rsidP="00DB3B96">
            <w:pPr>
              <w:overflowPunct/>
              <w:autoSpaceDE/>
              <w:autoSpaceDN/>
              <w:spacing w:line="300" w:lineRule="exact"/>
              <w:ind w:firstLine="199"/>
            </w:pPr>
          </w:p>
        </w:tc>
        <w:tc>
          <w:tcPr>
            <w:tcW w:w="2126" w:type="dxa"/>
            <w:vAlign w:val="center"/>
          </w:tcPr>
          <w:p w14:paraId="1DE1F35A" w14:textId="77777777" w:rsidR="00DB3B96" w:rsidRPr="00920C0A" w:rsidRDefault="00DB3B96" w:rsidP="00DB3B96">
            <w:pPr>
              <w:overflowPunct/>
              <w:autoSpaceDE/>
              <w:autoSpaceDN/>
              <w:spacing w:line="300" w:lineRule="exact"/>
              <w:ind w:firstLine="199"/>
              <w:rPr>
                <w:lang w:eastAsia="ja-JP"/>
              </w:rPr>
            </w:pPr>
            <w:r w:rsidRPr="00A8506D">
              <w:rPr>
                <w:lang w:eastAsia="ja-JP"/>
              </w:rPr>
              <w:t>[member]</w:t>
            </w:r>
          </w:p>
        </w:tc>
        <w:tc>
          <w:tcPr>
            <w:tcW w:w="1559" w:type="dxa"/>
            <w:vAlign w:val="center"/>
          </w:tcPr>
          <w:p w14:paraId="004176F3" w14:textId="77777777" w:rsidR="00DB3B96" w:rsidRPr="00A8506D" w:rsidRDefault="00DB3B96" w:rsidP="00DB3B96">
            <w:pPr>
              <w:overflowPunct/>
              <w:autoSpaceDE/>
              <w:autoSpaceDN/>
              <w:spacing w:line="300" w:lineRule="exact"/>
              <w:ind w:firstLine="199"/>
              <w:rPr>
                <w:lang w:eastAsia="ja-JP"/>
              </w:rPr>
            </w:pPr>
            <w:r w:rsidRPr="00A8506D">
              <w:rPr>
                <w:lang w:eastAsia="ja-JP"/>
              </w:rPr>
              <w:t>[type]</w:t>
            </w:r>
          </w:p>
        </w:tc>
        <w:tc>
          <w:tcPr>
            <w:tcW w:w="3685" w:type="dxa"/>
            <w:tcBorders>
              <w:left w:val="nil"/>
            </w:tcBorders>
            <w:vAlign w:val="center"/>
          </w:tcPr>
          <w:p w14:paraId="6A7D050B" w14:textId="77777777" w:rsidR="00DB3B96" w:rsidRPr="009008D1" w:rsidRDefault="00DB3B96" w:rsidP="00A8506D">
            <w:pPr>
              <w:overflowPunct/>
              <w:autoSpaceDE/>
              <w:autoSpaceDN/>
              <w:spacing w:line="300" w:lineRule="exact"/>
              <w:ind w:leftChars="92" w:left="184"/>
            </w:pPr>
            <w:r w:rsidRPr="00A8506D">
              <w:t>[summary]</w:t>
            </w:r>
          </w:p>
        </w:tc>
      </w:tr>
      <w:tr w:rsidR="00DB3B96" w:rsidRPr="009F6659" w14:paraId="4C880818" w14:textId="77777777" w:rsidTr="00A8506D">
        <w:trPr>
          <w:trHeight w:hRule="exact" w:val="340"/>
        </w:trPr>
        <w:tc>
          <w:tcPr>
            <w:tcW w:w="1743" w:type="dxa"/>
            <w:vAlign w:val="center"/>
          </w:tcPr>
          <w:p w14:paraId="3BEE0D3D" w14:textId="77777777" w:rsidR="00DB3B96" w:rsidRPr="009F6659" w:rsidRDefault="00DB3B96" w:rsidP="00DB3B96">
            <w:pPr>
              <w:overflowPunct/>
              <w:autoSpaceDE/>
              <w:autoSpaceDN/>
              <w:spacing w:line="300" w:lineRule="exact"/>
              <w:ind w:firstLine="199"/>
            </w:pPr>
          </w:p>
        </w:tc>
        <w:tc>
          <w:tcPr>
            <w:tcW w:w="2126" w:type="dxa"/>
            <w:vAlign w:val="center"/>
          </w:tcPr>
          <w:p w14:paraId="367EAEAF" w14:textId="77777777" w:rsidR="00DB3B96" w:rsidRPr="009F6659" w:rsidRDefault="00DB3B96" w:rsidP="00DB3B96">
            <w:pPr>
              <w:overflowPunct/>
              <w:autoSpaceDE/>
              <w:autoSpaceDN/>
              <w:spacing w:line="300" w:lineRule="exact"/>
              <w:ind w:firstLine="199"/>
            </w:pPr>
            <w:r w:rsidRPr="009F6659">
              <w:t>buff</w:t>
            </w:r>
          </w:p>
        </w:tc>
        <w:tc>
          <w:tcPr>
            <w:tcW w:w="1559" w:type="dxa"/>
            <w:vAlign w:val="center"/>
          </w:tcPr>
          <w:p w14:paraId="35003B07" w14:textId="77777777" w:rsidR="00DB3B96" w:rsidRPr="009F6659" w:rsidRDefault="00DB3B96">
            <w:pPr>
              <w:overflowPunct/>
              <w:autoSpaceDE/>
              <w:autoSpaceDN/>
              <w:spacing w:line="300" w:lineRule="exact"/>
              <w:ind w:firstLine="199"/>
            </w:pPr>
            <w:r w:rsidRPr="009F6659">
              <w:t xml:space="preserve">unsigned </w:t>
            </w:r>
            <w:r w:rsidR="009F6659" w:rsidRPr="009F6659">
              <w:rPr>
                <w:lang w:eastAsia="ja-JP"/>
              </w:rPr>
              <w:t>long</w:t>
            </w:r>
          </w:p>
        </w:tc>
        <w:tc>
          <w:tcPr>
            <w:tcW w:w="3685" w:type="dxa"/>
            <w:tcBorders>
              <w:left w:val="nil"/>
            </w:tcBorders>
            <w:vAlign w:val="center"/>
          </w:tcPr>
          <w:p w14:paraId="64E55202" w14:textId="77777777" w:rsidR="00DB3B96" w:rsidRPr="009F6659" w:rsidRDefault="00DB3B96" w:rsidP="00DB3B96">
            <w:pPr>
              <w:overflowPunct/>
              <w:autoSpaceDE/>
              <w:autoSpaceDN/>
              <w:spacing w:line="300" w:lineRule="exact"/>
              <w:ind w:firstLine="199"/>
              <w:rPr>
                <w:lang w:eastAsia="ja-JP"/>
              </w:rPr>
            </w:pPr>
            <w:r w:rsidRPr="009F6659">
              <w:rPr>
                <w:lang w:eastAsia="ja-JP"/>
              </w:rPr>
              <w:t>Physical address of output buffer</w:t>
            </w:r>
          </w:p>
        </w:tc>
      </w:tr>
      <w:tr w:rsidR="00DB3B96" w:rsidRPr="009F6659" w14:paraId="2CDC37DE" w14:textId="77777777" w:rsidTr="00A8506D">
        <w:trPr>
          <w:trHeight w:hRule="exact" w:val="340"/>
        </w:trPr>
        <w:tc>
          <w:tcPr>
            <w:tcW w:w="1743" w:type="dxa"/>
            <w:vAlign w:val="center"/>
          </w:tcPr>
          <w:p w14:paraId="19AB53BE" w14:textId="77777777" w:rsidR="00DB3B96" w:rsidRPr="009F6659" w:rsidRDefault="00DB3B96" w:rsidP="00DB3B96">
            <w:pPr>
              <w:overflowPunct/>
              <w:autoSpaceDE/>
              <w:autoSpaceDN/>
              <w:spacing w:line="300" w:lineRule="exact"/>
              <w:ind w:firstLine="199"/>
              <w:rPr>
                <w:lang w:eastAsia="ja-JP"/>
              </w:rPr>
            </w:pPr>
          </w:p>
        </w:tc>
        <w:tc>
          <w:tcPr>
            <w:tcW w:w="2126" w:type="dxa"/>
            <w:vAlign w:val="center"/>
          </w:tcPr>
          <w:p w14:paraId="5CB85D63" w14:textId="77777777" w:rsidR="00DB3B96" w:rsidRPr="009F6659" w:rsidRDefault="00DB3B96" w:rsidP="00DB3B96">
            <w:pPr>
              <w:overflowPunct/>
              <w:autoSpaceDE/>
              <w:autoSpaceDN/>
              <w:spacing w:line="300" w:lineRule="exact"/>
              <w:ind w:firstLine="199"/>
            </w:pPr>
            <w:r w:rsidRPr="009F6659">
              <w:t>buff_len</w:t>
            </w:r>
          </w:p>
        </w:tc>
        <w:tc>
          <w:tcPr>
            <w:tcW w:w="1559" w:type="dxa"/>
            <w:vAlign w:val="center"/>
          </w:tcPr>
          <w:p w14:paraId="27E3961A" w14:textId="77777777" w:rsidR="00DB3B96" w:rsidRPr="00816001" w:rsidRDefault="00DB3B96" w:rsidP="00DB3B96">
            <w:pPr>
              <w:overflowPunct/>
              <w:autoSpaceDE/>
              <w:autoSpaceDN/>
              <w:spacing w:line="300" w:lineRule="exact"/>
              <w:ind w:firstLine="199"/>
            </w:pPr>
            <w:r w:rsidRPr="00816001">
              <w:t>unsigned int</w:t>
            </w:r>
          </w:p>
        </w:tc>
        <w:tc>
          <w:tcPr>
            <w:tcW w:w="3685" w:type="dxa"/>
            <w:tcBorders>
              <w:left w:val="nil"/>
            </w:tcBorders>
            <w:vAlign w:val="center"/>
          </w:tcPr>
          <w:p w14:paraId="610235F1" w14:textId="77777777" w:rsidR="00DB3B96" w:rsidRPr="00816001" w:rsidRDefault="00DB3B96" w:rsidP="00DB3B96">
            <w:pPr>
              <w:overflowPunct/>
              <w:autoSpaceDE/>
              <w:autoSpaceDN/>
              <w:spacing w:line="300" w:lineRule="exact"/>
              <w:ind w:firstLine="199"/>
              <w:rPr>
                <w:lang w:eastAsia="ja-JP"/>
              </w:rPr>
            </w:pPr>
            <w:r w:rsidRPr="00A8506D">
              <w:rPr>
                <w:lang w:eastAsia="ja-JP"/>
              </w:rPr>
              <w:t>Size of output buffer (byte)</w:t>
            </w:r>
          </w:p>
        </w:tc>
      </w:tr>
      <w:tr w:rsidR="00DB3B96" w:rsidRPr="009F6659" w14:paraId="5BD1C53C" w14:textId="77777777" w:rsidTr="00A8506D">
        <w:trPr>
          <w:trHeight w:hRule="exact" w:val="340"/>
        </w:trPr>
        <w:tc>
          <w:tcPr>
            <w:tcW w:w="1743" w:type="dxa"/>
            <w:vAlign w:val="center"/>
          </w:tcPr>
          <w:p w14:paraId="175806E8" w14:textId="77777777" w:rsidR="00DB3B96" w:rsidRPr="009F6659" w:rsidRDefault="00DB3B96" w:rsidP="00DB3B96">
            <w:pPr>
              <w:overflowPunct/>
              <w:autoSpaceDE/>
              <w:autoSpaceDN/>
              <w:spacing w:line="300" w:lineRule="exact"/>
              <w:ind w:firstLine="199"/>
              <w:rPr>
                <w:lang w:eastAsia="ja-JP"/>
              </w:rPr>
            </w:pPr>
          </w:p>
        </w:tc>
        <w:tc>
          <w:tcPr>
            <w:tcW w:w="2126" w:type="dxa"/>
            <w:vAlign w:val="center"/>
          </w:tcPr>
          <w:p w14:paraId="270DC228" w14:textId="77777777" w:rsidR="00DB3B96" w:rsidRPr="009F6659" w:rsidRDefault="00DB3B96" w:rsidP="00DB3B96">
            <w:pPr>
              <w:overflowPunct/>
              <w:autoSpaceDE/>
              <w:autoSpaceDN/>
              <w:spacing w:line="300" w:lineRule="exact"/>
              <w:ind w:firstLine="199"/>
            </w:pPr>
            <w:r w:rsidRPr="009F6659">
              <w:t>crtc_id</w:t>
            </w:r>
          </w:p>
        </w:tc>
        <w:tc>
          <w:tcPr>
            <w:tcW w:w="1559" w:type="dxa"/>
            <w:vAlign w:val="center"/>
          </w:tcPr>
          <w:p w14:paraId="55DE4422" w14:textId="77777777" w:rsidR="00DB3B96" w:rsidRPr="009F6659" w:rsidRDefault="00DB3B96" w:rsidP="00DB3B96">
            <w:pPr>
              <w:overflowPunct/>
              <w:autoSpaceDE/>
              <w:autoSpaceDN/>
              <w:spacing w:line="300" w:lineRule="exact"/>
              <w:ind w:firstLine="199"/>
            </w:pPr>
            <w:r w:rsidRPr="009F6659">
              <w:t>unsigned int</w:t>
            </w:r>
          </w:p>
        </w:tc>
        <w:tc>
          <w:tcPr>
            <w:tcW w:w="3685" w:type="dxa"/>
            <w:tcBorders>
              <w:left w:val="nil"/>
            </w:tcBorders>
            <w:vAlign w:val="center"/>
          </w:tcPr>
          <w:p w14:paraId="4AE8B0C1" w14:textId="77777777" w:rsidR="00DB3B96" w:rsidRPr="00816001" w:rsidRDefault="00DB3B96" w:rsidP="00DB3B96">
            <w:pPr>
              <w:overflowPunct/>
              <w:autoSpaceDE/>
              <w:autoSpaceDN/>
              <w:spacing w:line="300" w:lineRule="exact"/>
              <w:ind w:firstLine="199"/>
            </w:pPr>
            <w:r w:rsidRPr="00A8506D">
              <w:t>CRTC Object ID</w:t>
            </w:r>
          </w:p>
        </w:tc>
      </w:tr>
      <w:tr w:rsidR="00DB3B96" w:rsidRPr="009F6659" w14:paraId="306C24CF" w14:textId="77777777" w:rsidTr="007F7348">
        <w:trPr>
          <w:trHeight w:hRule="exact" w:val="1000"/>
        </w:trPr>
        <w:tc>
          <w:tcPr>
            <w:tcW w:w="1743" w:type="dxa"/>
            <w:vAlign w:val="center"/>
          </w:tcPr>
          <w:p w14:paraId="198888EF" w14:textId="77777777" w:rsidR="00DB3B96" w:rsidRPr="009F6659" w:rsidRDefault="00DB3B96" w:rsidP="00A8506D">
            <w:pPr>
              <w:overflowPunct/>
              <w:autoSpaceDE/>
              <w:autoSpaceDN/>
              <w:spacing w:after="0" w:line="300" w:lineRule="exact"/>
              <w:ind w:firstLine="199"/>
            </w:pPr>
          </w:p>
        </w:tc>
        <w:tc>
          <w:tcPr>
            <w:tcW w:w="2126" w:type="dxa"/>
            <w:vAlign w:val="center"/>
          </w:tcPr>
          <w:p w14:paraId="25F9EF26" w14:textId="77777777" w:rsidR="00DB3B96" w:rsidRPr="009F6659" w:rsidRDefault="00DB3B96" w:rsidP="00A8506D">
            <w:pPr>
              <w:overflowPunct/>
              <w:autoSpaceDE/>
              <w:autoSpaceDN/>
              <w:spacing w:after="0" w:line="300" w:lineRule="exact"/>
              <w:ind w:firstLine="199"/>
            </w:pPr>
            <w:r w:rsidRPr="009F6659">
              <w:t>fmt</w:t>
            </w:r>
          </w:p>
        </w:tc>
        <w:tc>
          <w:tcPr>
            <w:tcW w:w="1559" w:type="dxa"/>
            <w:vAlign w:val="center"/>
          </w:tcPr>
          <w:p w14:paraId="005852BC" w14:textId="77777777" w:rsidR="00DB3B96" w:rsidRPr="009F6659" w:rsidRDefault="00DB3B96" w:rsidP="00A8506D">
            <w:pPr>
              <w:overflowPunct/>
              <w:autoSpaceDE/>
              <w:autoSpaceDN/>
              <w:spacing w:after="0" w:line="300" w:lineRule="exact"/>
              <w:ind w:firstLine="199"/>
            </w:pPr>
            <w:r w:rsidRPr="009F6659">
              <w:t>unsigned int</w:t>
            </w:r>
          </w:p>
        </w:tc>
        <w:tc>
          <w:tcPr>
            <w:tcW w:w="3685" w:type="dxa"/>
            <w:tcBorders>
              <w:left w:val="nil"/>
            </w:tcBorders>
            <w:vAlign w:val="center"/>
          </w:tcPr>
          <w:p w14:paraId="576AA62D" w14:textId="77777777" w:rsidR="00B70B84" w:rsidRDefault="00DB3B96" w:rsidP="007F7348">
            <w:pPr>
              <w:overflowPunct/>
              <w:autoSpaceDE/>
              <w:autoSpaceDN/>
              <w:spacing w:after="0" w:line="240" w:lineRule="exact"/>
              <w:ind w:leftChars="-120" w:left="-240" w:firstLine="440"/>
              <w:rPr>
                <w:lang w:eastAsia="ja-JP"/>
              </w:rPr>
            </w:pPr>
            <w:r w:rsidRPr="00A8506D">
              <w:rPr>
                <w:lang w:eastAsia="ja-JP"/>
              </w:rPr>
              <w:t>Output format</w:t>
            </w:r>
          </w:p>
          <w:p w14:paraId="3175E8D0" w14:textId="77777777" w:rsidR="00B70B84" w:rsidRDefault="00B70B84" w:rsidP="007F7348">
            <w:pPr>
              <w:overflowPunct/>
              <w:autoSpaceDE/>
              <w:autoSpaceDN/>
              <w:spacing w:after="0" w:line="240" w:lineRule="exact"/>
              <w:ind w:firstLine="199"/>
              <w:rPr>
                <w:lang w:eastAsia="ja-JP"/>
              </w:rPr>
            </w:pPr>
            <w:r>
              <w:rPr>
                <w:lang w:eastAsia="ja-JP"/>
              </w:rPr>
              <w:t xml:space="preserve">-  </w:t>
            </w:r>
            <w:r w:rsidRPr="00B70B84">
              <w:rPr>
                <w:lang w:eastAsia="ja-JP"/>
              </w:rPr>
              <w:t>DRM_FORMAT_RGB565</w:t>
            </w:r>
          </w:p>
          <w:p w14:paraId="13713AF9" w14:textId="77777777" w:rsidR="00B70B84" w:rsidRDefault="00B70B84" w:rsidP="007F7348">
            <w:pPr>
              <w:overflowPunct/>
              <w:autoSpaceDE/>
              <w:autoSpaceDN/>
              <w:spacing w:after="0" w:line="240" w:lineRule="exact"/>
              <w:ind w:firstLine="199"/>
              <w:rPr>
                <w:lang w:eastAsia="ja-JP"/>
              </w:rPr>
            </w:pPr>
            <w:r>
              <w:rPr>
                <w:lang w:eastAsia="ja-JP"/>
              </w:rPr>
              <w:t xml:space="preserve">-  </w:t>
            </w:r>
            <w:r w:rsidRPr="00B70B84">
              <w:rPr>
                <w:lang w:eastAsia="ja-JP"/>
              </w:rPr>
              <w:t>DRM_FORMAT_ARGB1555</w:t>
            </w:r>
          </w:p>
          <w:p w14:paraId="79F019E7" w14:textId="77777777" w:rsidR="00B70B84" w:rsidRDefault="00B70B84" w:rsidP="007F7348">
            <w:pPr>
              <w:overflowPunct/>
              <w:autoSpaceDE/>
              <w:autoSpaceDN/>
              <w:spacing w:after="0" w:line="240" w:lineRule="exact"/>
              <w:ind w:firstLine="199"/>
              <w:rPr>
                <w:lang w:eastAsia="ja-JP"/>
              </w:rPr>
            </w:pPr>
            <w:r>
              <w:rPr>
                <w:lang w:eastAsia="ja-JP"/>
              </w:rPr>
              <w:t xml:space="preserve">-  </w:t>
            </w:r>
            <w:r w:rsidRPr="001B5FAA">
              <w:rPr>
                <w:lang w:eastAsia="ja-JP"/>
              </w:rPr>
              <w:t>DRM_FORMAT_ARGB8888</w:t>
            </w:r>
          </w:p>
          <w:p w14:paraId="0B1E9CA5" w14:textId="77777777" w:rsidR="00DB3B96" w:rsidRPr="00816001" w:rsidRDefault="00B70B84" w:rsidP="00A8506D">
            <w:pPr>
              <w:overflowPunct/>
              <w:autoSpaceDE/>
              <w:autoSpaceDN/>
              <w:spacing w:after="0" w:line="300" w:lineRule="exact"/>
              <w:ind w:firstLine="199"/>
              <w:rPr>
                <w:lang w:eastAsia="ja-JP"/>
              </w:rPr>
            </w:pPr>
            <w:r>
              <w:rPr>
                <w:lang w:eastAsia="ja-JP"/>
              </w:rPr>
              <w:t xml:space="preserve"> </w:t>
            </w:r>
          </w:p>
        </w:tc>
      </w:tr>
      <w:tr w:rsidR="00DB3B96" w:rsidRPr="009F6659" w14:paraId="028BCAD9" w14:textId="77777777" w:rsidTr="00A8506D">
        <w:trPr>
          <w:trHeight w:hRule="exact" w:val="340"/>
        </w:trPr>
        <w:tc>
          <w:tcPr>
            <w:tcW w:w="1743" w:type="dxa"/>
            <w:vAlign w:val="center"/>
          </w:tcPr>
          <w:p w14:paraId="3FCCDBE3" w14:textId="77777777" w:rsidR="00DB3B96" w:rsidRPr="009F6659" w:rsidRDefault="00DB3B96" w:rsidP="00A8506D">
            <w:pPr>
              <w:overflowPunct/>
              <w:autoSpaceDE/>
              <w:autoSpaceDN/>
              <w:spacing w:after="0" w:line="300" w:lineRule="exact"/>
              <w:ind w:firstLine="199"/>
              <w:rPr>
                <w:lang w:eastAsia="ja-JP"/>
              </w:rPr>
            </w:pPr>
          </w:p>
        </w:tc>
        <w:tc>
          <w:tcPr>
            <w:tcW w:w="2126" w:type="dxa"/>
            <w:vAlign w:val="center"/>
          </w:tcPr>
          <w:p w14:paraId="311C6045" w14:textId="77777777" w:rsidR="00DB3B96" w:rsidRPr="009F6659" w:rsidRDefault="00DB3B96" w:rsidP="00A8506D">
            <w:pPr>
              <w:overflowPunct/>
              <w:autoSpaceDE/>
              <w:autoSpaceDN/>
              <w:spacing w:after="0" w:line="300" w:lineRule="exact"/>
              <w:ind w:firstLine="199"/>
            </w:pPr>
            <w:r w:rsidRPr="009F6659">
              <w:t>width</w:t>
            </w:r>
          </w:p>
        </w:tc>
        <w:tc>
          <w:tcPr>
            <w:tcW w:w="1559" w:type="dxa"/>
            <w:vAlign w:val="center"/>
          </w:tcPr>
          <w:p w14:paraId="28A5F183" w14:textId="77777777" w:rsidR="00DB3B96" w:rsidRPr="009F6659" w:rsidRDefault="00DB3B96" w:rsidP="00A8506D">
            <w:pPr>
              <w:overflowPunct/>
              <w:autoSpaceDE/>
              <w:autoSpaceDN/>
              <w:spacing w:after="0" w:line="300" w:lineRule="exact"/>
              <w:ind w:firstLine="199"/>
            </w:pPr>
            <w:r w:rsidRPr="009F6659">
              <w:t>unsigned int</w:t>
            </w:r>
          </w:p>
        </w:tc>
        <w:tc>
          <w:tcPr>
            <w:tcW w:w="3685" w:type="dxa"/>
            <w:tcBorders>
              <w:left w:val="nil"/>
            </w:tcBorders>
            <w:vAlign w:val="center"/>
          </w:tcPr>
          <w:p w14:paraId="012EFC25" w14:textId="77777777" w:rsidR="00DB3B96" w:rsidRPr="00816001" w:rsidRDefault="00DB3B96" w:rsidP="00A8506D">
            <w:pPr>
              <w:overflowPunct/>
              <w:autoSpaceDE/>
              <w:autoSpaceDN/>
              <w:spacing w:after="0" w:line="300" w:lineRule="exact"/>
              <w:ind w:firstLine="199"/>
              <w:rPr>
                <w:lang w:eastAsia="ja-JP"/>
              </w:rPr>
            </w:pPr>
            <w:r w:rsidRPr="00A8506D">
              <w:rPr>
                <w:lang w:eastAsia="ja-JP"/>
              </w:rPr>
              <w:t>Width of output buffer (pixel)</w:t>
            </w:r>
          </w:p>
        </w:tc>
      </w:tr>
      <w:tr w:rsidR="00DB3B96" w:rsidRPr="009F6659" w14:paraId="6313714B" w14:textId="77777777" w:rsidTr="00A8506D">
        <w:trPr>
          <w:trHeight w:hRule="exact" w:val="340"/>
        </w:trPr>
        <w:tc>
          <w:tcPr>
            <w:tcW w:w="1743" w:type="dxa"/>
            <w:vAlign w:val="center"/>
          </w:tcPr>
          <w:p w14:paraId="47F18B2C" w14:textId="77777777" w:rsidR="00DB3B96" w:rsidRPr="009F6659" w:rsidRDefault="00DB3B96" w:rsidP="00DB3B96">
            <w:pPr>
              <w:overflowPunct/>
              <w:autoSpaceDE/>
              <w:autoSpaceDN/>
              <w:spacing w:line="300" w:lineRule="exact"/>
              <w:ind w:firstLine="199"/>
              <w:rPr>
                <w:lang w:eastAsia="ja-JP"/>
              </w:rPr>
            </w:pPr>
          </w:p>
        </w:tc>
        <w:tc>
          <w:tcPr>
            <w:tcW w:w="2126" w:type="dxa"/>
            <w:vAlign w:val="center"/>
          </w:tcPr>
          <w:p w14:paraId="1874FFFF" w14:textId="77777777" w:rsidR="00DB3B96" w:rsidRPr="009F6659" w:rsidRDefault="00DB3B96" w:rsidP="00DB3B96">
            <w:pPr>
              <w:overflowPunct/>
              <w:autoSpaceDE/>
              <w:autoSpaceDN/>
              <w:spacing w:line="300" w:lineRule="exact"/>
              <w:ind w:firstLine="199"/>
            </w:pPr>
            <w:r w:rsidRPr="009F6659">
              <w:t>height</w:t>
            </w:r>
          </w:p>
        </w:tc>
        <w:tc>
          <w:tcPr>
            <w:tcW w:w="1559" w:type="dxa"/>
            <w:vAlign w:val="center"/>
          </w:tcPr>
          <w:p w14:paraId="5B8D9F2B" w14:textId="77777777" w:rsidR="00DB3B96" w:rsidRPr="009F6659" w:rsidRDefault="00DB3B96" w:rsidP="00DB3B96">
            <w:pPr>
              <w:overflowPunct/>
              <w:autoSpaceDE/>
              <w:autoSpaceDN/>
              <w:spacing w:line="300" w:lineRule="exact"/>
              <w:ind w:firstLine="199"/>
            </w:pPr>
            <w:r w:rsidRPr="009F6659">
              <w:t>unsigned int</w:t>
            </w:r>
          </w:p>
        </w:tc>
        <w:tc>
          <w:tcPr>
            <w:tcW w:w="3685" w:type="dxa"/>
            <w:tcBorders>
              <w:left w:val="nil"/>
            </w:tcBorders>
            <w:vAlign w:val="center"/>
          </w:tcPr>
          <w:p w14:paraId="6320240A" w14:textId="77777777" w:rsidR="00DB3B96" w:rsidRPr="00816001" w:rsidRDefault="00DB3B96" w:rsidP="00DB3B96">
            <w:pPr>
              <w:overflowPunct/>
              <w:autoSpaceDE/>
              <w:autoSpaceDN/>
              <w:spacing w:line="300" w:lineRule="exact"/>
              <w:ind w:firstLine="199"/>
              <w:rPr>
                <w:lang w:eastAsia="ja-JP"/>
              </w:rPr>
            </w:pPr>
            <w:r w:rsidRPr="00A8506D">
              <w:rPr>
                <w:lang w:eastAsia="ja-JP"/>
              </w:rPr>
              <w:t>Height of output buffer (pixel)</w:t>
            </w:r>
          </w:p>
        </w:tc>
      </w:tr>
    </w:tbl>
    <w:p w14:paraId="7BEE2608" w14:textId="77777777" w:rsidR="00DB3B96" w:rsidRPr="009F6659" w:rsidRDefault="00DB3B96" w:rsidP="00A8506D">
      <w:pPr>
        <w:pStyle w:val="BodyText"/>
        <w:ind w:leftChars="213" w:left="426"/>
      </w:pPr>
      <w:r w:rsidRPr="009F6659">
        <w:t>[Use method]</w:t>
      </w:r>
    </w:p>
    <w:p w14:paraId="7A35EE4C" w14:textId="77777777" w:rsidR="00920C0A" w:rsidRPr="009F6659" w:rsidRDefault="00920C0A" w:rsidP="007F7348">
      <w:pPr>
        <w:pStyle w:val="ListParagraph"/>
        <w:numPr>
          <w:ilvl w:val="0"/>
          <w:numId w:val="38"/>
        </w:numPr>
        <w:spacing w:line="220" w:lineRule="exact"/>
        <w:ind w:leftChars="0" w:left="1560" w:hanging="567"/>
        <w:rPr>
          <w:lang w:eastAsia="ja-JP"/>
        </w:rPr>
      </w:pPr>
      <w:r>
        <w:rPr>
          <w:lang w:eastAsia="ja-JP"/>
        </w:rPr>
        <w:t>C</w:t>
      </w:r>
      <w:r w:rsidRPr="009F6659">
        <w:rPr>
          <w:lang w:eastAsia="ja-JP"/>
        </w:rPr>
        <w:t>apture buffer allocation</w:t>
      </w:r>
      <w:r>
        <w:rPr>
          <w:lang w:eastAsia="ja-JP"/>
        </w:rPr>
        <w:t xml:space="preserve">. </w:t>
      </w:r>
      <w:r w:rsidRPr="009F6659">
        <w:rPr>
          <w:lang w:eastAsia="ja-JP"/>
        </w:rPr>
        <w:t xml:space="preserve">Please allocate a buffer </w:t>
      </w:r>
      <w:r>
        <w:rPr>
          <w:lang w:eastAsia="ja-JP"/>
        </w:rPr>
        <w:t xml:space="preserve">by using </w:t>
      </w:r>
      <w:r w:rsidRPr="008F06E5">
        <w:rPr>
          <w:lang w:eastAsia="ja-JP"/>
        </w:rPr>
        <w:t>Memory Manager</w:t>
      </w:r>
      <w:r w:rsidRPr="008F06E5" w:rsidDel="008F06E5">
        <w:rPr>
          <w:lang w:eastAsia="ja-JP"/>
        </w:rPr>
        <w:t xml:space="preserve"> </w:t>
      </w:r>
      <w:r>
        <w:rPr>
          <w:lang w:eastAsia="ja-JP"/>
        </w:rPr>
        <w:t>(please refer to “</w:t>
      </w:r>
      <w:r w:rsidRPr="008F06E5">
        <w:rPr>
          <w:lang w:eastAsia="ja-JP"/>
        </w:rPr>
        <w:t xml:space="preserve">Memory Manager </w:t>
      </w:r>
      <w:r>
        <w:rPr>
          <w:lang w:eastAsia="ja-JP"/>
        </w:rPr>
        <w:t>User’s manual”</w:t>
      </w:r>
      <w:r w:rsidRPr="008F06E5">
        <w:rPr>
          <w:lang w:eastAsia="ja-JP"/>
        </w:rPr>
        <w:t xml:space="preserve"> </w:t>
      </w:r>
      <w:r>
        <w:rPr>
          <w:lang w:eastAsia="ja-JP"/>
        </w:rPr>
        <w:t>in detail</w:t>
      </w:r>
      <w:r w:rsidRPr="009F6659">
        <w:rPr>
          <w:lang w:eastAsia="ja-JP"/>
        </w:rPr>
        <w:t>)</w:t>
      </w:r>
    </w:p>
    <w:p w14:paraId="0203E14F" w14:textId="77777777" w:rsidR="00DB3B96" w:rsidRPr="009F6659" w:rsidRDefault="00DB3B96" w:rsidP="007F7348">
      <w:pPr>
        <w:pStyle w:val="ListParagraph"/>
        <w:numPr>
          <w:ilvl w:val="0"/>
          <w:numId w:val="38"/>
        </w:numPr>
        <w:spacing w:line="220" w:lineRule="exact"/>
        <w:ind w:leftChars="0" w:firstLine="633"/>
        <w:rPr>
          <w:lang w:eastAsia="ja-JP"/>
        </w:rPr>
      </w:pPr>
      <w:r w:rsidRPr="009F6659">
        <w:rPr>
          <w:lang w:eastAsia="ja-JP"/>
        </w:rPr>
        <w:t xml:space="preserve">Please set the rcar_du_screen_shot </w:t>
      </w:r>
      <w:proofErr w:type="gramStart"/>
      <w:r w:rsidRPr="009F6659">
        <w:rPr>
          <w:lang w:eastAsia="ja-JP"/>
        </w:rPr>
        <w:t>structure</w:t>
      </w:r>
      <w:proofErr w:type="gramEnd"/>
    </w:p>
    <w:tbl>
      <w:tblPr>
        <w:tblW w:w="8080" w:type="dxa"/>
        <w:tblInd w:w="1418" w:type="dxa"/>
        <w:tblLayout w:type="fixed"/>
        <w:tblCellMar>
          <w:left w:w="99" w:type="dxa"/>
          <w:right w:w="99" w:type="dxa"/>
        </w:tblCellMar>
        <w:tblLook w:val="0000" w:firstRow="0" w:lastRow="0" w:firstColumn="0" w:lastColumn="0" w:noHBand="0" w:noVBand="0"/>
      </w:tblPr>
      <w:tblGrid>
        <w:gridCol w:w="1560"/>
        <w:gridCol w:w="6520"/>
      </w:tblGrid>
      <w:tr w:rsidR="00DB3B96" w:rsidRPr="009F6659" w14:paraId="60F0D1D5" w14:textId="77777777" w:rsidTr="00A8506D">
        <w:trPr>
          <w:cantSplit/>
          <w:trHeight w:hRule="exact" w:val="284"/>
        </w:trPr>
        <w:tc>
          <w:tcPr>
            <w:tcW w:w="1560" w:type="dxa"/>
            <w:vAlign w:val="center"/>
          </w:tcPr>
          <w:p w14:paraId="69E74560" w14:textId="77777777" w:rsidR="00DB3B96" w:rsidRPr="009F6659" w:rsidRDefault="00DB3B96" w:rsidP="00DB3B96">
            <w:pPr>
              <w:overflowPunct/>
              <w:autoSpaceDE/>
              <w:autoSpaceDN/>
              <w:spacing w:line="300" w:lineRule="exact"/>
              <w:ind w:firstLine="199"/>
            </w:pPr>
            <w:r w:rsidRPr="009F6659">
              <w:t>buff</w:t>
            </w:r>
          </w:p>
        </w:tc>
        <w:tc>
          <w:tcPr>
            <w:tcW w:w="6520" w:type="dxa"/>
            <w:vAlign w:val="center"/>
          </w:tcPr>
          <w:p w14:paraId="685D5E20" w14:textId="77777777" w:rsidR="00DB3B96" w:rsidRPr="00A17A73" w:rsidRDefault="00DB3B96" w:rsidP="00DB3B96">
            <w:pPr>
              <w:overflowPunct/>
              <w:autoSpaceDE/>
              <w:autoSpaceDN/>
              <w:spacing w:line="300" w:lineRule="exact"/>
              <w:ind w:firstLine="199"/>
              <w:rPr>
                <w:lang w:eastAsia="ja-JP"/>
              </w:rPr>
            </w:pPr>
            <w:r w:rsidRPr="00A8506D">
              <w:rPr>
                <w:rStyle w:val="hps"/>
                <w:color w:val="222222"/>
                <w:lang w:val="en"/>
              </w:rPr>
              <w:t>Set</w:t>
            </w:r>
            <w:r w:rsidRPr="00A8506D">
              <w:rPr>
                <w:color w:val="222222"/>
                <w:lang w:val="en"/>
              </w:rPr>
              <w:t xml:space="preserve"> </w:t>
            </w:r>
            <w:r w:rsidRPr="00A8506D">
              <w:rPr>
                <w:rStyle w:val="hps"/>
                <w:color w:val="222222"/>
                <w:lang w:val="en"/>
              </w:rPr>
              <w:t xml:space="preserve">the </w:t>
            </w:r>
            <w:r w:rsidR="009F6659" w:rsidRPr="00A8506D">
              <w:rPr>
                <w:rStyle w:val="hps"/>
                <w:color w:val="222222"/>
                <w:lang w:val="en"/>
              </w:rPr>
              <w:t xml:space="preserve">physical </w:t>
            </w:r>
            <w:r w:rsidRPr="00A8506D">
              <w:rPr>
                <w:rStyle w:val="hps"/>
                <w:color w:val="222222"/>
                <w:lang w:val="en"/>
              </w:rPr>
              <w:t>address of the</w:t>
            </w:r>
            <w:r w:rsidRPr="00A8506D">
              <w:rPr>
                <w:color w:val="222222"/>
                <w:lang w:val="en"/>
              </w:rPr>
              <w:t xml:space="preserve"> </w:t>
            </w:r>
            <w:r w:rsidRPr="00A8506D">
              <w:rPr>
                <w:rStyle w:val="hps"/>
                <w:color w:val="222222"/>
                <w:lang w:val="en"/>
              </w:rPr>
              <w:t>buffer</w:t>
            </w:r>
            <w:r w:rsidRPr="00A8506D">
              <w:rPr>
                <w:color w:val="222222"/>
                <w:lang w:val="en"/>
              </w:rPr>
              <w:t xml:space="preserve"> </w:t>
            </w:r>
            <w:r w:rsidRPr="00A8506D">
              <w:rPr>
                <w:rStyle w:val="hps"/>
                <w:color w:val="222222"/>
                <w:lang w:val="en"/>
              </w:rPr>
              <w:t>that was</w:t>
            </w:r>
            <w:r w:rsidRPr="00A8506D">
              <w:rPr>
                <w:color w:val="222222"/>
                <w:lang w:val="en"/>
              </w:rPr>
              <w:t xml:space="preserve"> </w:t>
            </w:r>
            <w:r w:rsidRPr="00A8506D">
              <w:rPr>
                <w:rStyle w:val="hps"/>
                <w:color w:val="222222"/>
                <w:lang w:val="en"/>
              </w:rPr>
              <w:t>allocated in</w:t>
            </w:r>
            <w:r w:rsidRPr="00A8506D">
              <w:rPr>
                <w:color w:val="222222"/>
                <w:lang w:val="en"/>
              </w:rPr>
              <w:t xml:space="preserve"> section </w:t>
            </w:r>
            <w:r w:rsidRPr="00A8506D">
              <w:rPr>
                <w:rStyle w:val="hps"/>
                <w:color w:val="222222"/>
                <w:lang w:val="en"/>
              </w:rPr>
              <w:t>1.</w:t>
            </w:r>
          </w:p>
        </w:tc>
      </w:tr>
      <w:tr w:rsidR="00DB3B96" w:rsidRPr="009F6659" w14:paraId="3941CE29" w14:textId="77777777" w:rsidTr="00A8506D">
        <w:trPr>
          <w:cantSplit/>
          <w:trHeight w:hRule="exact" w:val="284"/>
        </w:trPr>
        <w:tc>
          <w:tcPr>
            <w:tcW w:w="1560" w:type="dxa"/>
            <w:vAlign w:val="center"/>
          </w:tcPr>
          <w:p w14:paraId="11AEBAEA" w14:textId="77777777" w:rsidR="00DB3B96" w:rsidRPr="009F6659" w:rsidRDefault="00DB3B96" w:rsidP="00DB3B96">
            <w:pPr>
              <w:overflowPunct/>
              <w:autoSpaceDE/>
              <w:autoSpaceDN/>
              <w:spacing w:line="300" w:lineRule="exact"/>
              <w:ind w:firstLine="199"/>
            </w:pPr>
            <w:r w:rsidRPr="009F6659">
              <w:t>buff_len</w:t>
            </w:r>
          </w:p>
        </w:tc>
        <w:tc>
          <w:tcPr>
            <w:tcW w:w="6520" w:type="dxa"/>
            <w:vAlign w:val="center"/>
          </w:tcPr>
          <w:p w14:paraId="77455103" w14:textId="77777777" w:rsidR="00DB3B96" w:rsidRPr="00A17A73" w:rsidRDefault="00DB3B96" w:rsidP="00DB3B96">
            <w:pPr>
              <w:overflowPunct/>
              <w:autoSpaceDE/>
              <w:autoSpaceDN/>
              <w:spacing w:line="300" w:lineRule="exact"/>
              <w:ind w:firstLine="199"/>
              <w:rPr>
                <w:lang w:eastAsia="ja-JP"/>
              </w:rPr>
            </w:pPr>
            <w:r w:rsidRPr="00A8506D">
              <w:rPr>
                <w:rStyle w:val="hps"/>
                <w:color w:val="222222"/>
                <w:lang w:val="en"/>
              </w:rPr>
              <w:t>Set</w:t>
            </w:r>
            <w:r w:rsidRPr="00A8506D">
              <w:rPr>
                <w:color w:val="222222"/>
                <w:lang w:val="en"/>
              </w:rPr>
              <w:t xml:space="preserve"> </w:t>
            </w:r>
            <w:r w:rsidRPr="00A8506D">
              <w:rPr>
                <w:rStyle w:val="hps"/>
                <w:color w:val="222222"/>
                <w:lang w:val="en"/>
              </w:rPr>
              <w:t>the size of the</w:t>
            </w:r>
            <w:r w:rsidRPr="00A8506D">
              <w:rPr>
                <w:color w:val="222222"/>
                <w:lang w:val="en"/>
              </w:rPr>
              <w:t xml:space="preserve"> </w:t>
            </w:r>
            <w:r w:rsidRPr="00A8506D">
              <w:rPr>
                <w:rStyle w:val="hps"/>
                <w:color w:val="222222"/>
                <w:lang w:val="en"/>
              </w:rPr>
              <w:t>buffer</w:t>
            </w:r>
            <w:r w:rsidRPr="00A8506D">
              <w:rPr>
                <w:color w:val="222222"/>
                <w:lang w:val="en"/>
              </w:rPr>
              <w:t xml:space="preserve"> </w:t>
            </w:r>
            <w:r w:rsidRPr="00A8506D">
              <w:rPr>
                <w:rStyle w:val="hps"/>
                <w:color w:val="222222"/>
                <w:lang w:val="en"/>
              </w:rPr>
              <w:t>that was</w:t>
            </w:r>
            <w:r w:rsidRPr="00A8506D">
              <w:rPr>
                <w:color w:val="222222"/>
                <w:lang w:val="en"/>
              </w:rPr>
              <w:t xml:space="preserve"> </w:t>
            </w:r>
            <w:r w:rsidRPr="00A8506D">
              <w:rPr>
                <w:rStyle w:val="hps"/>
                <w:color w:val="222222"/>
                <w:lang w:val="en"/>
              </w:rPr>
              <w:t>allocated in</w:t>
            </w:r>
            <w:r w:rsidRPr="00A8506D">
              <w:rPr>
                <w:color w:val="222222"/>
                <w:lang w:val="en"/>
              </w:rPr>
              <w:t xml:space="preserve"> section </w:t>
            </w:r>
            <w:r w:rsidRPr="00A8506D">
              <w:rPr>
                <w:rStyle w:val="hps"/>
                <w:color w:val="222222"/>
                <w:lang w:val="en"/>
              </w:rPr>
              <w:t>1.</w:t>
            </w:r>
          </w:p>
        </w:tc>
      </w:tr>
      <w:tr w:rsidR="00DB3B96" w:rsidRPr="009F6659" w14:paraId="1DA4CDE3" w14:textId="77777777" w:rsidTr="00A8506D">
        <w:trPr>
          <w:cantSplit/>
          <w:trHeight w:hRule="exact" w:val="284"/>
        </w:trPr>
        <w:tc>
          <w:tcPr>
            <w:tcW w:w="1560" w:type="dxa"/>
            <w:vAlign w:val="center"/>
          </w:tcPr>
          <w:p w14:paraId="2C8ECE4B" w14:textId="77777777" w:rsidR="00DB3B96" w:rsidRPr="009F6659" w:rsidRDefault="002E25DB" w:rsidP="00DB3B96">
            <w:pPr>
              <w:overflowPunct/>
              <w:autoSpaceDE/>
              <w:autoSpaceDN/>
              <w:spacing w:line="300" w:lineRule="exact"/>
              <w:ind w:firstLine="199"/>
            </w:pPr>
            <w:r>
              <w:t>c</w:t>
            </w:r>
            <w:r w:rsidR="00DB3B96" w:rsidRPr="009F6659">
              <w:t>rtc_id</w:t>
            </w:r>
          </w:p>
        </w:tc>
        <w:tc>
          <w:tcPr>
            <w:tcW w:w="6520" w:type="dxa"/>
            <w:vAlign w:val="center"/>
          </w:tcPr>
          <w:p w14:paraId="7D8CCD16" w14:textId="77777777" w:rsidR="00DB3B96" w:rsidRPr="00A17A73" w:rsidRDefault="00DB3B96" w:rsidP="00DB3B96">
            <w:pPr>
              <w:overflowPunct/>
              <w:autoSpaceDE/>
              <w:autoSpaceDN/>
              <w:spacing w:line="300" w:lineRule="exact"/>
              <w:ind w:firstLine="199"/>
            </w:pPr>
            <w:r w:rsidRPr="00A8506D">
              <w:rPr>
                <w:rStyle w:val="hps"/>
                <w:color w:val="222222"/>
                <w:lang w:val="en"/>
              </w:rPr>
              <w:t>Set the</w:t>
            </w:r>
            <w:r w:rsidRPr="00A8506D">
              <w:rPr>
                <w:rStyle w:val="shorttext"/>
                <w:color w:val="222222"/>
                <w:lang w:val="en"/>
              </w:rPr>
              <w:t xml:space="preserve"> </w:t>
            </w:r>
            <w:r w:rsidRPr="00A8506D">
              <w:rPr>
                <w:rStyle w:val="hps"/>
                <w:color w:val="222222"/>
                <w:lang w:val="en"/>
              </w:rPr>
              <w:t>number</w:t>
            </w:r>
            <w:r w:rsidRPr="00A8506D">
              <w:rPr>
                <w:rStyle w:val="shorttext"/>
                <w:color w:val="222222"/>
                <w:lang w:val="en"/>
              </w:rPr>
              <w:t xml:space="preserve"> </w:t>
            </w:r>
            <w:r w:rsidRPr="00A8506D">
              <w:rPr>
                <w:rStyle w:val="hps"/>
                <w:color w:val="222222"/>
                <w:lang w:val="en"/>
              </w:rPr>
              <w:t>of</w:t>
            </w:r>
            <w:r w:rsidRPr="00A8506D">
              <w:rPr>
                <w:rStyle w:val="shorttext"/>
                <w:color w:val="222222"/>
                <w:lang w:val="en"/>
              </w:rPr>
              <w:t xml:space="preserve"> </w:t>
            </w:r>
            <w:r w:rsidRPr="00A8506D">
              <w:rPr>
                <w:rStyle w:val="hps"/>
                <w:color w:val="222222"/>
                <w:lang w:val="en"/>
              </w:rPr>
              <w:t>CRTC Object ID</w:t>
            </w:r>
            <w:r w:rsidRPr="00A8506D">
              <w:rPr>
                <w:rStyle w:val="shorttext"/>
                <w:color w:val="222222"/>
                <w:lang w:val="en"/>
              </w:rPr>
              <w:t xml:space="preserve"> </w:t>
            </w:r>
            <w:r w:rsidRPr="00A8506D">
              <w:rPr>
                <w:rStyle w:val="hps"/>
                <w:color w:val="222222"/>
                <w:lang w:val="en"/>
              </w:rPr>
              <w:t>to get</w:t>
            </w:r>
            <w:r w:rsidRPr="00A8506D">
              <w:rPr>
                <w:rStyle w:val="shorttext"/>
                <w:color w:val="222222"/>
                <w:lang w:val="en"/>
              </w:rPr>
              <w:t xml:space="preserve"> s</w:t>
            </w:r>
            <w:r w:rsidRPr="00A8506D">
              <w:rPr>
                <w:rStyle w:val="hps"/>
                <w:color w:val="222222"/>
                <w:lang w:val="en"/>
              </w:rPr>
              <w:t>creen</w:t>
            </w:r>
            <w:r w:rsidRPr="00A8506D">
              <w:rPr>
                <w:rStyle w:val="hps"/>
                <w:color w:val="222222"/>
                <w:lang w:val="en" w:eastAsia="ja-JP"/>
              </w:rPr>
              <w:t xml:space="preserve"> s</w:t>
            </w:r>
            <w:r w:rsidRPr="00A8506D">
              <w:rPr>
                <w:rStyle w:val="hps"/>
                <w:color w:val="222222"/>
                <w:lang w:val="en"/>
              </w:rPr>
              <w:t>hot</w:t>
            </w:r>
          </w:p>
        </w:tc>
      </w:tr>
      <w:tr w:rsidR="00DB3B96" w:rsidRPr="009F6659" w14:paraId="7184E6FC" w14:textId="77777777" w:rsidTr="00A8506D">
        <w:trPr>
          <w:cantSplit/>
          <w:trHeight w:hRule="exact" w:val="284"/>
        </w:trPr>
        <w:tc>
          <w:tcPr>
            <w:tcW w:w="1560" w:type="dxa"/>
            <w:vAlign w:val="center"/>
          </w:tcPr>
          <w:p w14:paraId="567B51E8" w14:textId="77777777" w:rsidR="00DB3B96" w:rsidRPr="009F6659" w:rsidRDefault="00DB3B96" w:rsidP="00DB3B96">
            <w:pPr>
              <w:overflowPunct/>
              <w:autoSpaceDE/>
              <w:autoSpaceDN/>
              <w:spacing w:line="300" w:lineRule="exact"/>
              <w:ind w:firstLine="199"/>
            </w:pPr>
            <w:r w:rsidRPr="009F6659">
              <w:t>fmt</w:t>
            </w:r>
          </w:p>
        </w:tc>
        <w:tc>
          <w:tcPr>
            <w:tcW w:w="6520" w:type="dxa"/>
            <w:vAlign w:val="center"/>
          </w:tcPr>
          <w:p w14:paraId="54022651" w14:textId="77777777" w:rsidR="00DB3B96" w:rsidRPr="00A17A73" w:rsidRDefault="00DB3B96">
            <w:pPr>
              <w:overflowPunct/>
              <w:autoSpaceDE/>
              <w:autoSpaceDN/>
              <w:spacing w:line="300" w:lineRule="exact"/>
              <w:ind w:firstLine="199"/>
              <w:rPr>
                <w:lang w:eastAsia="ja-JP"/>
              </w:rPr>
            </w:pPr>
            <w:r w:rsidRPr="009F6659">
              <w:rPr>
                <w:lang w:eastAsia="ja-JP"/>
              </w:rPr>
              <w:t>Set output format</w:t>
            </w:r>
            <w:r w:rsidR="00BF4859">
              <w:rPr>
                <w:lang w:eastAsia="ja-JP"/>
              </w:rPr>
              <w:t xml:space="preserve"> (</w:t>
            </w:r>
            <w:r w:rsidR="00B70B84">
              <w:rPr>
                <w:lang w:eastAsia="ja-JP"/>
              </w:rPr>
              <w:t xml:space="preserve">Set </w:t>
            </w:r>
            <w:r w:rsidR="00BF4859" w:rsidRPr="00BF4859">
              <w:rPr>
                <w:lang w:eastAsia="ja-JP"/>
              </w:rPr>
              <w:t>ARGB8888</w:t>
            </w:r>
            <w:r w:rsidR="00B70B84">
              <w:rPr>
                <w:lang w:eastAsia="ja-JP"/>
              </w:rPr>
              <w:t xml:space="preserve"> or</w:t>
            </w:r>
            <w:r w:rsidR="00BF4859">
              <w:rPr>
                <w:lang w:eastAsia="ja-JP"/>
              </w:rPr>
              <w:t xml:space="preserve"> </w:t>
            </w:r>
            <w:r w:rsidR="00BF4859" w:rsidRPr="00BF4859">
              <w:rPr>
                <w:lang w:eastAsia="ja-JP"/>
              </w:rPr>
              <w:t>ARGB1555</w:t>
            </w:r>
            <w:r w:rsidR="00BF4859">
              <w:rPr>
                <w:lang w:eastAsia="ja-JP"/>
              </w:rPr>
              <w:t xml:space="preserve"> </w:t>
            </w:r>
            <w:r w:rsidR="00B70B84">
              <w:rPr>
                <w:lang w:eastAsia="ja-JP"/>
              </w:rPr>
              <w:t>or</w:t>
            </w:r>
            <w:r w:rsidR="00BF4859">
              <w:rPr>
                <w:lang w:eastAsia="ja-JP"/>
              </w:rPr>
              <w:t xml:space="preserve"> </w:t>
            </w:r>
            <w:r w:rsidR="00BF4859" w:rsidRPr="00BF4859">
              <w:rPr>
                <w:lang w:eastAsia="ja-JP"/>
              </w:rPr>
              <w:t>RGB565</w:t>
            </w:r>
            <w:r w:rsidR="00BF4859">
              <w:rPr>
                <w:lang w:eastAsia="ja-JP"/>
              </w:rPr>
              <w:t>)</w:t>
            </w:r>
          </w:p>
        </w:tc>
      </w:tr>
      <w:tr w:rsidR="00DB3B96" w:rsidRPr="009F6659" w14:paraId="49EA3EF4" w14:textId="77777777" w:rsidTr="00A8506D">
        <w:trPr>
          <w:cantSplit/>
          <w:trHeight w:hRule="exact" w:val="284"/>
        </w:trPr>
        <w:tc>
          <w:tcPr>
            <w:tcW w:w="1560" w:type="dxa"/>
            <w:vAlign w:val="center"/>
          </w:tcPr>
          <w:p w14:paraId="129E5187" w14:textId="77777777" w:rsidR="00DB3B96" w:rsidRPr="009F6659" w:rsidRDefault="00DB3B96" w:rsidP="00DB3B96">
            <w:pPr>
              <w:overflowPunct/>
              <w:autoSpaceDE/>
              <w:autoSpaceDN/>
              <w:spacing w:line="300" w:lineRule="exact"/>
              <w:ind w:firstLine="199"/>
            </w:pPr>
            <w:r w:rsidRPr="009F6659">
              <w:t>width</w:t>
            </w:r>
          </w:p>
        </w:tc>
        <w:tc>
          <w:tcPr>
            <w:tcW w:w="6520" w:type="dxa"/>
            <w:vAlign w:val="center"/>
          </w:tcPr>
          <w:p w14:paraId="5EAA64CF" w14:textId="77777777" w:rsidR="00DB3B96" w:rsidRPr="00A17A73" w:rsidRDefault="00DB3B96" w:rsidP="00DB3B96">
            <w:pPr>
              <w:overflowPunct/>
              <w:autoSpaceDE/>
              <w:autoSpaceDN/>
              <w:spacing w:line="300" w:lineRule="exact"/>
              <w:ind w:firstLine="199"/>
              <w:rPr>
                <w:lang w:eastAsia="ja-JP"/>
              </w:rPr>
            </w:pPr>
            <w:r w:rsidRPr="009F6659">
              <w:rPr>
                <w:lang w:eastAsia="ja-JP"/>
              </w:rPr>
              <w:t>Set capture width (Pixel size)</w:t>
            </w:r>
          </w:p>
        </w:tc>
      </w:tr>
      <w:tr w:rsidR="00DB3B96" w:rsidRPr="009F6659" w14:paraId="2736C389" w14:textId="77777777" w:rsidTr="00A8506D">
        <w:trPr>
          <w:cantSplit/>
          <w:trHeight w:hRule="exact" w:val="284"/>
        </w:trPr>
        <w:tc>
          <w:tcPr>
            <w:tcW w:w="1560" w:type="dxa"/>
            <w:vAlign w:val="center"/>
          </w:tcPr>
          <w:p w14:paraId="3A7DE3BE" w14:textId="77777777" w:rsidR="00DB3B96" w:rsidRPr="009F6659" w:rsidRDefault="00DB3B96" w:rsidP="00DB3B96">
            <w:pPr>
              <w:overflowPunct/>
              <w:autoSpaceDE/>
              <w:autoSpaceDN/>
              <w:spacing w:line="300" w:lineRule="exact"/>
              <w:ind w:firstLine="199"/>
            </w:pPr>
            <w:r w:rsidRPr="009F6659">
              <w:t>height</w:t>
            </w:r>
          </w:p>
        </w:tc>
        <w:tc>
          <w:tcPr>
            <w:tcW w:w="6520" w:type="dxa"/>
            <w:vAlign w:val="center"/>
          </w:tcPr>
          <w:p w14:paraId="0A96C658" w14:textId="77777777" w:rsidR="00DB3B96" w:rsidRDefault="00DB3B96" w:rsidP="00DB3B96">
            <w:pPr>
              <w:overflowPunct/>
              <w:autoSpaceDE/>
              <w:autoSpaceDN/>
              <w:spacing w:line="300" w:lineRule="exact"/>
              <w:ind w:firstLine="199"/>
              <w:rPr>
                <w:lang w:eastAsia="ja-JP"/>
              </w:rPr>
            </w:pPr>
            <w:r w:rsidRPr="009F6659">
              <w:rPr>
                <w:lang w:eastAsia="ja-JP"/>
              </w:rPr>
              <w:t>Set capture height (Pixel size)</w:t>
            </w:r>
          </w:p>
          <w:p w14:paraId="5543DB09" w14:textId="77777777" w:rsidR="002E25DB" w:rsidRPr="00A17A73" w:rsidRDefault="002E25DB" w:rsidP="00DB3B96">
            <w:pPr>
              <w:overflowPunct/>
              <w:autoSpaceDE/>
              <w:autoSpaceDN/>
              <w:spacing w:line="300" w:lineRule="exact"/>
              <w:ind w:firstLine="199"/>
              <w:rPr>
                <w:lang w:eastAsia="ja-JP"/>
              </w:rPr>
            </w:pPr>
          </w:p>
        </w:tc>
      </w:tr>
    </w:tbl>
    <w:p w14:paraId="7AF81B62" w14:textId="77777777" w:rsidR="00DB3B96" w:rsidRPr="009F6659" w:rsidRDefault="00DB3B96" w:rsidP="008F06E5">
      <w:pPr>
        <w:pStyle w:val="ListParagraph"/>
        <w:numPr>
          <w:ilvl w:val="0"/>
          <w:numId w:val="38"/>
        </w:numPr>
        <w:ind w:leftChars="0" w:firstLine="633"/>
        <w:rPr>
          <w:lang w:eastAsia="ja-JP"/>
        </w:rPr>
      </w:pPr>
      <w:r w:rsidRPr="009F6659">
        <w:rPr>
          <w:lang w:eastAsia="ja-JP"/>
        </w:rPr>
        <w:t>Execute API</w:t>
      </w:r>
    </w:p>
    <w:p w14:paraId="1B3F7CC9" w14:textId="77777777" w:rsidR="008F06E5" w:rsidRDefault="00DB3B96" w:rsidP="008F06E5">
      <w:pPr>
        <w:pStyle w:val="ListParagraph"/>
        <w:numPr>
          <w:ilvl w:val="0"/>
          <w:numId w:val="38"/>
        </w:numPr>
        <w:ind w:leftChars="0" w:firstLine="633"/>
        <w:rPr>
          <w:lang w:eastAsia="ja-JP"/>
        </w:rPr>
      </w:pPr>
      <w:r w:rsidRPr="009F6659">
        <w:rPr>
          <w:lang w:eastAsia="ja-JP"/>
        </w:rPr>
        <w:t xml:space="preserve">After the capture run, </w:t>
      </w:r>
      <w:r w:rsidR="008F06E5">
        <w:rPr>
          <w:lang w:eastAsia="ja-JP"/>
        </w:rPr>
        <w:t>please</w:t>
      </w:r>
      <w:r w:rsidRPr="009F6659">
        <w:rPr>
          <w:lang w:eastAsia="ja-JP"/>
        </w:rPr>
        <w:t xml:space="preserve"> </w:t>
      </w:r>
      <w:r w:rsidR="008F06E5">
        <w:rPr>
          <w:lang w:eastAsia="ja-JP"/>
        </w:rPr>
        <w:t>confirm</w:t>
      </w:r>
      <w:r w:rsidRPr="009F6659">
        <w:rPr>
          <w:lang w:eastAsia="ja-JP"/>
        </w:rPr>
        <w:t xml:space="preserve"> the capture </w:t>
      </w:r>
      <w:r w:rsidR="008F06E5">
        <w:rPr>
          <w:lang w:eastAsia="ja-JP"/>
        </w:rPr>
        <w:t xml:space="preserve">data of </w:t>
      </w:r>
      <w:r w:rsidR="008F06E5" w:rsidRPr="00E7056F">
        <w:rPr>
          <w:rStyle w:val="hps"/>
          <w:color w:val="222222"/>
          <w:lang w:val="en"/>
        </w:rPr>
        <w:t>buffer</w:t>
      </w:r>
      <w:r w:rsidR="008F06E5" w:rsidRPr="00E7056F">
        <w:rPr>
          <w:color w:val="222222"/>
          <w:lang w:val="en"/>
        </w:rPr>
        <w:t xml:space="preserve"> </w:t>
      </w:r>
      <w:r w:rsidR="008F06E5" w:rsidRPr="00E7056F">
        <w:rPr>
          <w:rStyle w:val="hps"/>
          <w:color w:val="222222"/>
          <w:lang w:val="en"/>
        </w:rPr>
        <w:t>that was</w:t>
      </w:r>
      <w:r w:rsidR="008F06E5" w:rsidRPr="00E7056F">
        <w:rPr>
          <w:color w:val="222222"/>
          <w:lang w:val="en"/>
        </w:rPr>
        <w:t xml:space="preserve"> </w:t>
      </w:r>
      <w:r w:rsidR="008F06E5" w:rsidRPr="00E7056F">
        <w:rPr>
          <w:rStyle w:val="hps"/>
          <w:color w:val="222222"/>
          <w:lang w:val="en"/>
        </w:rPr>
        <w:t>allocated in</w:t>
      </w:r>
      <w:r w:rsidR="008F06E5" w:rsidRPr="00E7056F">
        <w:rPr>
          <w:color w:val="222222"/>
          <w:lang w:val="en"/>
        </w:rPr>
        <w:t xml:space="preserve"> section </w:t>
      </w:r>
      <w:r w:rsidR="008F06E5" w:rsidRPr="00E7056F">
        <w:rPr>
          <w:rStyle w:val="hps"/>
          <w:color w:val="222222"/>
          <w:lang w:val="en"/>
        </w:rPr>
        <w:t>1</w:t>
      </w:r>
      <w:r w:rsidR="008F06E5">
        <w:rPr>
          <w:lang w:eastAsia="ja-JP"/>
        </w:rPr>
        <w:t>.</w:t>
      </w:r>
    </w:p>
    <w:p w14:paraId="6DA2D9FF" w14:textId="77777777" w:rsidR="00873DA0" w:rsidRDefault="00873DA0" w:rsidP="00E47525">
      <w:pPr>
        <w:pStyle w:val="Heading2"/>
        <w:rPr>
          <w:lang w:eastAsia="ja-JP"/>
        </w:rPr>
      </w:pPr>
      <w:r w:rsidRPr="00564519">
        <w:rPr>
          <w:lang w:eastAsia="ja-JP"/>
        </w:rPr>
        <w:lastRenderedPageBreak/>
        <w:t>DRM</w:t>
      </w:r>
      <w:r>
        <w:rPr>
          <w:lang w:eastAsia="ja-JP"/>
        </w:rPr>
        <w:t xml:space="preserve"> </w:t>
      </w:r>
      <w:r>
        <w:rPr>
          <w:rFonts w:hint="eastAsia"/>
          <w:lang w:eastAsia="ja-JP"/>
        </w:rPr>
        <w:t>resource information</w:t>
      </w:r>
    </w:p>
    <w:p w14:paraId="1B920792" w14:textId="77777777" w:rsidR="00873DA0" w:rsidRPr="007D08C6" w:rsidRDefault="00873DA0" w:rsidP="007D08C6">
      <w:pPr>
        <w:pStyle w:val="BodyText"/>
        <w:rPr>
          <w:rStyle w:val="a"/>
        </w:rPr>
      </w:pPr>
      <w:r w:rsidRPr="007D08C6">
        <w:rPr>
          <w:rStyle w:val="a"/>
        </w:rPr>
        <w:t>The DRM resource information on Connectors ID</w:t>
      </w:r>
      <w:r w:rsidR="002936E6">
        <w:rPr>
          <w:rStyle w:val="a"/>
        </w:rPr>
        <w:t xml:space="preserve"> and</w:t>
      </w:r>
      <w:r w:rsidRPr="007D08C6">
        <w:rPr>
          <w:rStyle w:val="a"/>
        </w:rPr>
        <w:t xml:space="preserve"> CRTCs ID at the time of a default configuration is indicated.</w:t>
      </w:r>
      <w:r w:rsidR="006557D9">
        <w:rPr>
          <w:rStyle w:val="a"/>
        </w:rPr>
        <w:t xml:space="preserve"> </w:t>
      </w:r>
      <w:r w:rsidR="006557D9" w:rsidRPr="006557D9">
        <w:rPr>
          <w:rStyle w:val="a"/>
        </w:rPr>
        <w:t>If you want to change the configuration</w:t>
      </w:r>
      <w:r w:rsidR="006557D9">
        <w:rPr>
          <w:rStyle w:val="a"/>
        </w:rPr>
        <w:t xml:space="preserve"> (</w:t>
      </w:r>
      <w:r w:rsidR="00260940" w:rsidRPr="00260940">
        <w:rPr>
          <w:rStyle w:val="a"/>
        </w:rPr>
        <w:t>R-Car DU Gen3 HDMI Encoder Support</w:t>
      </w:r>
      <w:r w:rsidR="006557D9">
        <w:rPr>
          <w:rFonts w:eastAsia="MS PGothic"/>
          <w:sz w:val="18"/>
        </w:rPr>
        <w:t xml:space="preserve"> or </w:t>
      </w:r>
      <w:r w:rsidR="00260940" w:rsidRPr="00260940">
        <w:rPr>
          <w:rFonts w:eastAsia="MS PGothic"/>
          <w:sz w:val="18"/>
        </w:rPr>
        <w:t>R-Car DU LVDS Encoder Support</w:t>
      </w:r>
      <w:r w:rsidR="006557D9">
        <w:rPr>
          <w:rStyle w:val="a"/>
        </w:rPr>
        <w:t>)</w:t>
      </w:r>
      <w:r w:rsidR="006557D9" w:rsidRPr="006557D9">
        <w:rPr>
          <w:rStyle w:val="a"/>
        </w:rPr>
        <w:t>, there are case when the value of the ID does not match the following.</w:t>
      </w:r>
    </w:p>
    <w:p w14:paraId="4C39304C" w14:textId="77777777" w:rsidR="0062450C" w:rsidRDefault="00873DA0" w:rsidP="00990C52">
      <w:pPr>
        <w:pStyle w:val="BodyText"/>
        <w:rPr>
          <w:rStyle w:val="a"/>
        </w:rPr>
      </w:pPr>
      <w:r w:rsidRPr="007D08C6">
        <w:rPr>
          <w:rStyle w:val="a"/>
        </w:rPr>
        <w:t xml:space="preserve">Please refer </w:t>
      </w:r>
      <w:r w:rsidR="005D287A">
        <w:rPr>
          <w:rStyle w:val="a"/>
        </w:rPr>
        <w:t>to</w:t>
      </w:r>
      <w:r w:rsidRPr="007D08C6">
        <w:rPr>
          <w:rStyle w:val="a"/>
        </w:rPr>
        <w:t xml:space="preserve"> </w:t>
      </w:r>
      <w:proofErr w:type="gramStart"/>
      <w:r w:rsidRPr="007D08C6">
        <w:rPr>
          <w:rStyle w:val="a"/>
        </w:rPr>
        <w:t>the</w:t>
      </w:r>
      <w:r w:rsidR="005D287A">
        <w:rPr>
          <w:rStyle w:val="a"/>
        </w:rPr>
        <w:t xml:space="preserve"> Table</w:t>
      </w:r>
      <w:proofErr w:type="gramEnd"/>
      <w:r w:rsidR="005D287A">
        <w:rPr>
          <w:rStyle w:val="a"/>
        </w:rPr>
        <w:t xml:space="preserve"> 4.4</w:t>
      </w:r>
      <w:r w:rsidRPr="007D08C6">
        <w:rPr>
          <w:rStyle w:val="a"/>
        </w:rPr>
        <w:t xml:space="preserve"> </w:t>
      </w:r>
      <w:r w:rsidR="005D287A">
        <w:rPr>
          <w:rStyle w:val="a"/>
        </w:rPr>
        <w:t xml:space="preserve">to </w:t>
      </w:r>
      <w:r w:rsidR="0062450C" w:rsidRPr="007D08C6">
        <w:rPr>
          <w:rStyle w:val="a"/>
        </w:rPr>
        <w:t>specif</w:t>
      </w:r>
      <w:r w:rsidR="005D287A">
        <w:rPr>
          <w:rStyle w:val="a"/>
        </w:rPr>
        <w:t xml:space="preserve">y </w:t>
      </w:r>
      <w:r w:rsidRPr="007D08C6">
        <w:rPr>
          <w:rStyle w:val="a"/>
        </w:rPr>
        <w:t xml:space="preserve">the 2nd argument (CRTCs ID) </w:t>
      </w:r>
      <w:r w:rsidR="0062450C" w:rsidRPr="007D08C6">
        <w:rPr>
          <w:rStyle w:val="a"/>
        </w:rPr>
        <w:t xml:space="preserve">and the </w:t>
      </w:r>
      <w:r w:rsidR="00DC778F">
        <w:rPr>
          <w:rStyle w:val="a"/>
        </w:rPr>
        <w:t>6</w:t>
      </w:r>
      <w:r w:rsidR="00DC778F" w:rsidRPr="007D08C6">
        <w:rPr>
          <w:rStyle w:val="a"/>
        </w:rPr>
        <w:t xml:space="preserve">th </w:t>
      </w:r>
      <w:r w:rsidR="0062450C" w:rsidRPr="007D08C6">
        <w:rPr>
          <w:rStyle w:val="a"/>
        </w:rPr>
        <w:t xml:space="preserve">argument (Connectors ID) </w:t>
      </w:r>
      <w:r w:rsidRPr="007D08C6">
        <w:rPr>
          <w:rStyle w:val="a"/>
        </w:rPr>
        <w:t xml:space="preserve">of the </w:t>
      </w:r>
      <w:proofErr w:type="gramStart"/>
      <w:r w:rsidRPr="007D08C6">
        <w:rPr>
          <w:rStyle w:val="a"/>
        </w:rPr>
        <w:t>drmModeSetCrtc(</w:t>
      </w:r>
      <w:proofErr w:type="gramEnd"/>
      <w:r w:rsidRPr="007D08C6">
        <w:rPr>
          <w:rStyle w:val="a"/>
        </w:rPr>
        <w:t>) function</w:t>
      </w:r>
      <w:r w:rsidR="0062450C" w:rsidRPr="007D08C6">
        <w:rPr>
          <w:rStyle w:val="a"/>
        </w:rPr>
        <w:t xml:space="preserve"> of libdrm API</w:t>
      </w:r>
      <w:r w:rsidRPr="007D08C6">
        <w:rPr>
          <w:rStyle w:val="a"/>
        </w:rPr>
        <w:t xml:space="preserve">. </w:t>
      </w:r>
      <w:r w:rsidR="0062450C" w:rsidRPr="007D08C6">
        <w:rPr>
          <w:rStyle w:val="a"/>
        </w:rPr>
        <w:t xml:space="preserve">Please use reference at the specification of the 3rd argument (CRTCs ID) of </w:t>
      </w:r>
      <w:proofErr w:type="gramStart"/>
      <w:r w:rsidR="0062450C" w:rsidRPr="007D08C6">
        <w:rPr>
          <w:rStyle w:val="a"/>
        </w:rPr>
        <w:t>drmModeSetPlane(</w:t>
      </w:r>
      <w:proofErr w:type="gramEnd"/>
      <w:r w:rsidR="0062450C" w:rsidRPr="007D08C6">
        <w:rPr>
          <w:rStyle w:val="a"/>
        </w:rPr>
        <w:t>)</w:t>
      </w:r>
      <w:r w:rsidR="00D61C8D">
        <w:rPr>
          <w:rStyle w:val="a"/>
        </w:rPr>
        <w:t xml:space="preserve"> </w:t>
      </w:r>
      <w:r w:rsidR="00990C52" w:rsidRPr="007D08C6">
        <w:rPr>
          <w:rStyle w:val="a"/>
        </w:rPr>
        <w:t>function of libdrm API</w:t>
      </w:r>
      <w:r w:rsidR="00990C52">
        <w:rPr>
          <w:rStyle w:val="a"/>
        </w:rPr>
        <w:t>.</w:t>
      </w:r>
    </w:p>
    <w:p w14:paraId="48FEBFA8" w14:textId="77777777" w:rsidR="0062450C" w:rsidRDefault="0062450C" w:rsidP="007D08C6">
      <w:pPr>
        <w:pStyle w:val="BodyText"/>
        <w:rPr>
          <w:rStyle w:val="a"/>
        </w:rPr>
      </w:pPr>
    </w:p>
    <w:p w14:paraId="700B6705" w14:textId="79827B5C" w:rsidR="00772485" w:rsidRPr="00D56217" w:rsidRDefault="006557D9" w:rsidP="00D56217">
      <w:pPr>
        <w:pStyle w:val="tabletitle"/>
        <w:rPr>
          <w:rStyle w:val="a"/>
          <w:lang w:eastAsia="ja-JP"/>
        </w:rPr>
      </w:pPr>
      <w:bookmarkStart w:id="15" w:name="_Ref445714766"/>
      <w:r>
        <w:t xml:space="preserve">Table </w:t>
      </w:r>
      <w:r w:rsidR="00910085">
        <w:rPr>
          <w:noProof/>
        </w:rPr>
        <w:fldChar w:fldCharType="begin"/>
      </w:r>
      <w:r w:rsidR="00910085">
        <w:rPr>
          <w:noProof/>
        </w:rPr>
        <w:instrText xml:space="preserve"> STYLEREF 1 \s </w:instrText>
      </w:r>
      <w:r w:rsidR="00910085">
        <w:rPr>
          <w:noProof/>
        </w:rPr>
        <w:fldChar w:fldCharType="separate"/>
      </w:r>
      <w:r w:rsidR="00253C6E">
        <w:rPr>
          <w:noProof/>
        </w:rPr>
        <w:t>4</w:t>
      </w:r>
      <w:r w:rsidR="00910085">
        <w:rPr>
          <w:noProof/>
        </w:rPr>
        <w:fldChar w:fldCharType="end"/>
      </w:r>
      <w:r w:rsidR="005F5DB4">
        <w:t>.</w:t>
      </w:r>
      <w:r w:rsidR="00910085">
        <w:rPr>
          <w:noProof/>
        </w:rPr>
        <w:fldChar w:fldCharType="begin"/>
      </w:r>
      <w:r w:rsidR="00910085">
        <w:rPr>
          <w:noProof/>
        </w:rPr>
        <w:instrText xml:space="preserve"> SEQ Table \* ARABIC \s 1 </w:instrText>
      </w:r>
      <w:r w:rsidR="00910085">
        <w:rPr>
          <w:noProof/>
        </w:rPr>
        <w:fldChar w:fldCharType="separate"/>
      </w:r>
      <w:r w:rsidR="00253C6E">
        <w:rPr>
          <w:noProof/>
        </w:rPr>
        <w:t>4</w:t>
      </w:r>
      <w:r w:rsidR="00910085">
        <w:rPr>
          <w:noProof/>
        </w:rPr>
        <w:fldChar w:fldCharType="end"/>
      </w:r>
      <w:bookmarkEnd w:id="15"/>
      <w:r>
        <w:rPr>
          <w:rFonts w:hint="eastAsia"/>
          <w:lang w:eastAsia="ja-JP"/>
        </w:rPr>
        <w:tab/>
        <w:t xml:space="preserve">List of </w:t>
      </w:r>
      <w:r>
        <w:rPr>
          <w:lang w:eastAsia="ja-JP"/>
        </w:rPr>
        <w:t>DRM resources ID</w:t>
      </w:r>
      <w:r w:rsidR="00260940" w:rsidDel="00260940">
        <w:rPr>
          <w:rFonts w:hint="eastAsia"/>
          <w:lang w:eastAsia="ja-JP"/>
        </w:rPr>
        <w:t xml:space="preserve"> </w:t>
      </w:r>
    </w:p>
    <w:tbl>
      <w:tblPr>
        <w:tblStyle w:val="1"/>
        <w:tblW w:w="0" w:type="auto"/>
        <w:tblInd w:w="959" w:type="dxa"/>
        <w:tblLayout w:type="fixed"/>
        <w:tblLook w:val="04A0" w:firstRow="1" w:lastRow="0" w:firstColumn="1" w:lastColumn="0" w:noHBand="0" w:noVBand="1"/>
      </w:tblPr>
      <w:tblGrid>
        <w:gridCol w:w="1871"/>
        <w:gridCol w:w="2268"/>
        <w:gridCol w:w="2268"/>
      </w:tblGrid>
      <w:tr w:rsidR="00772485" w:rsidRPr="002A420B" w14:paraId="48BE8A33" w14:textId="77777777" w:rsidTr="00311778">
        <w:trPr>
          <w:trHeight w:val="406"/>
        </w:trPr>
        <w:tc>
          <w:tcPr>
            <w:tcW w:w="1871" w:type="dxa"/>
          </w:tcPr>
          <w:p w14:paraId="007C269A" w14:textId="77777777" w:rsidR="00772485" w:rsidRPr="002A420B" w:rsidRDefault="00772485" w:rsidP="00A56400">
            <w:pPr>
              <w:keepNext/>
              <w:overflowPunct/>
              <w:autoSpaceDE/>
              <w:autoSpaceDN/>
              <w:spacing w:line="280" w:lineRule="exact"/>
              <w:ind w:right="57"/>
              <w:jc w:val="center"/>
              <w:rPr>
                <w:rFonts w:ascii="Arial" w:eastAsia="MS Gothic" w:hAnsi="Arial"/>
                <w:sz w:val="18"/>
              </w:rPr>
            </w:pPr>
          </w:p>
        </w:tc>
        <w:tc>
          <w:tcPr>
            <w:tcW w:w="2268" w:type="dxa"/>
          </w:tcPr>
          <w:p w14:paraId="35E1981F" w14:textId="77777777" w:rsidR="00772485" w:rsidRPr="002A420B" w:rsidRDefault="00772485" w:rsidP="00A56400">
            <w:pPr>
              <w:keepNext/>
              <w:spacing w:line="280" w:lineRule="exact"/>
              <w:ind w:right="57"/>
              <w:jc w:val="center"/>
              <w:rPr>
                <w:rFonts w:ascii="Arial" w:eastAsia="MS Gothic" w:hAnsi="Arial"/>
                <w:sz w:val="18"/>
              </w:rPr>
            </w:pPr>
            <w:r w:rsidRPr="00681FE9">
              <w:rPr>
                <w:rFonts w:ascii="Arial" w:eastAsia="MS Gothic" w:hAnsi="Arial"/>
                <w:sz w:val="18"/>
              </w:rPr>
              <w:t>Connectors ID</w:t>
            </w:r>
          </w:p>
        </w:tc>
        <w:tc>
          <w:tcPr>
            <w:tcW w:w="2268" w:type="dxa"/>
          </w:tcPr>
          <w:p w14:paraId="2A959D41" w14:textId="77777777" w:rsidR="00772485" w:rsidRPr="002A420B" w:rsidRDefault="00772485" w:rsidP="00A56400">
            <w:pPr>
              <w:overflowPunct/>
              <w:autoSpaceDE/>
              <w:autoSpaceDN/>
              <w:spacing w:line="280" w:lineRule="exact"/>
              <w:ind w:left="85" w:right="57"/>
              <w:jc w:val="center"/>
              <w:rPr>
                <w:rFonts w:ascii="Arial" w:eastAsia="MS Gothic" w:hAnsi="Arial"/>
                <w:sz w:val="18"/>
              </w:rPr>
            </w:pPr>
            <w:r w:rsidRPr="00681FE9">
              <w:rPr>
                <w:rFonts w:ascii="Arial" w:eastAsia="MS Gothic" w:hAnsi="Arial"/>
                <w:sz w:val="18"/>
              </w:rPr>
              <w:t>CRTCs ID</w:t>
            </w:r>
          </w:p>
        </w:tc>
      </w:tr>
      <w:tr w:rsidR="00FF43A5" w:rsidRPr="002A420B" w14:paraId="45DB5F2E" w14:textId="77777777" w:rsidTr="0034578B">
        <w:trPr>
          <w:trHeight w:val="406"/>
        </w:trPr>
        <w:tc>
          <w:tcPr>
            <w:tcW w:w="1871" w:type="dxa"/>
            <w:vAlign w:val="center"/>
          </w:tcPr>
          <w:p w14:paraId="50C89A39" w14:textId="77777777" w:rsidR="00FF43A5" w:rsidRDefault="00FF43A5">
            <w:pPr>
              <w:keepNext/>
              <w:overflowPunct/>
              <w:autoSpaceDE/>
              <w:autoSpaceDN/>
              <w:spacing w:line="280" w:lineRule="exact"/>
              <w:ind w:right="57"/>
              <w:jc w:val="center"/>
              <w:rPr>
                <w:rFonts w:ascii="Arial" w:eastAsia="MS Gothic" w:hAnsi="Arial"/>
                <w:sz w:val="18"/>
              </w:rPr>
            </w:pPr>
            <w:r>
              <w:rPr>
                <w:rFonts w:ascii="Arial" w:eastAsia="MS Gothic" w:hAnsi="Arial" w:hint="eastAsia"/>
                <w:sz w:val="18"/>
              </w:rPr>
              <w:t>R-Car H</w:t>
            </w:r>
            <w:r>
              <w:rPr>
                <w:rFonts w:ascii="Arial" w:eastAsia="MS Gothic" w:hAnsi="Arial"/>
                <w:sz w:val="18"/>
              </w:rPr>
              <w:t>3</w:t>
            </w:r>
          </w:p>
        </w:tc>
        <w:tc>
          <w:tcPr>
            <w:tcW w:w="2268" w:type="dxa"/>
          </w:tcPr>
          <w:tbl>
            <w:tblPr>
              <w:tblW w:w="2160" w:type="dxa"/>
              <w:tblLayout w:type="fixed"/>
              <w:tblCellMar>
                <w:left w:w="99" w:type="dxa"/>
                <w:right w:w="99" w:type="dxa"/>
              </w:tblCellMar>
              <w:tblLook w:val="04A0" w:firstRow="1" w:lastRow="0" w:firstColumn="1" w:lastColumn="0" w:noHBand="0" w:noVBand="1"/>
            </w:tblPr>
            <w:tblGrid>
              <w:gridCol w:w="1080"/>
              <w:gridCol w:w="1080"/>
            </w:tblGrid>
            <w:tr w:rsidR="00FF43A5" w:rsidRPr="00681FE9" w14:paraId="2E6A1CD0" w14:textId="77777777" w:rsidTr="00736E2D">
              <w:trPr>
                <w:trHeight w:val="432"/>
              </w:trPr>
              <w:tc>
                <w:tcPr>
                  <w:tcW w:w="1080" w:type="dxa"/>
                  <w:tcBorders>
                    <w:top w:val="nil"/>
                    <w:left w:val="nil"/>
                    <w:bottom w:val="nil"/>
                    <w:right w:val="nil"/>
                  </w:tcBorders>
                  <w:shd w:val="clear" w:color="auto" w:fill="auto"/>
                  <w:noWrap/>
                  <w:vAlign w:val="center"/>
                  <w:hideMark/>
                </w:tcPr>
                <w:p w14:paraId="3AD1526D" w14:textId="77777777" w:rsidR="00FF43A5" w:rsidRPr="00681FE9" w:rsidRDefault="00FF43A5" w:rsidP="00FF43A5">
                  <w:pPr>
                    <w:overflowPunct/>
                    <w:autoSpaceDE/>
                    <w:autoSpaceDN/>
                    <w:adjustRightInd/>
                    <w:spacing w:line="240" w:lineRule="auto"/>
                    <w:textAlignment w:val="auto"/>
                    <w:rPr>
                      <w:rFonts w:ascii="Arial" w:eastAsia="MS PGothic" w:hAnsi="Arial" w:cs="Arial"/>
                      <w:color w:val="000000"/>
                      <w:sz w:val="22"/>
                      <w:szCs w:val="22"/>
                    </w:rPr>
                  </w:pPr>
                  <w:r>
                    <w:rPr>
                      <w:rFonts w:ascii="Arial" w:eastAsia="MS PGothic" w:hAnsi="Arial" w:cs="Arial" w:hint="eastAsia"/>
                      <w:color w:val="000000"/>
                      <w:sz w:val="22"/>
                      <w:szCs w:val="22"/>
                    </w:rPr>
                    <w:t>Analog</w:t>
                  </w:r>
                  <w:r w:rsidRPr="00681FE9">
                    <w:rPr>
                      <w:rFonts w:ascii="Arial" w:eastAsia="MS PGothic" w:hAnsi="Arial" w:cs="Arial"/>
                      <w:color w:val="000000"/>
                      <w:sz w:val="22"/>
                      <w:szCs w:val="22"/>
                    </w:rPr>
                    <w:t>:</w:t>
                  </w:r>
                </w:p>
              </w:tc>
              <w:tc>
                <w:tcPr>
                  <w:tcW w:w="1080" w:type="dxa"/>
                  <w:tcBorders>
                    <w:top w:val="nil"/>
                    <w:left w:val="nil"/>
                    <w:bottom w:val="nil"/>
                    <w:right w:val="nil"/>
                  </w:tcBorders>
                  <w:shd w:val="clear" w:color="auto" w:fill="auto"/>
                  <w:noWrap/>
                  <w:vAlign w:val="center"/>
                  <w:hideMark/>
                </w:tcPr>
                <w:p w14:paraId="0B53F1A6" w14:textId="546AAB61" w:rsidR="00FF43A5" w:rsidRPr="00681FE9" w:rsidRDefault="00260940">
                  <w:pPr>
                    <w:overflowPunct/>
                    <w:autoSpaceDE/>
                    <w:autoSpaceDN/>
                    <w:adjustRightInd/>
                    <w:spacing w:line="240" w:lineRule="auto"/>
                    <w:jc w:val="center"/>
                    <w:textAlignment w:val="auto"/>
                    <w:rPr>
                      <w:rFonts w:ascii="Arial" w:eastAsia="MS PGothic" w:hAnsi="Arial" w:cs="Arial"/>
                      <w:color w:val="000000"/>
                      <w:sz w:val="22"/>
                      <w:szCs w:val="22"/>
                    </w:rPr>
                  </w:pPr>
                  <w:r>
                    <w:rPr>
                      <w:rFonts w:ascii="Arial" w:eastAsia="MS PGothic" w:hAnsi="Arial" w:cs="Arial"/>
                      <w:color w:val="000000"/>
                      <w:sz w:val="22"/>
                      <w:szCs w:val="22"/>
                      <w:lang w:eastAsia="ja-JP"/>
                    </w:rPr>
                    <w:t>6</w:t>
                  </w:r>
                  <w:r w:rsidR="00C819E9">
                    <w:rPr>
                      <w:rFonts w:ascii="Arial" w:eastAsia="MS PGothic" w:hAnsi="Arial" w:cs="Arial"/>
                      <w:color w:val="000000"/>
                      <w:sz w:val="22"/>
                      <w:szCs w:val="22"/>
                      <w:lang w:eastAsia="ja-JP"/>
                    </w:rPr>
                    <w:t>9</w:t>
                  </w:r>
                </w:p>
              </w:tc>
            </w:tr>
            <w:tr w:rsidR="00FF43A5" w:rsidRPr="00681FE9" w14:paraId="5DE784C2" w14:textId="77777777" w:rsidTr="00736E2D">
              <w:trPr>
                <w:trHeight w:val="432"/>
              </w:trPr>
              <w:tc>
                <w:tcPr>
                  <w:tcW w:w="1080" w:type="dxa"/>
                  <w:tcBorders>
                    <w:top w:val="nil"/>
                    <w:left w:val="nil"/>
                    <w:bottom w:val="nil"/>
                    <w:right w:val="nil"/>
                  </w:tcBorders>
                  <w:shd w:val="clear" w:color="auto" w:fill="auto"/>
                  <w:noWrap/>
                  <w:vAlign w:val="center"/>
                  <w:hideMark/>
                </w:tcPr>
                <w:p w14:paraId="37E0112F" w14:textId="77777777" w:rsidR="00FF43A5" w:rsidRPr="00681FE9" w:rsidRDefault="00FF43A5" w:rsidP="00FF43A5">
                  <w:pPr>
                    <w:overflowPunct/>
                    <w:autoSpaceDE/>
                    <w:autoSpaceDN/>
                    <w:adjustRightInd/>
                    <w:spacing w:line="240" w:lineRule="auto"/>
                    <w:textAlignment w:val="auto"/>
                    <w:rPr>
                      <w:rFonts w:ascii="Arial" w:eastAsia="MS PGothic" w:hAnsi="Arial" w:cs="Arial"/>
                      <w:color w:val="000000"/>
                      <w:sz w:val="22"/>
                      <w:szCs w:val="22"/>
                    </w:rPr>
                  </w:pPr>
                  <w:r w:rsidRPr="00681FE9">
                    <w:rPr>
                      <w:rFonts w:ascii="Arial" w:eastAsia="MS PGothic" w:hAnsi="Arial" w:cs="Arial"/>
                      <w:color w:val="000000"/>
                      <w:sz w:val="22"/>
                      <w:szCs w:val="22"/>
                    </w:rPr>
                    <w:t>HDMI</w:t>
                  </w:r>
                  <w:r>
                    <w:rPr>
                      <w:rFonts w:ascii="Arial" w:eastAsia="MS PGothic" w:hAnsi="Arial" w:cs="Arial"/>
                      <w:color w:val="000000"/>
                      <w:sz w:val="22"/>
                      <w:szCs w:val="22"/>
                    </w:rPr>
                    <w:t>0</w:t>
                  </w:r>
                  <w:r w:rsidRPr="00681FE9">
                    <w:rPr>
                      <w:rFonts w:ascii="Arial" w:eastAsia="MS PGothic" w:hAnsi="Arial" w:cs="Arial"/>
                      <w:color w:val="000000"/>
                      <w:sz w:val="22"/>
                      <w:szCs w:val="22"/>
                    </w:rPr>
                    <w:t>:</w:t>
                  </w:r>
                </w:p>
              </w:tc>
              <w:tc>
                <w:tcPr>
                  <w:tcW w:w="1080" w:type="dxa"/>
                  <w:tcBorders>
                    <w:top w:val="nil"/>
                    <w:left w:val="nil"/>
                    <w:bottom w:val="nil"/>
                    <w:right w:val="nil"/>
                  </w:tcBorders>
                  <w:shd w:val="clear" w:color="auto" w:fill="auto"/>
                  <w:noWrap/>
                  <w:vAlign w:val="center"/>
                </w:tcPr>
                <w:p w14:paraId="2A0005B4" w14:textId="1B3D988F" w:rsidR="00FF43A5" w:rsidRPr="00681FE9" w:rsidRDefault="00C819E9" w:rsidP="00FF43A5">
                  <w:pPr>
                    <w:overflowPunct/>
                    <w:autoSpaceDE/>
                    <w:autoSpaceDN/>
                    <w:adjustRightInd/>
                    <w:spacing w:line="240" w:lineRule="auto"/>
                    <w:jc w:val="center"/>
                    <w:textAlignment w:val="auto"/>
                    <w:rPr>
                      <w:rFonts w:ascii="Arial" w:eastAsia="MS PGothic" w:hAnsi="Arial" w:cs="Arial"/>
                      <w:color w:val="000000"/>
                      <w:sz w:val="22"/>
                      <w:szCs w:val="22"/>
                    </w:rPr>
                  </w:pPr>
                  <w:r>
                    <w:rPr>
                      <w:rFonts w:ascii="Arial" w:eastAsia="MS PGothic" w:hAnsi="Arial" w:cs="Arial"/>
                      <w:color w:val="000000"/>
                      <w:sz w:val="22"/>
                      <w:szCs w:val="22"/>
                    </w:rPr>
                    <w:t>71</w:t>
                  </w:r>
                </w:p>
              </w:tc>
            </w:tr>
            <w:tr w:rsidR="00FF43A5" w:rsidRPr="00681FE9" w14:paraId="5B6EF397" w14:textId="77777777" w:rsidTr="00736E2D">
              <w:trPr>
                <w:trHeight w:val="432"/>
              </w:trPr>
              <w:tc>
                <w:tcPr>
                  <w:tcW w:w="1080" w:type="dxa"/>
                  <w:tcBorders>
                    <w:top w:val="nil"/>
                    <w:left w:val="nil"/>
                    <w:bottom w:val="nil"/>
                    <w:right w:val="nil"/>
                  </w:tcBorders>
                  <w:shd w:val="clear" w:color="auto" w:fill="auto"/>
                  <w:noWrap/>
                  <w:vAlign w:val="center"/>
                </w:tcPr>
                <w:p w14:paraId="15DCF36D" w14:textId="77777777" w:rsidR="00FF43A5" w:rsidRDefault="00FF43A5" w:rsidP="00FF43A5">
                  <w:pPr>
                    <w:overflowPunct/>
                    <w:autoSpaceDE/>
                    <w:autoSpaceDN/>
                    <w:adjustRightInd/>
                    <w:spacing w:line="240" w:lineRule="auto"/>
                    <w:textAlignment w:val="auto"/>
                    <w:rPr>
                      <w:rFonts w:ascii="Arial" w:eastAsia="MS PGothic" w:hAnsi="Arial" w:cs="Arial"/>
                      <w:color w:val="000000"/>
                      <w:sz w:val="22"/>
                      <w:szCs w:val="22"/>
                    </w:rPr>
                  </w:pPr>
                  <w:r w:rsidRPr="00681FE9">
                    <w:rPr>
                      <w:rFonts w:ascii="Arial" w:eastAsia="MS PGothic" w:hAnsi="Arial" w:cs="Arial"/>
                      <w:color w:val="000000"/>
                      <w:sz w:val="22"/>
                      <w:szCs w:val="22"/>
                    </w:rPr>
                    <w:t>HDMI</w:t>
                  </w:r>
                  <w:r>
                    <w:rPr>
                      <w:rFonts w:ascii="Arial" w:eastAsia="MS PGothic" w:hAnsi="Arial" w:cs="Arial"/>
                      <w:color w:val="000000"/>
                      <w:sz w:val="22"/>
                      <w:szCs w:val="22"/>
                    </w:rPr>
                    <w:t>1</w:t>
                  </w:r>
                  <w:r w:rsidRPr="00681FE9">
                    <w:rPr>
                      <w:rFonts w:ascii="Arial" w:eastAsia="MS PGothic" w:hAnsi="Arial" w:cs="Arial"/>
                      <w:color w:val="000000"/>
                      <w:sz w:val="22"/>
                      <w:szCs w:val="22"/>
                    </w:rPr>
                    <w:t>:</w:t>
                  </w:r>
                </w:p>
              </w:tc>
              <w:tc>
                <w:tcPr>
                  <w:tcW w:w="1080" w:type="dxa"/>
                  <w:tcBorders>
                    <w:top w:val="nil"/>
                    <w:left w:val="nil"/>
                    <w:bottom w:val="nil"/>
                    <w:right w:val="nil"/>
                  </w:tcBorders>
                  <w:shd w:val="clear" w:color="auto" w:fill="auto"/>
                  <w:noWrap/>
                  <w:vAlign w:val="center"/>
                </w:tcPr>
                <w:p w14:paraId="5873541E" w14:textId="7E7B7AE3" w:rsidR="00FF43A5" w:rsidRPr="00681FE9" w:rsidRDefault="00C819E9" w:rsidP="00FF43A5">
                  <w:pPr>
                    <w:overflowPunct/>
                    <w:autoSpaceDE/>
                    <w:autoSpaceDN/>
                    <w:adjustRightInd/>
                    <w:spacing w:line="240" w:lineRule="auto"/>
                    <w:jc w:val="center"/>
                    <w:textAlignment w:val="auto"/>
                    <w:rPr>
                      <w:rFonts w:ascii="Arial" w:eastAsia="MS PGothic" w:hAnsi="Arial" w:cs="Arial"/>
                      <w:color w:val="000000"/>
                      <w:sz w:val="22"/>
                      <w:szCs w:val="22"/>
                    </w:rPr>
                  </w:pPr>
                  <w:r>
                    <w:rPr>
                      <w:rFonts w:ascii="Arial" w:eastAsia="MS PGothic" w:hAnsi="Arial" w:cs="Arial"/>
                      <w:color w:val="000000"/>
                      <w:sz w:val="22"/>
                      <w:szCs w:val="22"/>
                    </w:rPr>
                    <w:t>7</w:t>
                  </w:r>
                  <w:r w:rsidR="00C92E14">
                    <w:rPr>
                      <w:rFonts w:ascii="Arial" w:eastAsia="MS PGothic" w:hAnsi="Arial" w:cs="Arial"/>
                      <w:color w:val="000000"/>
                      <w:sz w:val="22"/>
                      <w:szCs w:val="22"/>
                    </w:rPr>
                    <w:t>4</w:t>
                  </w:r>
                </w:p>
              </w:tc>
            </w:tr>
            <w:tr w:rsidR="00FF43A5" w:rsidRPr="00681FE9" w14:paraId="757DC122" w14:textId="77777777" w:rsidTr="00736E2D">
              <w:trPr>
                <w:trHeight w:val="432"/>
              </w:trPr>
              <w:tc>
                <w:tcPr>
                  <w:tcW w:w="1080" w:type="dxa"/>
                  <w:tcBorders>
                    <w:top w:val="nil"/>
                    <w:left w:val="nil"/>
                    <w:bottom w:val="nil"/>
                    <w:right w:val="nil"/>
                  </w:tcBorders>
                  <w:shd w:val="clear" w:color="auto" w:fill="auto"/>
                  <w:noWrap/>
                  <w:vAlign w:val="center"/>
                </w:tcPr>
                <w:p w14:paraId="4A83C8E3" w14:textId="77777777" w:rsidR="00FF43A5" w:rsidRPr="00681FE9" w:rsidRDefault="00FF43A5" w:rsidP="00FF43A5">
                  <w:pPr>
                    <w:overflowPunct/>
                    <w:autoSpaceDE/>
                    <w:autoSpaceDN/>
                    <w:adjustRightInd/>
                    <w:spacing w:line="240" w:lineRule="auto"/>
                    <w:textAlignment w:val="auto"/>
                    <w:rPr>
                      <w:rFonts w:ascii="Arial" w:eastAsia="MS PGothic" w:hAnsi="Arial" w:cs="Arial"/>
                      <w:color w:val="000000"/>
                      <w:sz w:val="22"/>
                      <w:szCs w:val="22"/>
                    </w:rPr>
                  </w:pPr>
                  <w:r w:rsidRPr="00772485">
                    <w:rPr>
                      <w:rFonts w:ascii="Arial" w:eastAsia="MS PGothic" w:hAnsi="Arial" w:cs="Arial"/>
                      <w:color w:val="000000"/>
                      <w:sz w:val="22"/>
                      <w:szCs w:val="22"/>
                    </w:rPr>
                    <w:t>LVDS:</w:t>
                  </w:r>
                </w:p>
              </w:tc>
              <w:tc>
                <w:tcPr>
                  <w:tcW w:w="1080" w:type="dxa"/>
                  <w:tcBorders>
                    <w:top w:val="nil"/>
                    <w:left w:val="nil"/>
                    <w:bottom w:val="nil"/>
                    <w:right w:val="nil"/>
                  </w:tcBorders>
                  <w:shd w:val="clear" w:color="auto" w:fill="auto"/>
                  <w:noWrap/>
                  <w:vAlign w:val="center"/>
                </w:tcPr>
                <w:p w14:paraId="3CBE8EEC" w14:textId="622648E1" w:rsidR="00FF43A5" w:rsidRPr="00681FE9" w:rsidDel="00772485" w:rsidRDefault="00C819E9" w:rsidP="00FF43A5">
                  <w:pPr>
                    <w:overflowPunct/>
                    <w:autoSpaceDE/>
                    <w:autoSpaceDN/>
                    <w:adjustRightInd/>
                    <w:spacing w:line="240" w:lineRule="auto"/>
                    <w:jc w:val="center"/>
                    <w:textAlignment w:val="auto"/>
                    <w:rPr>
                      <w:rFonts w:ascii="Arial" w:eastAsia="MS PGothic" w:hAnsi="Arial" w:cs="Arial"/>
                      <w:color w:val="000000"/>
                      <w:sz w:val="22"/>
                      <w:szCs w:val="22"/>
                      <w:lang w:eastAsia="ja-JP"/>
                    </w:rPr>
                  </w:pPr>
                  <w:r>
                    <w:rPr>
                      <w:rFonts w:ascii="Arial" w:eastAsia="MS PGothic" w:hAnsi="Arial" w:cs="Arial"/>
                      <w:color w:val="000000"/>
                      <w:sz w:val="22"/>
                      <w:szCs w:val="22"/>
                      <w:lang w:eastAsia="ja-JP"/>
                    </w:rPr>
                    <w:t>7</w:t>
                  </w:r>
                  <w:r w:rsidR="00C92E14">
                    <w:rPr>
                      <w:rFonts w:ascii="Arial" w:eastAsia="MS PGothic" w:hAnsi="Arial" w:cs="Arial"/>
                      <w:color w:val="000000"/>
                      <w:sz w:val="22"/>
                      <w:szCs w:val="22"/>
                      <w:lang w:eastAsia="ja-JP"/>
                    </w:rPr>
                    <w:t>7</w:t>
                  </w:r>
                </w:p>
              </w:tc>
            </w:tr>
          </w:tbl>
          <w:p w14:paraId="7467278A" w14:textId="77777777" w:rsidR="00FF43A5" w:rsidRDefault="00FF43A5" w:rsidP="00FF43A5">
            <w:pPr>
              <w:overflowPunct/>
              <w:autoSpaceDE/>
              <w:autoSpaceDN/>
              <w:adjustRightInd/>
              <w:spacing w:line="240" w:lineRule="auto"/>
              <w:textAlignment w:val="auto"/>
              <w:rPr>
                <w:rFonts w:ascii="Arial" w:eastAsia="MS PGothic" w:hAnsi="Arial" w:cs="Arial"/>
                <w:color w:val="000000"/>
                <w:sz w:val="22"/>
                <w:szCs w:val="22"/>
              </w:rPr>
            </w:pPr>
          </w:p>
        </w:tc>
        <w:tc>
          <w:tcPr>
            <w:tcW w:w="2268" w:type="dxa"/>
          </w:tcPr>
          <w:tbl>
            <w:tblPr>
              <w:tblW w:w="2160" w:type="dxa"/>
              <w:tblLayout w:type="fixed"/>
              <w:tblCellMar>
                <w:left w:w="99" w:type="dxa"/>
                <w:right w:w="99" w:type="dxa"/>
              </w:tblCellMar>
              <w:tblLook w:val="04A0" w:firstRow="1" w:lastRow="0" w:firstColumn="1" w:lastColumn="0" w:noHBand="0" w:noVBand="1"/>
            </w:tblPr>
            <w:tblGrid>
              <w:gridCol w:w="1080"/>
              <w:gridCol w:w="1080"/>
            </w:tblGrid>
            <w:tr w:rsidR="00FF43A5" w:rsidRPr="00681FE9" w14:paraId="21568154" w14:textId="77777777" w:rsidTr="00736E2D">
              <w:trPr>
                <w:trHeight w:val="432"/>
              </w:trPr>
              <w:tc>
                <w:tcPr>
                  <w:tcW w:w="1080" w:type="dxa"/>
                  <w:tcBorders>
                    <w:top w:val="nil"/>
                    <w:left w:val="nil"/>
                    <w:bottom w:val="nil"/>
                    <w:right w:val="nil"/>
                  </w:tcBorders>
                  <w:shd w:val="clear" w:color="auto" w:fill="auto"/>
                  <w:noWrap/>
                  <w:vAlign w:val="center"/>
                  <w:hideMark/>
                </w:tcPr>
                <w:p w14:paraId="3464D271" w14:textId="77777777" w:rsidR="00FF43A5" w:rsidRPr="00681FE9" w:rsidRDefault="00FF43A5" w:rsidP="00FF43A5">
                  <w:pPr>
                    <w:overflowPunct/>
                    <w:autoSpaceDE/>
                    <w:autoSpaceDN/>
                    <w:adjustRightInd/>
                    <w:spacing w:line="240" w:lineRule="auto"/>
                    <w:textAlignment w:val="auto"/>
                    <w:rPr>
                      <w:rFonts w:ascii="Arial" w:eastAsia="MS PGothic" w:hAnsi="Arial" w:cs="Arial"/>
                      <w:color w:val="000000"/>
                      <w:sz w:val="22"/>
                      <w:szCs w:val="22"/>
                    </w:rPr>
                  </w:pPr>
                  <w:r w:rsidRPr="00681FE9">
                    <w:rPr>
                      <w:rFonts w:ascii="Arial" w:eastAsia="MS PGothic" w:hAnsi="Arial" w:cs="Arial"/>
                      <w:color w:val="000000"/>
                      <w:sz w:val="22"/>
                      <w:szCs w:val="22"/>
                    </w:rPr>
                    <w:t>DU0:</w:t>
                  </w:r>
                </w:p>
              </w:tc>
              <w:tc>
                <w:tcPr>
                  <w:tcW w:w="1080" w:type="dxa"/>
                  <w:tcBorders>
                    <w:top w:val="nil"/>
                    <w:left w:val="nil"/>
                    <w:bottom w:val="nil"/>
                    <w:right w:val="nil"/>
                  </w:tcBorders>
                  <w:shd w:val="clear" w:color="auto" w:fill="auto"/>
                  <w:noWrap/>
                  <w:vAlign w:val="center"/>
                </w:tcPr>
                <w:p w14:paraId="1AEA15E4" w14:textId="33C513DF" w:rsidR="00FF43A5" w:rsidRPr="00681FE9" w:rsidRDefault="001F502F">
                  <w:pPr>
                    <w:overflowPunct/>
                    <w:autoSpaceDE/>
                    <w:autoSpaceDN/>
                    <w:adjustRightInd/>
                    <w:spacing w:line="240" w:lineRule="auto"/>
                    <w:jc w:val="center"/>
                    <w:textAlignment w:val="auto"/>
                    <w:rPr>
                      <w:rFonts w:ascii="Arial" w:eastAsia="MS PGothic" w:hAnsi="Arial" w:cs="Arial"/>
                      <w:color w:val="000000"/>
                      <w:sz w:val="22"/>
                      <w:szCs w:val="22"/>
                    </w:rPr>
                  </w:pPr>
                  <w:r>
                    <w:rPr>
                      <w:rFonts w:ascii="Arial" w:eastAsia="MS PGothic" w:hAnsi="Arial" w:cs="Arial"/>
                      <w:color w:val="000000"/>
                      <w:sz w:val="22"/>
                      <w:szCs w:val="22"/>
                    </w:rPr>
                    <w:t>6</w:t>
                  </w:r>
                  <w:r w:rsidR="00767BE5">
                    <w:rPr>
                      <w:rFonts w:ascii="Arial" w:eastAsia="MS PGothic" w:hAnsi="Arial" w:cs="Arial"/>
                      <w:color w:val="000000"/>
                      <w:sz w:val="22"/>
                      <w:szCs w:val="22"/>
                    </w:rPr>
                    <w:t>4</w:t>
                  </w:r>
                </w:p>
              </w:tc>
            </w:tr>
            <w:tr w:rsidR="00FF43A5" w:rsidRPr="00681FE9" w14:paraId="7EA91D98" w14:textId="77777777" w:rsidTr="00736E2D">
              <w:trPr>
                <w:trHeight w:val="432"/>
              </w:trPr>
              <w:tc>
                <w:tcPr>
                  <w:tcW w:w="1080" w:type="dxa"/>
                  <w:tcBorders>
                    <w:top w:val="nil"/>
                    <w:left w:val="nil"/>
                    <w:bottom w:val="nil"/>
                    <w:right w:val="nil"/>
                  </w:tcBorders>
                  <w:shd w:val="clear" w:color="auto" w:fill="auto"/>
                  <w:noWrap/>
                  <w:vAlign w:val="center"/>
                  <w:hideMark/>
                </w:tcPr>
                <w:p w14:paraId="0EAC4185" w14:textId="77777777" w:rsidR="00FF43A5" w:rsidRPr="00681FE9" w:rsidRDefault="00FF43A5" w:rsidP="00FF43A5">
                  <w:pPr>
                    <w:overflowPunct/>
                    <w:autoSpaceDE/>
                    <w:autoSpaceDN/>
                    <w:adjustRightInd/>
                    <w:spacing w:line="240" w:lineRule="auto"/>
                    <w:textAlignment w:val="auto"/>
                    <w:rPr>
                      <w:rFonts w:ascii="Arial" w:eastAsia="MS PGothic" w:hAnsi="Arial" w:cs="Arial"/>
                      <w:color w:val="000000"/>
                      <w:sz w:val="22"/>
                      <w:szCs w:val="22"/>
                    </w:rPr>
                  </w:pPr>
                  <w:r w:rsidRPr="00681FE9">
                    <w:rPr>
                      <w:rFonts w:ascii="Arial" w:eastAsia="MS PGothic" w:hAnsi="Arial" w:cs="Arial"/>
                      <w:color w:val="000000"/>
                      <w:sz w:val="22"/>
                      <w:szCs w:val="22"/>
                    </w:rPr>
                    <w:t>DU1:</w:t>
                  </w:r>
                </w:p>
              </w:tc>
              <w:tc>
                <w:tcPr>
                  <w:tcW w:w="1080" w:type="dxa"/>
                  <w:tcBorders>
                    <w:top w:val="nil"/>
                    <w:left w:val="nil"/>
                    <w:bottom w:val="nil"/>
                    <w:right w:val="nil"/>
                  </w:tcBorders>
                  <w:shd w:val="clear" w:color="auto" w:fill="auto"/>
                  <w:noWrap/>
                  <w:vAlign w:val="center"/>
                </w:tcPr>
                <w:p w14:paraId="015A422B" w14:textId="26732E6F" w:rsidR="00FF43A5" w:rsidRPr="00681FE9" w:rsidRDefault="001F502F">
                  <w:pPr>
                    <w:overflowPunct/>
                    <w:autoSpaceDE/>
                    <w:autoSpaceDN/>
                    <w:adjustRightInd/>
                    <w:spacing w:line="240" w:lineRule="auto"/>
                    <w:jc w:val="center"/>
                    <w:textAlignment w:val="auto"/>
                    <w:rPr>
                      <w:rFonts w:ascii="Arial" w:eastAsia="MS PGothic" w:hAnsi="Arial" w:cs="Arial"/>
                      <w:color w:val="000000"/>
                      <w:sz w:val="22"/>
                      <w:szCs w:val="22"/>
                    </w:rPr>
                  </w:pPr>
                  <w:r>
                    <w:rPr>
                      <w:rFonts w:ascii="Arial" w:eastAsia="MS PGothic" w:hAnsi="Arial" w:cs="Arial"/>
                      <w:color w:val="000000"/>
                      <w:sz w:val="22"/>
                      <w:szCs w:val="22"/>
                    </w:rPr>
                    <w:t>65</w:t>
                  </w:r>
                </w:p>
              </w:tc>
            </w:tr>
            <w:tr w:rsidR="00FF43A5" w:rsidRPr="00681FE9" w14:paraId="7D25C71D" w14:textId="77777777" w:rsidTr="00736E2D">
              <w:trPr>
                <w:trHeight w:val="432"/>
              </w:trPr>
              <w:tc>
                <w:tcPr>
                  <w:tcW w:w="1080" w:type="dxa"/>
                  <w:tcBorders>
                    <w:top w:val="nil"/>
                    <w:left w:val="nil"/>
                    <w:bottom w:val="nil"/>
                    <w:right w:val="nil"/>
                  </w:tcBorders>
                  <w:shd w:val="clear" w:color="auto" w:fill="auto"/>
                  <w:noWrap/>
                  <w:vAlign w:val="center"/>
                  <w:hideMark/>
                </w:tcPr>
                <w:p w14:paraId="38E15658" w14:textId="77777777" w:rsidR="00FF43A5" w:rsidRPr="00681FE9" w:rsidRDefault="00FF43A5">
                  <w:pPr>
                    <w:overflowPunct/>
                    <w:autoSpaceDE/>
                    <w:autoSpaceDN/>
                    <w:adjustRightInd/>
                    <w:spacing w:line="240" w:lineRule="auto"/>
                    <w:textAlignment w:val="auto"/>
                    <w:rPr>
                      <w:rFonts w:ascii="Arial" w:eastAsia="MS PGothic" w:hAnsi="Arial" w:cs="Arial"/>
                      <w:color w:val="000000"/>
                      <w:sz w:val="22"/>
                      <w:szCs w:val="22"/>
                    </w:rPr>
                  </w:pPr>
                  <w:r w:rsidRPr="00681FE9">
                    <w:rPr>
                      <w:rFonts w:ascii="Arial" w:eastAsia="MS PGothic" w:hAnsi="Arial" w:cs="Arial"/>
                      <w:color w:val="000000"/>
                      <w:sz w:val="22"/>
                      <w:szCs w:val="22"/>
                    </w:rPr>
                    <w:t>DU2:</w:t>
                  </w:r>
                </w:p>
              </w:tc>
              <w:tc>
                <w:tcPr>
                  <w:tcW w:w="1080" w:type="dxa"/>
                  <w:tcBorders>
                    <w:top w:val="nil"/>
                    <w:left w:val="nil"/>
                    <w:bottom w:val="nil"/>
                    <w:right w:val="nil"/>
                  </w:tcBorders>
                  <w:shd w:val="clear" w:color="auto" w:fill="auto"/>
                  <w:noWrap/>
                  <w:vAlign w:val="center"/>
                </w:tcPr>
                <w:p w14:paraId="37BA323B" w14:textId="6087E793" w:rsidR="00FF43A5" w:rsidRPr="00681FE9" w:rsidRDefault="00583D9D">
                  <w:pPr>
                    <w:overflowPunct/>
                    <w:autoSpaceDE/>
                    <w:autoSpaceDN/>
                    <w:adjustRightInd/>
                    <w:spacing w:line="240" w:lineRule="auto"/>
                    <w:jc w:val="center"/>
                    <w:textAlignment w:val="auto"/>
                    <w:rPr>
                      <w:rFonts w:ascii="Arial" w:eastAsia="MS PGothic" w:hAnsi="Arial" w:cs="Arial"/>
                      <w:color w:val="000000"/>
                      <w:sz w:val="22"/>
                      <w:szCs w:val="22"/>
                    </w:rPr>
                  </w:pPr>
                  <w:r>
                    <w:rPr>
                      <w:rFonts w:ascii="Arial" w:eastAsia="MS PGothic" w:hAnsi="Arial" w:cs="Arial"/>
                      <w:color w:val="000000"/>
                      <w:sz w:val="22"/>
                      <w:szCs w:val="22"/>
                    </w:rPr>
                    <w:t>66</w:t>
                  </w:r>
                </w:p>
              </w:tc>
            </w:tr>
            <w:tr w:rsidR="00FF43A5" w:rsidRPr="00681FE9" w14:paraId="66BDCD4B" w14:textId="77777777" w:rsidTr="00736E2D">
              <w:trPr>
                <w:trHeight w:val="432"/>
              </w:trPr>
              <w:tc>
                <w:tcPr>
                  <w:tcW w:w="1080" w:type="dxa"/>
                  <w:tcBorders>
                    <w:top w:val="nil"/>
                    <w:left w:val="nil"/>
                    <w:bottom w:val="nil"/>
                    <w:right w:val="nil"/>
                  </w:tcBorders>
                  <w:shd w:val="clear" w:color="auto" w:fill="auto"/>
                  <w:noWrap/>
                  <w:vAlign w:val="center"/>
                </w:tcPr>
                <w:p w14:paraId="2D54A0E4" w14:textId="77777777" w:rsidR="00FF43A5" w:rsidRPr="00681FE9" w:rsidRDefault="00FF43A5" w:rsidP="00FF43A5">
                  <w:pPr>
                    <w:overflowPunct/>
                    <w:autoSpaceDE/>
                    <w:autoSpaceDN/>
                    <w:adjustRightInd/>
                    <w:spacing w:line="240" w:lineRule="auto"/>
                    <w:textAlignment w:val="auto"/>
                    <w:rPr>
                      <w:rFonts w:ascii="Arial" w:eastAsia="MS PGothic" w:hAnsi="Arial" w:cs="Arial"/>
                      <w:color w:val="000000"/>
                      <w:sz w:val="22"/>
                      <w:szCs w:val="22"/>
                    </w:rPr>
                  </w:pPr>
                  <w:r>
                    <w:rPr>
                      <w:rFonts w:ascii="Arial" w:eastAsia="MS PGothic" w:hAnsi="Arial" w:cs="Arial"/>
                      <w:color w:val="000000"/>
                      <w:sz w:val="22"/>
                      <w:szCs w:val="22"/>
                    </w:rPr>
                    <w:t>DU3</w:t>
                  </w:r>
                  <w:r w:rsidRPr="00681FE9">
                    <w:rPr>
                      <w:rFonts w:ascii="Arial" w:eastAsia="MS PGothic" w:hAnsi="Arial" w:cs="Arial"/>
                      <w:color w:val="000000"/>
                      <w:sz w:val="22"/>
                      <w:szCs w:val="22"/>
                    </w:rPr>
                    <w:t>:</w:t>
                  </w:r>
                </w:p>
              </w:tc>
              <w:tc>
                <w:tcPr>
                  <w:tcW w:w="1080" w:type="dxa"/>
                  <w:tcBorders>
                    <w:top w:val="nil"/>
                    <w:left w:val="nil"/>
                    <w:bottom w:val="nil"/>
                    <w:right w:val="nil"/>
                  </w:tcBorders>
                  <w:shd w:val="clear" w:color="auto" w:fill="auto"/>
                  <w:noWrap/>
                  <w:vAlign w:val="center"/>
                </w:tcPr>
                <w:p w14:paraId="22AD2053" w14:textId="7BE0F423" w:rsidR="00FF43A5" w:rsidRPr="00681FE9" w:rsidDel="00772485" w:rsidRDefault="00583D9D">
                  <w:pPr>
                    <w:overflowPunct/>
                    <w:autoSpaceDE/>
                    <w:autoSpaceDN/>
                    <w:adjustRightInd/>
                    <w:spacing w:line="240" w:lineRule="auto"/>
                    <w:jc w:val="center"/>
                    <w:textAlignment w:val="auto"/>
                    <w:rPr>
                      <w:rFonts w:ascii="Arial" w:eastAsia="MS PGothic" w:hAnsi="Arial" w:cs="Arial"/>
                      <w:color w:val="000000"/>
                      <w:sz w:val="22"/>
                      <w:szCs w:val="22"/>
                      <w:lang w:eastAsia="ja-JP"/>
                    </w:rPr>
                  </w:pPr>
                  <w:r>
                    <w:rPr>
                      <w:rFonts w:ascii="Arial" w:eastAsia="MS PGothic" w:hAnsi="Arial" w:cs="Arial"/>
                      <w:color w:val="000000"/>
                      <w:sz w:val="22"/>
                      <w:szCs w:val="22"/>
                      <w:lang w:eastAsia="ja-JP"/>
                    </w:rPr>
                    <w:t>6</w:t>
                  </w:r>
                  <w:r w:rsidR="00767BE5">
                    <w:rPr>
                      <w:rFonts w:ascii="Arial" w:eastAsia="MS PGothic" w:hAnsi="Arial" w:cs="Arial"/>
                      <w:color w:val="000000"/>
                      <w:sz w:val="22"/>
                      <w:szCs w:val="22"/>
                      <w:lang w:eastAsia="ja-JP"/>
                    </w:rPr>
                    <w:t>7</w:t>
                  </w:r>
                </w:p>
              </w:tc>
            </w:tr>
          </w:tbl>
          <w:p w14:paraId="1A79987B" w14:textId="77777777" w:rsidR="00FF43A5" w:rsidRPr="00681FE9" w:rsidRDefault="00FF43A5" w:rsidP="00FF43A5">
            <w:pPr>
              <w:overflowPunct/>
              <w:autoSpaceDE/>
              <w:autoSpaceDN/>
              <w:adjustRightInd/>
              <w:spacing w:line="240" w:lineRule="auto"/>
              <w:textAlignment w:val="auto"/>
              <w:rPr>
                <w:rFonts w:ascii="Arial" w:eastAsia="MS PGothic" w:hAnsi="Arial" w:cs="Arial"/>
                <w:color w:val="000000"/>
                <w:sz w:val="22"/>
                <w:szCs w:val="22"/>
              </w:rPr>
            </w:pPr>
          </w:p>
        </w:tc>
      </w:tr>
      <w:tr w:rsidR="00772485" w:rsidRPr="002A420B" w14:paraId="73E83399" w14:textId="77777777" w:rsidTr="00311778">
        <w:trPr>
          <w:trHeight w:val="1355"/>
        </w:trPr>
        <w:tc>
          <w:tcPr>
            <w:tcW w:w="1871" w:type="dxa"/>
            <w:vAlign w:val="center"/>
          </w:tcPr>
          <w:p w14:paraId="0BDF3FE8" w14:textId="77777777" w:rsidR="00772485" w:rsidRPr="002A420B" w:rsidRDefault="00772485">
            <w:pPr>
              <w:keepNext/>
              <w:overflowPunct/>
              <w:autoSpaceDE/>
              <w:autoSpaceDN/>
              <w:spacing w:line="280" w:lineRule="exact"/>
              <w:ind w:left="57" w:right="57"/>
              <w:jc w:val="center"/>
              <w:rPr>
                <w:rFonts w:ascii="Arial" w:eastAsia="MS Gothic" w:hAnsi="Arial"/>
                <w:sz w:val="18"/>
              </w:rPr>
            </w:pPr>
            <w:r>
              <w:rPr>
                <w:rFonts w:ascii="Arial" w:eastAsia="MS Gothic" w:hAnsi="Arial" w:hint="eastAsia"/>
                <w:sz w:val="18"/>
              </w:rPr>
              <w:t xml:space="preserve">R-Car </w:t>
            </w:r>
            <w:r w:rsidR="00A7120D">
              <w:rPr>
                <w:rFonts w:ascii="Arial" w:eastAsia="MS Gothic" w:hAnsi="Arial"/>
                <w:sz w:val="18"/>
              </w:rPr>
              <w:t>M</w:t>
            </w:r>
            <w:r>
              <w:rPr>
                <w:rFonts w:ascii="Arial" w:eastAsia="MS Gothic" w:hAnsi="Arial"/>
                <w:sz w:val="18"/>
              </w:rPr>
              <w:t>3</w:t>
            </w:r>
          </w:p>
        </w:tc>
        <w:tc>
          <w:tcPr>
            <w:tcW w:w="2268" w:type="dxa"/>
          </w:tcPr>
          <w:tbl>
            <w:tblPr>
              <w:tblW w:w="2160" w:type="dxa"/>
              <w:tblLayout w:type="fixed"/>
              <w:tblCellMar>
                <w:left w:w="99" w:type="dxa"/>
                <w:right w:w="99" w:type="dxa"/>
              </w:tblCellMar>
              <w:tblLook w:val="04A0" w:firstRow="1" w:lastRow="0" w:firstColumn="1" w:lastColumn="0" w:noHBand="0" w:noVBand="1"/>
            </w:tblPr>
            <w:tblGrid>
              <w:gridCol w:w="1080"/>
              <w:gridCol w:w="1080"/>
            </w:tblGrid>
            <w:tr w:rsidR="00772485" w:rsidRPr="00681FE9" w14:paraId="5767C6E4" w14:textId="77777777" w:rsidTr="00B94654">
              <w:trPr>
                <w:trHeight w:val="432"/>
              </w:trPr>
              <w:tc>
                <w:tcPr>
                  <w:tcW w:w="1080" w:type="dxa"/>
                  <w:tcBorders>
                    <w:top w:val="nil"/>
                    <w:left w:val="nil"/>
                    <w:bottom w:val="nil"/>
                    <w:right w:val="nil"/>
                  </w:tcBorders>
                  <w:shd w:val="clear" w:color="auto" w:fill="auto"/>
                  <w:noWrap/>
                  <w:vAlign w:val="center"/>
                  <w:hideMark/>
                </w:tcPr>
                <w:p w14:paraId="0EA352BE" w14:textId="77777777" w:rsidR="00772485" w:rsidRPr="00681FE9" w:rsidRDefault="00AA0444">
                  <w:pPr>
                    <w:overflowPunct/>
                    <w:autoSpaceDE/>
                    <w:autoSpaceDN/>
                    <w:adjustRightInd/>
                    <w:spacing w:line="240" w:lineRule="auto"/>
                    <w:textAlignment w:val="auto"/>
                    <w:rPr>
                      <w:rFonts w:ascii="Arial" w:eastAsia="MS PGothic" w:hAnsi="Arial" w:cs="Arial"/>
                      <w:color w:val="000000"/>
                      <w:sz w:val="22"/>
                      <w:szCs w:val="22"/>
                    </w:rPr>
                  </w:pPr>
                  <w:r>
                    <w:rPr>
                      <w:rFonts w:ascii="Arial" w:eastAsia="MS PGothic" w:hAnsi="Arial" w:cs="Arial" w:hint="eastAsia"/>
                      <w:color w:val="000000"/>
                      <w:sz w:val="22"/>
                      <w:szCs w:val="22"/>
                    </w:rPr>
                    <w:t>Analog</w:t>
                  </w:r>
                  <w:r w:rsidRPr="00681FE9">
                    <w:rPr>
                      <w:rFonts w:ascii="Arial" w:eastAsia="MS PGothic" w:hAnsi="Arial" w:cs="Arial"/>
                      <w:color w:val="000000"/>
                      <w:sz w:val="22"/>
                      <w:szCs w:val="22"/>
                    </w:rPr>
                    <w:t>:</w:t>
                  </w:r>
                </w:p>
              </w:tc>
              <w:tc>
                <w:tcPr>
                  <w:tcW w:w="1080" w:type="dxa"/>
                  <w:tcBorders>
                    <w:top w:val="nil"/>
                    <w:left w:val="nil"/>
                    <w:bottom w:val="nil"/>
                    <w:right w:val="nil"/>
                  </w:tcBorders>
                  <w:shd w:val="clear" w:color="auto" w:fill="auto"/>
                  <w:noWrap/>
                  <w:vAlign w:val="center"/>
                  <w:hideMark/>
                </w:tcPr>
                <w:p w14:paraId="2AAA03FD" w14:textId="0002EF5C" w:rsidR="00772485" w:rsidRPr="00681FE9" w:rsidRDefault="00260940">
                  <w:pPr>
                    <w:overflowPunct/>
                    <w:autoSpaceDE/>
                    <w:autoSpaceDN/>
                    <w:adjustRightInd/>
                    <w:spacing w:line="240" w:lineRule="auto"/>
                    <w:jc w:val="center"/>
                    <w:textAlignment w:val="auto"/>
                    <w:rPr>
                      <w:rFonts w:ascii="Arial" w:eastAsia="MS PGothic" w:hAnsi="Arial" w:cs="Arial"/>
                      <w:color w:val="000000"/>
                      <w:sz w:val="22"/>
                      <w:szCs w:val="22"/>
                    </w:rPr>
                  </w:pPr>
                  <w:r>
                    <w:rPr>
                      <w:rFonts w:ascii="Arial" w:eastAsia="MS PGothic" w:hAnsi="Arial" w:cs="Arial"/>
                      <w:color w:val="000000"/>
                      <w:sz w:val="22"/>
                      <w:szCs w:val="22"/>
                      <w:lang w:eastAsia="ja-JP"/>
                    </w:rPr>
                    <w:t>6</w:t>
                  </w:r>
                  <w:r w:rsidR="005C3E6E">
                    <w:rPr>
                      <w:rFonts w:ascii="Arial" w:eastAsia="MS PGothic" w:hAnsi="Arial" w:cs="Arial"/>
                      <w:color w:val="000000"/>
                      <w:sz w:val="22"/>
                      <w:szCs w:val="22"/>
                      <w:lang w:eastAsia="ja-JP"/>
                    </w:rPr>
                    <w:t>8</w:t>
                  </w:r>
                </w:p>
              </w:tc>
            </w:tr>
            <w:tr w:rsidR="00772485" w:rsidRPr="00681FE9" w14:paraId="105B7B9F" w14:textId="77777777" w:rsidTr="00B94654">
              <w:trPr>
                <w:trHeight w:val="432"/>
              </w:trPr>
              <w:tc>
                <w:tcPr>
                  <w:tcW w:w="1080" w:type="dxa"/>
                  <w:tcBorders>
                    <w:top w:val="nil"/>
                    <w:left w:val="nil"/>
                    <w:bottom w:val="nil"/>
                    <w:right w:val="nil"/>
                  </w:tcBorders>
                  <w:shd w:val="clear" w:color="auto" w:fill="auto"/>
                  <w:noWrap/>
                  <w:vAlign w:val="center"/>
                  <w:hideMark/>
                </w:tcPr>
                <w:p w14:paraId="43460BB1" w14:textId="77777777" w:rsidR="00772485" w:rsidRPr="00681FE9" w:rsidRDefault="00772485" w:rsidP="00A56400">
                  <w:pPr>
                    <w:overflowPunct/>
                    <w:autoSpaceDE/>
                    <w:autoSpaceDN/>
                    <w:adjustRightInd/>
                    <w:spacing w:line="240" w:lineRule="auto"/>
                    <w:textAlignment w:val="auto"/>
                    <w:rPr>
                      <w:rFonts w:ascii="Arial" w:eastAsia="MS PGothic" w:hAnsi="Arial" w:cs="Arial"/>
                      <w:color w:val="000000"/>
                      <w:sz w:val="22"/>
                      <w:szCs w:val="22"/>
                    </w:rPr>
                  </w:pPr>
                  <w:r w:rsidRPr="00681FE9">
                    <w:rPr>
                      <w:rFonts w:ascii="Arial" w:eastAsia="MS PGothic" w:hAnsi="Arial" w:cs="Arial"/>
                      <w:color w:val="000000"/>
                      <w:sz w:val="22"/>
                      <w:szCs w:val="22"/>
                    </w:rPr>
                    <w:t>HDMI</w:t>
                  </w:r>
                  <w:r>
                    <w:rPr>
                      <w:rFonts w:ascii="Arial" w:eastAsia="MS PGothic" w:hAnsi="Arial" w:cs="Arial"/>
                      <w:color w:val="000000"/>
                      <w:sz w:val="22"/>
                      <w:szCs w:val="22"/>
                    </w:rPr>
                    <w:t>0</w:t>
                  </w:r>
                  <w:r w:rsidRPr="00681FE9">
                    <w:rPr>
                      <w:rFonts w:ascii="Arial" w:eastAsia="MS PGothic" w:hAnsi="Arial" w:cs="Arial"/>
                      <w:color w:val="000000"/>
                      <w:sz w:val="22"/>
                      <w:szCs w:val="22"/>
                    </w:rPr>
                    <w:t>:</w:t>
                  </w:r>
                </w:p>
              </w:tc>
              <w:tc>
                <w:tcPr>
                  <w:tcW w:w="1080" w:type="dxa"/>
                  <w:tcBorders>
                    <w:top w:val="nil"/>
                    <w:left w:val="nil"/>
                    <w:bottom w:val="nil"/>
                    <w:right w:val="nil"/>
                  </w:tcBorders>
                  <w:shd w:val="clear" w:color="auto" w:fill="auto"/>
                  <w:noWrap/>
                  <w:vAlign w:val="center"/>
                </w:tcPr>
                <w:p w14:paraId="713B7098" w14:textId="0BA54DA7" w:rsidR="00772485" w:rsidRPr="00681FE9" w:rsidRDefault="005C3E6E" w:rsidP="00A56400">
                  <w:pPr>
                    <w:overflowPunct/>
                    <w:autoSpaceDE/>
                    <w:autoSpaceDN/>
                    <w:adjustRightInd/>
                    <w:spacing w:line="240" w:lineRule="auto"/>
                    <w:jc w:val="center"/>
                    <w:textAlignment w:val="auto"/>
                    <w:rPr>
                      <w:rFonts w:ascii="Arial" w:eastAsia="MS PGothic" w:hAnsi="Arial" w:cs="Arial"/>
                      <w:color w:val="000000"/>
                      <w:sz w:val="22"/>
                      <w:szCs w:val="22"/>
                    </w:rPr>
                  </w:pPr>
                  <w:r>
                    <w:rPr>
                      <w:rFonts w:ascii="Arial" w:eastAsia="MS PGothic" w:hAnsi="Arial" w:cs="Arial"/>
                      <w:color w:val="000000"/>
                      <w:sz w:val="22"/>
                      <w:szCs w:val="22"/>
                    </w:rPr>
                    <w:t>70</w:t>
                  </w:r>
                </w:p>
              </w:tc>
            </w:tr>
            <w:tr w:rsidR="00A7120D" w:rsidRPr="00681FE9" w14:paraId="423EE5F5" w14:textId="77777777" w:rsidTr="00B94654">
              <w:trPr>
                <w:trHeight w:val="432"/>
              </w:trPr>
              <w:tc>
                <w:tcPr>
                  <w:tcW w:w="1080" w:type="dxa"/>
                  <w:tcBorders>
                    <w:top w:val="nil"/>
                    <w:left w:val="nil"/>
                    <w:bottom w:val="nil"/>
                    <w:right w:val="nil"/>
                  </w:tcBorders>
                  <w:shd w:val="clear" w:color="auto" w:fill="auto"/>
                  <w:noWrap/>
                  <w:vAlign w:val="center"/>
                </w:tcPr>
                <w:p w14:paraId="20A234BE" w14:textId="77777777" w:rsidR="00A7120D" w:rsidRDefault="00A7120D" w:rsidP="00A7120D">
                  <w:pPr>
                    <w:overflowPunct/>
                    <w:autoSpaceDE/>
                    <w:autoSpaceDN/>
                    <w:adjustRightInd/>
                    <w:spacing w:line="240" w:lineRule="auto"/>
                    <w:textAlignment w:val="auto"/>
                    <w:rPr>
                      <w:rFonts w:ascii="Arial" w:eastAsia="MS PGothic" w:hAnsi="Arial" w:cs="Arial"/>
                      <w:color w:val="000000"/>
                      <w:sz w:val="22"/>
                      <w:szCs w:val="22"/>
                    </w:rPr>
                  </w:pPr>
                  <w:r w:rsidRPr="00772485">
                    <w:rPr>
                      <w:rFonts w:ascii="Arial" w:eastAsia="MS PGothic" w:hAnsi="Arial" w:cs="Arial"/>
                      <w:color w:val="000000"/>
                      <w:sz w:val="22"/>
                      <w:szCs w:val="22"/>
                    </w:rPr>
                    <w:t>LVDS:</w:t>
                  </w:r>
                </w:p>
              </w:tc>
              <w:tc>
                <w:tcPr>
                  <w:tcW w:w="1080" w:type="dxa"/>
                  <w:tcBorders>
                    <w:top w:val="nil"/>
                    <w:left w:val="nil"/>
                    <w:bottom w:val="nil"/>
                    <w:right w:val="nil"/>
                  </w:tcBorders>
                  <w:shd w:val="clear" w:color="auto" w:fill="auto"/>
                  <w:noWrap/>
                  <w:vAlign w:val="center"/>
                </w:tcPr>
                <w:p w14:paraId="09CE166C" w14:textId="71C6C7A9" w:rsidR="00A7120D" w:rsidRPr="00681FE9" w:rsidRDefault="00415FA7" w:rsidP="00A7120D">
                  <w:pPr>
                    <w:overflowPunct/>
                    <w:autoSpaceDE/>
                    <w:autoSpaceDN/>
                    <w:adjustRightInd/>
                    <w:spacing w:line="240" w:lineRule="auto"/>
                    <w:jc w:val="center"/>
                    <w:textAlignment w:val="auto"/>
                    <w:rPr>
                      <w:rFonts w:ascii="Arial" w:eastAsia="MS PGothic" w:hAnsi="Arial" w:cs="Arial"/>
                      <w:color w:val="000000"/>
                      <w:sz w:val="22"/>
                      <w:szCs w:val="22"/>
                    </w:rPr>
                  </w:pPr>
                  <w:r>
                    <w:rPr>
                      <w:rFonts w:ascii="Arial" w:eastAsia="MS PGothic" w:hAnsi="Arial" w:cs="Arial"/>
                      <w:color w:val="000000"/>
                      <w:sz w:val="22"/>
                      <w:szCs w:val="22"/>
                      <w:lang w:eastAsia="ja-JP"/>
                    </w:rPr>
                    <w:t>7</w:t>
                  </w:r>
                  <w:r w:rsidR="003E3DFE">
                    <w:rPr>
                      <w:rFonts w:ascii="Arial" w:eastAsia="MS PGothic" w:hAnsi="Arial" w:cs="Arial"/>
                      <w:color w:val="000000"/>
                      <w:sz w:val="22"/>
                      <w:szCs w:val="22"/>
                      <w:lang w:eastAsia="ja-JP"/>
                    </w:rPr>
                    <w:t>3</w:t>
                  </w:r>
                </w:p>
              </w:tc>
            </w:tr>
          </w:tbl>
          <w:p w14:paraId="0208AEBE" w14:textId="77777777" w:rsidR="00772485" w:rsidRPr="002A420B" w:rsidRDefault="00772485" w:rsidP="00A56400">
            <w:pPr>
              <w:keepNext/>
              <w:overflowPunct/>
              <w:autoSpaceDE/>
              <w:autoSpaceDN/>
              <w:spacing w:line="280" w:lineRule="exact"/>
              <w:ind w:left="57" w:right="57"/>
              <w:jc w:val="center"/>
              <w:rPr>
                <w:rFonts w:ascii="Arial" w:eastAsia="MS Gothic" w:hAnsi="Arial"/>
                <w:sz w:val="18"/>
              </w:rPr>
            </w:pPr>
          </w:p>
        </w:tc>
        <w:tc>
          <w:tcPr>
            <w:tcW w:w="2268" w:type="dxa"/>
          </w:tcPr>
          <w:tbl>
            <w:tblPr>
              <w:tblW w:w="2160" w:type="dxa"/>
              <w:tblLayout w:type="fixed"/>
              <w:tblCellMar>
                <w:left w:w="99" w:type="dxa"/>
                <w:right w:w="99" w:type="dxa"/>
              </w:tblCellMar>
              <w:tblLook w:val="04A0" w:firstRow="1" w:lastRow="0" w:firstColumn="1" w:lastColumn="0" w:noHBand="0" w:noVBand="1"/>
            </w:tblPr>
            <w:tblGrid>
              <w:gridCol w:w="1080"/>
              <w:gridCol w:w="1080"/>
            </w:tblGrid>
            <w:tr w:rsidR="00772485" w:rsidRPr="00681FE9" w14:paraId="53CDF81E" w14:textId="77777777" w:rsidTr="00B94654">
              <w:trPr>
                <w:trHeight w:val="432"/>
              </w:trPr>
              <w:tc>
                <w:tcPr>
                  <w:tcW w:w="1080" w:type="dxa"/>
                  <w:tcBorders>
                    <w:top w:val="nil"/>
                    <w:left w:val="nil"/>
                    <w:bottom w:val="nil"/>
                    <w:right w:val="nil"/>
                  </w:tcBorders>
                  <w:shd w:val="clear" w:color="auto" w:fill="auto"/>
                  <w:noWrap/>
                  <w:vAlign w:val="center"/>
                  <w:hideMark/>
                </w:tcPr>
                <w:p w14:paraId="22244E1F" w14:textId="77777777" w:rsidR="00772485" w:rsidRPr="00681FE9" w:rsidRDefault="00772485" w:rsidP="00A56400">
                  <w:pPr>
                    <w:overflowPunct/>
                    <w:autoSpaceDE/>
                    <w:autoSpaceDN/>
                    <w:adjustRightInd/>
                    <w:spacing w:line="240" w:lineRule="auto"/>
                    <w:textAlignment w:val="auto"/>
                    <w:rPr>
                      <w:rFonts w:ascii="Arial" w:eastAsia="MS PGothic" w:hAnsi="Arial" w:cs="Arial"/>
                      <w:color w:val="000000"/>
                      <w:sz w:val="22"/>
                      <w:szCs w:val="22"/>
                    </w:rPr>
                  </w:pPr>
                  <w:r w:rsidRPr="00681FE9">
                    <w:rPr>
                      <w:rFonts w:ascii="Arial" w:eastAsia="MS PGothic" w:hAnsi="Arial" w:cs="Arial"/>
                      <w:color w:val="000000"/>
                      <w:sz w:val="22"/>
                      <w:szCs w:val="22"/>
                    </w:rPr>
                    <w:t>DU0:</w:t>
                  </w:r>
                </w:p>
              </w:tc>
              <w:tc>
                <w:tcPr>
                  <w:tcW w:w="1080" w:type="dxa"/>
                  <w:tcBorders>
                    <w:top w:val="nil"/>
                    <w:left w:val="nil"/>
                    <w:bottom w:val="nil"/>
                    <w:right w:val="nil"/>
                  </w:tcBorders>
                  <w:shd w:val="clear" w:color="auto" w:fill="auto"/>
                  <w:noWrap/>
                  <w:vAlign w:val="center"/>
                </w:tcPr>
                <w:p w14:paraId="65D5BD59" w14:textId="278C8804" w:rsidR="00772485" w:rsidRPr="00681FE9" w:rsidRDefault="005C3E6E">
                  <w:pPr>
                    <w:overflowPunct/>
                    <w:autoSpaceDE/>
                    <w:autoSpaceDN/>
                    <w:adjustRightInd/>
                    <w:spacing w:line="240" w:lineRule="auto"/>
                    <w:jc w:val="center"/>
                    <w:textAlignment w:val="auto"/>
                    <w:rPr>
                      <w:rFonts w:ascii="Arial" w:eastAsia="MS PGothic" w:hAnsi="Arial" w:cs="Arial"/>
                      <w:color w:val="000000"/>
                      <w:sz w:val="22"/>
                      <w:szCs w:val="22"/>
                    </w:rPr>
                  </w:pPr>
                  <w:r>
                    <w:rPr>
                      <w:rFonts w:ascii="Arial" w:eastAsia="MS PGothic" w:hAnsi="Arial" w:cs="Arial"/>
                      <w:color w:val="000000"/>
                      <w:sz w:val="22"/>
                      <w:szCs w:val="22"/>
                    </w:rPr>
                    <w:t>6</w:t>
                  </w:r>
                  <w:r w:rsidR="00767BE5">
                    <w:rPr>
                      <w:rFonts w:ascii="Arial" w:eastAsia="MS PGothic" w:hAnsi="Arial" w:cs="Arial"/>
                      <w:color w:val="000000"/>
                      <w:sz w:val="22"/>
                      <w:szCs w:val="22"/>
                    </w:rPr>
                    <w:t>4</w:t>
                  </w:r>
                </w:p>
              </w:tc>
            </w:tr>
            <w:tr w:rsidR="00772485" w:rsidRPr="00681FE9" w14:paraId="2C3E3D34" w14:textId="77777777" w:rsidTr="00B94654">
              <w:trPr>
                <w:trHeight w:val="432"/>
              </w:trPr>
              <w:tc>
                <w:tcPr>
                  <w:tcW w:w="1080" w:type="dxa"/>
                  <w:tcBorders>
                    <w:top w:val="nil"/>
                    <w:left w:val="nil"/>
                    <w:bottom w:val="nil"/>
                    <w:right w:val="nil"/>
                  </w:tcBorders>
                  <w:shd w:val="clear" w:color="auto" w:fill="auto"/>
                  <w:noWrap/>
                  <w:vAlign w:val="center"/>
                  <w:hideMark/>
                </w:tcPr>
                <w:p w14:paraId="1FB4693F" w14:textId="77777777" w:rsidR="00772485" w:rsidRPr="00681FE9" w:rsidRDefault="00772485" w:rsidP="00A56400">
                  <w:pPr>
                    <w:overflowPunct/>
                    <w:autoSpaceDE/>
                    <w:autoSpaceDN/>
                    <w:adjustRightInd/>
                    <w:spacing w:line="240" w:lineRule="auto"/>
                    <w:textAlignment w:val="auto"/>
                    <w:rPr>
                      <w:rFonts w:ascii="Arial" w:eastAsia="MS PGothic" w:hAnsi="Arial" w:cs="Arial"/>
                      <w:color w:val="000000"/>
                      <w:sz w:val="22"/>
                      <w:szCs w:val="22"/>
                    </w:rPr>
                  </w:pPr>
                  <w:r w:rsidRPr="00681FE9">
                    <w:rPr>
                      <w:rFonts w:ascii="Arial" w:eastAsia="MS PGothic" w:hAnsi="Arial" w:cs="Arial"/>
                      <w:color w:val="000000"/>
                      <w:sz w:val="22"/>
                      <w:szCs w:val="22"/>
                    </w:rPr>
                    <w:t>DU1:</w:t>
                  </w:r>
                </w:p>
              </w:tc>
              <w:tc>
                <w:tcPr>
                  <w:tcW w:w="1080" w:type="dxa"/>
                  <w:tcBorders>
                    <w:top w:val="nil"/>
                    <w:left w:val="nil"/>
                    <w:bottom w:val="nil"/>
                    <w:right w:val="nil"/>
                  </w:tcBorders>
                  <w:shd w:val="clear" w:color="auto" w:fill="auto"/>
                  <w:noWrap/>
                  <w:vAlign w:val="center"/>
                </w:tcPr>
                <w:p w14:paraId="67366143" w14:textId="3383C127" w:rsidR="00772485" w:rsidRPr="00681FE9" w:rsidRDefault="005C3E6E">
                  <w:pPr>
                    <w:overflowPunct/>
                    <w:autoSpaceDE/>
                    <w:autoSpaceDN/>
                    <w:adjustRightInd/>
                    <w:spacing w:line="240" w:lineRule="auto"/>
                    <w:jc w:val="center"/>
                    <w:textAlignment w:val="auto"/>
                    <w:rPr>
                      <w:rFonts w:ascii="Arial" w:eastAsia="MS PGothic" w:hAnsi="Arial" w:cs="Arial"/>
                      <w:color w:val="000000"/>
                      <w:sz w:val="22"/>
                      <w:szCs w:val="22"/>
                    </w:rPr>
                  </w:pPr>
                  <w:r>
                    <w:rPr>
                      <w:rFonts w:ascii="Arial" w:eastAsia="MS PGothic" w:hAnsi="Arial" w:cs="Arial"/>
                      <w:color w:val="000000"/>
                      <w:sz w:val="22"/>
                      <w:szCs w:val="22"/>
                    </w:rPr>
                    <w:t>65</w:t>
                  </w:r>
                </w:p>
              </w:tc>
            </w:tr>
            <w:tr w:rsidR="00772485" w:rsidRPr="00681FE9" w14:paraId="0FB6FD56" w14:textId="77777777" w:rsidTr="00B94654">
              <w:trPr>
                <w:trHeight w:val="432"/>
              </w:trPr>
              <w:tc>
                <w:tcPr>
                  <w:tcW w:w="1080" w:type="dxa"/>
                  <w:tcBorders>
                    <w:top w:val="nil"/>
                    <w:left w:val="nil"/>
                    <w:bottom w:val="nil"/>
                    <w:right w:val="nil"/>
                  </w:tcBorders>
                  <w:shd w:val="clear" w:color="auto" w:fill="auto"/>
                  <w:noWrap/>
                  <w:vAlign w:val="center"/>
                  <w:hideMark/>
                </w:tcPr>
                <w:p w14:paraId="6ABEC303" w14:textId="77777777" w:rsidR="00772485" w:rsidRPr="00681FE9" w:rsidRDefault="00772485">
                  <w:pPr>
                    <w:overflowPunct/>
                    <w:autoSpaceDE/>
                    <w:autoSpaceDN/>
                    <w:adjustRightInd/>
                    <w:spacing w:line="240" w:lineRule="auto"/>
                    <w:textAlignment w:val="auto"/>
                    <w:rPr>
                      <w:rFonts w:ascii="Arial" w:eastAsia="MS PGothic" w:hAnsi="Arial" w:cs="Arial"/>
                      <w:color w:val="000000"/>
                      <w:sz w:val="22"/>
                      <w:szCs w:val="22"/>
                    </w:rPr>
                  </w:pPr>
                  <w:r w:rsidRPr="00681FE9">
                    <w:rPr>
                      <w:rFonts w:ascii="Arial" w:eastAsia="MS PGothic" w:hAnsi="Arial" w:cs="Arial"/>
                      <w:color w:val="000000"/>
                      <w:sz w:val="22"/>
                      <w:szCs w:val="22"/>
                    </w:rPr>
                    <w:t>DU2:</w:t>
                  </w:r>
                </w:p>
              </w:tc>
              <w:tc>
                <w:tcPr>
                  <w:tcW w:w="1080" w:type="dxa"/>
                  <w:tcBorders>
                    <w:top w:val="nil"/>
                    <w:left w:val="nil"/>
                    <w:bottom w:val="nil"/>
                    <w:right w:val="nil"/>
                  </w:tcBorders>
                  <w:shd w:val="clear" w:color="auto" w:fill="auto"/>
                  <w:noWrap/>
                  <w:vAlign w:val="center"/>
                </w:tcPr>
                <w:p w14:paraId="334C431A" w14:textId="51D77BB4" w:rsidR="00772485" w:rsidRPr="00681FE9" w:rsidRDefault="005C3E6E">
                  <w:pPr>
                    <w:overflowPunct/>
                    <w:autoSpaceDE/>
                    <w:autoSpaceDN/>
                    <w:adjustRightInd/>
                    <w:spacing w:line="240" w:lineRule="auto"/>
                    <w:jc w:val="center"/>
                    <w:textAlignment w:val="auto"/>
                    <w:rPr>
                      <w:rFonts w:ascii="Arial" w:eastAsia="MS PGothic" w:hAnsi="Arial" w:cs="Arial"/>
                      <w:color w:val="000000"/>
                      <w:sz w:val="22"/>
                      <w:szCs w:val="22"/>
                    </w:rPr>
                  </w:pPr>
                  <w:r>
                    <w:rPr>
                      <w:rFonts w:ascii="Arial" w:eastAsia="MS PGothic" w:hAnsi="Arial" w:cs="Arial"/>
                      <w:color w:val="000000"/>
                      <w:sz w:val="22"/>
                      <w:szCs w:val="22"/>
                    </w:rPr>
                    <w:t>6</w:t>
                  </w:r>
                  <w:r w:rsidR="00767BE5">
                    <w:rPr>
                      <w:rFonts w:ascii="Arial" w:eastAsia="MS PGothic" w:hAnsi="Arial" w:cs="Arial"/>
                      <w:color w:val="000000"/>
                      <w:sz w:val="22"/>
                      <w:szCs w:val="22"/>
                    </w:rPr>
                    <w:t>6</w:t>
                  </w:r>
                </w:p>
              </w:tc>
            </w:tr>
          </w:tbl>
          <w:p w14:paraId="7A218B41" w14:textId="77777777" w:rsidR="00772485" w:rsidRDefault="00772485" w:rsidP="00A56400">
            <w:pPr>
              <w:overflowPunct/>
              <w:autoSpaceDE/>
              <w:autoSpaceDN/>
              <w:spacing w:line="280" w:lineRule="exact"/>
              <w:ind w:left="85" w:right="57"/>
              <w:rPr>
                <w:rFonts w:ascii="Arial" w:eastAsia="MS Gothic" w:hAnsi="Arial"/>
                <w:sz w:val="18"/>
              </w:rPr>
            </w:pPr>
          </w:p>
        </w:tc>
      </w:tr>
      <w:tr w:rsidR="004A0DF3" w:rsidRPr="002A420B" w14:paraId="49E56D88" w14:textId="77777777" w:rsidTr="00311778">
        <w:trPr>
          <w:trHeight w:val="1355"/>
        </w:trPr>
        <w:tc>
          <w:tcPr>
            <w:tcW w:w="1871" w:type="dxa"/>
            <w:vAlign w:val="center"/>
          </w:tcPr>
          <w:p w14:paraId="2E105F82" w14:textId="77777777" w:rsidR="004A0DF3" w:rsidRDefault="004A0DF3" w:rsidP="004A0DF3">
            <w:pPr>
              <w:keepNext/>
              <w:overflowPunct/>
              <w:autoSpaceDE/>
              <w:autoSpaceDN/>
              <w:spacing w:line="280" w:lineRule="exact"/>
              <w:ind w:left="57" w:right="57"/>
              <w:jc w:val="center"/>
              <w:rPr>
                <w:rFonts w:ascii="Arial" w:eastAsia="MS Gothic" w:hAnsi="Arial"/>
                <w:sz w:val="18"/>
              </w:rPr>
            </w:pPr>
            <w:r>
              <w:rPr>
                <w:rFonts w:ascii="Arial" w:eastAsia="MS Gothic" w:hAnsi="Arial" w:hint="eastAsia"/>
                <w:sz w:val="18"/>
              </w:rPr>
              <w:t xml:space="preserve">R-Car </w:t>
            </w:r>
            <w:r>
              <w:rPr>
                <w:rFonts w:ascii="Arial" w:eastAsia="MS Gothic" w:hAnsi="Arial"/>
                <w:sz w:val="18"/>
              </w:rPr>
              <w:t>M3N</w:t>
            </w:r>
          </w:p>
        </w:tc>
        <w:tc>
          <w:tcPr>
            <w:tcW w:w="2268" w:type="dxa"/>
          </w:tcPr>
          <w:tbl>
            <w:tblPr>
              <w:tblW w:w="2160" w:type="dxa"/>
              <w:tblLayout w:type="fixed"/>
              <w:tblCellMar>
                <w:left w:w="99" w:type="dxa"/>
                <w:right w:w="99" w:type="dxa"/>
              </w:tblCellMar>
              <w:tblLook w:val="04A0" w:firstRow="1" w:lastRow="0" w:firstColumn="1" w:lastColumn="0" w:noHBand="0" w:noVBand="1"/>
            </w:tblPr>
            <w:tblGrid>
              <w:gridCol w:w="1080"/>
              <w:gridCol w:w="1080"/>
            </w:tblGrid>
            <w:tr w:rsidR="004A0DF3" w:rsidRPr="00681FE9" w14:paraId="0B04FBD6" w14:textId="77777777" w:rsidTr="004A0DF3">
              <w:trPr>
                <w:trHeight w:val="432"/>
              </w:trPr>
              <w:tc>
                <w:tcPr>
                  <w:tcW w:w="1080" w:type="dxa"/>
                  <w:tcBorders>
                    <w:top w:val="nil"/>
                    <w:left w:val="nil"/>
                    <w:bottom w:val="nil"/>
                    <w:right w:val="nil"/>
                  </w:tcBorders>
                  <w:shd w:val="clear" w:color="auto" w:fill="auto"/>
                  <w:noWrap/>
                  <w:vAlign w:val="center"/>
                  <w:hideMark/>
                </w:tcPr>
                <w:p w14:paraId="452CB97F" w14:textId="77777777" w:rsidR="004A0DF3" w:rsidRPr="00681FE9" w:rsidRDefault="004A0DF3" w:rsidP="004A0DF3">
                  <w:pPr>
                    <w:overflowPunct/>
                    <w:autoSpaceDE/>
                    <w:autoSpaceDN/>
                    <w:adjustRightInd/>
                    <w:spacing w:line="240" w:lineRule="auto"/>
                    <w:textAlignment w:val="auto"/>
                    <w:rPr>
                      <w:rFonts w:ascii="Arial" w:eastAsia="MS PGothic" w:hAnsi="Arial" w:cs="Arial"/>
                      <w:color w:val="000000"/>
                      <w:sz w:val="22"/>
                      <w:szCs w:val="22"/>
                    </w:rPr>
                  </w:pPr>
                  <w:r>
                    <w:rPr>
                      <w:rFonts w:ascii="Arial" w:eastAsia="MS PGothic" w:hAnsi="Arial" w:cs="Arial" w:hint="eastAsia"/>
                      <w:color w:val="000000"/>
                      <w:sz w:val="22"/>
                      <w:szCs w:val="22"/>
                    </w:rPr>
                    <w:t>Analog</w:t>
                  </w:r>
                  <w:r w:rsidRPr="00681FE9">
                    <w:rPr>
                      <w:rFonts w:ascii="Arial" w:eastAsia="MS PGothic" w:hAnsi="Arial" w:cs="Arial"/>
                      <w:color w:val="000000"/>
                      <w:sz w:val="22"/>
                      <w:szCs w:val="22"/>
                    </w:rPr>
                    <w:t>:</w:t>
                  </w:r>
                </w:p>
              </w:tc>
              <w:tc>
                <w:tcPr>
                  <w:tcW w:w="1080" w:type="dxa"/>
                  <w:tcBorders>
                    <w:top w:val="nil"/>
                    <w:left w:val="nil"/>
                    <w:bottom w:val="nil"/>
                    <w:right w:val="nil"/>
                  </w:tcBorders>
                  <w:shd w:val="clear" w:color="auto" w:fill="auto"/>
                  <w:noWrap/>
                  <w:vAlign w:val="center"/>
                  <w:hideMark/>
                </w:tcPr>
                <w:p w14:paraId="5FD50A9C" w14:textId="52B184ED" w:rsidR="004A0DF3" w:rsidRPr="00681FE9" w:rsidRDefault="00260940" w:rsidP="004A0DF3">
                  <w:pPr>
                    <w:overflowPunct/>
                    <w:autoSpaceDE/>
                    <w:autoSpaceDN/>
                    <w:adjustRightInd/>
                    <w:spacing w:line="240" w:lineRule="auto"/>
                    <w:jc w:val="center"/>
                    <w:textAlignment w:val="auto"/>
                    <w:rPr>
                      <w:rFonts w:ascii="Arial" w:eastAsia="MS PGothic" w:hAnsi="Arial" w:cs="Arial"/>
                      <w:color w:val="000000"/>
                      <w:sz w:val="22"/>
                      <w:szCs w:val="22"/>
                      <w:lang w:eastAsia="ja-JP"/>
                    </w:rPr>
                  </w:pPr>
                  <w:r>
                    <w:rPr>
                      <w:rFonts w:ascii="Arial" w:eastAsia="MS PGothic" w:hAnsi="Arial" w:cs="Arial"/>
                      <w:color w:val="000000"/>
                      <w:sz w:val="22"/>
                      <w:szCs w:val="22"/>
                      <w:lang w:eastAsia="ja-JP"/>
                    </w:rPr>
                    <w:t>5</w:t>
                  </w:r>
                  <w:r w:rsidR="00415FA7">
                    <w:rPr>
                      <w:rFonts w:ascii="Arial" w:eastAsia="MS PGothic" w:hAnsi="Arial" w:cs="Arial"/>
                      <w:color w:val="000000"/>
                      <w:sz w:val="22"/>
                      <w:szCs w:val="22"/>
                      <w:lang w:eastAsia="ja-JP"/>
                    </w:rPr>
                    <w:t>8</w:t>
                  </w:r>
                </w:p>
              </w:tc>
            </w:tr>
            <w:tr w:rsidR="004A0DF3" w:rsidRPr="00681FE9" w14:paraId="201FD6EB" w14:textId="77777777" w:rsidTr="004A0DF3">
              <w:trPr>
                <w:trHeight w:val="432"/>
              </w:trPr>
              <w:tc>
                <w:tcPr>
                  <w:tcW w:w="1080" w:type="dxa"/>
                  <w:tcBorders>
                    <w:top w:val="nil"/>
                    <w:left w:val="nil"/>
                    <w:bottom w:val="nil"/>
                    <w:right w:val="nil"/>
                  </w:tcBorders>
                  <w:shd w:val="clear" w:color="auto" w:fill="auto"/>
                  <w:noWrap/>
                  <w:vAlign w:val="center"/>
                  <w:hideMark/>
                </w:tcPr>
                <w:p w14:paraId="593DE934" w14:textId="77777777" w:rsidR="004A0DF3" w:rsidRPr="00681FE9" w:rsidRDefault="004A0DF3" w:rsidP="004A0DF3">
                  <w:pPr>
                    <w:overflowPunct/>
                    <w:autoSpaceDE/>
                    <w:autoSpaceDN/>
                    <w:adjustRightInd/>
                    <w:spacing w:line="240" w:lineRule="auto"/>
                    <w:textAlignment w:val="auto"/>
                    <w:rPr>
                      <w:rFonts w:ascii="Arial" w:eastAsia="MS PGothic" w:hAnsi="Arial" w:cs="Arial"/>
                      <w:color w:val="000000"/>
                      <w:sz w:val="22"/>
                      <w:szCs w:val="22"/>
                    </w:rPr>
                  </w:pPr>
                  <w:r w:rsidRPr="00681FE9">
                    <w:rPr>
                      <w:rFonts w:ascii="Arial" w:eastAsia="MS PGothic" w:hAnsi="Arial" w:cs="Arial"/>
                      <w:color w:val="000000"/>
                      <w:sz w:val="22"/>
                      <w:szCs w:val="22"/>
                    </w:rPr>
                    <w:t>HDMI</w:t>
                  </w:r>
                  <w:r>
                    <w:rPr>
                      <w:rFonts w:ascii="Arial" w:eastAsia="MS PGothic" w:hAnsi="Arial" w:cs="Arial"/>
                      <w:color w:val="000000"/>
                      <w:sz w:val="22"/>
                      <w:szCs w:val="22"/>
                    </w:rPr>
                    <w:t>0</w:t>
                  </w:r>
                  <w:r w:rsidRPr="00681FE9">
                    <w:rPr>
                      <w:rFonts w:ascii="Arial" w:eastAsia="MS PGothic" w:hAnsi="Arial" w:cs="Arial"/>
                      <w:color w:val="000000"/>
                      <w:sz w:val="22"/>
                      <w:szCs w:val="22"/>
                    </w:rPr>
                    <w:t>:</w:t>
                  </w:r>
                </w:p>
              </w:tc>
              <w:tc>
                <w:tcPr>
                  <w:tcW w:w="1080" w:type="dxa"/>
                  <w:tcBorders>
                    <w:top w:val="nil"/>
                    <w:left w:val="nil"/>
                    <w:bottom w:val="nil"/>
                    <w:right w:val="nil"/>
                  </w:tcBorders>
                  <w:shd w:val="clear" w:color="auto" w:fill="auto"/>
                  <w:noWrap/>
                  <w:vAlign w:val="center"/>
                </w:tcPr>
                <w:p w14:paraId="37284D07" w14:textId="7F455E72" w:rsidR="004A0DF3" w:rsidRPr="00681FE9" w:rsidRDefault="00415FA7" w:rsidP="004A0DF3">
                  <w:pPr>
                    <w:overflowPunct/>
                    <w:autoSpaceDE/>
                    <w:autoSpaceDN/>
                    <w:adjustRightInd/>
                    <w:spacing w:line="240" w:lineRule="auto"/>
                    <w:jc w:val="center"/>
                    <w:textAlignment w:val="auto"/>
                    <w:rPr>
                      <w:rFonts w:ascii="Arial" w:eastAsia="MS PGothic" w:hAnsi="Arial" w:cs="Arial"/>
                      <w:color w:val="000000"/>
                      <w:sz w:val="22"/>
                      <w:szCs w:val="22"/>
                    </w:rPr>
                  </w:pPr>
                  <w:r>
                    <w:rPr>
                      <w:rFonts w:ascii="Arial" w:eastAsia="MS PGothic" w:hAnsi="Arial" w:cs="Arial"/>
                      <w:color w:val="000000"/>
                      <w:sz w:val="22"/>
                      <w:szCs w:val="22"/>
                    </w:rPr>
                    <w:t>60</w:t>
                  </w:r>
                </w:p>
              </w:tc>
            </w:tr>
            <w:tr w:rsidR="004A0DF3" w:rsidRPr="00681FE9" w14:paraId="1E67C19B" w14:textId="77777777" w:rsidTr="004A0DF3">
              <w:trPr>
                <w:trHeight w:val="432"/>
              </w:trPr>
              <w:tc>
                <w:tcPr>
                  <w:tcW w:w="1080" w:type="dxa"/>
                  <w:tcBorders>
                    <w:top w:val="nil"/>
                    <w:left w:val="nil"/>
                    <w:bottom w:val="nil"/>
                    <w:right w:val="nil"/>
                  </w:tcBorders>
                  <w:shd w:val="clear" w:color="auto" w:fill="auto"/>
                  <w:noWrap/>
                  <w:vAlign w:val="center"/>
                </w:tcPr>
                <w:p w14:paraId="0084B2E4" w14:textId="77777777" w:rsidR="004A0DF3" w:rsidRDefault="004A0DF3" w:rsidP="004A0DF3">
                  <w:pPr>
                    <w:overflowPunct/>
                    <w:autoSpaceDE/>
                    <w:autoSpaceDN/>
                    <w:adjustRightInd/>
                    <w:spacing w:line="240" w:lineRule="auto"/>
                    <w:textAlignment w:val="auto"/>
                    <w:rPr>
                      <w:rFonts w:ascii="Arial" w:eastAsia="MS PGothic" w:hAnsi="Arial" w:cs="Arial"/>
                      <w:color w:val="000000"/>
                      <w:sz w:val="22"/>
                      <w:szCs w:val="22"/>
                    </w:rPr>
                  </w:pPr>
                  <w:r w:rsidRPr="00772485">
                    <w:rPr>
                      <w:rFonts w:ascii="Arial" w:eastAsia="MS PGothic" w:hAnsi="Arial" w:cs="Arial"/>
                      <w:color w:val="000000"/>
                      <w:sz w:val="22"/>
                      <w:szCs w:val="22"/>
                    </w:rPr>
                    <w:t>LVDS:</w:t>
                  </w:r>
                </w:p>
              </w:tc>
              <w:tc>
                <w:tcPr>
                  <w:tcW w:w="1080" w:type="dxa"/>
                  <w:tcBorders>
                    <w:top w:val="nil"/>
                    <w:left w:val="nil"/>
                    <w:bottom w:val="nil"/>
                    <w:right w:val="nil"/>
                  </w:tcBorders>
                  <w:shd w:val="clear" w:color="auto" w:fill="auto"/>
                  <w:noWrap/>
                  <w:vAlign w:val="center"/>
                </w:tcPr>
                <w:p w14:paraId="7DCF8D2C" w14:textId="71E69C1F" w:rsidR="004A0DF3" w:rsidRPr="00681FE9" w:rsidRDefault="00415FA7" w:rsidP="004A0DF3">
                  <w:pPr>
                    <w:overflowPunct/>
                    <w:autoSpaceDE/>
                    <w:autoSpaceDN/>
                    <w:adjustRightInd/>
                    <w:spacing w:line="240" w:lineRule="auto"/>
                    <w:jc w:val="center"/>
                    <w:textAlignment w:val="auto"/>
                    <w:rPr>
                      <w:rFonts w:ascii="Arial" w:eastAsia="MS PGothic" w:hAnsi="Arial" w:cs="Arial"/>
                      <w:color w:val="000000"/>
                      <w:sz w:val="22"/>
                      <w:szCs w:val="22"/>
                    </w:rPr>
                  </w:pPr>
                  <w:r>
                    <w:rPr>
                      <w:rFonts w:ascii="Arial" w:eastAsia="MS PGothic" w:hAnsi="Arial" w:cs="Arial"/>
                      <w:color w:val="000000"/>
                      <w:sz w:val="22"/>
                      <w:szCs w:val="22"/>
                      <w:lang w:eastAsia="ja-JP"/>
                    </w:rPr>
                    <w:t>6</w:t>
                  </w:r>
                  <w:r w:rsidR="0067715A">
                    <w:rPr>
                      <w:rFonts w:ascii="Arial" w:eastAsia="MS PGothic" w:hAnsi="Arial" w:cs="Arial"/>
                      <w:color w:val="000000"/>
                      <w:sz w:val="22"/>
                      <w:szCs w:val="22"/>
                      <w:lang w:eastAsia="ja-JP"/>
                    </w:rPr>
                    <w:t>3</w:t>
                  </w:r>
                </w:p>
              </w:tc>
            </w:tr>
          </w:tbl>
          <w:p w14:paraId="0D7B16A0" w14:textId="77777777" w:rsidR="004A0DF3" w:rsidRDefault="004A0DF3" w:rsidP="004A0DF3">
            <w:pPr>
              <w:overflowPunct/>
              <w:autoSpaceDE/>
              <w:autoSpaceDN/>
              <w:adjustRightInd/>
              <w:spacing w:line="240" w:lineRule="auto"/>
              <w:textAlignment w:val="auto"/>
              <w:rPr>
                <w:rFonts w:ascii="Arial" w:eastAsia="MS PGothic" w:hAnsi="Arial" w:cs="Arial"/>
                <w:color w:val="000000"/>
                <w:sz w:val="22"/>
                <w:szCs w:val="22"/>
              </w:rPr>
            </w:pPr>
          </w:p>
        </w:tc>
        <w:tc>
          <w:tcPr>
            <w:tcW w:w="2268" w:type="dxa"/>
          </w:tcPr>
          <w:tbl>
            <w:tblPr>
              <w:tblW w:w="2160" w:type="dxa"/>
              <w:tblLayout w:type="fixed"/>
              <w:tblCellMar>
                <w:left w:w="99" w:type="dxa"/>
                <w:right w:w="99" w:type="dxa"/>
              </w:tblCellMar>
              <w:tblLook w:val="04A0" w:firstRow="1" w:lastRow="0" w:firstColumn="1" w:lastColumn="0" w:noHBand="0" w:noVBand="1"/>
            </w:tblPr>
            <w:tblGrid>
              <w:gridCol w:w="1080"/>
              <w:gridCol w:w="1080"/>
            </w:tblGrid>
            <w:tr w:rsidR="004A0DF3" w:rsidRPr="00681FE9" w14:paraId="12C5F991" w14:textId="77777777" w:rsidTr="004A0DF3">
              <w:trPr>
                <w:trHeight w:val="432"/>
              </w:trPr>
              <w:tc>
                <w:tcPr>
                  <w:tcW w:w="1080" w:type="dxa"/>
                  <w:tcBorders>
                    <w:top w:val="nil"/>
                    <w:left w:val="nil"/>
                    <w:bottom w:val="nil"/>
                    <w:right w:val="nil"/>
                  </w:tcBorders>
                  <w:shd w:val="clear" w:color="auto" w:fill="auto"/>
                  <w:noWrap/>
                  <w:vAlign w:val="center"/>
                  <w:hideMark/>
                </w:tcPr>
                <w:p w14:paraId="461FBE42" w14:textId="77777777" w:rsidR="004A0DF3" w:rsidRPr="00681FE9" w:rsidRDefault="004A0DF3" w:rsidP="004A0DF3">
                  <w:pPr>
                    <w:overflowPunct/>
                    <w:autoSpaceDE/>
                    <w:autoSpaceDN/>
                    <w:adjustRightInd/>
                    <w:spacing w:line="240" w:lineRule="auto"/>
                    <w:textAlignment w:val="auto"/>
                    <w:rPr>
                      <w:rFonts w:ascii="Arial" w:eastAsia="MS PGothic" w:hAnsi="Arial" w:cs="Arial"/>
                      <w:color w:val="000000"/>
                      <w:sz w:val="22"/>
                      <w:szCs w:val="22"/>
                    </w:rPr>
                  </w:pPr>
                  <w:r w:rsidRPr="00681FE9">
                    <w:rPr>
                      <w:rFonts w:ascii="Arial" w:eastAsia="MS PGothic" w:hAnsi="Arial" w:cs="Arial"/>
                      <w:color w:val="000000"/>
                      <w:sz w:val="22"/>
                      <w:szCs w:val="22"/>
                    </w:rPr>
                    <w:t>DU0:</w:t>
                  </w:r>
                </w:p>
              </w:tc>
              <w:tc>
                <w:tcPr>
                  <w:tcW w:w="1080" w:type="dxa"/>
                  <w:tcBorders>
                    <w:top w:val="nil"/>
                    <w:left w:val="nil"/>
                    <w:bottom w:val="nil"/>
                    <w:right w:val="nil"/>
                  </w:tcBorders>
                  <w:shd w:val="clear" w:color="auto" w:fill="auto"/>
                  <w:noWrap/>
                  <w:vAlign w:val="center"/>
                </w:tcPr>
                <w:p w14:paraId="4AD2C46A" w14:textId="77D705C4" w:rsidR="004A0DF3" w:rsidRPr="00681FE9" w:rsidRDefault="00415FA7" w:rsidP="004A0DF3">
                  <w:pPr>
                    <w:overflowPunct/>
                    <w:autoSpaceDE/>
                    <w:autoSpaceDN/>
                    <w:adjustRightInd/>
                    <w:spacing w:line="240" w:lineRule="auto"/>
                    <w:jc w:val="center"/>
                    <w:textAlignment w:val="auto"/>
                    <w:rPr>
                      <w:rFonts w:ascii="Arial" w:eastAsia="MS PGothic" w:hAnsi="Arial" w:cs="Arial"/>
                      <w:color w:val="000000"/>
                      <w:sz w:val="22"/>
                      <w:szCs w:val="22"/>
                    </w:rPr>
                  </w:pPr>
                  <w:r>
                    <w:rPr>
                      <w:rFonts w:ascii="Arial" w:eastAsia="MS PGothic" w:hAnsi="Arial" w:cs="Arial"/>
                      <w:color w:val="000000"/>
                      <w:sz w:val="22"/>
                      <w:szCs w:val="22"/>
                    </w:rPr>
                    <w:t>5</w:t>
                  </w:r>
                  <w:r w:rsidR="00767BE5">
                    <w:rPr>
                      <w:rFonts w:ascii="Arial" w:eastAsia="MS PGothic" w:hAnsi="Arial" w:cs="Arial"/>
                      <w:color w:val="000000"/>
                      <w:sz w:val="22"/>
                      <w:szCs w:val="22"/>
                    </w:rPr>
                    <w:t>4</w:t>
                  </w:r>
                </w:p>
              </w:tc>
            </w:tr>
            <w:tr w:rsidR="004A0DF3" w:rsidRPr="00681FE9" w14:paraId="32D5FE48" w14:textId="77777777" w:rsidTr="004A0DF3">
              <w:trPr>
                <w:trHeight w:val="432"/>
              </w:trPr>
              <w:tc>
                <w:tcPr>
                  <w:tcW w:w="1080" w:type="dxa"/>
                  <w:tcBorders>
                    <w:top w:val="nil"/>
                    <w:left w:val="nil"/>
                    <w:bottom w:val="nil"/>
                    <w:right w:val="nil"/>
                  </w:tcBorders>
                  <w:shd w:val="clear" w:color="auto" w:fill="auto"/>
                  <w:noWrap/>
                  <w:vAlign w:val="center"/>
                  <w:hideMark/>
                </w:tcPr>
                <w:p w14:paraId="5003E819" w14:textId="77777777" w:rsidR="004A0DF3" w:rsidRPr="00681FE9" w:rsidRDefault="004A0DF3" w:rsidP="004A0DF3">
                  <w:pPr>
                    <w:overflowPunct/>
                    <w:autoSpaceDE/>
                    <w:autoSpaceDN/>
                    <w:adjustRightInd/>
                    <w:spacing w:line="240" w:lineRule="auto"/>
                    <w:textAlignment w:val="auto"/>
                    <w:rPr>
                      <w:rFonts w:ascii="Arial" w:eastAsia="MS PGothic" w:hAnsi="Arial" w:cs="Arial"/>
                      <w:color w:val="000000"/>
                      <w:sz w:val="22"/>
                      <w:szCs w:val="22"/>
                    </w:rPr>
                  </w:pPr>
                  <w:r w:rsidRPr="00681FE9">
                    <w:rPr>
                      <w:rFonts w:ascii="Arial" w:eastAsia="MS PGothic" w:hAnsi="Arial" w:cs="Arial"/>
                      <w:color w:val="000000"/>
                      <w:sz w:val="22"/>
                      <w:szCs w:val="22"/>
                    </w:rPr>
                    <w:t>DU1:</w:t>
                  </w:r>
                </w:p>
              </w:tc>
              <w:tc>
                <w:tcPr>
                  <w:tcW w:w="1080" w:type="dxa"/>
                  <w:tcBorders>
                    <w:top w:val="nil"/>
                    <w:left w:val="nil"/>
                    <w:bottom w:val="nil"/>
                    <w:right w:val="nil"/>
                  </w:tcBorders>
                  <w:shd w:val="clear" w:color="auto" w:fill="auto"/>
                  <w:noWrap/>
                  <w:vAlign w:val="center"/>
                </w:tcPr>
                <w:p w14:paraId="40EBD84E" w14:textId="5689073B" w:rsidR="004A0DF3" w:rsidRPr="00681FE9" w:rsidRDefault="00415FA7" w:rsidP="004A0DF3">
                  <w:pPr>
                    <w:overflowPunct/>
                    <w:autoSpaceDE/>
                    <w:autoSpaceDN/>
                    <w:adjustRightInd/>
                    <w:spacing w:line="240" w:lineRule="auto"/>
                    <w:jc w:val="center"/>
                    <w:textAlignment w:val="auto"/>
                    <w:rPr>
                      <w:rFonts w:ascii="Arial" w:eastAsia="MS PGothic" w:hAnsi="Arial" w:cs="Arial"/>
                      <w:color w:val="000000"/>
                      <w:sz w:val="22"/>
                      <w:szCs w:val="22"/>
                    </w:rPr>
                  </w:pPr>
                  <w:r>
                    <w:rPr>
                      <w:rFonts w:ascii="Arial" w:eastAsia="MS PGothic" w:hAnsi="Arial" w:cs="Arial"/>
                      <w:color w:val="000000"/>
                      <w:sz w:val="22"/>
                      <w:szCs w:val="22"/>
                    </w:rPr>
                    <w:t>55</w:t>
                  </w:r>
                </w:p>
              </w:tc>
            </w:tr>
            <w:tr w:rsidR="004A0DF3" w:rsidRPr="00681FE9" w14:paraId="41A523EF" w14:textId="77777777" w:rsidTr="004A0DF3">
              <w:trPr>
                <w:trHeight w:val="432"/>
              </w:trPr>
              <w:tc>
                <w:tcPr>
                  <w:tcW w:w="1080" w:type="dxa"/>
                  <w:tcBorders>
                    <w:top w:val="nil"/>
                    <w:left w:val="nil"/>
                    <w:bottom w:val="nil"/>
                    <w:right w:val="nil"/>
                  </w:tcBorders>
                  <w:shd w:val="clear" w:color="auto" w:fill="auto"/>
                  <w:noWrap/>
                  <w:vAlign w:val="center"/>
                  <w:hideMark/>
                </w:tcPr>
                <w:p w14:paraId="5688D0BE" w14:textId="77777777" w:rsidR="004A0DF3" w:rsidRPr="00681FE9" w:rsidRDefault="004A0DF3" w:rsidP="004A0DF3">
                  <w:pPr>
                    <w:overflowPunct/>
                    <w:autoSpaceDE/>
                    <w:autoSpaceDN/>
                    <w:adjustRightInd/>
                    <w:spacing w:line="240" w:lineRule="auto"/>
                    <w:textAlignment w:val="auto"/>
                    <w:rPr>
                      <w:rFonts w:ascii="Arial" w:eastAsia="MS PGothic" w:hAnsi="Arial" w:cs="Arial"/>
                      <w:color w:val="000000"/>
                      <w:sz w:val="22"/>
                      <w:szCs w:val="22"/>
                    </w:rPr>
                  </w:pPr>
                  <w:r>
                    <w:rPr>
                      <w:rFonts w:ascii="Arial" w:eastAsia="MS PGothic" w:hAnsi="Arial" w:cs="Arial"/>
                      <w:color w:val="000000"/>
                      <w:sz w:val="22"/>
                      <w:szCs w:val="22"/>
                    </w:rPr>
                    <w:t>DU3</w:t>
                  </w:r>
                  <w:r w:rsidRPr="00681FE9">
                    <w:rPr>
                      <w:rFonts w:ascii="Arial" w:eastAsia="MS PGothic" w:hAnsi="Arial" w:cs="Arial"/>
                      <w:color w:val="000000"/>
                      <w:sz w:val="22"/>
                      <w:szCs w:val="22"/>
                    </w:rPr>
                    <w:t>:</w:t>
                  </w:r>
                </w:p>
              </w:tc>
              <w:tc>
                <w:tcPr>
                  <w:tcW w:w="1080" w:type="dxa"/>
                  <w:tcBorders>
                    <w:top w:val="nil"/>
                    <w:left w:val="nil"/>
                    <w:bottom w:val="nil"/>
                    <w:right w:val="nil"/>
                  </w:tcBorders>
                  <w:shd w:val="clear" w:color="auto" w:fill="auto"/>
                  <w:noWrap/>
                  <w:vAlign w:val="center"/>
                </w:tcPr>
                <w:p w14:paraId="59BCF8E4" w14:textId="4180FC4D" w:rsidR="004A0DF3" w:rsidRPr="00681FE9" w:rsidRDefault="00415FA7" w:rsidP="004A0DF3">
                  <w:pPr>
                    <w:overflowPunct/>
                    <w:autoSpaceDE/>
                    <w:autoSpaceDN/>
                    <w:adjustRightInd/>
                    <w:spacing w:line="240" w:lineRule="auto"/>
                    <w:jc w:val="center"/>
                    <w:textAlignment w:val="auto"/>
                    <w:rPr>
                      <w:rFonts w:ascii="Arial" w:eastAsia="MS PGothic" w:hAnsi="Arial" w:cs="Arial"/>
                      <w:color w:val="000000"/>
                      <w:sz w:val="22"/>
                      <w:szCs w:val="22"/>
                      <w:lang w:eastAsia="ja-JP"/>
                    </w:rPr>
                  </w:pPr>
                  <w:r>
                    <w:rPr>
                      <w:rFonts w:ascii="Arial" w:eastAsia="MS PGothic" w:hAnsi="Arial" w:cs="Arial"/>
                      <w:color w:val="000000"/>
                      <w:sz w:val="22"/>
                      <w:szCs w:val="22"/>
                      <w:lang w:eastAsia="ja-JP"/>
                    </w:rPr>
                    <w:t>5</w:t>
                  </w:r>
                  <w:r w:rsidR="00767BE5">
                    <w:rPr>
                      <w:rFonts w:ascii="Arial" w:eastAsia="MS PGothic" w:hAnsi="Arial" w:cs="Arial"/>
                      <w:color w:val="000000"/>
                      <w:sz w:val="22"/>
                      <w:szCs w:val="22"/>
                      <w:lang w:eastAsia="ja-JP"/>
                    </w:rPr>
                    <w:t>6</w:t>
                  </w:r>
                </w:p>
              </w:tc>
            </w:tr>
          </w:tbl>
          <w:p w14:paraId="7760713F" w14:textId="77777777" w:rsidR="004A0DF3" w:rsidRPr="00681FE9" w:rsidRDefault="004A0DF3" w:rsidP="004A0DF3">
            <w:pPr>
              <w:overflowPunct/>
              <w:autoSpaceDE/>
              <w:autoSpaceDN/>
              <w:adjustRightInd/>
              <w:spacing w:line="240" w:lineRule="auto"/>
              <w:textAlignment w:val="auto"/>
              <w:rPr>
                <w:rFonts w:ascii="Arial" w:eastAsia="MS PGothic" w:hAnsi="Arial" w:cs="Arial"/>
                <w:color w:val="000000"/>
                <w:sz w:val="22"/>
                <w:szCs w:val="22"/>
              </w:rPr>
            </w:pPr>
          </w:p>
        </w:tc>
      </w:tr>
      <w:tr w:rsidR="0075146A" w:rsidRPr="002A420B" w14:paraId="753FF7AC" w14:textId="77777777" w:rsidTr="00C37AD3">
        <w:trPr>
          <w:trHeight w:val="1217"/>
        </w:trPr>
        <w:tc>
          <w:tcPr>
            <w:tcW w:w="1871" w:type="dxa"/>
            <w:vAlign w:val="center"/>
          </w:tcPr>
          <w:p w14:paraId="01A7C6C3" w14:textId="77777777" w:rsidR="0075146A" w:rsidRDefault="00CE59D3" w:rsidP="004A0DF3">
            <w:pPr>
              <w:keepNext/>
              <w:overflowPunct/>
              <w:autoSpaceDE/>
              <w:autoSpaceDN/>
              <w:spacing w:line="280" w:lineRule="exact"/>
              <w:ind w:left="57" w:right="57"/>
              <w:jc w:val="center"/>
              <w:rPr>
                <w:rFonts w:ascii="Arial" w:eastAsia="MS Gothic" w:hAnsi="Arial"/>
                <w:sz w:val="18"/>
              </w:rPr>
            </w:pPr>
            <w:r>
              <w:rPr>
                <w:rFonts w:ascii="Arial" w:eastAsia="MS Gothic" w:hAnsi="Arial" w:hint="eastAsia"/>
                <w:sz w:val="18"/>
              </w:rPr>
              <w:t xml:space="preserve">R-Car </w:t>
            </w:r>
            <w:r>
              <w:rPr>
                <w:rFonts w:ascii="Arial" w:eastAsia="MS Gothic" w:hAnsi="Arial"/>
                <w:sz w:val="18"/>
                <w:lang w:eastAsia="ja-JP"/>
              </w:rPr>
              <w:t>E</w:t>
            </w:r>
            <w:r w:rsidRPr="002C4503">
              <w:rPr>
                <w:rFonts w:ascii="Arial" w:eastAsia="MS Gothic" w:hAnsi="Arial"/>
                <w:sz w:val="18"/>
                <w:lang w:eastAsia="ja-JP"/>
              </w:rPr>
              <w:t>3</w:t>
            </w:r>
          </w:p>
        </w:tc>
        <w:tc>
          <w:tcPr>
            <w:tcW w:w="2268" w:type="dxa"/>
          </w:tcPr>
          <w:tbl>
            <w:tblPr>
              <w:tblW w:w="3240" w:type="dxa"/>
              <w:tblLayout w:type="fixed"/>
              <w:tblCellMar>
                <w:left w:w="99" w:type="dxa"/>
                <w:right w:w="99" w:type="dxa"/>
              </w:tblCellMar>
              <w:tblLook w:val="04A0" w:firstRow="1" w:lastRow="0" w:firstColumn="1" w:lastColumn="0" w:noHBand="0" w:noVBand="1"/>
            </w:tblPr>
            <w:tblGrid>
              <w:gridCol w:w="1080"/>
              <w:gridCol w:w="1080"/>
              <w:gridCol w:w="1080"/>
            </w:tblGrid>
            <w:tr w:rsidR="00CE59D3" w:rsidRPr="00681FE9" w14:paraId="0E8A3FD6" w14:textId="77777777" w:rsidTr="00C37AD3">
              <w:trPr>
                <w:gridAfter w:val="1"/>
                <w:wAfter w:w="1080" w:type="dxa"/>
                <w:trHeight w:val="432"/>
              </w:trPr>
              <w:tc>
                <w:tcPr>
                  <w:tcW w:w="1080" w:type="dxa"/>
                  <w:tcBorders>
                    <w:top w:val="nil"/>
                    <w:left w:val="nil"/>
                    <w:bottom w:val="nil"/>
                    <w:right w:val="nil"/>
                  </w:tcBorders>
                  <w:shd w:val="clear" w:color="auto" w:fill="auto"/>
                  <w:noWrap/>
                  <w:vAlign w:val="center"/>
                </w:tcPr>
                <w:p w14:paraId="1C80DDD7" w14:textId="77777777" w:rsidR="00CE59D3" w:rsidRPr="00681FE9" w:rsidRDefault="00CE59D3" w:rsidP="00CE59D3">
                  <w:pPr>
                    <w:overflowPunct/>
                    <w:autoSpaceDE/>
                    <w:autoSpaceDN/>
                    <w:adjustRightInd/>
                    <w:spacing w:line="240" w:lineRule="auto"/>
                    <w:textAlignment w:val="auto"/>
                    <w:rPr>
                      <w:rFonts w:ascii="Arial" w:eastAsia="MS PGothic" w:hAnsi="Arial" w:cs="Arial"/>
                      <w:color w:val="000000"/>
                      <w:sz w:val="22"/>
                      <w:szCs w:val="22"/>
                    </w:rPr>
                  </w:pPr>
                  <w:r>
                    <w:rPr>
                      <w:rFonts w:ascii="Arial" w:eastAsia="MS PGothic" w:hAnsi="Arial" w:cs="Arial" w:hint="eastAsia"/>
                      <w:color w:val="000000"/>
                      <w:sz w:val="22"/>
                      <w:szCs w:val="22"/>
                    </w:rPr>
                    <w:t>Analog</w:t>
                  </w:r>
                  <w:r w:rsidRPr="00681FE9">
                    <w:rPr>
                      <w:rFonts w:ascii="Arial" w:eastAsia="MS PGothic" w:hAnsi="Arial" w:cs="Arial"/>
                      <w:color w:val="000000"/>
                      <w:sz w:val="22"/>
                      <w:szCs w:val="22"/>
                    </w:rPr>
                    <w:t>:</w:t>
                  </w:r>
                </w:p>
              </w:tc>
              <w:tc>
                <w:tcPr>
                  <w:tcW w:w="1080" w:type="dxa"/>
                  <w:tcBorders>
                    <w:top w:val="nil"/>
                    <w:left w:val="nil"/>
                    <w:bottom w:val="nil"/>
                    <w:right w:val="nil"/>
                  </w:tcBorders>
                  <w:shd w:val="clear" w:color="auto" w:fill="auto"/>
                  <w:noWrap/>
                  <w:vAlign w:val="center"/>
                </w:tcPr>
                <w:p w14:paraId="16CB4106" w14:textId="7B8B92B2" w:rsidR="00CE59D3" w:rsidRPr="00681FE9" w:rsidRDefault="003C4EE2" w:rsidP="00CE59D3">
                  <w:pPr>
                    <w:overflowPunct/>
                    <w:autoSpaceDE/>
                    <w:autoSpaceDN/>
                    <w:adjustRightInd/>
                    <w:spacing w:line="240" w:lineRule="auto"/>
                    <w:jc w:val="center"/>
                    <w:textAlignment w:val="auto"/>
                    <w:rPr>
                      <w:rFonts w:ascii="Arial" w:eastAsia="MS PGothic" w:hAnsi="Arial" w:cs="Arial"/>
                      <w:color w:val="000000"/>
                      <w:sz w:val="22"/>
                      <w:szCs w:val="22"/>
                    </w:rPr>
                  </w:pPr>
                  <w:r>
                    <w:rPr>
                      <w:rFonts w:ascii="Arial" w:eastAsia="MS PGothic" w:hAnsi="Arial" w:cs="Arial"/>
                      <w:color w:val="000000"/>
                      <w:sz w:val="22"/>
                      <w:szCs w:val="22"/>
                    </w:rPr>
                    <w:t>5</w:t>
                  </w:r>
                  <w:r w:rsidR="00AA4223">
                    <w:rPr>
                      <w:rFonts w:ascii="Arial" w:eastAsia="MS PGothic" w:hAnsi="Arial" w:cs="Arial" w:hint="eastAsia"/>
                      <w:color w:val="000000"/>
                      <w:sz w:val="22"/>
                      <w:szCs w:val="22"/>
                      <w:lang w:eastAsia="ja-JP"/>
                    </w:rPr>
                    <w:t>7</w:t>
                  </w:r>
                </w:p>
              </w:tc>
            </w:tr>
            <w:tr w:rsidR="00CE59D3" w:rsidRPr="00681FE9" w14:paraId="0F6FBDA2" w14:textId="77777777" w:rsidTr="00C37AD3">
              <w:trPr>
                <w:trHeight w:val="432"/>
              </w:trPr>
              <w:tc>
                <w:tcPr>
                  <w:tcW w:w="1080" w:type="dxa"/>
                  <w:tcBorders>
                    <w:top w:val="nil"/>
                    <w:left w:val="nil"/>
                    <w:bottom w:val="nil"/>
                    <w:right w:val="nil"/>
                  </w:tcBorders>
                  <w:shd w:val="clear" w:color="auto" w:fill="auto"/>
                  <w:noWrap/>
                  <w:vAlign w:val="center"/>
                </w:tcPr>
                <w:p w14:paraId="68BFBCDC" w14:textId="77777777" w:rsidR="00C812F2" w:rsidRDefault="00CE59D3" w:rsidP="00C37AD3">
                  <w:pPr>
                    <w:overflowPunct/>
                    <w:autoSpaceDE/>
                    <w:autoSpaceDN/>
                    <w:adjustRightInd/>
                    <w:spacing w:after="0" w:line="240" w:lineRule="auto"/>
                    <w:textAlignment w:val="auto"/>
                    <w:rPr>
                      <w:rFonts w:ascii="Arial" w:eastAsia="MS PGothic" w:hAnsi="Arial" w:cs="Arial"/>
                      <w:color w:val="000000"/>
                      <w:sz w:val="22"/>
                      <w:szCs w:val="22"/>
                    </w:rPr>
                  </w:pPr>
                  <w:r w:rsidRPr="00681FE9">
                    <w:rPr>
                      <w:rFonts w:ascii="Arial" w:eastAsia="MS PGothic" w:hAnsi="Arial" w:cs="Arial"/>
                      <w:color w:val="000000"/>
                      <w:sz w:val="22"/>
                      <w:szCs w:val="22"/>
                    </w:rPr>
                    <w:t>HDMI</w:t>
                  </w:r>
                  <w:r>
                    <w:rPr>
                      <w:rFonts w:ascii="Arial" w:eastAsia="MS PGothic" w:hAnsi="Arial" w:cs="Arial"/>
                      <w:color w:val="000000"/>
                      <w:sz w:val="22"/>
                      <w:szCs w:val="22"/>
                    </w:rPr>
                    <w:t>0</w:t>
                  </w:r>
                  <w:r w:rsidRPr="00681FE9">
                    <w:rPr>
                      <w:rFonts w:ascii="Arial" w:eastAsia="MS PGothic" w:hAnsi="Arial" w:cs="Arial"/>
                      <w:color w:val="000000"/>
                      <w:sz w:val="22"/>
                      <w:szCs w:val="22"/>
                    </w:rPr>
                    <w:t>:</w:t>
                  </w:r>
                </w:p>
                <w:p w14:paraId="1EBD2A63" w14:textId="77777777" w:rsidR="003C4EE2" w:rsidRDefault="003C4EE2" w:rsidP="00C37AD3">
                  <w:pPr>
                    <w:overflowPunct/>
                    <w:autoSpaceDE/>
                    <w:autoSpaceDN/>
                    <w:adjustRightInd/>
                    <w:spacing w:after="0" w:line="240" w:lineRule="auto"/>
                    <w:textAlignment w:val="auto"/>
                    <w:rPr>
                      <w:rFonts w:ascii="Arial" w:eastAsia="MS PGothic" w:hAnsi="Arial" w:cs="Arial"/>
                      <w:color w:val="000000"/>
                      <w:sz w:val="22"/>
                      <w:szCs w:val="22"/>
                      <w:lang w:eastAsia="ja-JP"/>
                    </w:rPr>
                  </w:pPr>
                  <w:r>
                    <w:rPr>
                      <w:rFonts w:ascii="Arial" w:eastAsia="MS PGothic" w:hAnsi="Arial" w:cs="Arial"/>
                      <w:color w:val="000000"/>
                      <w:sz w:val="22"/>
                      <w:szCs w:val="22"/>
                      <w:lang w:eastAsia="ja-JP"/>
                    </w:rPr>
                    <w:t>(LVDS)</w:t>
                  </w:r>
                </w:p>
              </w:tc>
              <w:tc>
                <w:tcPr>
                  <w:tcW w:w="1080" w:type="dxa"/>
                  <w:tcBorders>
                    <w:top w:val="nil"/>
                    <w:left w:val="nil"/>
                    <w:bottom w:val="nil"/>
                    <w:right w:val="nil"/>
                  </w:tcBorders>
                  <w:shd w:val="clear" w:color="auto" w:fill="auto"/>
                  <w:noWrap/>
                  <w:vAlign w:val="center"/>
                </w:tcPr>
                <w:p w14:paraId="5A0FEDAE" w14:textId="6A7D9EE4" w:rsidR="00CE59D3" w:rsidRPr="00681FE9" w:rsidRDefault="003C4EE2" w:rsidP="00CE59D3">
                  <w:pPr>
                    <w:overflowPunct/>
                    <w:autoSpaceDE/>
                    <w:autoSpaceDN/>
                    <w:adjustRightInd/>
                    <w:spacing w:line="240" w:lineRule="auto"/>
                    <w:jc w:val="center"/>
                    <w:textAlignment w:val="auto"/>
                    <w:rPr>
                      <w:rFonts w:ascii="Arial" w:eastAsia="MS PGothic" w:hAnsi="Arial" w:cs="Arial"/>
                      <w:color w:val="000000"/>
                      <w:sz w:val="22"/>
                      <w:szCs w:val="22"/>
                    </w:rPr>
                  </w:pPr>
                  <w:r>
                    <w:rPr>
                      <w:rFonts w:ascii="Arial" w:eastAsia="MS PGothic" w:hAnsi="Arial" w:cs="Arial"/>
                      <w:color w:val="000000"/>
                      <w:sz w:val="22"/>
                      <w:szCs w:val="22"/>
                      <w:lang w:eastAsia="ja-JP"/>
                    </w:rPr>
                    <w:t>5</w:t>
                  </w:r>
                  <w:r w:rsidR="00AA4223">
                    <w:rPr>
                      <w:rFonts w:ascii="Arial" w:eastAsia="MS PGothic" w:hAnsi="Arial" w:cs="Arial"/>
                      <w:color w:val="000000"/>
                      <w:sz w:val="22"/>
                      <w:szCs w:val="22"/>
                      <w:lang w:eastAsia="ja-JP"/>
                    </w:rPr>
                    <w:t>9</w:t>
                  </w:r>
                </w:p>
              </w:tc>
              <w:tc>
                <w:tcPr>
                  <w:tcW w:w="1080" w:type="dxa"/>
                  <w:vAlign w:val="center"/>
                </w:tcPr>
                <w:p w14:paraId="301E249F" w14:textId="77777777" w:rsidR="00CE59D3" w:rsidRPr="00681FE9" w:rsidRDefault="00CE59D3" w:rsidP="00CE59D3">
                  <w:pPr>
                    <w:overflowPunct/>
                    <w:autoSpaceDE/>
                    <w:autoSpaceDN/>
                    <w:adjustRightInd/>
                    <w:spacing w:after="0" w:line="240" w:lineRule="auto"/>
                    <w:textAlignment w:val="auto"/>
                    <w:rPr>
                      <w:rFonts w:ascii="Arial" w:eastAsia="MS PGothic" w:hAnsi="Arial" w:cs="Arial"/>
                      <w:color w:val="000000"/>
                      <w:sz w:val="22"/>
                      <w:szCs w:val="22"/>
                    </w:rPr>
                  </w:pPr>
                </w:p>
              </w:tc>
            </w:tr>
          </w:tbl>
          <w:p w14:paraId="4CCAA979" w14:textId="77777777" w:rsidR="0075146A" w:rsidRDefault="0075146A" w:rsidP="004A0DF3">
            <w:pPr>
              <w:overflowPunct/>
              <w:autoSpaceDE/>
              <w:autoSpaceDN/>
              <w:adjustRightInd/>
              <w:spacing w:line="240" w:lineRule="auto"/>
              <w:textAlignment w:val="auto"/>
              <w:rPr>
                <w:rFonts w:ascii="Arial" w:eastAsia="MS PGothic" w:hAnsi="Arial" w:cs="Arial"/>
                <w:color w:val="000000"/>
                <w:sz w:val="22"/>
                <w:szCs w:val="22"/>
              </w:rPr>
            </w:pPr>
          </w:p>
        </w:tc>
        <w:tc>
          <w:tcPr>
            <w:tcW w:w="2268" w:type="dxa"/>
          </w:tcPr>
          <w:tbl>
            <w:tblPr>
              <w:tblW w:w="2160" w:type="dxa"/>
              <w:tblLayout w:type="fixed"/>
              <w:tblCellMar>
                <w:left w:w="99" w:type="dxa"/>
                <w:right w:w="99" w:type="dxa"/>
              </w:tblCellMar>
              <w:tblLook w:val="04A0" w:firstRow="1" w:lastRow="0" w:firstColumn="1" w:lastColumn="0" w:noHBand="0" w:noVBand="1"/>
            </w:tblPr>
            <w:tblGrid>
              <w:gridCol w:w="1080"/>
              <w:gridCol w:w="1080"/>
            </w:tblGrid>
            <w:tr w:rsidR="0075146A" w:rsidRPr="00681FE9" w14:paraId="4269BCDE" w14:textId="77777777" w:rsidTr="0075146A">
              <w:trPr>
                <w:trHeight w:val="432"/>
              </w:trPr>
              <w:tc>
                <w:tcPr>
                  <w:tcW w:w="1080" w:type="dxa"/>
                  <w:tcBorders>
                    <w:top w:val="nil"/>
                    <w:left w:val="nil"/>
                    <w:bottom w:val="nil"/>
                    <w:right w:val="nil"/>
                  </w:tcBorders>
                  <w:shd w:val="clear" w:color="auto" w:fill="auto"/>
                  <w:noWrap/>
                  <w:vAlign w:val="center"/>
                  <w:hideMark/>
                </w:tcPr>
                <w:p w14:paraId="15D45496" w14:textId="77777777" w:rsidR="0075146A" w:rsidRPr="00681FE9" w:rsidRDefault="0075146A" w:rsidP="0075146A">
                  <w:pPr>
                    <w:overflowPunct/>
                    <w:autoSpaceDE/>
                    <w:autoSpaceDN/>
                    <w:adjustRightInd/>
                    <w:spacing w:line="240" w:lineRule="auto"/>
                    <w:textAlignment w:val="auto"/>
                    <w:rPr>
                      <w:rFonts w:ascii="Arial" w:eastAsia="MS PGothic" w:hAnsi="Arial" w:cs="Arial"/>
                      <w:color w:val="000000"/>
                      <w:sz w:val="22"/>
                      <w:szCs w:val="22"/>
                    </w:rPr>
                  </w:pPr>
                  <w:r w:rsidRPr="00681FE9">
                    <w:rPr>
                      <w:rFonts w:ascii="Arial" w:eastAsia="MS PGothic" w:hAnsi="Arial" w:cs="Arial"/>
                      <w:color w:val="000000"/>
                      <w:sz w:val="22"/>
                      <w:szCs w:val="22"/>
                    </w:rPr>
                    <w:t>DU0:</w:t>
                  </w:r>
                </w:p>
              </w:tc>
              <w:tc>
                <w:tcPr>
                  <w:tcW w:w="1080" w:type="dxa"/>
                  <w:tcBorders>
                    <w:top w:val="nil"/>
                    <w:left w:val="nil"/>
                    <w:bottom w:val="nil"/>
                    <w:right w:val="nil"/>
                  </w:tcBorders>
                  <w:shd w:val="clear" w:color="auto" w:fill="auto"/>
                  <w:noWrap/>
                  <w:vAlign w:val="center"/>
                </w:tcPr>
                <w:p w14:paraId="0DBDB8DD" w14:textId="37A0342A" w:rsidR="0075146A" w:rsidRPr="00681FE9" w:rsidRDefault="00C819E9" w:rsidP="0075146A">
                  <w:pPr>
                    <w:overflowPunct/>
                    <w:autoSpaceDE/>
                    <w:autoSpaceDN/>
                    <w:adjustRightInd/>
                    <w:spacing w:line="240" w:lineRule="auto"/>
                    <w:jc w:val="center"/>
                    <w:textAlignment w:val="auto"/>
                    <w:rPr>
                      <w:rFonts w:ascii="Arial" w:eastAsia="MS PGothic" w:hAnsi="Arial" w:cs="Arial"/>
                      <w:color w:val="000000"/>
                      <w:sz w:val="22"/>
                      <w:szCs w:val="22"/>
                    </w:rPr>
                  </w:pPr>
                  <w:r>
                    <w:rPr>
                      <w:rFonts w:ascii="Arial" w:eastAsia="MS PGothic" w:hAnsi="Arial" w:cs="Arial"/>
                      <w:color w:val="000000"/>
                      <w:sz w:val="22"/>
                      <w:szCs w:val="22"/>
                    </w:rPr>
                    <w:t>54</w:t>
                  </w:r>
                </w:p>
              </w:tc>
            </w:tr>
            <w:tr w:rsidR="0075146A" w:rsidRPr="00681FE9" w14:paraId="079AC81E" w14:textId="77777777" w:rsidTr="0075146A">
              <w:trPr>
                <w:trHeight w:val="432"/>
              </w:trPr>
              <w:tc>
                <w:tcPr>
                  <w:tcW w:w="1080" w:type="dxa"/>
                  <w:tcBorders>
                    <w:top w:val="nil"/>
                    <w:left w:val="nil"/>
                    <w:bottom w:val="nil"/>
                    <w:right w:val="nil"/>
                  </w:tcBorders>
                  <w:shd w:val="clear" w:color="auto" w:fill="auto"/>
                  <w:noWrap/>
                  <w:vAlign w:val="center"/>
                  <w:hideMark/>
                </w:tcPr>
                <w:p w14:paraId="6D7F6E88" w14:textId="77777777" w:rsidR="0075146A" w:rsidRPr="00681FE9" w:rsidRDefault="0075146A" w:rsidP="0075146A">
                  <w:pPr>
                    <w:overflowPunct/>
                    <w:autoSpaceDE/>
                    <w:autoSpaceDN/>
                    <w:adjustRightInd/>
                    <w:spacing w:line="240" w:lineRule="auto"/>
                    <w:textAlignment w:val="auto"/>
                    <w:rPr>
                      <w:rFonts w:ascii="Arial" w:eastAsia="MS PGothic" w:hAnsi="Arial" w:cs="Arial"/>
                      <w:color w:val="000000"/>
                      <w:sz w:val="22"/>
                      <w:szCs w:val="22"/>
                    </w:rPr>
                  </w:pPr>
                  <w:r w:rsidRPr="00681FE9">
                    <w:rPr>
                      <w:rFonts w:ascii="Arial" w:eastAsia="MS PGothic" w:hAnsi="Arial" w:cs="Arial"/>
                      <w:color w:val="000000"/>
                      <w:sz w:val="22"/>
                      <w:szCs w:val="22"/>
                    </w:rPr>
                    <w:t>DU1:</w:t>
                  </w:r>
                </w:p>
              </w:tc>
              <w:tc>
                <w:tcPr>
                  <w:tcW w:w="1080" w:type="dxa"/>
                  <w:tcBorders>
                    <w:top w:val="nil"/>
                    <w:left w:val="nil"/>
                    <w:bottom w:val="nil"/>
                    <w:right w:val="nil"/>
                  </w:tcBorders>
                  <w:shd w:val="clear" w:color="auto" w:fill="auto"/>
                  <w:noWrap/>
                  <w:vAlign w:val="center"/>
                </w:tcPr>
                <w:p w14:paraId="4CC04819" w14:textId="087ECC72" w:rsidR="0075146A" w:rsidRPr="00681FE9" w:rsidRDefault="00C819E9" w:rsidP="0075146A">
                  <w:pPr>
                    <w:overflowPunct/>
                    <w:autoSpaceDE/>
                    <w:autoSpaceDN/>
                    <w:adjustRightInd/>
                    <w:spacing w:line="240" w:lineRule="auto"/>
                    <w:jc w:val="center"/>
                    <w:textAlignment w:val="auto"/>
                    <w:rPr>
                      <w:rFonts w:ascii="Arial" w:eastAsia="MS PGothic" w:hAnsi="Arial" w:cs="Arial"/>
                      <w:color w:val="000000"/>
                      <w:sz w:val="22"/>
                      <w:szCs w:val="22"/>
                    </w:rPr>
                  </w:pPr>
                  <w:r>
                    <w:rPr>
                      <w:rFonts w:ascii="Arial" w:eastAsia="MS PGothic" w:hAnsi="Arial" w:cs="Arial"/>
                      <w:color w:val="000000"/>
                      <w:sz w:val="22"/>
                      <w:szCs w:val="22"/>
                    </w:rPr>
                    <w:t>55</w:t>
                  </w:r>
                </w:p>
              </w:tc>
            </w:tr>
          </w:tbl>
          <w:p w14:paraId="57FBE2FD" w14:textId="77777777" w:rsidR="0075146A" w:rsidRPr="00681FE9" w:rsidRDefault="0075146A" w:rsidP="00C37AD3">
            <w:pPr>
              <w:tabs>
                <w:tab w:val="right" w:pos="2052"/>
              </w:tabs>
              <w:overflowPunct/>
              <w:autoSpaceDE/>
              <w:autoSpaceDN/>
              <w:adjustRightInd/>
              <w:spacing w:line="240" w:lineRule="auto"/>
              <w:textAlignment w:val="auto"/>
              <w:rPr>
                <w:rFonts w:ascii="Arial" w:eastAsia="MS PGothic" w:hAnsi="Arial" w:cs="Arial"/>
                <w:color w:val="000000"/>
                <w:sz w:val="22"/>
                <w:szCs w:val="22"/>
              </w:rPr>
            </w:pPr>
          </w:p>
        </w:tc>
      </w:tr>
      <w:tr w:rsidR="002A5A31" w:rsidRPr="002A420B" w14:paraId="77F0E2F5" w14:textId="77777777" w:rsidTr="00C37AD3">
        <w:trPr>
          <w:trHeight w:val="1217"/>
        </w:trPr>
        <w:tc>
          <w:tcPr>
            <w:tcW w:w="1871" w:type="dxa"/>
            <w:vAlign w:val="center"/>
          </w:tcPr>
          <w:p w14:paraId="56C41E78" w14:textId="370049AC" w:rsidR="002A5A31" w:rsidRDefault="002A5A31" w:rsidP="002A5A31">
            <w:pPr>
              <w:keepNext/>
              <w:overflowPunct/>
              <w:autoSpaceDE/>
              <w:autoSpaceDN/>
              <w:spacing w:line="280" w:lineRule="exact"/>
              <w:ind w:left="57" w:right="57"/>
              <w:jc w:val="center"/>
              <w:rPr>
                <w:rFonts w:ascii="Arial" w:eastAsia="MS Gothic" w:hAnsi="Arial"/>
                <w:sz w:val="18"/>
              </w:rPr>
            </w:pPr>
            <w:r>
              <w:rPr>
                <w:rFonts w:ascii="Arial" w:eastAsia="MS Gothic" w:hAnsi="Arial" w:hint="eastAsia"/>
                <w:sz w:val="18"/>
              </w:rPr>
              <w:t xml:space="preserve">R-Car </w:t>
            </w:r>
            <w:r w:rsidR="005C78A5">
              <w:rPr>
                <w:rFonts w:ascii="Arial" w:eastAsia="MS Gothic" w:hAnsi="Arial"/>
                <w:sz w:val="18"/>
                <w:lang w:eastAsia="ja-JP"/>
              </w:rPr>
              <w:t>D</w:t>
            </w:r>
            <w:r w:rsidRPr="002C4503">
              <w:rPr>
                <w:rFonts w:ascii="Arial" w:eastAsia="MS Gothic" w:hAnsi="Arial"/>
                <w:sz w:val="18"/>
                <w:lang w:eastAsia="ja-JP"/>
              </w:rPr>
              <w:t>3</w:t>
            </w:r>
          </w:p>
        </w:tc>
        <w:tc>
          <w:tcPr>
            <w:tcW w:w="2268" w:type="dxa"/>
          </w:tcPr>
          <w:tbl>
            <w:tblPr>
              <w:tblW w:w="3240" w:type="dxa"/>
              <w:tblLayout w:type="fixed"/>
              <w:tblCellMar>
                <w:left w:w="99" w:type="dxa"/>
                <w:right w:w="99" w:type="dxa"/>
              </w:tblCellMar>
              <w:tblLook w:val="04A0" w:firstRow="1" w:lastRow="0" w:firstColumn="1" w:lastColumn="0" w:noHBand="0" w:noVBand="1"/>
            </w:tblPr>
            <w:tblGrid>
              <w:gridCol w:w="1080"/>
              <w:gridCol w:w="1080"/>
              <w:gridCol w:w="1080"/>
            </w:tblGrid>
            <w:tr w:rsidR="002A5A31" w:rsidRPr="00681FE9" w14:paraId="3CD99183" w14:textId="77777777" w:rsidTr="005C78A5">
              <w:trPr>
                <w:gridAfter w:val="1"/>
                <w:wAfter w:w="1080" w:type="dxa"/>
                <w:trHeight w:val="432"/>
              </w:trPr>
              <w:tc>
                <w:tcPr>
                  <w:tcW w:w="1080" w:type="dxa"/>
                  <w:tcBorders>
                    <w:top w:val="nil"/>
                    <w:left w:val="nil"/>
                    <w:bottom w:val="nil"/>
                    <w:right w:val="nil"/>
                  </w:tcBorders>
                  <w:shd w:val="clear" w:color="auto" w:fill="auto"/>
                  <w:noWrap/>
                  <w:vAlign w:val="center"/>
                </w:tcPr>
                <w:p w14:paraId="245DE6AF" w14:textId="77777777" w:rsidR="002A5A31" w:rsidRPr="00681FE9" w:rsidRDefault="002A5A31" w:rsidP="002A5A31">
                  <w:pPr>
                    <w:overflowPunct/>
                    <w:autoSpaceDE/>
                    <w:autoSpaceDN/>
                    <w:adjustRightInd/>
                    <w:spacing w:line="240" w:lineRule="auto"/>
                    <w:textAlignment w:val="auto"/>
                    <w:rPr>
                      <w:rFonts w:ascii="Arial" w:eastAsia="MS PGothic" w:hAnsi="Arial" w:cs="Arial"/>
                      <w:color w:val="000000"/>
                      <w:sz w:val="22"/>
                      <w:szCs w:val="22"/>
                    </w:rPr>
                  </w:pPr>
                  <w:r>
                    <w:rPr>
                      <w:rFonts w:ascii="Arial" w:eastAsia="MS PGothic" w:hAnsi="Arial" w:cs="Arial" w:hint="eastAsia"/>
                      <w:color w:val="000000"/>
                      <w:sz w:val="22"/>
                      <w:szCs w:val="22"/>
                    </w:rPr>
                    <w:t>Analog</w:t>
                  </w:r>
                  <w:r w:rsidRPr="00681FE9">
                    <w:rPr>
                      <w:rFonts w:ascii="Arial" w:eastAsia="MS PGothic" w:hAnsi="Arial" w:cs="Arial"/>
                      <w:color w:val="000000"/>
                      <w:sz w:val="22"/>
                      <w:szCs w:val="22"/>
                    </w:rPr>
                    <w:t>:</w:t>
                  </w:r>
                </w:p>
              </w:tc>
              <w:tc>
                <w:tcPr>
                  <w:tcW w:w="1080" w:type="dxa"/>
                  <w:tcBorders>
                    <w:top w:val="nil"/>
                    <w:left w:val="nil"/>
                    <w:bottom w:val="nil"/>
                    <w:right w:val="nil"/>
                  </w:tcBorders>
                  <w:shd w:val="clear" w:color="auto" w:fill="auto"/>
                  <w:noWrap/>
                  <w:vAlign w:val="center"/>
                </w:tcPr>
                <w:p w14:paraId="41678EAE" w14:textId="2117216E" w:rsidR="002A5A31" w:rsidRPr="00681FE9" w:rsidRDefault="0010541A" w:rsidP="002A5A31">
                  <w:pPr>
                    <w:overflowPunct/>
                    <w:autoSpaceDE/>
                    <w:autoSpaceDN/>
                    <w:adjustRightInd/>
                    <w:spacing w:line="240" w:lineRule="auto"/>
                    <w:jc w:val="center"/>
                    <w:textAlignment w:val="auto"/>
                    <w:rPr>
                      <w:rFonts w:ascii="Arial" w:eastAsia="MS PGothic" w:hAnsi="Arial" w:cs="Arial"/>
                      <w:color w:val="000000"/>
                      <w:sz w:val="22"/>
                      <w:szCs w:val="22"/>
                    </w:rPr>
                  </w:pPr>
                  <w:r>
                    <w:rPr>
                      <w:rFonts w:ascii="Arial" w:eastAsia="MS PGothic" w:hAnsi="Arial" w:cs="Arial"/>
                      <w:color w:val="000000"/>
                      <w:sz w:val="22"/>
                      <w:szCs w:val="22"/>
                    </w:rPr>
                    <w:t>57</w:t>
                  </w:r>
                </w:p>
              </w:tc>
            </w:tr>
            <w:tr w:rsidR="002A5A31" w:rsidRPr="00681FE9" w14:paraId="6758BD47" w14:textId="77777777" w:rsidTr="005C78A5">
              <w:trPr>
                <w:trHeight w:val="432"/>
              </w:trPr>
              <w:tc>
                <w:tcPr>
                  <w:tcW w:w="1080" w:type="dxa"/>
                  <w:tcBorders>
                    <w:top w:val="nil"/>
                    <w:left w:val="nil"/>
                    <w:bottom w:val="nil"/>
                    <w:right w:val="nil"/>
                  </w:tcBorders>
                  <w:shd w:val="clear" w:color="auto" w:fill="auto"/>
                  <w:noWrap/>
                  <w:vAlign w:val="center"/>
                </w:tcPr>
                <w:p w14:paraId="01B02270" w14:textId="77777777" w:rsidR="002A5A31" w:rsidRDefault="002A5A31" w:rsidP="002A5A31">
                  <w:pPr>
                    <w:overflowPunct/>
                    <w:autoSpaceDE/>
                    <w:autoSpaceDN/>
                    <w:adjustRightInd/>
                    <w:spacing w:after="0" w:line="240" w:lineRule="auto"/>
                    <w:textAlignment w:val="auto"/>
                    <w:rPr>
                      <w:rFonts w:ascii="Arial" w:eastAsia="MS PGothic" w:hAnsi="Arial" w:cs="Arial"/>
                      <w:color w:val="000000"/>
                      <w:sz w:val="22"/>
                      <w:szCs w:val="22"/>
                    </w:rPr>
                  </w:pPr>
                  <w:r w:rsidRPr="00681FE9">
                    <w:rPr>
                      <w:rFonts w:ascii="Arial" w:eastAsia="MS PGothic" w:hAnsi="Arial" w:cs="Arial"/>
                      <w:color w:val="000000"/>
                      <w:sz w:val="22"/>
                      <w:szCs w:val="22"/>
                    </w:rPr>
                    <w:t>HDMI</w:t>
                  </w:r>
                  <w:r>
                    <w:rPr>
                      <w:rFonts w:ascii="Arial" w:eastAsia="MS PGothic" w:hAnsi="Arial" w:cs="Arial"/>
                      <w:color w:val="000000"/>
                      <w:sz w:val="22"/>
                      <w:szCs w:val="22"/>
                    </w:rPr>
                    <w:t>0</w:t>
                  </w:r>
                  <w:r w:rsidRPr="00681FE9">
                    <w:rPr>
                      <w:rFonts w:ascii="Arial" w:eastAsia="MS PGothic" w:hAnsi="Arial" w:cs="Arial"/>
                      <w:color w:val="000000"/>
                      <w:sz w:val="22"/>
                      <w:szCs w:val="22"/>
                    </w:rPr>
                    <w:t>:</w:t>
                  </w:r>
                </w:p>
                <w:p w14:paraId="5D25DFFA" w14:textId="77777777" w:rsidR="002A5A31" w:rsidRDefault="002A5A31" w:rsidP="002A5A31">
                  <w:pPr>
                    <w:overflowPunct/>
                    <w:autoSpaceDE/>
                    <w:autoSpaceDN/>
                    <w:adjustRightInd/>
                    <w:spacing w:after="0" w:line="240" w:lineRule="auto"/>
                    <w:textAlignment w:val="auto"/>
                    <w:rPr>
                      <w:rFonts w:ascii="Arial" w:eastAsia="MS PGothic" w:hAnsi="Arial" w:cs="Arial"/>
                      <w:color w:val="000000"/>
                      <w:sz w:val="22"/>
                      <w:szCs w:val="22"/>
                      <w:lang w:eastAsia="ja-JP"/>
                    </w:rPr>
                  </w:pPr>
                  <w:r>
                    <w:rPr>
                      <w:rFonts w:ascii="Arial" w:eastAsia="MS PGothic" w:hAnsi="Arial" w:cs="Arial"/>
                      <w:color w:val="000000"/>
                      <w:sz w:val="22"/>
                      <w:szCs w:val="22"/>
                      <w:lang w:eastAsia="ja-JP"/>
                    </w:rPr>
                    <w:t>(LVDS)</w:t>
                  </w:r>
                </w:p>
              </w:tc>
              <w:tc>
                <w:tcPr>
                  <w:tcW w:w="1080" w:type="dxa"/>
                  <w:tcBorders>
                    <w:top w:val="nil"/>
                    <w:left w:val="nil"/>
                    <w:bottom w:val="nil"/>
                    <w:right w:val="nil"/>
                  </w:tcBorders>
                  <w:shd w:val="clear" w:color="auto" w:fill="auto"/>
                  <w:noWrap/>
                  <w:vAlign w:val="center"/>
                </w:tcPr>
                <w:p w14:paraId="110E69FE" w14:textId="0F6A398D" w:rsidR="002A5A31" w:rsidRPr="00681FE9" w:rsidRDefault="0010541A" w:rsidP="002A5A31">
                  <w:pPr>
                    <w:overflowPunct/>
                    <w:autoSpaceDE/>
                    <w:autoSpaceDN/>
                    <w:adjustRightInd/>
                    <w:spacing w:line="240" w:lineRule="auto"/>
                    <w:jc w:val="center"/>
                    <w:textAlignment w:val="auto"/>
                    <w:rPr>
                      <w:rFonts w:ascii="Arial" w:eastAsia="MS PGothic" w:hAnsi="Arial" w:cs="Arial"/>
                      <w:color w:val="000000"/>
                      <w:sz w:val="22"/>
                      <w:szCs w:val="22"/>
                    </w:rPr>
                  </w:pPr>
                  <w:r>
                    <w:rPr>
                      <w:rFonts w:ascii="Arial" w:eastAsia="MS PGothic" w:hAnsi="Arial" w:cs="Arial"/>
                      <w:color w:val="000000"/>
                      <w:sz w:val="22"/>
                      <w:szCs w:val="22"/>
                    </w:rPr>
                    <w:t>59</w:t>
                  </w:r>
                </w:p>
              </w:tc>
              <w:tc>
                <w:tcPr>
                  <w:tcW w:w="1080" w:type="dxa"/>
                  <w:vAlign w:val="center"/>
                </w:tcPr>
                <w:p w14:paraId="7104FC87" w14:textId="77777777" w:rsidR="002A5A31" w:rsidRPr="00681FE9" w:rsidRDefault="002A5A31" w:rsidP="002A5A31">
                  <w:pPr>
                    <w:overflowPunct/>
                    <w:autoSpaceDE/>
                    <w:autoSpaceDN/>
                    <w:adjustRightInd/>
                    <w:spacing w:after="0" w:line="240" w:lineRule="auto"/>
                    <w:textAlignment w:val="auto"/>
                    <w:rPr>
                      <w:rFonts w:ascii="Arial" w:eastAsia="MS PGothic" w:hAnsi="Arial" w:cs="Arial"/>
                      <w:color w:val="000000"/>
                      <w:sz w:val="22"/>
                      <w:szCs w:val="22"/>
                    </w:rPr>
                  </w:pPr>
                </w:p>
              </w:tc>
            </w:tr>
          </w:tbl>
          <w:p w14:paraId="3CD1D4D5" w14:textId="77777777" w:rsidR="002A5A31" w:rsidRDefault="002A5A31" w:rsidP="002A5A31">
            <w:pPr>
              <w:overflowPunct/>
              <w:autoSpaceDE/>
              <w:autoSpaceDN/>
              <w:adjustRightInd/>
              <w:spacing w:line="240" w:lineRule="auto"/>
              <w:textAlignment w:val="auto"/>
              <w:rPr>
                <w:rFonts w:ascii="Arial" w:eastAsia="MS PGothic" w:hAnsi="Arial" w:cs="Arial"/>
                <w:color w:val="000000"/>
                <w:sz w:val="22"/>
                <w:szCs w:val="22"/>
              </w:rPr>
            </w:pPr>
          </w:p>
        </w:tc>
        <w:tc>
          <w:tcPr>
            <w:tcW w:w="2268" w:type="dxa"/>
          </w:tcPr>
          <w:tbl>
            <w:tblPr>
              <w:tblW w:w="2160" w:type="dxa"/>
              <w:tblLayout w:type="fixed"/>
              <w:tblCellMar>
                <w:left w:w="99" w:type="dxa"/>
                <w:right w:w="99" w:type="dxa"/>
              </w:tblCellMar>
              <w:tblLook w:val="04A0" w:firstRow="1" w:lastRow="0" w:firstColumn="1" w:lastColumn="0" w:noHBand="0" w:noVBand="1"/>
            </w:tblPr>
            <w:tblGrid>
              <w:gridCol w:w="1080"/>
              <w:gridCol w:w="1080"/>
            </w:tblGrid>
            <w:tr w:rsidR="002A5A31" w:rsidRPr="00681FE9" w14:paraId="096680A6" w14:textId="77777777" w:rsidTr="005C78A5">
              <w:trPr>
                <w:trHeight w:val="432"/>
              </w:trPr>
              <w:tc>
                <w:tcPr>
                  <w:tcW w:w="1080" w:type="dxa"/>
                  <w:tcBorders>
                    <w:top w:val="nil"/>
                    <w:left w:val="nil"/>
                    <w:bottom w:val="nil"/>
                    <w:right w:val="nil"/>
                  </w:tcBorders>
                  <w:shd w:val="clear" w:color="auto" w:fill="auto"/>
                  <w:noWrap/>
                  <w:vAlign w:val="center"/>
                  <w:hideMark/>
                </w:tcPr>
                <w:p w14:paraId="52623EE8" w14:textId="77777777" w:rsidR="002A5A31" w:rsidRPr="00681FE9" w:rsidRDefault="002A5A31" w:rsidP="002A5A31">
                  <w:pPr>
                    <w:overflowPunct/>
                    <w:autoSpaceDE/>
                    <w:autoSpaceDN/>
                    <w:adjustRightInd/>
                    <w:spacing w:line="240" w:lineRule="auto"/>
                    <w:textAlignment w:val="auto"/>
                    <w:rPr>
                      <w:rFonts w:ascii="Arial" w:eastAsia="MS PGothic" w:hAnsi="Arial" w:cs="Arial"/>
                      <w:color w:val="000000"/>
                      <w:sz w:val="22"/>
                      <w:szCs w:val="22"/>
                    </w:rPr>
                  </w:pPr>
                  <w:r w:rsidRPr="00681FE9">
                    <w:rPr>
                      <w:rFonts w:ascii="Arial" w:eastAsia="MS PGothic" w:hAnsi="Arial" w:cs="Arial"/>
                      <w:color w:val="000000"/>
                      <w:sz w:val="22"/>
                      <w:szCs w:val="22"/>
                    </w:rPr>
                    <w:t>DU0:</w:t>
                  </w:r>
                </w:p>
              </w:tc>
              <w:tc>
                <w:tcPr>
                  <w:tcW w:w="1080" w:type="dxa"/>
                  <w:tcBorders>
                    <w:top w:val="nil"/>
                    <w:left w:val="nil"/>
                    <w:bottom w:val="nil"/>
                    <w:right w:val="nil"/>
                  </w:tcBorders>
                  <w:shd w:val="clear" w:color="auto" w:fill="auto"/>
                  <w:noWrap/>
                  <w:vAlign w:val="center"/>
                </w:tcPr>
                <w:p w14:paraId="1E143CA0" w14:textId="792E9FB9" w:rsidR="002A5A31" w:rsidRPr="00681FE9" w:rsidRDefault="0010541A" w:rsidP="002A5A31">
                  <w:pPr>
                    <w:overflowPunct/>
                    <w:autoSpaceDE/>
                    <w:autoSpaceDN/>
                    <w:adjustRightInd/>
                    <w:spacing w:line="240" w:lineRule="auto"/>
                    <w:jc w:val="center"/>
                    <w:textAlignment w:val="auto"/>
                    <w:rPr>
                      <w:rFonts w:ascii="Arial" w:eastAsia="MS PGothic" w:hAnsi="Arial" w:cs="Arial"/>
                      <w:color w:val="000000"/>
                      <w:sz w:val="22"/>
                      <w:szCs w:val="22"/>
                    </w:rPr>
                  </w:pPr>
                  <w:r>
                    <w:rPr>
                      <w:rFonts w:ascii="Arial" w:eastAsia="MS PGothic" w:hAnsi="Arial" w:cs="Arial"/>
                      <w:color w:val="000000"/>
                      <w:sz w:val="22"/>
                      <w:szCs w:val="22"/>
                    </w:rPr>
                    <w:t>54</w:t>
                  </w:r>
                </w:p>
              </w:tc>
            </w:tr>
            <w:tr w:rsidR="002A5A31" w:rsidRPr="00681FE9" w14:paraId="3C215EAB" w14:textId="77777777" w:rsidTr="005C78A5">
              <w:trPr>
                <w:trHeight w:val="432"/>
              </w:trPr>
              <w:tc>
                <w:tcPr>
                  <w:tcW w:w="1080" w:type="dxa"/>
                  <w:tcBorders>
                    <w:top w:val="nil"/>
                    <w:left w:val="nil"/>
                    <w:bottom w:val="nil"/>
                    <w:right w:val="nil"/>
                  </w:tcBorders>
                  <w:shd w:val="clear" w:color="auto" w:fill="auto"/>
                  <w:noWrap/>
                  <w:vAlign w:val="center"/>
                  <w:hideMark/>
                </w:tcPr>
                <w:p w14:paraId="3C620E76" w14:textId="77777777" w:rsidR="002A5A31" w:rsidRPr="00681FE9" w:rsidRDefault="002A5A31" w:rsidP="002A5A31">
                  <w:pPr>
                    <w:overflowPunct/>
                    <w:autoSpaceDE/>
                    <w:autoSpaceDN/>
                    <w:adjustRightInd/>
                    <w:spacing w:line="240" w:lineRule="auto"/>
                    <w:textAlignment w:val="auto"/>
                    <w:rPr>
                      <w:rFonts w:ascii="Arial" w:eastAsia="MS PGothic" w:hAnsi="Arial" w:cs="Arial"/>
                      <w:color w:val="000000"/>
                      <w:sz w:val="22"/>
                      <w:szCs w:val="22"/>
                    </w:rPr>
                  </w:pPr>
                  <w:r w:rsidRPr="00681FE9">
                    <w:rPr>
                      <w:rFonts w:ascii="Arial" w:eastAsia="MS PGothic" w:hAnsi="Arial" w:cs="Arial"/>
                      <w:color w:val="000000"/>
                      <w:sz w:val="22"/>
                      <w:szCs w:val="22"/>
                    </w:rPr>
                    <w:t>DU1:</w:t>
                  </w:r>
                </w:p>
              </w:tc>
              <w:tc>
                <w:tcPr>
                  <w:tcW w:w="1080" w:type="dxa"/>
                  <w:tcBorders>
                    <w:top w:val="nil"/>
                    <w:left w:val="nil"/>
                    <w:bottom w:val="nil"/>
                    <w:right w:val="nil"/>
                  </w:tcBorders>
                  <w:shd w:val="clear" w:color="auto" w:fill="auto"/>
                  <w:noWrap/>
                  <w:vAlign w:val="center"/>
                </w:tcPr>
                <w:p w14:paraId="18D19A83" w14:textId="0CB283AE" w:rsidR="002A5A31" w:rsidRPr="00681FE9" w:rsidRDefault="0010541A" w:rsidP="002A5A31">
                  <w:pPr>
                    <w:overflowPunct/>
                    <w:autoSpaceDE/>
                    <w:autoSpaceDN/>
                    <w:adjustRightInd/>
                    <w:spacing w:line="240" w:lineRule="auto"/>
                    <w:jc w:val="center"/>
                    <w:textAlignment w:val="auto"/>
                    <w:rPr>
                      <w:rFonts w:ascii="Arial" w:eastAsia="MS PGothic" w:hAnsi="Arial" w:cs="Arial"/>
                      <w:color w:val="000000"/>
                      <w:sz w:val="22"/>
                      <w:szCs w:val="22"/>
                    </w:rPr>
                  </w:pPr>
                  <w:r>
                    <w:rPr>
                      <w:rFonts w:ascii="Arial" w:eastAsia="MS PGothic" w:hAnsi="Arial" w:cs="Arial"/>
                      <w:color w:val="000000"/>
                      <w:sz w:val="22"/>
                      <w:szCs w:val="22"/>
                    </w:rPr>
                    <w:t>55</w:t>
                  </w:r>
                </w:p>
              </w:tc>
            </w:tr>
          </w:tbl>
          <w:p w14:paraId="58DED727" w14:textId="77777777" w:rsidR="002A5A31" w:rsidRPr="00681FE9" w:rsidRDefault="002A5A31" w:rsidP="002A5A31">
            <w:pPr>
              <w:overflowPunct/>
              <w:autoSpaceDE/>
              <w:autoSpaceDN/>
              <w:adjustRightInd/>
              <w:spacing w:line="240" w:lineRule="auto"/>
              <w:textAlignment w:val="auto"/>
              <w:rPr>
                <w:rFonts w:ascii="Arial" w:eastAsia="MS PGothic" w:hAnsi="Arial" w:cs="Arial"/>
                <w:color w:val="000000"/>
                <w:sz w:val="22"/>
                <w:szCs w:val="22"/>
              </w:rPr>
            </w:pPr>
          </w:p>
        </w:tc>
      </w:tr>
      <w:tr w:rsidR="002A5A31" w:rsidRPr="002A420B" w14:paraId="1E325FA8" w14:textId="77777777" w:rsidTr="00C37AD3">
        <w:trPr>
          <w:trHeight w:val="1217"/>
        </w:trPr>
        <w:tc>
          <w:tcPr>
            <w:tcW w:w="1871" w:type="dxa"/>
            <w:vAlign w:val="center"/>
          </w:tcPr>
          <w:p w14:paraId="5EE38AC1" w14:textId="489EFCCE" w:rsidR="002A5A31" w:rsidRDefault="002A5A31" w:rsidP="002A5A31">
            <w:pPr>
              <w:keepNext/>
              <w:overflowPunct/>
              <w:autoSpaceDE/>
              <w:autoSpaceDN/>
              <w:spacing w:line="280" w:lineRule="exact"/>
              <w:ind w:left="57" w:right="57"/>
              <w:jc w:val="center"/>
              <w:rPr>
                <w:rFonts w:ascii="Arial" w:eastAsia="MS Gothic" w:hAnsi="Arial"/>
                <w:sz w:val="18"/>
              </w:rPr>
            </w:pPr>
            <w:r>
              <w:rPr>
                <w:rFonts w:ascii="Arial" w:eastAsia="MS Gothic" w:hAnsi="Arial" w:hint="eastAsia"/>
                <w:sz w:val="18"/>
              </w:rPr>
              <w:t xml:space="preserve">R-Car </w:t>
            </w:r>
            <w:r>
              <w:rPr>
                <w:rFonts w:ascii="Arial" w:eastAsia="MS Gothic" w:hAnsi="Arial"/>
                <w:sz w:val="18"/>
                <w:lang w:eastAsia="ja-JP"/>
              </w:rPr>
              <w:t>V3U</w:t>
            </w:r>
          </w:p>
        </w:tc>
        <w:tc>
          <w:tcPr>
            <w:tcW w:w="2268" w:type="dxa"/>
          </w:tcPr>
          <w:tbl>
            <w:tblPr>
              <w:tblW w:w="3240" w:type="dxa"/>
              <w:tblLayout w:type="fixed"/>
              <w:tblCellMar>
                <w:left w:w="99" w:type="dxa"/>
                <w:right w:w="99" w:type="dxa"/>
              </w:tblCellMar>
              <w:tblLook w:val="04A0" w:firstRow="1" w:lastRow="0" w:firstColumn="1" w:lastColumn="0" w:noHBand="0" w:noVBand="1"/>
            </w:tblPr>
            <w:tblGrid>
              <w:gridCol w:w="1080"/>
              <w:gridCol w:w="1080"/>
              <w:gridCol w:w="1080"/>
            </w:tblGrid>
            <w:tr w:rsidR="002A5A31" w:rsidRPr="00681FE9" w14:paraId="178DDB3E" w14:textId="77777777" w:rsidTr="00FE13A0">
              <w:trPr>
                <w:gridAfter w:val="1"/>
                <w:wAfter w:w="1080" w:type="dxa"/>
                <w:trHeight w:val="432"/>
              </w:trPr>
              <w:tc>
                <w:tcPr>
                  <w:tcW w:w="1080" w:type="dxa"/>
                  <w:tcBorders>
                    <w:top w:val="nil"/>
                    <w:left w:val="nil"/>
                    <w:bottom w:val="nil"/>
                    <w:right w:val="nil"/>
                  </w:tcBorders>
                  <w:shd w:val="clear" w:color="auto" w:fill="auto"/>
                  <w:noWrap/>
                  <w:vAlign w:val="center"/>
                </w:tcPr>
                <w:p w14:paraId="33E14FD3" w14:textId="52321416" w:rsidR="002A5A31" w:rsidRPr="00681FE9" w:rsidRDefault="002A5A31" w:rsidP="002A5A31">
                  <w:pPr>
                    <w:overflowPunct/>
                    <w:autoSpaceDE/>
                    <w:autoSpaceDN/>
                    <w:adjustRightInd/>
                    <w:spacing w:line="240" w:lineRule="auto"/>
                    <w:textAlignment w:val="auto"/>
                    <w:rPr>
                      <w:rFonts w:ascii="Arial" w:eastAsia="MS PGothic" w:hAnsi="Arial" w:cs="Arial"/>
                      <w:color w:val="000000"/>
                      <w:sz w:val="22"/>
                      <w:szCs w:val="22"/>
                    </w:rPr>
                  </w:pPr>
                  <w:r>
                    <w:rPr>
                      <w:rFonts w:ascii="Arial" w:eastAsia="MS PGothic" w:hAnsi="Arial" w:cs="Arial"/>
                      <w:color w:val="000000"/>
                      <w:sz w:val="22"/>
                      <w:szCs w:val="22"/>
                    </w:rPr>
                    <w:t>DSI/CSI-2-TX 0</w:t>
                  </w:r>
                  <w:r w:rsidRPr="00681FE9">
                    <w:rPr>
                      <w:rFonts w:ascii="Arial" w:eastAsia="MS PGothic" w:hAnsi="Arial" w:cs="Arial"/>
                      <w:color w:val="000000"/>
                      <w:sz w:val="22"/>
                      <w:szCs w:val="22"/>
                    </w:rPr>
                    <w:t>:</w:t>
                  </w:r>
                </w:p>
              </w:tc>
              <w:tc>
                <w:tcPr>
                  <w:tcW w:w="1080" w:type="dxa"/>
                  <w:tcBorders>
                    <w:top w:val="nil"/>
                    <w:left w:val="nil"/>
                    <w:bottom w:val="nil"/>
                    <w:right w:val="nil"/>
                  </w:tcBorders>
                  <w:shd w:val="clear" w:color="auto" w:fill="auto"/>
                  <w:noWrap/>
                  <w:vAlign w:val="center"/>
                </w:tcPr>
                <w:p w14:paraId="65C02665" w14:textId="0375EEA2" w:rsidR="002A5A31" w:rsidRPr="00681FE9" w:rsidRDefault="002A5A31" w:rsidP="002A5A31">
                  <w:pPr>
                    <w:overflowPunct/>
                    <w:autoSpaceDE/>
                    <w:autoSpaceDN/>
                    <w:adjustRightInd/>
                    <w:spacing w:line="240" w:lineRule="auto"/>
                    <w:jc w:val="center"/>
                    <w:textAlignment w:val="auto"/>
                    <w:rPr>
                      <w:rFonts w:ascii="Arial" w:eastAsia="MS PGothic" w:hAnsi="Arial" w:cs="Arial"/>
                      <w:color w:val="000000"/>
                      <w:sz w:val="22"/>
                      <w:szCs w:val="22"/>
                    </w:rPr>
                  </w:pPr>
                  <w:r>
                    <w:rPr>
                      <w:rFonts w:ascii="Arial" w:eastAsia="MS PGothic" w:hAnsi="Arial" w:cs="Arial"/>
                      <w:color w:val="000000"/>
                      <w:sz w:val="22"/>
                      <w:szCs w:val="22"/>
                    </w:rPr>
                    <w:t>57</w:t>
                  </w:r>
                </w:p>
              </w:tc>
            </w:tr>
            <w:tr w:rsidR="002A5A31" w:rsidRPr="00681FE9" w14:paraId="0DE09D0D" w14:textId="77777777" w:rsidTr="00FE13A0">
              <w:trPr>
                <w:trHeight w:val="432"/>
              </w:trPr>
              <w:tc>
                <w:tcPr>
                  <w:tcW w:w="1080" w:type="dxa"/>
                  <w:tcBorders>
                    <w:top w:val="nil"/>
                    <w:left w:val="nil"/>
                    <w:bottom w:val="nil"/>
                    <w:right w:val="nil"/>
                  </w:tcBorders>
                  <w:shd w:val="clear" w:color="auto" w:fill="auto"/>
                  <w:noWrap/>
                  <w:vAlign w:val="center"/>
                </w:tcPr>
                <w:p w14:paraId="557D3746" w14:textId="1F04F80E" w:rsidR="002A5A31" w:rsidRDefault="002A5A31" w:rsidP="002A5A31">
                  <w:pPr>
                    <w:overflowPunct/>
                    <w:autoSpaceDE/>
                    <w:autoSpaceDN/>
                    <w:adjustRightInd/>
                    <w:spacing w:after="0" w:line="240" w:lineRule="auto"/>
                    <w:textAlignment w:val="auto"/>
                    <w:rPr>
                      <w:rFonts w:ascii="Arial" w:eastAsia="MS PGothic" w:hAnsi="Arial" w:cs="Arial"/>
                      <w:color w:val="000000"/>
                      <w:sz w:val="22"/>
                      <w:szCs w:val="22"/>
                      <w:lang w:eastAsia="ja-JP"/>
                    </w:rPr>
                  </w:pPr>
                  <w:r>
                    <w:rPr>
                      <w:rFonts w:ascii="Arial" w:eastAsia="MS PGothic" w:hAnsi="Arial" w:cs="Arial"/>
                      <w:color w:val="000000"/>
                      <w:sz w:val="22"/>
                      <w:szCs w:val="22"/>
                    </w:rPr>
                    <w:t>DSI/CSI-2-TX 1</w:t>
                  </w:r>
                </w:p>
              </w:tc>
              <w:tc>
                <w:tcPr>
                  <w:tcW w:w="1080" w:type="dxa"/>
                  <w:tcBorders>
                    <w:top w:val="nil"/>
                    <w:left w:val="nil"/>
                    <w:bottom w:val="nil"/>
                    <w:right w:val="nil"/>
                  </w:tcBorders>
                  <w:shd w:val="clear" w:color="auto" w:fill="auto"/>
                  <w:noWrap/>
                  <w:vAlign w:val="center"/>
                </w:tcPr>
                <w:p w14:paraId="3FBE4D79" w14:textId="73B8030F" w:rsidR="002A5A31" w:rsidRPr="00681FE9" w:rsidRDefault="002A5A31" w:rsidP="002A5A31">
                  <w:pPr>
                    <w:overflowPunct/>
                    <w:autoSpaceDE/>
                    <w:autoSpaceDN/>
                    <w:adjustRightInd/>
                    <w:spacing w:line="240" w:lineRule="auto"/>
                    <w:jc w:val="center"/>
                    <w:textAlignment w:val="auto"/>
                    <w:rPr>
                      <w:rFonts w:ascii="Arial" w:eastAsia="MS PGothic" w:hAnsi="Arial" w:cs="Arial"/>
                      <w:color w:val="000000"/>
                      <w:sz w:val="22"/>
                      <w:szCs w:val="22"/>
                    </w:rPr>
                  </w:pPr>
                  <w:r>
                    <w:rPr>
                      <w:rFonts w:ascii="Arial" w:eastAsia="MS PGothic" w:hAnsi="Arial" w:cs="Arial"/>
                      <w:color w:val="000000"/>
                      <w:sz w:val="22"/>
                      <w:szCs w:val="22"/>
                    </w:rPr>
                    <w:t>no support</w:t>
                  </w:r>
                </w:p>
              </w:tc>
              <w:tc>
                <w:tcPr>
                  <w:tcW w:w="1080" w:type="dxa"/>
                  <w:vAlign w:val="center"/>
                </w:tcPr>
                <w:p w14:paraId="02AEFB05" w14:textId="77777777" w:rsidR="002A5A31" w:rsidRPr="00681FE9" w:rsidRDefault="002A5A31" w:rsidP="002A5A31">
                  <w:pPr>
                    <w:overflowPunct/>
                    <w:autoSpaceDE/>
                    <w:autoSpaceDN/>
                    <w:adjustRightInd/>
                    <w:spacing w:after="0" w:line="240" w:lineRule="auto"/>
                    <w:textAlignment w:val="auto"/>
                    <w:rPr>
                      <w:rFonts w:ascii="Arial" w:eastAsia="MS PGothic" w:hAnsi="Arial" w:cs="Arial"/>
                      <w:color w:val="000000"/>
                      <w:sz w:val="22"/>
                      <w:szCs w:val="22"/>
                    </w:rPr>
                  </w:pPr>
                </w:p>
              </w:tc>
            </w:tr>
          </w:tbl>
          <w:p w14:paraId="5A4F033A" w14:textId="77777777" w:rsidR="002A5A31" w:rsidRDefault="002A5A31" w:rsidP="002A5A31">
            <w:pPr>
              <w:overflowPunct/>
              <w:autoSpaceDE/>
              <w:autoSpaceDN/>
              <w:adjustRightInd/>
              <w:spacing w:line="240" w:lineRule="auto"/>
              <w:textAlignment w:val="auto"/>
              <w:rPr>
                <w:rFonts w:ascii="Arial" w:eastAsia="MS PGothic" w:hAnsi="Arial" w:cs="Arial"/>
                <w:color w:val="000000"/>
                <w:sz w:val="22"/>
                <w:szCs w:val="22"/>
              </w:rPr>
            </w:pPr>
          </w:p>
        </w:tc>
        <w:tc>
          <w:tcPr>
            <w:tcW w:w="2268" w:type="dxa"/>
          </w:tcPr>
          <w:tbl>
            <w:tblPr>
              <w:tblW w:w="2160" w:type="dxa"/>
              <w:tblLayout w:type="fixed"/>
              <w:tblCellMar>
                <w:left w:w="99" w:type="dxa"/>
                <w:right w:w="99" w:type="dxa"/>
              </w:tblCellMar>
              <w:tblLook w:val="04A0" w:firstRow="1" w:lastRow="0" w:firstColumn="1" w:lastColumn="0" w:noHBand="0" w:noVBand="1"/>
            </w:tblPr>
            <w:tblGrid>
              <w:gridCol w:w="1080"/>
              <w:gridCol w:w="1080"/>
            </w:tblGrid>
            <w:tr w:rsidR="002A5A31" w:rsidRPr="00681FE9" w14:paraId="7EC08951" w14:textId="77777777" w:rsidTr="00FE13A0">
              <w:trPr>
                <w:trHeight w:val="432"/>
              </w:trPr>
              <w:tc>
                <w:tcPr>
                  <w:tcW w:w="1080" w:type="dxa"/>
                  <w:tcBorders>
                    <w:top w:val="nil"/>
                    <w:left w:val="nil"/>
                    <w:bottom w:val="nil"/>
                    <w:right w:val="nil"/>
                  </w:tcBorders>
                  <w:shd w:val="clear" w:color="auto" w:fill="auto"/>
                  <w:noWrap/>
                  <w:vAlign w:val="center"/>
                  <w:hideMark/>
                </w:tcPr>
                <w:p w14:paraId="7CF5B1F8" w14:textId="77777777" w:rsidR="002A5A31" w:rsidRPr="00681FE9" w:rsidRDefault="002A5A31" w:rsidP="002A5A31">
                  <w:pPr>
                    <w:overflowPunct/>
                    <w:autoSpaceDE/>
                    <w:autoSpaceDN/>
                    <w:adjustRightInd/>
                    <w:spacing w:line="240" w:lineRule="auto"/>
                    <w:textAlignment w:val="auto"/>
                    <w:rPr>
                      <w:rFonts w:ascii="Arial" w:eastAsia="MS PGothic" w:hAnsi="Arial" w:cs="Arial"/>
                      <w:color w:val="000000"/>
                      <w:sz w:val="22"/>
                      <w:szCs w:val="22"/>
                    </w:rPr>
                  </w:pPr>
                  <w:r w:rsidRPr="00681FE9">
                    <w:rPr>
                      <w:rFonts w:ascii="Arial" w:eastAsia="MS PGothic" w:hAnsi="Arial" w:cs="Arial"/>
                      <w:color w:val="000000"/>
                      <w:sz w:val="22"/>
                      <w:szCs w:val="22"/>
                    </w:rPr>
                    <w:t>DU0:</w:t>
                  </w:r>
                </w:p>
              </w:tc>
              <w:tc>
                <w:tcPr>
                  <w:tcW w:w="1080" w:type="dxa"/>
                  <w:tcBorders>
                    <w:top w:val="nil"/>
                    <w:left w:val="nil"/>
                    <w:bottom w:val="nil"/>
                    <w:right w:val="nil"/>
                  </w:tcBorders>
                  <w:shd w:val="clear" w:color="auto" w:fill="auto"/>
                  <w:noWrap/>
                  <w:vAlign w:val="center"/>
                </w:tcPr>
                <w:p w14:paraId="78B97B6A" w14:textId="5E507FB0" w:rsidR="002A5A31" w:rsidRPr="00681FE9" w:rsidRDefault="002A5A31" w:rsidP="002A5A31">
                  <w:pPr>
                    <w:overflowPunct/>
                    <w:autoSpaceDE/>
                    <w:autoSpaceDN/>
                    <w:adjustRightInd/>
                    <w:spacing w:line="240" w:lineRule="auto"/>
                    <w:jc w:val="center"/>
                    <w:textAlignment w:val="auto"/>
                    <w:rPr>
                      <w:rFonts w:ascii="Arial" w:eastAsia="MS PGothic" w:hAnsi="Arial" w:cs="Arial"/>
                      <w:color w:val="000000"/>
                      <w:sz w:val="22"/>
                      <w:szCs w:val="22"/>
                    </w:rPr>
                  </w:pPr>
                  <w:r>
                    <w:rPr>
                      <w:rFonts w:ascii="Arial" w:eastAsia="MS PGothic" w:hAnsi="Arial" w:cs="Arial"/>
                      <w:color w:val="000000"/>
                      <w:sz w:val="22"/>
                      <w:szCs w:val="22"/>
                    </w:rPr>
                    <w:t>5</w:t>
                  </w:r>
                  <w:r>
                    <w:rPr>
                      <w:rFonts w:ascii="Arial" w:eastAsia="MS PGothic" w:hAnsi="Arial" w:cs="Arial" w:hint="eastAsia"/>
                      <w:color w:val="000000"/>
                      <w:sz w:val="22"/>
                      <w:szCs w:val="22"/>
                      <w:lang w:eastAsia="ja-JP"/>
                    </w:rPr>
                    <w:t>4</w:t>
                  </w:r>
                </w:p>
              </w:tc>
            </w:tr>
            <w:tr w:rsidR="002A5A31" w:rsidRPr="00681FE9" w14:paraId="5FAE7734" w14:textId="77777777" w:rsidTr="00FE13A0">
              <w:trPr>
                <w:trHeight w:val="432"/>
              </w:trPr>
              <w:tc>
                <w:tcPr>
                  <w:tcW w:w="1080" w:type="dxa"/>
                  <w:tcBorders>
                    <w:top w:val="nil"/>
                    <w:left w:val="nil"/>
                    <w:bottom w:val="nil"/>
                    <w:right w:val="nil"/>
                  </w:tcBorders>
                  <w:shd w:val="clear" w:color="auto" w:fill="auto"/>
                  <w:noWrap/>
                  <w:vAlign w:val="center"/>
                  <w:hideMark/>
                </w:tcPr>
                <w:p w14:paraId="3B60D359" w14:textId="77777777" w:rsidR="002A5A31" w:rsidRPr="00681FE9" w:rsidRDefault="002A5A31" w:rsidP="002A5A31">
                  <w:pPr>
                    <w:overflowPunct/>
                    <w:autoSpaceDE/>
                    <w:autoSpaceDN/>
                    <w:adjustRightInd/>
                    <w:spacing w:line="240" w:lineRule="auto"/>
                    <w:textAlignment w:val="auto"/>
                    <w:rPr>
                      <w:rFonts w:ascii="Arial" w:eastAsia="MS PGothic" w:hAnsi="Arial" w:cs="Arial"/>
                      <w:color w:val="000000"/>
                      <w:sz w:val="22"/>
                      <w:szCs w:val="22"/>
                    </w:rPr>
                  </w:pPr>
                  <w:r w:rsidRPr="00681FE9">
                    <w:rPr>
                      <w:rFonts w:ascii="Arial" w:eastAsia="MS PGothic" w:hAnsi="Arial" w:cs="Arial"/>
                      <w:color w:val="000000"/>
                      <w:sz w:val="22"/>
                      <w:szCs w:val="22"/>
                    </w:rPr>
                    <w:t>DU1:</w:t>
                  </w:r>
                </w:p>
              </w:tc>
              <w:tc>
                <w:tcPr>
                  <w:tcW w:w="1080" w:type="dxa"/>
                  <w:tcBorders>
                    <w:top w:val="nil"/>
                    <w:left w:val="nil"/>
                    <w:bottom w:val="nil"/>
                    <w:right w:val="nil"/>
                  </w:tcBorders>
                  <w:shd w:val="clear" w:color="auto" w:fill="auto"/>
                  <w:noWrap/>
                  <w:vAlign w:val="center"/>
                </w:tcPr>
                <w:p w14:paraId="0C98DEF8" w14:textId="39392B69" w:rsidR="002A5A31" w:rsidRPr="00681FE9" w:rsidRDefault="002A5A31" w:rsidP="002A5A31">
                  <w:pPr>
                    <w:overflowPunct/>
                    <w:autoSpaceDE/>
                    <w:autoSpaceDN/>
                    <w:adjustRightInd/>
                    <w:spacing w:line="240" w:lineRule="auto"/>
                    <w:jc w:val="center"/>
                    <w:textAlignment w:val="auto"/>
                    <w:rPr>
                      <w:rFonts w:ascii="Arial" w:eastAsia="MS PGothic" w:hAnsi="Arial" w:cs="Arial"/>
                      <w:color w:val="000000"/>
                      <w:sz w:val="22"/>
                      <w:szCs w:val="22"/>
                    </w:rPr>
                  </w:pPr>
                  <w:r>
                    <w:rPr>
                      <w:rFonts w:ascii="Arial" w:eastAsia="MS PGothic" w:hAnsi="Arial" w:cs="Arial"/>
                      <w:color w:val="000000"/>
                      <w:sz w:val="22"/>
                      <w:szCs w:val="22"/>
                    </w:rPr>
                    <w:t>no support</w:t>
                  </w:r>
                </w:p>
              </w:tc>
            </w:tr>
          </w:tbl>
          <w:p w14:paraId="243B9E3D" w14:textId="77777777" w:rsidR="002A5A31" w:rsidRPr="00681FE9" w:rsidRDefault="002A5A31" w:rsidP="002A5A31">
            <w:pPr>
              <w:overflowPunct/>
              <w:autoSpaceDE/>
              <w:autoSpaceDN/>
              <w:adjustRightInd/>
              <w:spacing w:line="240" w:lineRule="auto"/>
              <w:textAlignment w:val="auto"/>
              <w:rPr>
                <w:rFonts w:ascii="Arial" w:eastAsia="MS PGothic" w:hAnsi="Arial" w:cs="Arial"/>
                <w:color w:val="000000"/>
                <w:sz w:val="22"/>
                <w:szCs w:val="22"/>
              </w:rPr>
            </w:pPr>
          </w:p>
        </w:tc>
      </w:tr>
      <w:tr w:rsidR="002A5A31" w:rsidRPr="002A420B" w14:paraId="0A15DCDF" w14:textId="77777777" w:rsidTr="00966D0F">
        <w:trPr>
          <w:trHeight w:val="1217"/>
        </w:trPr>
        <w:tc>
          <w:tcPr>
            <w:tcW w:w="1871" w:type="dxa"/>
          </w:tcPr>
          <w:p w14:paraId="426FF42D" w14:textId="5C7CEB92" w:rsidR="002A5A31" w:rsidRPr="00966D0F" w:rsidRDefault="002A5A31" w:rsidP="002A5A31">
            <w:pPr>
              <w:keepNext/>
              <w:overflowPunct/>
              <w:autoSpaceDE/>
              <w:autoSpaceDN/>
              <w:spacing w:line="280" w:lineRule="exact"/>
              <w:ind w:left="57" w:right="57"/>
              <w:jc w:val="center"/>
              <w:rPr>
                <w:rFonts w:ascii="Arial" w:eastAsia="MS Gothic" w:hAnsi="Arial"/>
                <w:color w:val="000000" w:themeColor="text1"/>
                <w:sz w:val="18"/>
              </w:rPr>
            </w:pPr>
            <w:r w:rsidRPr="00966D0F">
              <w:rPr>
                <w:rFonts w:ascii="Arial" w:eastAsia="MS Gothic" w:hAnsi="Arial"/>
                <w:color w:val="000000" w:themeColor="text1"/>
                <w:sz w:val="18"/>
              </w:rPr>
              <w:t xml:space="preserve">R-Car </w:t>
            </w:r>
            <w:r w:rsidRPr="00966D0F">
              <w:rPr>
                <w:rFonts w:ascii="Arial" w:eastAsia="MS Gothic" w:hAnsi="Arial"/>
                <w:color w:val="000000" w:themeColor="text1"/>
                <w:sz w:val="18"/>
                <w:lang w:eastAsia="ja-JP"/>
              </w:rPr>
              <w:t>V3H</w:t>
            </w:r>
            <w:r w:rsidRPr="00966D0F">
              <w:rPr>
                <w:rFonts w:ascii="Arial" w:eastAsia="MS Gothic" w:hAnsi="Arial"/>
                <w:color w:val="000000" w:themeColor="text1"/>
                <w:sz w:val="18"/>
                <w:lang w:eastAsia="ja-JP"/>
              </w:rPr>
              <w:br/>
              <w:t>(HDMI0 x1)</w:t>
            </w:r>
          </w:p>
        </w:tc>
        <w:tc>
          <w:tcPr>
            <w:tcW w:w="2268" w:type="dxa"/>
          </w:tcPr>
          <w:tbl>
            <w:tblPr>
              <w:tblW w:w="2160" w:type="dxa"/>
              <w:tblLayout w:type="fixed"/>
              <w:tblCellMar>
                <w:left w:w="99" w:type="dxa"/>
                <w:right w:w="99" w:type="dxa"/>
              </w:tblCellMar>
              <w:tblLook w:val="04A0" w:firstRow="1" w:lastRow="0" w:firstColumn="1" w:lastColumn="0" w:noHBand="0" w:noVBand="1"/>
            </w:tblPr>
            <w:tblGrid>
              <w:gridCol w:w="1080"/>
              <w:gridCol w:w="1080"/>
            </w:tblGrid>
            <w:tr w:rsidR="002A5A31" w:rsidRPr="00A9160C" w14:paraId="5E9144C0" w14:textId="77777777" w:rsidTr="0015017B">
              <w:trPr>
                <w:trHeight w:val="432"/>
              </w:trPr>
              <w:tc>
                <w:tcPr>
                  <w:tcW w:w="1080" w:type="dxa"/>
                  <w:tcBorders>
                    <w:top w:val="nil"/>
                    <w:left w:val="nil"/>
                    <w:bottom w:val="nil"/>
                    <w:right w:val="nil"/>
                  </w:tcBorders>
                  <w:shd w:val="clear" w:color="auto" w:fill="auto"/>
                  <w:noWrap/>
                  <w:vAlign w:val="center"/>
                  <w:hideMark/>
                </w:tcPr>
                <w:p w14:paraId="3F6635D4" w14:textId="77777777" w:rsidR="002A5A31" w:rsidRPr="00966D0F" w:rsidRDefault="002A5A31" w:rsidP="002A5A31">
                  <w:pPr>
                    <w:overflowPunct/>
                    <w:autoSpaceDE/>
                    <w:autoSpaceDN/>
                    <w:adjustRightInd/>
                    <w:spacing w:line="240" w:lineRule="auto"/>
                    <w:textAlignment w:val="auto"/>
                    <w:rPr>
                      <w:rFonts w:ascii="Arial" w:eastAsia="MS PGothic" w:hAnsi="Arial" w:cs="Arial"/>
                      <w:color w:val="000000" w:themeColor="text1"/>
                      <w:sz w:val="22"/>
                      <w:szCs w:val="22"/>
                    </w:rPr>
                  </w:pPr>
                  <w:r w:rsidRPr="00966D0F">
                    <w:rPr>
                      <w:rFonts w:ascii="Arial" w:eastAsia="MS PGothic" w:hAnsi="Arial" w:cs="Arial"/>
                      <w:color w:val="000000" w:themeColor="text1"/>
                      <w:sz w:val="22"/>
                      <w:szCs w:val="22"/>
                    </w:rPr>
                    <w:t>HDMI0:</w:t>
                  </w:r>
                </w:p>
              </w:tc>
              <w:tc>
                <w:tcPr>
                  <w:tcW w:w="1080" w:type="dxa"/>
                  <w:tcBorders>
                    <w:top w:val="nil"/>
                    <w:left w:val="nil"/>
                    <w:bottom w:val="nil"/>
                    <w:right w:val="nil"/>
                  </w:tcBorders>
                  <w:shd w:val="clear" w:color="auto" w:fill="auto"/>
                  <w:noWrap/>
                  <w:vAlign w:val="center"/>
                </w:tcPr>
                <w:p w14:paraId="4F2BCE2C" w14:textId="77777777" w:rsidR="002A5A31" w:rsidRPr="00966D0F" w:rsidRDefault="002A5A31" w:rsidP="002A5A31">
                  <w:pPr>
                    <w:overflowPunct/>
                    <w:autoSpaceDE/>
                    <w:autoSpaceDN/>
                    <w:adjustRightInd/>
                    <w:spacing w:line="240" w:lineRule="auto"/>
                    <w:jc w:val="center"/>
                    <w:textAlignment w:val="auto"/>
                    <w:rPr>
                      <w:rFonts w:ascii="Arial" w:eastAsia="MS PGothic" w:hAnsi="Arial" w:cs="Arial"/>
                      <w:color w:val="000000" w:themeColor="text1"/>
                      <w:sz w:val="22"/>
                      <w:szCs w:val="22"/>
                    </w:rPr>
                  </w:pPr>
                  <w:r w:rsidRPr="00966D0F">
                    <w:rPr>
                      <w:rFonts w:ascii="Arial" w:eastAsia="MS PGothic" w:hAnsi="Arial" w:cs="Arial"/>
                      <w:color w:val="000000" w:themeColor="text1"/>
                      <w:sz w:val="22"/>
                      <w:szCs w:val="22"/>
                    </w:rPr>
                    <w:t>45</w:t>
                  </w:r>
                </w:p>
              </w:tc>
            </w:tr>
          </w:tbl>
          <w:p w14:paraId="5BF72CE6" w14:textId="77777777" w:rsidR="002A5A31" w:rsidRPr="00966D0F" w:rsidRDefault="002A5A31" w:rsidP="002A5A31">
            <w:pPr>
              <w:overflowPunct/>
              <w:autoSpaceDE/>
              <w:autoSpaceDN/>
              <w:adjustRightInd/>
              <w:spacing w:line="240" w:lineRule="auto"/>
              <w:textAlignment w:val="auto"/>
              <w:rPr>
                <w:rFonts w:ascii="Arial" w:eastAsia="MS PGothic" w:hAnsi="Arial" w:cs="Arial"/>
                <w:color w:val="000000" w:themeColor="text1"/>
                <w:sz w:val="22"/>
                <w:szCs w:val="22"/>
              </w:rPr>
            </w:pPr>
          </w:p>
        </w:tc>
        <w:tc>
          <w:tcPr>
            <w:tcW w:w="2268" w:type="dxa"/>
          </w:tcPr>
          <w:tbl>
            <w:tblPr>
              <w:tblW w:w="2160" w:type="dxa"/>
              <w:tblLayout w:type="fixed"/>
              <w:tblCellMar>
                <w:left w:w="99" w:type="dxa"/>
                <w:right w:w="99" w:type="dxa"/>
              </w:tblCellMar>
              <w:tblLook w:val="04A0" w:firstRow="1" w:lastRow="0" w:firstColumn="1" w:lastColumn="0" w:noHBand="0" w:noVBand="1"/>
            </w:tblPr>
            <w:tblGrid>
              <w:gridCol w:w="1080"/>
              <w:gridCol w:w="1080"/>
            </w:tblGrid>
            <w:tr w:rsidR="002A5A31" w:rsidRPr="00A9160C" w14:paraId="3ED0A269" w14:textId="77777777" w:rsidTr="0015017B">
              <w:trPr>
                <w:trHeight w:val="432"/>
              </w:trPr>
              <w:tc>
                <w:tcPr>
                  <w:tcW w:w="1080" w:type="dxa"/>
                  <w:tcBorders>
                    <w:top w:val="nil"/>
                    <w:left w:val="nil"/>
                    <w:bottom w:val="nil"/>
                    <w:right w:val="nil"/>
                  </w:tcBorders>
                  <w:shd w:val="clear" w:color="auto" w:fill="auto"/>
                  <w:noWrap/>
                  <w:vAlign w:val="center"/>
                  <w:hideMark/>
                </w:tcPr>
                <w:p w14:paraId="060760A1" w14:textId="77777777" w:rsidR="002A5A31" w:rsidRPr="00966D0F" w:rsidRDefault="002A5A31" w:rsidP="002A5A31">
                  <w:pPr>
                    <w:overflowPunct/>
                    <w:autoSpaceDE/>
                    <w:autoSpaceDN/>
                    <w:adjustRightInd/>
                    <w:spacing w:line="240" w:lineRule="auto"/>
                    <w:textAlignment w:val="auto"/>
                    <w:rPr>
                      <w:rFonts w:ascii="Arial" w:eastAsia="MS PGothic" w:hAnsi="Arial" w:cs="Arial"/>
                      <w:color w:val="000000" w:themeColor="text1"/>
                      <w:sz w:val="22"/>
                      <w:szCs w:val="22"/>
                    </w:rPr>
                  </w:pPr>
                  <w:r w:rsidRPr="00966D0F">
                    <w:rPr>
                      <w:rFonts w:ascii="Arial" w:eastAsia="MS PGothic" w:hAnsi="Arial" w:cs="Arial"/>
                      <w:color w:val="000000" w:themeColor="text1"/>
                      <w:sz w:val="22"/>
                      <w:szCs w:val="22"/>
                    </w:rPr>
                    <w:t>DU0:</w:t>
                  </w:r>
                </w:p>
              </w:tc>
              <w:tc>
                <w:tcPr>
                  <w:tcW w:w="1080" w:type="dxa"/>
                  <w:tcBorders>
                    <w:top w:val="nil"/>
                    <w:left w:val="nil"/>
                    <w:bottom w:val="nil"/>
                    <w:right w:val="nil"/>
                  </w:tcBorders>
                  <w:shd w:val="clear" w:color="auto" w:fill="auto"/>
                  <w:noWrap/>
                  <w:vAlign w:val="center"/>
                </w:tcPr>
                <w:p w14:paraId="6412C306" w14:textId="77777777" w:rsidR="002A5A31" w:rsidRPr="00966D0F" w:rsidRDefault="002A5A31" w:rsidP="002A5A31">
                  <w:pPr>
                    <w:overflowPunct/>
                    <w:autoSpaceDE/>
                    <w:autoSpaceDN/>
                    <w:adjustRightInd/>
                    <w:spacing w:line="240" w:lineRule="auto"/>
                    <w:jc w:val="center"/>
                    <w:textAlignment w:val="auto"/>
                    <w:rPr>
                      <w:rFonts w:ascii="Arial" w:eastAsia="MS PGothic" w:hAnsi="Arial" w:cs="Arial"/>
                      <w:color w:val="000000" w:themeColor="text1"/>
                      <w:sz w:val="22"/>
                      <w:szCs w:val="22"/>
                      <w:lang w:eastAsia="ja-JP"/>
                    </w:rPr>
                  </w:pPr>
                  <w:r w:rsidRPr="00966D0F">
                    <w:rPr>
                      <w:rFonts w:ascii="Arial" w:eastAsia="MS PGothic" w:hAnsi="Arial" w:cs="Arial"/>
                      <w:color w:val="000000" w:themeColor="text1"/>
                      <w:sz w:val="22"/>
                      <w:szCs w:val="22"/>
                      <w:lang w:eastAsia="ja-JP"/>
                    </w:rPr>
                    <w:t>43</w:t>
                  </w:r>
                </w:p>
              </w:tc>
            </w:tr>
          </w:tbl>
          <w:p w14:paraId="3482697E" w14:textId="77777777" w:rsidR="002A5A31" w:rsidRPr="00966D0F" w:rsidRDefault="002A5A31" w:rsidP="002A5A31">
            <w:pPr>
              <w:overflowPunct/>
              <w:autoSpaceDE/>
              <w:autoSpaceDN/>
              <w:adjustRightInd/>
              <w:spacing w:line="240" w:lineRule="auto"/>
              <w:textAlignment w:val="auto"/>
              <w:rPr>
                <w:rFonts w:ascii="Arial" w:eastAsia="MS PGothic" w:hAnsi="Arial" w:cs="Arial"/>
                <w:color w:val="000000" w:themeColor="text1"/>
                <w:sz w:val="22"/>
                <w:szCs w:val="22"/>
              </w:rPr>
            </w:pPr>
          </w:p>
        </w:tc>
      </w:tr>
    </w:tbl>
    <w:p w14:paraId="320D73AD" w14:textId="77777777" w:rsidR="006C194C" w:rsidRDefault="006C194C" w:rsidP="00384AAC">
      <w:pPr>
        <w:rPr>
          <w:lang w:eastAsia="ja-JP"/>
        </w:rPr>
      </w:pPr>
    </w:p>
    <w:p w14:paraId="491B86CB" w14:textId="77777777" w:rsidR="00856ADE" w:rsidRDefault="00856ADE" w:rsidP="00311778">
      <w:r>
        <w:br w:type="page"/>
      </w:r>
    </w:p>
    <w:p w14:paraId="400EF682" w14:textId="77777777" w:rsidR="00C23DFF" w:rsidRDefault="00C23DFF" w:rsidP="00856ADE">
      <w:pPr>
        <w:pStyle w:val="Heading2"/>
        <w:rPr>
          <w:lang w:eastAsia="ja-JP"/>
        </w:rPr>
      </w:pPr>
      <w:r w:rsidRPr="00564519">
        <w:rPr>
          <w:lang w:eastAsia="ja-JP"/>
        </w:rPr>
        <w:lastRenderedPageBreak/>
        <w:t>DRM</w:t>
      </w:r>
      <w:r>
        <w:rPr>
          <w:lang w:eastAsia="ja-JP"/>
        </w:rPr>
        <w:t xml:space="preserve"> connector selection</w:t>
      </w:r>
    </w:p>
    <w:p w14:paraId="1913AE1F" w14:textId="77777777" w:rsidR="00BC31D1" w:rsidRDefault="00C23DFF" w:rsidP="00D56217">
      <w:pPr>
        <w:rPr>
          <w:b/>
          <w:u w:val="single"/>
          <w:lang w:eastAsia="ja-JP"/>
        </w:rPr>
      </w:pPr>
      <w:r w:rsidRPr="00C23DFF">
        <w:rPr>
          <w:lang w:eastAsia="ja-JP"/>
        </w:rPr>
        <w:t xml:space="preserve">You can control the output </w:t>
      </w:r>
      <w:r w:rsidR="009366CE">
        <w:rPr>
          <w:lang w:eastAsia="ja-JP"/>
        </w:rPr>
        <w:t xml:space="preserve">selection </w:t>
      </w:r>
      <w:r w:rsidRPr="00C23DFF">
        <w:rPr>
          <w:lang w:eastAsia="ja-JP"/>
        </w:rPr>
        <w:t>of the connector by modifying the DT</w:t>
      </w:r>
      <w:r w:rsidR="00D56217">
        <w:rPr>
          <w:lang w:eastAsia="ja-JP"/>
        </w:rPr>
        <w:t xml:space="preserve"> </w:t>
      </w:r>
      <w:r w:rsidR="00D56217">
        <w:rPr>
          <w:rFonts w:hint="eastAsia"/>
          <w:lang w:eastAsia="ja-JP"/>
        </w:rPr>
        <w:t>(</w:t>
      </w:r>
      <w:r w:rsidR="00D56217">
        <w:rPr>
          <w:lang w:eastAsia="ja-JP"/>
        </w:rPr>
        <w:t>Device Tree</w:t>
      </w:r>
      <w:r w:rsidR="00D56217">
        <w:rPr>
          <w:rFonts w:hint="eastAsia"/>
          <w:lang w:eastAsia="ja-JP"/>
        </w:rPr>
        <w:t>)</w:t>
      </w:r>
      <w:r w:rsidRPr="00C23DFF">
        <w:rPr>
          <w:lang w:eastAsia="ja-JP"/>
        </w:rPr>
        <w:t xml:space="preserve"> </w:t>
      </w:r>
      <w:proofErr w:type="gramStart"/>
      <w:r w:rsidRPr="00C23DFF">
        <w:rPr>
          <w:lang w:eastAsia="ja-JP"/>
        </w:rPr>
        <w:t>file</w:t>
      </w:r>
      <w:proofErr w:type="gramEnd"/>
      <w:r w:rsidR="00DF017F">
        <w:rPr>
          <w:lang w:eastAsia="ja-JP"/>
        </w:rPr>
        <w:t xml:space="preserve"> </w:t>
      </w:r>
    </w:p>
    <w:p w14:paraId="230BAD63" w14:textId="77777777" w:rsidR="00DF017F" w:rsidRPr="00187DFB" w:rsidRDefault="00DF017F" w:rsidP="00D56217">
      <w:pPr>
        <w:rPr>
          <w:lang w:eastAsia="ja-JP"/>
        </w:rPr>
      </w:pPr>
      <w:r w:rsidRPr="00187DFB">
        <w:rPr>
          <w:b/>
          <w:u w:val="single"/>
          <w:lang w:eastAsia="ja-JP"/>
        </w:rPr>
        <w:t>Note</w:t>
      </w:r>
      <w:r w:rsidRPr="00187DFB">
        <w:rPr>
          <w:lang w:eastAsia="ja-JP"/>
        </w:rPr>
        <w:t>: In case of modifying DT file, Connectors ID and CRTCs ID will be changed from the default.</w:t>
      </w:r>
    </w:p>
    <w:p w14:paraId="12076571" w14:textId="77777777" w:rsidR="00392D58" w:rsidRDefault="00392D58" w:rsidP="00311778">
      <w:pPr>
        <w:overflowPunct/>
        <w:autoSpaceDE/>
        <w:autoSpaceDN/>
        <w:adjustRightInd/>
        <w:spacing w:after="0" w:line="240" w:lineRule="auto"/>
        <w:textAlignment w:val="auto"/>
        <w:rPr>
          <w:lang w:eastAsia="ja-JP"/>
        </w:rPr>
      </w:pPr>
    </w:p>
    <w:p w14:paraId="40CB558D" w14:textId="77777777" w:rsidR="00392D58" w:rsidRPr="00392D58" w:rsidRDefault="00392D58" w:rsidP="00913AC9">
      <w:pPr>
        <w:rPr>
          <w:lang w:eastAsia="ja-JP"/>
        </w:rPr>
      </w:pPr>
      <w:r>
        <w:rPr>
          <w:lang w:eastAsia="ja-JP"/>
        </w:rPr>
        <w:t>[</w:t>
      </w:r>
      <w:r>
        <w:rPr>
          <w:rFonts w:hint="eastAsia"/>
          <w:lang w:eastAsia="ja-JP"/>
        </w:rPr>
        <w:t xml:space="preserve">In case of </w:t>
      </w:r>
      <w:r>
        <w:rPr>
          <w:lang w:eastAsia="ja-JP"/>
        </w:rPr>
        <w:t>Salvator</w:t>
      </w:r>
      <w:r>
        <w:rPr>
          <w:rFonts w:hint="eastAsia"/>
          <w:lang w:eastAsia="ja-JP"/>
        </w:rPr>
        <w:t xml:space="preserve"> board</w:t>
      </w:r>
      <w:r>
        <w:rPr>
          <w:lang w:eastAsia="ja-JP"/>
        </w:rPr>
        <w:t>]</w:t>
      </w:r>
    </w:p>
    <w:p w14:paraId="539DD039" w14:textId="77777777" w:rsidR="00BC31D1" w:rsidRDefault="002E25DB" w:rsidP="00311778">
      <w:pPr>
        <w:overflowPunct/>
        <w:autoSpaceDE/>
        <w:autoSpaceDN/>
        <w:adjustRightInd/>
        <w:spacing w:after="0" w:line="240" w:lineRule="auto"/>
        <w:textAlignment w:val="auto"/>
        <w:rPr>
          <w:lang w:eastAsia="ja-JP"/>
        </w:rPr>
      </w:pPr>
      <w:r w:rsidRPr="00187DFB">
        <w:rPr>
          <w:lang w:eastAsia="ja-JP"/>
        </w:rPr>
        <w:t>Ex)</w:t>
      </w:r>
    </w:p>
    <w:p w14:paraId="6849F7EA" w14:textId="77777777" w:rsidR="00C23DFF" w:rsidRPr="00187DFB" w:rsidRDefault="002E25DB" w:rsidP="00311778">
      <w:pPr>
        <w:overflowPunct/>
        <w:autoSpaceDE/>
        <w:autoSpaceDN/>
        <w:adjustRightInd/>
        <w:spacing w:after="0" w:line="240" w:lineRule="auto"/>
        <w:textAlignment w:val="auto"/>
        <w:rPr>
          <w:lang w:eastAsia="ja-JP"/>
        </w:rPr>
      </w:pPr>
      <w:r w:rsidRPr="00187DFB">
        <w:rPr>
          <w:lang w:eastAsia="ja-JP"/>
        </w:rPr>
        <w:t xml:space="preserve"> </w:t>
      </w:r>
      <w:r w:rsidR="006C2249" w:rsidRPr="00187DFB">
        <w:rPr>
          <w:lang w:eastAsia="ja-JP"/>
        </w:rPr>
        <w:t>arch/arm64/boot/dts/renesas/r8a7795-salvator-x</w:t>
      </w:r>
      <w:r w:rsidR="00E2185B" w:rsidRPr="00187DFB">
        <w:rPr>
          <w:lang w:eastAsia="ja-JP"/>
        </w:rPr>
        <w:t>s</w:t>
      </w:r>
      <w:r w:rsidR="006C2249" w:rsidRPr="00187DFB">
        <w:rPr>
          <w:lang w:eastAsia="ja-JP"/>
        </w:rPr>
        <w:t>.dts</w:t>
      </w:r>
    </w:p>
    <w:p w14:paraId="78B8CAB5" w14:textId="77777777" w:rsidR="00FF43A5" w:rsidRDefault="00BC31D1" w:rsidP="00D56217">
      <w:pPr>
        <w:rPr>
          <w:lang w:eastAsia="ja-JP"/>
        </w:rPr>
      </w:pPr>
      <w:r w:rsidRPr="0053399C">
        <w:rPr>
          <w:noProof/>
        </w:rPr>
        <mc:AlternateContent>
          <mc:Choice Requires="wps">
            <w:drawing>
              <wp:anchor distT="0" distB="0" distL="114300" distR="114300" simplePos="0" relativeHeight="251783168" behindDoc="0" locked="0" layoutInCell="1" allowOverlap="1" wp14:anchorId="6C528CF6" wp14:editId="35F6A44A">
                <wp:simplePos x="0" y="0"/>
                <wp:positionH relativeFrom="margin">
                  <wp:align>left</wp:align>
                </wp:positionH>
                <wp:positionV relativeFrom="paragraph">
                  <wp:posOffset>87630</wp:posOffset>
                </wp:positionV>
                <wp:extent cx="5886450" cy="1733550"/>
                <wp:effectExtent l="0" t="0" r="19050" b="19050"/>
                <wp:wrapNone/>
                <wp:docPr id="9213" name="テキスト ボックス 9213"/>
                <wp:cNvGraphicFramePr/>
                <a:graphic xmlns:a="http://schemas.openxmlformats.org/drawingml/2006/main">
                  <a:graphicData uri="http://schemas.microsoft.com/office/word/2010/wordprocessingShape">
                    <wps:wsp>
                      <wps:cNvSpPr txBox="1"/>
                      <wps:spPr>
                        <a:xfrm>
                          <a:off x="0" y="0"/>
                          <a:ext cx="5886450" cy="1733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842B7FB" w14:textId="77777777" w:rsidR="008679A3" w:rsidRDefault="008679A3" w:rsidP="00311778">
                            <w:pPr>
                              <w:spacing w:after="0" w:line="200" w:lineRule="exact"/>
                            </w:pPr>
                            <w:r w:rsidRPr="00D166DE">
                              <w:t>&amp;lvds0 {</w:t>
                            </w:r>
                          </w:p>
                          <w:p w14:paraId="12990C53" w14:textId="77777777" w:rsidR="008679A3" w:rsidRDefault="008679A3" w:rsidP="00BC31D1">
                            <w:pPr>
                              <w:spacing w:after="0" w:line="200" w:lineRule="exact"/>
                              <w:rPr>
                                <w:lang w:eastAsia="ja-JP"/>
                              </w:rPr>
                            </w:pPr>
                            <w:r>
                              <w:rPr>
                                <w:rFonts w:hint="eastAsia"/>
                                <w:lang w:eastAsia="ja-JP"/>
                              </w:rPr>
                              <w:t>#</w:t>
                            </w:r>
                            <w:r>
                              <w:rPr>
                                <w:lang w:eastAsia="ja-JP"/>
                              </w:rPr>
                              <w:t>if 0 // LVDS is not output</w:t>
                            </w:r>
                          </w:p>
                          <w:p w14:paraId="147A9476" w14:textId="77777777" w:rsidR="008679A3" w:rsidRDefault="008679A3" w:rsidP="00BC31D1">
                            <w:pPr>
                              <w:spacing w:after="0" w:line="200" w:lineRule="exact"/>
                            </w:pPr>
                            <w:r>
                              <w:tab/>
                              <w:t>ports {</w:t>
                            </w:r>
                          </w:p>
                          <w:p w14:paraId="3D9E3135" w14:textId="77777777" w:rsidR="008679A3" w:rsidRDefault="008679A3" w:rsidP="00BC31D1">
                            <w:pPr>
                              <w:spacing w:after="0" w:line="200" w:lineRule="exact"/>
                            </w:pPr>
                            <w:r>
                              <w:tab/>
                            </w:r>
                            <w:r>
                              <w:tab/>
                            </w:r>
                            <w:r w:rsidRPr="00D166DE">
                              <w:t>port@1 {</w:t>
                            </w:r>
                          </w:p>
                          <w:p w14:paraId="78D29CE3" w14:textId="77777777" w:rsidR="008679A3" w:rsidRDefault="008679A3" w:rsidP="00BC31D1">
                            <w:pPr>
                              <w:spacing w:after="0" w:line="200" w:lineRule="exact"/>
                            </w:pPr>
                            <w:r>
                              <w:tab/>
                            </w:r>
                            <w:r>
                              <w:tab/>
                            </w:r>
                            <w:r>
                              <w:tab/>
                            </w:r>
                            <w:r w:rsidRPr="00D166DE">
                              <w:t>lvds0_out: endpoint {</w:t>
                            </w:r>
                          </w:p>
                          <w:p w14:paraId="42D99A1D" w14:textId="77777777" w:rsidR="008679A3" w:rsidRDefault="008679A3" w:rsidP="00BC31D1">
                            <w:pPr>
                              <w:spacing w:after="0" w:line="200" w:lineRule="exact"/>
                            </w:pPr>
                            <w:r>
                              <w:tab/>
                            </w:r>
                            <w:r>
                              <w:tab/>
                            </w:r>
                            <w:r>
                              <w:tab/>
                            </w:r>
                            <w:r>
                              <w:tab/>
                              <w:t>remote-endpoint = &lt;&amp;lvds_in&gt;;</w:t>
                            </w:r>
                          </w:p>
                          <w:p w14:paraId="30FA28DF" w14:textId="77777777" w:rsidR="008679A3" w:rsidRDefault="008679A3" w:rsidP="00BC31D1">
                            <w:pPr>
                              <w:spacing w:after="0" w:line="200" w:lineRule="exact"/>
                            </w:pPr>
                            <w:r>
                              <w:tab/>
                            </w:r>
                            <w:r>
                              <w:tab/>
                            </w:r>
                            <w:r>
                              <w:tab/>
                              <w:t>};</w:t>
                            </w:r>
                          </w:p>
                          <w:p w14:paraId="07FEC0CB" w14:textId="77777777" w:rsidR="008679A3" w:rsidRDefault="008679A3" w:rsidP="00BC31D1">
                            <w:pPr>
                              <w:spacing w:after="0" w:line="200" w:lineRule="exact"/>
                            </w:pPr>
                            <w:r>
                              <w:tab/>
                            </w:r>
                            <w:r>
                              <w:tab/>
                              <w:t>};</w:t>
                            </w:r>
                          </w:p>
                          <w:p w14:paraId="5336CDB0" w14:textId="77777777" w:rsidR="008679A3" w:rsidRDefault="008679A3" w:rsidP="00BC31D1">
                            <w:pPr>
                              <w:spacing w:after="0" w:line="200" w:lineRule="exact"/>
                            </w:pPr>
                            <w:r>
                              <w:tab/>
                              <w:t>};</w:t>
                            </w:r>
                          </w:p>
                          <w:p w14:paraId="787DBDA3" w14:textId="77777777" w:rsidR="008679A3" w:rsidRDefault="008679A3" w:rsidP="00BC31D1">
                            <w:pPr>
                              <w:spacing w:after="0" w:line="200" w:lineRule="exact"/>
                              <w:rPr>
                                <w:lang w:eastAsia="ja-JP"/>
                              </w:rPr>
                            </w:pPr>
                            <w:r>
                              <w:rPr>
                                <w:rFonts w:hint="eastAsia"/>
                                <w:lang w:eastAsia="ja-JP"/>
                              </w:rPr>
                              <w:t>#</w:t>
                            </w:r>
                            <w:r>
                              <w:rPr>
                                <w:lang w:eastAsia="ja-JP"/>
                              </w:rPr>
                              <w:t>endif</w:t>
                            </w:r>
                          </w:p>
                          <w:p w14:paraId="0AE11B37" w14:textId="77777777" w:rsidR="008679A3" w:rsidRDefault="008679A3" w:rsidP="00BC31D1">
                            <w:pPr>
                              <w:spacing w:after="0" w:line="200" w:lineRule="exact"/>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528CF6" id="テキスト ボックス 9213" o:spid="_x0000_s1990" type="#_x0000_t202" style="position:absolute;margin-left:0;margin-top:6.9pt;width:463.5pt;height:136.5pt;z-index:25178316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" fillcolor="white [3201]" strokeweight=".5pt">
                <v:textbox>
                  <w:txbxContent>
                    <w:p w14:paraId="5842B7FB" w14:textId="77777777" w:rsidR="008679A3" w:rsidRDefault="008679A3" w:rsidP="00311778">
                      <w:pPr>
                        <w:spacing w:after="0" w:line="200" w:lineRule="exact"/>
                      </w:pPr>
                      <w:r w:rsidRPr="00D166DE">
                        <w:t>&amp;lvds0 {</w:t>
                      </w:r>
                    </w:p>
                    <w:p w14:paraId="12990C53" w14:textId="77777777" w:rsidR="008679A3" w:rsidRDefault="008679A3" w:rsidP="00BC31D1">
                      <w:pPr>
                        <w:spacing w:after="0" w:line="200" w:lineRule="exact"/>
                        <w:rPr>
                          <w:lang w:eastAsia="ja-JP"/>
                        </w:rPr>
                      </w:pPr>
                      <w:r>
                        <w:rPr>
                          <w:rFonts w:hint="eastAsia"/>
                          <w:lang w:eastAsia="ja-JP"/>
                        </w:rPr>
                        <w:t>#</w:t>
                      </w:r>
                      <w:r>
                        <w:rPr>
                          <w:lang w:eastAsia="ja-JP"/>
                        </w:rPr>
                        <w:t>if 0 // LVDS is not output</w:t>
                      </w:r>
                    </w:p>
                    <w:p w14:paraId="147A9476" w14:textId="77777777" w:rsidR="008679A3" w:rsidRDefault="008679A3" w:rsidP="00BC31D1">
                      <w:pPr>
                        <w:spacing w:after="0" w:line="200" w:lineRule="exact"/>
                      </w:pPr>
                      <w:r>
                        <w:tab/>
                        <w:t>ports {</w:t>
                      </w:r>
                    </w:p>
                    <w:p w14:paraId="3D9E3135" w14:textId="77777777" w:rsidR="008679A3" w:rsidRDefault="008679A3" w:rsidP="00BC31D1">
                      <w:pPr>
                        <w:spacing w:after="0" w:line="200" w:lineRule="exact"/>
                      </w:pPr>
                      <w:r>
                        <w:tab/>
                      </w:r>
                      <w:r>
                        <w:tab/>
                      </w:r>
                      <w:r w:rsidRPr="00D166DE">
                        <w:t>port@1 {</w:t>
                      </w:r>
                    </w:p>
                    <w:p w14:paraId="78D29CE3" w14:textId="77777777" w:rsidR="008679A3" w:rsidRDefault="008679A3" w:rsidP="00BC31D1">
                      <w:pPr>
                        <w:spacing w:after="0" w:line="200" w:lineRule="exact"/>
                      </w:pPr>
                      <w:r>
                        <w:tab/>
                      </w:r>
                      <w:r>
                        <w:tab/>
                      </w:r>
                      <w:r>
                        <w:tab/>
                      </w:r>
                      <w:r w:rsidRPr="00D166DE">
                        <w:t>lvds0_out: endpoint {</w:t>
                      </w:r>
                    </w:p>
                    <w:p w14:paraId="42D99A1D" w14:textId="77777777" w:rsidR="008679A3" w:rsidRDefault="008679A3" w:rsidP="00BC31D1">
                      <w:pPr>
                        <w:spacing w:after="0" w:line="200" w:lineRule="exact"/>
                      </w:pPr>
                      <w:r>
                        <w:tab/>
                      </w:r>
                      <w:r>
                        <w:tab/>
                      </w:r>
                      <w:r>
                        <w:tab/>
                      </w:r>
                      <w:r>
                        <w:tab/>
                        <w:t>remote-endpoint = &lt;&amp;lvds_in&gt;;</w:t>
                      </w:r>
                    </w:p>
                    <w:p w14:paraId="30FA28DF" w14:textId="77777777" w:rsidR="008679A3" w:rsidRDefault="008679A3" w:rsidP="00BC31D1">
                      <w:pPr>
                        <w:spacing w:after="0" w:line="200" w:lineRule="exact"/>
                      </w:pPr>
                      <w:r>
                        <w:tab/>
                      </w:r>
                      <w:r>
                        <w:tab/>
                      </w:r>
                      <w:r>
                        <w:tab/>
                        <w:t>};</w:t>
                      </w:r>
                    </w:p>
                    <w:p w14:paraId="07FEC0CB" w14:textId="77777777" w:rsidR="008679A3" w:rsidRDefault="008679A3" w:rsidP="00BC31D1">
                      <w:pPr>
                        <w:spacing w:after="0" w:line="200" w:lineRule="exact"/>
                      </w:pPr>
                      <w:r>
                        <w:tab/>
                      </w:r>
                      <w:r>
                        <w:tab/>
                        <w:t>};</w:t>
                      </w:r>
                    </w:p>
                    <w:p w14:paraId="5336CDB0" w14:textId="77777777" w:rsidR="008679A3" w:rsidRDefault="008679A3" w:rsidP="00BC31D1">
                      <w:pPr>
                        <w:spacing w:after="0" w:line="200" w:lineRule="exact"/>
                      </w:pPr>
                      <w:r>
                        <w:tab/>
                        <w:t>};</w:t>
                      </w:r>
                    </w:p>
                    <w:p w14:paraId="787DBDA3" w14:textId="77777777" w:rsidR="008679A3" w:rsidRDefault="008679A3" w:rsidP="00BC31D1">
                      <w:pPr>
                        <w:spacing w:after="0" w:line="200" w:lineRule="exact"/>
                        <w:rPr>
                          <w:lang w:eastAsia="ja-JP"/>
                        </w:rPr>
                      </w:pPr>
                      <w:r>
                        <w:rPr>
                          <w:rFonts w:hint="eastAsia"/>
                          <w:lang w:eastAsia="ja-JP"/>
                        </w:rPr>
                        <w:t>#</w:t>
                      </w:r>
                      <w:r>
                        <w:rPr>
                          <w:lang w:eastAsia="ja-JP"/>
                        </w:rPr>
                        <w:t>endif</w:t>
                      </w:r>
                    </w:p>
                    <w:p w14:paraId="0AE11B37" w14:textId="77777777" w:rsidR="008679A3" w:rsidRDefault="008679A3" w:rsidP="00BC31D1">
                      <w:pPr>
                        <w:spacing w:after="0" w:line="200" w:lineRule="exact"/>
                      </w:pPr>
                      <w:r>
                        <w:t>};</w:t>
                      </w:r>
                    </w:p>
                  </w:txbxContent>
                </v:textbox>
                <w10:wrap anchorx="margin"/>
              </v:shape>
            </w:pict>
          </mc:Fallback>
        </mc:AlternateContent>
      </w:r>
    </w:p>
    <w:p w14:paraId="644587E0" w14:textId="77777777" w:rsidR="00FF43A5" w:rsidRDefault="00FF43A5" w:rsidP="00D56217">
      <w:pPr>
        <w:rPr>
          <w:lang w:eastAsia="ja-JP"/>
        </w:rPr>
      </w:pPr>
    </w:p>
    <w:p w14:paraId="5A7A7B9C" w14:textId="77777777" w:rsidR="00FF43A5" w:rsidRDefault="00FF43A5" w:rsidP="00D56217">
      <w:pPr>
        <w:rPr>
          <w:lang w:eastAsia="ja-JP"/>
        </w:rPr>
      </w:pPr>
    </w:p>
    <w:p w14:paraId="27E4E458" w14:textId="77777777" w:rsidR="00FF43A5" w:rsidRDefault="00FF43A5" w:rsidP="00D56217">
      <w:pPr>
        <w:rPr>
          <w:lang w:eastAsia="ja-JP"/>
        </w:rPr>
      </w:pPr>
    </w:p>
    <w:p w14:paraId="1318C130" w14:textId="77777777" w:rsidR="00FF43A5" w:rsidRDefault="00FF43A5" w:rsidP="00D56217">
      <w:pPr>
        <w:rPr>
          <w:lang w:eastAsia="ja-JP"/>
        </w:rPr>
      </w:pPr>
    </w:p>
    <w:p w14:paraId="37B81146" w14:textId="77777777" w:rsidR="00FF43A5" w:rsidRDefault="00FF43A5" w:rsidP="00D56217">
      <w:pPr>
        <w:rPr>
          <w:lang w:eastAsia="ja-JP"/>
        </w:rPr>
      </w:pPr>
    </w:p>
    <w:p w14:paraId="2B7B852B" w14:textId="77777777" w:rsidR="00FF43A5" w:rsidRDefault="00FF43A5" w:rsidP="00D56217">
      <w:pPr>
        <w:rPr>
          <w:lang w:eastAsia="ja-JP"/>
        </w:rPr>
      </w:pPr>
    </w:p>
    <w:p w14:paraId="3CB09B30" w14:textId="77777777" w:rsidR="00187DFB" w:rsidRDefault="00187DFB" w:rsidP="00C37AD3">
      <w:pPr>
        <w:overflowPunct/>
        <w:autoSpaceDE/>
        <w:autoSpaceDN/>
        <w:adjustRightInd/>
        <w:spacing w:after="0" w:line="240" w:lineRule="auto"/>
        <w:textAlignment w:val="auto"/>
        <w:rPr>
          <w:lang w:eastAsia="ja-JP"/>
        </w:rPr>
      </w:pPr>
      <w:bookmarkStart w:id="16" w:name="_Ref415471492"/>
      <w:r w:rsidRPr="00187DFB">
        <w:rPr>
          <w:lang w:eastAsia="ja-JP"/>
        </w:rPr>
        <w:t>arch/arm64/boot/dts/renesas/r8a7795-salvator-xs.dts</w:t>
      </w:r>
    </w:p>
    <w:p w14:paraId="5E3E4EBC" w14:textId="77777777" w:rsidR="00043432" w:rsidRDefault="00187DFB" w:rsidP="00043432">
      <w:pPr>
        <w:rPr>
          <w:lang w:eastAsia="ja-JP"/>
        </w:rPr>
      </w:pPr>
      <w:r w:rsidRPr="00680DF0">
        <w:rPr>
          <w:rFonts w:hint="eastAsia"/>
          <w:noProof/>
        </w:rPr>
        <mc:AlternateContent>
          <mc:Choice Requires="wps">
            <w:drawing>
              <wp:anchor distT="0" distB="0" distL="114300" distR="114300" simplePos="0" relativeHeight="251826176" behindDoc="0" locked="0" layoutInCell="1" allowOverlap="1" wp14:anchorId="52098C83" wp14:editId="5360716E">
                <wp:simplePos x="0" y="0"/>
                <wp:positionH relativeFrom="margin">
                  <wp:align>left</wp:align>
                </wp:positionH>
                <wp:positionV relativeFrom="paragraph">
                  <wp:posOffset>18415</wp:posOffset>
                </wp:positionV>
                <wp:extent cx="5886450" cy="1733550"/>
                <wp:effectExtent l="0" t="0" r="19050" b="19050"/>
                <wp:wrapNone/>
                <wp:docPr id="1788" name="テキスト ボックス 1788"/>
                <wp:cNvGraphicFramePr/>
                <a:graphic xmlns:a="http://schemas.openxmlformats.org/drawingml/2006/main">
                  <a:graphicData uri="http://schemas.microsoft.com/office/word/2010/wordprocessingShape">
                    <wps:wsp>
                      <wps:cNvSpPr txBox="1"/>
                      <wps:spPr>
                        <a:xfrm>
                          <a:off x="0" y="0"/>
                          <a:ext cx="5886450" cy="1733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08E7EC2" w14:textId="77777777" w:rsidR="008679A3" w:rsidRDefault="008679A3" w:rsidP="00043432">
                            <w:pPr>
                              <w:spacing w:after="0" w:line="200" w:lineRule="exact"/>
                              <w:rPr>
                                <w:lang w:eastAsia="ja-JP"/>
                              </w:rPr>
                            </w:pPr>
                          </w:p>
                          <w:p w14:paraId="25A1BAB6" w14:textId="77777777" w:rsidR="008679A3" w:rsidRDefault="008679A3" w:rsidP="00187DFB">
                            <w:pPr>
                              <w:spacing w:after="0" w:line="200" w:lineRule="exact"/>
                              <w:rPr>
                                <w:lang w:eastAsia="ja-JP"/>
                              </w:rPr>
                            </w:pPr>
                            <w:r>
                              <w:rPr>
                                <w:lang w:eastAsia="ja-JP"/>
                              </w:rPr>
                              <w:t>&amp;hdmi0 {</w:t>
                            </w:r>
                          </w:p>
                          <w:p w14:paraId="488490B0" w14:textId="77777777" w:rsidR="008679A3" w:rsidRDefault="008679A3" w:rsidP="00187DFB">
                            <w:pPr>
                              <w:spacing w:after="0" w:line="200" w:lineRule="exact"/>
                              <w:rPr>
                                <w:lang w:eastAsia="ja-JP"/>
                              </w:rPr>
                            </w:pPr>
                            <w:r>
                              <w:rPr>
                                <w:lang w:eastAsia="ja-JP"/>
                              </w:rPr>
                              <w:t>-       status = "okay";</w:t>
                            </w:r>
                            <w:r>
                              <w:rPr>
                                <w:lang w:eastAsia="ja-JP"/>
                              </w:rPr>
                              <w:tab/>
                              <w:t>// HDMI0 is not output</w:t>
                            </w:r>
                          </w:p>
                          <w:p w14:paraId="20AF8F19" w14:textId="77777777" w:rsidR="008679A3" w:rsidRDefault="008679A3" w:rsidP="00187DFB">
                            <w:pPr>
                              <w:spacing w:after="0" w:line="200" w:lineRule="exact"/>
                              <w:rPr>
                                <w:lang w:eastAsia="ja-JP"/>
                              </w:rPr>
                            </w:pPr>
                            <w:r>
                              <w:rPr>
                                <w:rFonts w:hint="eastAsia"/>
                                <w:lang w:eastAsia="ja-JP"/>
                              </w:rPr>
                              <w:t>･･･････</w:t>
                            </w:r>
                          </w:p>
                          <w:p w14:paraId="0A117FC9" w14:textId="77777777" w:rsidR="008679A3" w:rsidRDefault="008679A3" w:rsidP="00043432">
                            <w:pPr>
                              <w:spacing w:after="0" w:line="200" w:lineRule="exact"/>
                            </w:pPr>
                            <w:r>
                              <w:t>};</w:t>
                            </w:r>
                          </w:p>
                          <w:p w14:paraId="5C60035B" w14:textId="77777777" w:rsidR="008679A3" w:rsidRDefault="008679A3" w:rsidP="00043432">
                            <w:pPr>
                              <w:spacing w:after="0" w:line="200" w:lineRule="exact"/>
                            </w:pPr>
                          </w:p>
                          <w:p w14:paraId="6A6DA2E2" w14:textId="77777777" w:rsidR="008679A3" w:rsidRDefault="008679A3" w:rsidP="00187DFB">
                            <w:pPr>
                              <w:spacing w:after="0" w:line="200" w:lineRule="exact"/>
                              <w:rPr>
                                <w:lang w:eastAsia="ja-JP"/>
                              </w:rPr>
                            </w:pPr>
                            <w:r>
                              <w:rPr>
                                <w:rFonts w:hint="eastAsia"/>
                                <w:lang w:eastAsia="ja-JP"/>
                              </w:rPr>
                              <w:t>･･･････</w:t>
                            </w:r>
                          </w:p>
                          <w:p w14:paraId="0B0E965D" w14:textId="77777777" w:rsidR="008679A3" w:rsidRDefault="008679A3" w:rsidP="00043432">
                            <w:pPr>
                              <w:spacing w:after="0" w:line="200" w:lineRule="exact"/>
                            </w:pPr>
                          </w:p>
                          <w:p w14:paraId="49AB3498" w14:textId="77777777" w:rsidR="008679A3" w:rsidRDefault="008679A3" w:rsidP="00187DFB">
                            <w:pPr>
                              <w:spacing w:after="0" w:line="200" w:lineRule="exact"/>
                              <w:rPr>
                                <w:lang w:eastAsia="ja-JP"/>
                              </w:rPr>
                            </w:pPr>
                            <w:r>
                              <w:rPr>
                                <w:lang w:eastAsia="ja-JP"/>
                              </w:rPr>
                              <w:t>&amp;hdmi1 {</w:t>
                            </w:r>
                          </w:p>
                          <w:p w14:paraId="480D77A5" w14:textId="77777777" w:rsidR="008679A3" w:rsidRPr="00187DFB" w:rsidRDefault="008679A3" w:rsidP="00187DFB">
                            <w:pPr>
                              <w:spacing w:after="0" w:line="200" w:lineRule="exact"/>
                              <w:rPr>
                                <w:lang w:eastAsia="ja-JP"/>
                              </w:rPr>
                            </w:pPr>
                            <w:r>
                              <w:rPr>
                                <w:lang w:eastAsia="ja-JP"/>
                              </w:rPr>
                              <w:t>-       status = "okay";</w:t>
                            </w:r>
                            <w:r>
                              <w:rPr>
                                <w:lang w:eastAsia="ja-JP"/>
                              </w:rPr>
                              <w:tab/>
                              <w:t>// HDMI1 is not output</w:t>
                            </w:r>
                          </w:p>
                          <w:p w14:paraId="47B3D945" w14:textId="77777777" w:rsidR="008679A3" w:rsidRDefault="008679A3" w:rsidP="00187DFB">
                            <w:pPr>
                              <w:spacing w:after="0" w:line="200" w:lineRule="exact"/>
                              <w:rPr>
                                <w:lang w:eastAsia="ja-JP"/>
                              </w:rPr>
                            </w:pPr>
                            <w:r>
                              <w:rPr>
                                <w:rFonts w:hint="eastAsia"/>
                                <w:lang w:eastAsia="ja-JP"/>
                              </w:rPr>
                              <w:t>･･･････</w:t>
                            </w:r>
                          </w:p>
                          <w:p w14:paraId="59A30E39" w14:textId="77777777" w:rsidR="008679A3" w:rsidRDefault="008679A3" w:rsidP="00187DFB">
                            <w:pPr>
                              <w:spacing w:after="0" w:line="200" w:lineRule="exact"/>
                            </w:pPr>
                            <w:r>
                              <w:t>};</w:t>
                            </w:r>
                          </w:p>
                          <w:p w14:paraId="5F657899" w14:textId="77777777" w:rsidR="008679A3" w:rsidRDefault="008679A3" w:rsidP="00043432">
                            <w:pPr>
                              <w:spacing w:after="0" w:line="200" w:lineRule="exac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098C83" id="テキスト ボックス 1788" o:spid="_x0000_s1991" type="#_x0000_t202" style="position:absolute;margin-left:0;margin-top:1.45pt;width:463.5pt;height:136.5pt;z-index:25182617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" fillcolor="white [3201]" strokeweight=".5pt">
                <v:textbox>
                  <w:txbxContent>
                    <w:p w14:paraId="708E7EC2" w14:textId="77777777" w:rsidR="008679A3" w:rsidRDefault="008679A3" w:rsidP="00043432">
                      <w:pPr>
                        <w:spacing w:after="0" w:line="200" w:lineRule="exact"/>
                        <w:rPr>
                          <w:lang w:eastAsia="ja-JP"/>
                        </w:rPr>
                      </w:pPr>
                    </w:p>
                    <w:p w14:paraId="25A1BAB6" w14:textId="77777777" w:rsidR="008679A3" w:rsidRDefault="008679A3" w:rsidP="00187DFB">
                      <w:pPr>
                        <w:spacing w:after="0" w:line="200" w:lineRule="exact"/>
                        <w:rPr>
                          <w:lang w:eastAsia="ja-JP"/>
                        </w:rPr>
                      </w:pPr>
                      <w:r>
                        <w:rPr>
                          <w:lang w:eastAsia="ja-JP"/>
                        </w:rPr>
                        <w:t>&amp;hdmi0 {</w:t>
                      </w:r>
                    </w:p>
                    <w:p w14:paraId="488490B0" w14:textId="77777777" w:rsidR="008679A3" w:rsidRDefault="008679A3" w:rsidP="00187DFB">
                      <w:pPr>
                        <w:spacing w:after="0" w:line="200" w:lineRule="exact"/>
                        <w:rPr>
                          <w:lang w:eastAsia="ja-JP"/>
                        </w:rPr>
                      </w:pPr>
                      <w:r>
                        <w:rPr>
                          <w:lang w:eastAsia="ja-JP"/>
                        </w:rPr>
                        <w:t>-       status = "okay";</w:t>
                      </w:r>
                      <w:r>
                        <w:rPr>
                          <w:lang w:eastAsia="ja-JP"/>
                        </w:rPr>
                        <w:tab/>
                        <w:t>// HDMI0 is not output</w:t>
                      </w:r>
                    </w:p>
                    <w:p w14:paraId="20AF8F19" w14:textId="77777777" w:rsidR="008679A3" w:rsidRDefault="008679A3" w:rsidP="00187DFB">
                      <w:pPr>
                        <w:spacing w:after="0" w:line="200" w:lineRule="exact"/>
                        <w:rPr>
                          <w:lang w:eastAsia="ja-JP"/>
                        </w:rPr>
                      </w:pPr>
                      <w:r>
                        <w:rPr>
                          <w:rFonts w:hint="eastAsia"/>
                          <w:lang w:eastAsia="ja-JP"/>
                        </w:rPr>
                        <w:t>･･･････</w:t>
                      </w:r>
                    </w:p>
                    <w:p w14:paraId="0A117FC9" w14:textId="77777777" w:rsidR="008679A3" w:rsidRDefault="008679A3" w:rsidP="00043432">
                      <w:pPr>
                        <w:spacing w:after="0" w:line="200" w:lineRule="exact"/>
                      </w:pPr>
                      <w:r>
                        <w:t>};</w:t>
                      </w:r>
                    </w:p>
                    <w:p w14:paraId="5C60035B" w14:textId="77777777" w:rsidR="008679A3" w:rsidRDefault="008679A3" w:rsidP="00043432">
                      <w:pPr>
                        <w:spacing w:after="0" w:line="200" w:lineRule="exact"/>
                      </w:pPr>
                    </w:p>
                    <w:p w14:paraId="6A6DA2E2" w14:textId="77777777" w:rsidR="008679A3" w:rsidRDefault="008679A3" w:rsidP="00187DFB">
                      <w:pPr>
                        <w:spacing w:after="0" w:line="200" w:lineRule="exact"/>
                        <w:rPr>
                          <w:lang w:eastAsia="ja-JP"/>
                        </w:rPr>
                      </w:pPr>
                      <w:r>
                        <w:rPr>
                          <w:rFonts w:hint="eastAsia"/>
                          <w:lang w:eastAsia="ja-JP"/>
                        </w:rPr>
                        <w:t>･･･････</w:t>
                      </w:r>
                    </w:p>
                    <w:p w14:paraId="0B0E965D" w14:textId="77777777" w:rsidR="008679A3" w:rsidRDefault="008679A3" w:rsidP="00043432">
                      <w:pPr>
                        <w:spacing w:after="0" w:line="200" w:lineRule="exact"/>
                      </w:pPr>
                    </w:p>
                    <w:p w14:paraId="49AB3498" w14:textId="77777777" w:rsidR="008679A3" w:rsidRDefault="008679A3" w:rsidP="00187DFB">
                      <w:pPr>
                        <w:spacing w:after="0" w:line="200" w:lineRule="exact"/>
                        <w:rPr>
                          <w:lang w:eastAsia="ja-JP"/>
                        </w:rPr>
                      </w:pPr>
                      <w:r>
                        <w:rPr>
                          <w:lang w:eastAsia="ja-JP"/>
                        </w:rPr>
                        <w:t>&amp;hdmi1 {</w:t>
                      </w:r>
                    </w:p>
                    <w:p w14:paraId="480D77A5" w14:textId="77777777" w:rsidR="008679A3" w:rsidRPr="00187DFB" w:rsidRDefault="008679A3" w:rsidP="00187DFB">
                      <w:pPr>
                        <w:spacing w:after="0" w:line="200" w:lineRule="exact"/>
                        <w:rPr>
                          <w:lang w:eastAsia="ja-JP"/>
                        </w:rPr>
                      </w:pPr>
                      <w:r>
                        <w:rPr>
                          <w:lang w:eastAsia="ja-JP"/>
                        </w:rPr>
                        <w:t>-       status = "okay";</w:t>
                      </w:r>
                      <w:r>
                        <w:rPr>
                          <w:lang w:eastAsia="ja-JP"/>
                        </w:rPr>
                        <w:tab/>
                        <w:t>// HDMI1 is not output</w:t>
                      </w:r>
                    </w:p>
                    <w:p w14:paraId="47B3D945" w14:textId="77777777" w:rsidR="008679A3" w:rsidRDefault="008679A3" w:rsidP="00187DFB">
                      <w:pPr>
                        <w:spacing w:after="0" w:line="200" w:lineRule="exact"/>
                        <w:rPr>
                          <w:lang w:eastAsia="ja-JP"/>
                        </w:rPr>
                      </w:pPr>
                      <w:r>
                        <w:rPr>
                          <w:rFonts w:hint="eastAsia"/>
                          <w:lang w:eastAsia="ja-JP"/>
                        </w:rPr>
                        <w:t>･･･････</w:t>
                      </w:r>
                    </w:p>
                    <w:p w14:paraId="59A30E39" w14:textId="77777777" w:rsidR="008679A3" w:rsidRDefault="008679A3" w:rsidP="00187DFB">
                      <w:pPr>
                        <w:spacing w:after="0" w:line="200" w:lineRule="exact"/>
                      </w:pPr>
                      <w:r>
                        <w:t>};</w:t>
                      </w:r>
                    </w:p>
                    <w:p w14:paraId="5F657899" w14:textId="77777777" w:rsidR="008679A3" w:rsidRDefault="008679A3" w:rsidP="00043432">
                      <w:pPr>
                        <w:spacing w:after="0" w:line="200" w:lineRule="exact"/>
                      </w:pPr>
                    </w:p>
                  </w:txbxContent>
                </v:textbox>
                <w10:wrap anchorx="margin"/>
              </v:shape>
            </w:pict>
          </mc:Fallback>
        </mc:AlternateContent>
      </w:r>
    </w:p>
    <w:p w14:paraId="175F7B62" w14:textId="77777777" w:rsidR="00043432" w:rsidRDefault="00043432" w:rsidP="00043432">
      <w:pPr>
        <w:rPr>
          <w:lang w:eastAsia="ja-JP"/>
        </w:rPr>
      </w:pPr>
    </w:p>
    <w:p w14:paraId="450D2675" w14:textId="77777777" w:rsidR="00043432" w:rsidRDefault="00043432" w:rsidP="00043432">
      <w:pPr>
        <w:rPr>
          <w:lang w:eastAsia="ja-JP"/>
        </w:rPr>
      </w:pPr>
    </w:p>
    <w:p w14:paraId="248937C3" w14:textId="77777777" w:rsidR="00043432" w:rsidRDefault="00043432" w:rsidP="00043432">
      <w:pPr>
        <w:rPr>
          <w:lang w:eastAsia="ja-JP"/>
        </w:rPr>
      </w:pPr>
    </w:p>
    <w:p w14:paraId="3F2D04D6" w14:textId="77777777" w:rsidR="00043432" w:rsidRDefault="00043432" w:rsidP="00043432">
      <w:pPr>
        <w:rPr>
          <w:lang w:eastAsia="ja-JP"/>
        </w:rPr>
      </w:pPr>
    </w:p>
    <w:p w14:paraId="3D1F6D25" w14:textId="77777777" w:rsidR="00043432" w:rsidRDefault="00043432" w:rsidP="00043432">
      <w:pPr>
        <w:rPr>
          <w:lang w:eastAsia="ja-JP"/>
        </w:rPr>
      </w:pPr>
    </w:p>
    <w:p w14:paraId="79AAF164" w14:textId="77777777" w:rsidR="00187DFB" w:rsidRDefault="00187DFB" w:rsidP="00187DFB">
      <w:pPr>
        <w:rPr>
          <w:lang w:eastAsia="ja-JP"/>
        </w:rPr>
      </w:pPr>
    </w:p>
    <w:p w14:paraId="2DFB7813" w14:textId="77777777" w:rsidR="00187DFB" w:rsidRDefault="00187DFB" w:rsidP="00187DFB">
      <w:pPr>
        <w:rPr>
          <w:lang w:eastAsia="ja-JP"/>
        </w:rPr>
      </w:pPr>
      <w:r w:rsidRPr="00680DF0">
        <w:rPr>
          <w:lang w:eastAsia="ja-JP"/>
        </w:rPr>
        <w:t>arch/arm64/boot/dts/renesas/</w:t>
      </w:r>
      <w:r>
        <w:rPr>
          <w:lang w:eastAsia="ja-JP"/>
        </w:rPr>
        <w:t>salvator-common.dtsi</w:t>
      </w:r>
    </w:p>
    <w:p w14:paraId="233A365D" w14:textId="77777777" w:rsidR="00187DFB" w:rsidRDefault="00187DFB" w:rsidP="00187DFB">
      <w:pPr>
        <w:rPr>
          <w:lang w:eastAsia="ja-JP"/>
        </w:rPr>
      </w:pPr>
      <w:r w:rsidRPr="00680DF0">
        <w:rPr>
          <w:rFonts w:hint="eastAsia"/>
          <w:noProof/>
        </w:rPr>
        <mc:AlternateContent>
          <mc:Choice Requires="wps">
            <w:drawing>
              <wp:anchor distT="0" distB="0" distL="114300" distR="114300" simplePos="0" relativeHeight="251828224" behindDoc="0" locked="0" layoutInCell="1" allowOverlap="1" wp14:anchorId="35EC5BC2" wp14:editId="4788F04D">
                <wp:simplePos x="0" y="0"/>
                <wp:positionH relativeFrom="margin">
                  <wp:posOffset>0</wp:posOffset>
                </wp:positionH>
                <wp:positionV relativeFrom="paragraph">
                  <wp:posOffset>-635</wp:posOffset>
                </wp:positionV>
                <wp:extent cx="5886450" cy="1733550"/>
                <wp:effectExtent l="0" t="0" r="19050" b="19050"/>
                <wp:wrapNone/>
                <wp:docPr id="1787" name="テキスト ボックス 1787"/>
                <wp:cNvGraphicFramePr/>
                <a:graphic xmlns:a="http://schemas.openxmlformats.org/drawingml/2006/main">
                  <a:graphicData uri="http://schemas.microsoft.com/office/word/2010/wordprocessingShape">
                    <wps:wsp>
                      <wps:cNvSpPr txBox="1"/>
                      <wps:spPr>
                        <a:xfrm>
                          <a:off x="0" y="0"/>
                          <a:ext cx="5886450" cy="1733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F485FA4" w14:textId="77777777" w:rsidR="008679A3" w:rsidRDefault="008679A3" w:rsidP="00187DFB">
                            <w:pPr>
                              <w:spacing w:after="0" w:line="200" w:lineRule="exact"/>
                            </w:pPr>
                            <w:r>
                              <w:t>&amp;du {</w:t>
                            </w:r>
                          </w:p>
                          <w:p w14:paraId="3689DB10" w14:textId="77777777" w:rsidR="008679A3" w:rsidRDefault="008679A3" w:rsidP="00187DFB">
                            <w:pPr>
                              <w:spacing w:after="0" w:line="200" w:lineRule="exact"/>
                              <w:rPr>
                                <w:lang w:eastAsia="ja-JP"/>
                              </w:rPr>
                            </w:pPr>
                            <w:r>
                              <w:rPr>
                                <w:rFonts w:hint="eastAsia"/>
                                <w:lang w:eastAsia="ja-JP"/>
                              </w:rPr>
                              <w:t>･･･････</w:t>
                            </w:r>
                          </w:p>
                          <w:p w14:paraId="61A5CF66" w14:textId="77777777" w:rsidR="008679A3" w:rsidRDefault="008679A3" w:rsidP="00187DFB">
                            <w:pPr>
                              <w:spacing w:after="0" w:line="200" w:lineRule="exact"/>
                              <w:rPr>
                                <w:lang w:eastAsia="ja-JP"/>
                              </w:rPr>
                            </w:pPr>
                            <w:r>
                              <w:rPr>
                                <w:rFonts w:hint="eastAsia"/>
                                <w:lang w:eastAsia="ja-JP"/>
                              </w:rPr>
                              <w:t>#</w:t>
                            </w:r>
                            <w:r>
                              <w:rPr>
                                <w:lang w:eastAsia="ja-JP"/>
                              </w:rPr>
                              <w:t>if 0 // Analog RGB is not output</w:t>
                            </w:r>
                          </w:p>
                          <w:p w14:paraId="31126D0C" w14:textId="77777777" w:rsidR="008679A3" w:rsidRDefault="008679A3" w:rsidP="00187DFB">
                            <w:pPr>
                              <w:spacing w:after="0" w:line="200" w:lineRule="exact"/>
                            </w:pPr>
                            <w:r>
                              <w:tab/>
                              <w:t>ports {</w:t>
                            </w:r>
                          </w:p>
                          <w:p w14:paraId="2AEE3BE7" w14:textId="77777777" w:rsidR="008679A3" w:rsidRDefault="008679A3" w:rsidP="00187DFB">
                            <w:pPr>
                              <w:spacing w:after="0" w:line="200" w:lineRule="exact"/>
                            </w:pPr>
                            <w:r>
                              <w:tab/>
                            </w:r>
                            <w:r>
                              <w:tab/>
                              <w:t>port@0 {</w:t>
                            </w:r>
                          </w:p>
                          <w:p w14:paraId="107CDEE5" w14:textId="77777777" w:rsidR="008679A3" w:rsidRDefault="008679A3" w:rsidP="00187DFB">
                            <w:pPr>
                              <w:spacing w:after="0" w:line="200" w:lineRule="exact"/>
                            </w:pPr>
                            <w:r>
                              <w:tab/>
                            </w:r>
                            <w:r>
                              <w:tab/>
                            </w:r>
                            <w:r>
                              <w:tab/>
                              <w:t>endpoint {</w:t>
                            </w:r>
                          </w:p>
                          <w:p w14:paraId="217F9FBB" w14:textId="77777777" w:rsidR="008679A3" w:rsidRDefault="008679A3" w:rsidP="00187DFB">
                            <w:pPr>
                              <w:spacing w:after="0" w:line="200" w:lineRule="exact"/>
                            </w:pPr>
                            <w:r>
                              <w:tab/>
                            </w:r>
                            <w:r>
                              <w:tab/>
                            </w:r>
                            <w:r>
                              <w:tab/>
                            </w:r>
                            <w:r>
                              <w:tab/>
                              <w:t>remote-endpoint = &lt;&amp;adv7123_in&gt;;</w:t>
                            </w:r>
                          </w:p>
                          <w:p w14:paraId="381F86AD" w14:textId="77777777" w:rsidR="008679A3" w:rsidRDefault="008679A3" w:rsidP="00187DFB">
                            <w:pPr>
                              <w:spacing w:after="0" w:line="200" w:lineRule="exact"/>
                            </w:pPr>
                            <w:r>
                              <w:tab/>
                            </w:r>
                            <w:r>
                              <w:tab/>
                            </w:r>
                            <w:r>
                              <w:tab/>
                              <w:t>};</w:t>
                            </w:r>
                          </w:p>
                          <w:p w14:paraId="2C7E681A" w14:textId="77777777" w:rsidR="008679A3" w:rsidRDefault="008679A3" w:rsidP="00187DFB">
                            <w:pPr>
                              <w:spacing w:after="0" w:line="200" w:lineRule="exact"/>
                            </w:pPr>
                            <w:r>
                              <w:tab/>
                            </w:r>
                            <w:r>
                              <w:tab/>
                              <w:t>};</w:t>
                            </w:r>
                          </w:p>
                          <w:p w14:paraId="086C6B57" w14:textId="77777777" w:rsidR="008679A3" w:rsidRDefault="008679A3" w:rsidP="00187DFB">
                            <w:pPr>
                              <w:spacing w:after="0" w:line="200" w:lineRule="exact"/>
                            </w:pPr>
                            <w:r>
                              <w:tab/>
                              <w:t>};</w:t>
                            </w:r>
                          </w:p>
                          <w:p w14:paraId="425E9D6E" w14:textId="77777777" w:rsidR="008679A3" w:rsidRDefault="008679A3" w:rsidP="00187DFB">
                            <w:pPr>
                              <w:spacing w:after="0" w:line="200" w:lineRule="exact"/>
                              <w:rPr>
                                <w:lang w:eastAsia="ja-JP"/>
                              </w:rPr>
                            </w:pPr>
                            <w:r>
                              <w:rPr>
                                <w:rFonts w:hint="eastAsia"/>
                                <w:lang w:eastAsia="ja-JP"/>
                              </w:rPr>
                              <w:t>#endif</w:t>
                            </w:r>
                          </w:p>
                          <w:p w14:paraId="42CA60F9" w14:textId="77777777" w:rsidR="008679A3" w:rsidRDefault="008679A3" w:rsidP="00187DFB">
                            <w:pPr>
                              <w:spacing w:after="0" w:line="200" w:lineRule="exact"/>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EC5BC2" id="テキスト ボックス 1787" o:spid="_x0000_s1992" type="#_x0000_t202" style="position:absolute;margin-left:0;margin-top:-.05pt;width:463.5pt;height:136.5pt;z-index:2518282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" fillcolor="white [3201]" strokeweight=".5pt">
                <v:textbox>
                  <w:txbxContent>
                    <w:p w14:paraId="1F485FA4" w14:textId="77777777" w:rsidR="008679A3" w:rsidRDefault="008679A3" w:rsidP="00187DFB">
                      <w:pPr>
                        <w:spacing w:after="0" w:line="200" w:lineRule="exact"/>
                      </w:pPr>
                      <w:r>
                        <w:t>&amp;du {</w:t>
                      </w:r>
                    </w:p>
                    <w:p w14:paraId="3689DB10" w14:textId="77777777" w:rsidR="008679A3" w:rsidRDefault="008679A3" w:rsidP="00187DFB">
                      <w:pPr>
                        <w:spacing w:after="0" w:line="200" w:lineRule="exact"/>
                        <w:rPr>
                          <w:lang w:eastAsia="ja-JP"/>
                        </w:rPr>
                      </w:pPr>
                      <w:r>
                        <w:rPr>
                          <w:rFonts w:hint="eastAsia"/>
                          <w:lang w:eastAsia="ja-JP"/>
                        </w:rPr>
                        <w:t>･･･････</w:t>
                      </w:r>
                    </w:p>
                    <w:p w14:paraId="61A5CF66" w14:textId="77777777" w:rsidR="008679A3" w:rsidRDefault="008679A3" w:rsidP="00187DFB">
                      <w:pPr>
                        <w:spacing w:after="0" w:line="200" w:lineRule="exact"/>
                        <w:rPr>
                          <w:lang w:eastAsia="ja-JP"/>
                        </w:rPr>
                      </w:pPr>
                      <w:r>
                        <w:rPr>
                          <w:rFonts w:hint="eastAsia"/>
                          <w:lang w:eastAsia="ja-JP"/>
                        </w:rPr>
                        <w:t>#</w:t>
                      </w:r>
                      <w:r>
                        <w:rPr>
                          <w:lang w:eastAsia="ja-JP"/>
                        </w:rPr>
                        <w:t>if 0 // Analog RGB is not output</w:t>
                      </w:r>
                    </w:p>
                    <w:p w14:paraId="31126D0C" w14:textId="77777777" w:rsidR="008679A3" w:rsidRDefault="008679A3" w:rsidP="00187DFB">
                      <w:pPr>
                        <w:spacing w:after="0" w:line="200" w:lineRule="exact"/>
                      </w:pPr>
                      <w:r>
                        <w:tab/>
                        <w:t>ports {</w:t>
                      </w:r>
                    </w:p>
                    <w:p w14:paraId="2AEE3BE7" w14:textId="77777777" w:rsidR="008679A3" w:rsidRDefault="008679A3" w:rsidP="00187DFB">
                      <w:pPr>
                        <w:spacing w:after="0" w:line="200" w:lineRule="exact"/>
                      </w:pPr>
                      <w:r>
                        <w:tab/>
                      </w:r>
                      <w:r>
                        <w:tab/>
                        <w:t>port@0 {</w:t>
                      </w:r>
                    </w:p>
                    <w:p w14:paraId="107CDEE5" w14:textId="77777777" w:rsidR="008679A3" w:rsidRDefault="008679A3" w:rsidP="00187DFB">
                      <w:pPr>
                        <w:spacing w:after="0" w:line="200" w:lineRule="exact"/>
                      </w:pPr>
                      <w:r>
                        <w:tab/>
                      </w:r>
                      <w:r>
                        <w:tab/>
                      </w:r>
                      <w:r>
                        <w:tab/>
                        <w:t>endpoint {</w:t>
                      </w:r>
                    </w:p>
                    <w:p w14:paraId="217F9FBB" w14:textId="77777777" w:rsidR="008679A3" w:rsidRDefault="008679A3" w:rsidP="00187DFB">
                      <w:pPr>
                        <w:spacing w:after="0" w:line="200" w:lineRule="exact"/>
                      </w:pPr>
                      <w:r>
                        <w:tab/>
                      </w:r>
                      <w:r>
                        <w:tab/>
                      </w:r>
                      <w:r>
                        <w:tab/>
                      </w:r>
                      <w:r>
                        <w:tab/>
                        <w:t>remote-endpoint = &lt;&amp;adv7123_in&gt;;</w:t>
                      </w:r>
                    </w:p>
                    <w:p w14:paraId="381F86AD" w14:textId="77777777" w:rsidR="008679A3" w:rsidRDefault="008679A3" w:rsidP="00187DFB">
                      <w:pPr>
                        <w:spacing w:after="0" w:line="200" w:lineRule="exact"/>
                      </w:pPr>
                      <w:r>
                        <w:tab/>
                      </w:r>
                      <w:r>
                        <w:tab/>
                      </w:r>
                      <w:r>
                        <w:tab/>
                        <w:t>};</w:t>
                      </w:r>
                    </w:p>
                    <w:p w14:paraId="2C7E681A" w14:textId="77777777" w:rsidR="008679A3" w:rsidRDefault="008679A3" w:rsidP="00187DFB">
                      <w:pPr>
                        <w:spacing w:after="0" w:line="200" w:lineRule="exact"/>
                      </w:pPr>
                      <w:r>
                        <w:tab/>
                      </w:r>
                      <w:r>
                        <w:tab/>
                        <w:t>};</w:t>
                      </w:r>
                    </w:p>
                    <w:p w14:paraId="086C6B57" w14:textId="77777777" w:rsidR="008679A3" w:rsidRDefault="008679A3" w:rsidP="00187DFB">
                      <w:pPr>
                        <w:spacing w:after="0" w:line="200" w:lineRule="exact"/>
                      </w:pPr>
                      <w:r>
                        <w:tab/>
                        <w:t>};</w:t>
                      </w:r>
                    </w:p>
                    <w:p w14:paraId="425E9D6E" w14:textId="77777777" w:rsidR="008679A3" w:rsidRDefault="008679A3" w:rsidP="00187DFB">
                      <w:pPr>
                        <w:spacing w:after="0" w:line="200" w:lineRule="exact"/>
                        <w:rPr>
                          <w:lang w:eastAsia="ja-JP"/>
                        </w:rPr>
                      </w:pPr>
                      <w:r>
                        <w:rPr>
                          <w:rFonts w:hint="eastAsia"/>
                          <w:lang w:eastAsia="ja-JP"/>
                        </w:rPr>
                        <w:t>#endif</w:t>
                      </w:r>
                    </w:p>
                    <w:p w14:paraId="42CA60F9" w14:textId="77777777" w:rsidR="008679A3" w:rsidRDefault="008679A3" w:rsidP="00187DFB">
                      <w:pPr>
                        <w:spacing w:after="0" w:line="200" w:lineRule="exact"/>
                      </w:pPr>
                      <w:r>
                        <w:t>};</w:t>
                      </w:r>
                    </w:p>
                  </w:txbxContent>
                </v:textbox>
                <w10:wrap anchorx="margin"/>
              </v:shape>
            </w:pict>
          </mc:Fallback>
        </mc:AlternateContent>
      </w:r>
    </w:p>
    <w:p w14:paraId="0B444FE0" w14:textId="77777777" w:rsidR="00187DFB" w:rsidRDefault="00187DFB" w:rsidP="00187DFB">
      <w:pPr>
        <w:rPr>
          <w:lang w:eastAsia="ja-JP"/>
        </w:rPr>
      </w:pPr>
    </w:p>
    <w:p w14:paraId="56B8FFCB" w14:textId="77777777" w:rsidR="00187DFB" w:rsidRDefault="00187DFB" w:rsidP="00187DFB">
      <w:pPr>
        <w:rPr>
          <w:lang w:eastAsia="ja-JP"/>
        </w:rPr>
      </w:pPr>
    </w:p>
    <w:p w14:paraId="1239EA29" w14:textId="77777777" w:rsidR="00187DFB" w:rsidRDefault="00187DFB" w:rsidP="00043432">
      <w:pPr>
        <w:rPr>
          <w:lang w:eastAsia="ja-JP"/>
        </w:rPr>
      </w:pPr>
    </w:p>
    <w:p w14:paraId="52D8F173" w14:textId="77777777" w:rsidR="00187DFB" w:rsidRDefault="00187DFB" w:rsidP="00043432">
      <w:pPr>
        <w:rPr>
          <w:lang w:eastAsia="ja-JP"/>
        </w:rPr>
      </w:pPr>
    </w:p>
    <w:p w14:paraId="67B39859" w14:textId="77777777" w:rsidR="00BC31D1" w:rsidRDefault="00BC31D1">
      <w:pPr>
        <w:overflowPunct/>
        <w:autoSpaceDE/>
        <w:autoSpaceDN/>
        <w:adjustRightInd/>
        <w:spacing w:after="0" w:line="240" w:lineRule="auto"/>
        <w:textAlignment w:val="auto"/>
        <w:rPr>
          <w:lang w:eastAsia="ja-JP"/>
        </w:rPr>
      </w:pPr>
      <w:r>
        <w:rPr>
          <w:lang w:eastAsia="ja-JP"/>
        </w:rPr>
        <w:br w:type="page"/>
      </w:r>
    </w:p>
    <w:p w14:paraId="7F2F4B3A" w14:textId="226B5DE0" w:rsidR="00471FD5" w:rsidRPr="00471FD5" w:rsidRDefault="00392D58" w:rsidP="00C37AD3">
      <w:pPr>
        <w:rPr>
          <w:b/>
          <w:lang w:eastAsia="ja-JP"/>
        </w:rPr>
      </w:pPr>
      <w:r>
        <w:rPr>
          <w:lang w:eastAsia="ja-JP"/>
        </w:rPr>
        <w:lastRenderedPageBreak/>
        <w:t>[</w:t>
      </w:r>
      <w:r>
        <w:rPr>
          <w:rFonts w:hint="eastAsia"/>
          <w:lang w:eastAsia="ja-JP"/>
        </w:rPr>
        <w:t>In case of Ebisu</w:t>
      </w:r>
      <w:r w:rsidR="00471FD5">
        <w:rPr>
          <w:lang w:eastAsia="ja-JP"/>
        </w:rPr>
        <w:t xml:space="preserve"> / Draak</w:t>
      </w:r>
      <w:r>
        <w:rPr>
          <w:rFonts w:hint="eastAsia"/>
          <w:lang w:eastAsia="ja-JP"/>
        </w:rPr>
        <w:t xml:space="preserve"> </w:t>
      </w:r>
      <w:proofErr w:type="gramStart"/>
      <w:r>
        <w:rPr>
          <w:rFonts w:hint="eastAsia"/>
          <w:lang w:eastAsia="ja-JP"/>
        </w:rPr>
        <w:t>board</w:t>
      </w:r>
      <w:r>
        <w:rPr>
          <w:lang w:eastAsia="ja-JP"/>
        </w:rPr>
        <w:t xml:space="preserve">]   </w:t>
      </w:r>
      <w:proofErr w:type="gramEnd"/>
      <w:r>
        <w:rPr>
          <w:lang w:eastAsia="ja-JP"/>
        </w:rPr>
        <w:t xml:space="preserve">               </w:t>
      </w:r>
      <w:r w:rsidRPr="00913AC9">
        <w:rPr>
          <w:b/>
          <w:lang w:eastAsia="ja-JP"/>
        </w:rPr>
        <w:t xml:space="preserve"> *</w:t>
      </w:r>
      <w:r w:rsidR="000C7B29" w:rsidRPr="000C7B29">
        <w:rPr>
          <w:b/>
          <w:lang w:eastAsia="ja-JP"/>
        </w:rPr>
        <w:t>Other than the patterns below is unsupported in this driver</w:t>
      </w:r>
    </w:p>
    <w:p w14:paraId="472135E8" w14:textId="77777777" w:rsidR="00444A02" w:rsidRPr="00913AC9" w:rsidRDefault="00444A02" w:rsidP="00C37AD3">
      <w:pPr>
        <w:rPr>
          <w:u w:val="single"/>
          <w:lang w:eastAsia="ja-JP"/>
        </w:rPr>
      </w:pPr>
      <w:r w:rsidRPr="00913AC9">
        <w:rPr>
          <w:u w:val="single"/>
          <w:lang w:eastAsia="ja-JP"/>
        </w:rPr>
        <w:t>Ex</w:t>
      </w:r>
      <w:r w:rsidR="00E87478" w:rsidRPr="00913AC9">
        <w:rPr>
          <w:u w:val="single"/>
          <w:lang w:eastAsia="ja-JP"/>
        </w:rPr>
        <w:t xml:space="preserve"> 1</w:t>
      </w:r>
      <w:proofErr w:type="gramStart"/>
      <w:r w:rsidRPr="00913AC9">
        <w:rPr>
          <w:rFonts w:hint="eastAsia"/>
          <w:u w:val="single"/>
          <w:lang w:eastAsia="ja-JP"/>
        </w:rPr>
        <w:t>）</w:t>
      </w:r>
      <w:r w:rsidRPr="00913AC9">
        <w:rPr>
          <w:u w:val="single"/>
          <w:lang w:eastAsia="ja-JP"/>
        </w:rPr>
        <w:t>(</w:t>
      </w:r>
      <w:proofErr w:type="gramEnd"/>
      <w:r w:rsidRPr="00913AC9">
        <w:rPr>
          <w:u w:val="single"/>
          <w:lang w:eastAsia="ja-JP"/>
        </w:rPr>
        <w:t>HDMI x 1 (Single-link), Analog RGB x 1)</w:t>
      </w:r>
    </w:p>
    <w:p w14:paraId="601DECE8" w14:textId="1DBB2CC7" w:rsidR="00444A02" w:rsidRDefault="00314FC6" w:rsidP="00913AC9">
      <w:pPr>
        <w:rPr>
          <w:color w:val="222222"/>
        </w:rPr>
      </w:pPr>
      <w:r w:rsidRPr="00314FC6">
        <w:rPr>
          <w:color w:val="222222"/>
        </w:rPr>
        <w:t>There is no change in the device tree</w:t>
      </w:r>
      <w:r w:rsidR="00392D58">
        <w:rPr>
          <w:color w:val="222222"/>
        </w:rPr>
        <w:t xml:space="preserve"> (</w:t>
      </w:r>
      <w:r w:rsidR="00392D58">
        <w:rPr>
          <w:rFonts w:hint="eastAsia"/>
          <w:lang w:eastAsia="ja-JP"/>
        </w:rPr>
        <w:t>arch/arm64/boot/dts/renesas/</w:t>
      </w:r>
      <w:r w:rsidR="00717BA3">
        <w:rPr>
          <w:rFonts w:hint="eastAsia"/>
          <w:lang w:eastAsia="ja-JP"/>
        </w:rPr>
        <w:t>r8a77990-ebisu.dts, r8a77990-es10-ebisu.dts</w:t>
      </w:r>
      <w:r w:rsidR="00471FD5">
        <w:rPr>
          <w:lang w:eastAsia="ja-JP"/>
        </w:rPr>
        <w:t xml:space="preserve"> for Ebisu board and </w:t>
      </w:r>
      <w:r w:rsidR="00471FD5">
        <w:rPr>
          <w:rFonts w:hint="eastAsia"/>
          <w:lang w:eastAsia="ja-JP"/>
        </w:rPr>
        <w:t>arch/arm64/boot/dts/renesas</w:t>
      </w:r>
      <w:r w:rsidR="00471FD5">
        <w:rPr>
          <w:lang w:eastAsia="ja-JP"/>
        </w:rPr>
        <w:t>/</w:t>
      </w:r>
      <w:r w:rsidR="00471FD5" w:rsidRPr="00471FD5">
        <w:rPr>
          <w:lang w:eastAsia="ja-JP"/>
        </w:rPr>
        <w:t>r8a77995-draak.</w:t>
      </w:r>
      <w:r w:rsidR="00471FD5">
        <w:rPr>
          <w:lang w:eastAsia="ja-JP"/>
        </w:rPr>
        <w:t>dts for Draak board</w:t>
      </w:r>
      <w:r w:rsidR="00392D58">
        <w:rPr>
          <w:color w:val="222222"/>
        </w:rPr>
        <w:t>)</w:t>
      </w:r>
      <w:r w:rsidRPr="00314FC6">
        <w:rPr>
          <w:color w:val="222222"/>
        </w:rPr>
        <w:t>, it is the default setting.</w:t>
      </w:r>
    </w:p>
    <w:p w14:paraId="77166222" w14:textId="4FC1BC20" w:rsidR="00444A02" w:rsidRDefault="00444A02" w:rsidP="00444A02">
      <w:pPr>
        <w:rPr>
          <w:lang w:eastAsia="ja-JP"/>
        </w:rPr>
      </w:pPr>
      <w:r w:rsidRPr="007825AF">
        <w:rPr>
          <w:lang w:eastAsia="ja-JP"/>
        </w:rPr>
        <w:t>In case of this case, also change DIP switch. (R-Car E3</w:t>
      </w:r>
      <w:r w:rsidR="00686748">
        <w:rPr>
          <w:lang w:eastAsia="ja-JP"/>
        </w:rPr>
        <w:t>/D3</w:t>
      </w:r>
      <w:r w:rsidRPr="007825AF">
        <w:rPr>
          <w:lang w:eastAsia="ja-JP"/>
        </w:rPr>
        <w:t>)</w:t>
      </w:r>
    </w:p>
    <w:p w14:paraId="30BFBB19" w14:textId="77777777" w:rsidR="00351C71" w:rsidRPr="00913AC9" w:rsidRDefault="00351C71" w:rsidP="00C37AD3">
      <w:pPr>
        <w:ind w:firstLineChars="100" w:firstLine="200"/>
        <w:rPr>
          <w:u w:val="single"/>
          <w:lang w:eastAsia="ja-JP"/>
        </w:rPr>
      </w:pPr>
      <w:r w:rsidRPr="00913AC9">
        <w:rPr>
          <w:u w:val="single"/>
          <w:lang w:eastAsia="ja-JP"/>
        </w:rPr>
        <w:t xml:space="preserve">SW44: All </w:t>
      </w:r>
      <w:proofErr w:type="gramStart"/>
      <w:r w:rsidRPr="00913AC9">
        <w:rPr>
          <w:u w:val="single"/>
          <w:lang w:eastAsia="ja-JP"/>
        </w:rPr>
        <w:t>ON,  SW</w:t>
      </w:r>
      <w:proofErr w:type="gramEnd"/>
      <w:r w:rsidRPr="00913AC9">
        <w:rPr>
          <w:u w:val="single"/>
          <w:lang w:eastAsia="ja-JP"/>
        </w:rPr>
        <w:t xml:space="preserve"> 45: ON,  SW47: OFF</w:t>
      </w:r>
    </w:p>
    <w:p w14:paraId="46797497" w14:textId="77777777" w:rsidR="00392D58" w:rsidRPr="00913AC9" w:rsidRDefault="00392D58" w:rsidP="00351C71">
      <w:pPr>
        <w:rPr>
          <w:u w:val="single"/>
          <w:lang w:eastAsia="ja-JP"/>
        </w:rPr>
      </w:pPr>
    </w:p>
    <w:p w14:paraId="3C7A9BC6" w14:textId="77777777" w:rsidR="00351C71" w:rsidRPr="00913AC9" w:rsidRDefault="00351C71" w:rsidP="00351C71">
      <w:pPr>
        <w:rPr>
          <w:u w:val="single"/>
          <w:lang w:eastAsia="ja-JP"/>
        </w:rPr>
      </w:pPr>
      <w:r w:rsidRPr="00913AC9">
        <w:rPr>
          <w:u w:val="single"/>
          <w:lang w:eastAsia="ja-JP"/>
        </w:rPr>
        <w:t>Ex</w:t>
      </w:r>
      <w:r w:rsidR="00E87478" w:rsidRPr="00913AC9">
        <w:rPr>
          <w:u w:val="single"/>
          <w:lang w:eastAsia="ja-JP"/>
        </w:rPr>
        <w:t xml:space="preserve"> 2</w:t>
      </w:r>
      <w:proofErr w:type="gramStart"/>
      <w:r w:rsidRPr="00913AC9">
        <w:rPr>
          <w:rFonts w:hint="eastAsia"/>
          <w:u w:val="single"/>
          <w:lang w:eastAsia="ja-JP"/>
        </w:rPr>
        <w:t>）</w:t>
      </w:r>
      <w:r w:rsidRPr="00913AC9">
        <w:rPr>
          <w:u w:val="single"/>
          <w:lang w:eastAsia="ja-JP"/>
        </w:rPr>
        <w:t>(</w:t>
      </w:r>
      <w:proofErr w:type="gramEnd"/>
      <w:r w:rsidR="00DC0804" w:rsidRPr="00913AC9">
        <w:rPr>
          <w:u w:val="single"/>
          <w:lang w:eastAsia="ja-JP"/>
        </w:rPr>
        <w:t xml:space="preserve">HDMI </w:t>
      </w:r>
      <w:r w:rsidR="00265908" w:rsidRPr="00913AC9">
        <w:rPr>
          <w:u w:val="single"/>
          <w:lang w:eastAsia="ja-JP"/>
        </w:rPr>
        <w:t xml:space="preserve">x </w:t>
      </w:r>
      <w:r w:rsidRPr="00913AC9">
        <w:rPr>
          <w:u w:val="single"/>
          <w:lang w:eastAsia="ja-JP"/>
        </w:rPr>
        <w:t>1 (Dual-link), Analog RGB x 1)</w:t>
      </w:r>
    </w:p>
    <w:p w14:paraId="46B6C961" w14:textId="3CA5C861" w:rsidR="00447EA2" w:rsidRDefault="00447EA2" w:rsidP="00351C71">
      <w:pPr>
        <w:rPr>
          <w:lang w:eastAsia="ja-JP"/>
        </w:rPr>
      </w:pPr>
      <w:r>
        <w:rPr>
          <w:rFonts w:hint="eastAsia"/>
          <w:lang w:eastAsia="ja-JP"/>
        </w:rPr>
        <w:t>arch/arm64/boot/dts/renesas/</w:t>
      </w:r>
      <w:r w:rsidR="00717BA3">
        <w:rPr>
          <w:rFonts w:hint="eastAsia"/>
          <w:lang w:eastAsia="ja-JP"/>
        </w:rPr>
        <w:t>r8a77990-ebisu.dts, r8a77990-es10-ebisu.dts</w:t>
      </w:r>
      <w:r w:rsidR="00471FD5">
        <w:rPr>
          <w:lang w:eastAsia="ja-JP"/>
        </w:rPr>
        <w:t xml:space="preserve"> for Ebisu board</w:t>
      </w:r>
    </w:p>
    <w:p w14:paraId="37A6CD9D" w14:textId="4725121C" w:rsidR="00471FD5" w:rsidRDefault="00471FD5" w:rsidP="00351C71">
      <w:pPr>
        <w:rPr>
          <w:lang w:eastAsia="ja-JP"/>
        </w:rPr>
      </w:pPr>
      <w:r>
        <w:rPr>
          <w:noProof/>
        </w:rPr>
        <mc:AlternateContent>
          <mc:Choice Requires="wps">
            <w:drawing>
              <wp:anchor distT="0" distB="0" distL="114300" distR="114300" simplePos="0" relativeHeight="251837440" behindDoc="0" locked="0" layoutInCell="1" allowOverlap="1" wp14:anchorId="6B77971B" wp14:editId="4C4EEDD9">
                <wp:simplePos x="0" y="0"/>
                <wp:positionH relativeFrom="margin">
                  <wp:align>left</wp:align>
                </wp:positionH>
                <wp:positionV relativeFrom="paragraph">
                  <wp:posOffset>237218</wp:posOffset>
                </wp:positionV>
                <wp:extent cx="5886450" cy="4273550"/>
                <wp:effectExtent l="0" t="0" r="19050" b="12700"/>
                <wp:wrapNone/>
                <wp:docPr id="9209" name="テキスト ボックス 9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86450" cy="4273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8A353A8" w14:textId="513F5DAD" w:rsidR="008679A3" w:rsidRDefault="008679A3" w:rsidP="00351C71">
                            <w:pPr>
                              <w:spacing w:after="0" w:line="200" w:lineRule="exact"/>
                              <w:rPr>
                                <w:lang w:eastAsia="ja-JP"/>
                              </w:rPr>
                            </w:pPr>
                            <w:r w:rsidRPr="00B13824">
                              <w:rPr>
                                <w:lang w:eastAsia="ja-JP"/>
                              </w:rPr>
                              <w:t>lvds-decoder</w:t>
                            </w:r>
                            <w:r>
                              <w:rPr>
                                <w:rFonts w:hint="eastAsia"/>
                                <w:lang w:eastAsia="ja-JP"/>
                              </w:rPr>
                              <w:t xml:space="preserve">　</w:t>
                            </w:r>
                            <w:r w:rsidRPr="00314FC6">
                              <w:rPr>
                                <w:lang w:eastAsia="ja-JP"/>
                              </w:rPr>
                              <w:t>{</w:t>
                            </w:r>
                          </w:p>
                          <w:p w14:paraId="5213D4B3" w14:textId="436C3F4A" w:rsidR="008679A3" w:rsidRDefault="008679A3" w:rsidP="00351C71">
                            <w:pPr>
                              <w:spacing w:after="0" w:line="200" w:lineRule="exact"/>
                              <w:rPr>
                                <w:lang w:eastAsia="ja-JP"/>
                              </w:rPr>
                            </w:pPr>
                            <w:r>
                              <w:rPr>
                                <w:lang w:eastAsia="ja-JP"/>
                              </w:rPr>
                              <w:t>……</w:t>
                            </w:r>
                          </w:p>
                          <w:p w14:paraId="117A8626" w14:textId="6CF23CED" w:rsidR="008679A3" w:rsidRDefault="008679A3" w:rsidP="00B13824">
                            <w:pPr>
                              <w:spacing w:after="0" w:line="200" w:lineRule="exact"/>
                              <w:rPr>
                                <w:lang w:eastAsia="ja-JP"/>
                              </w:rPr>
                            </w:pPr>
                            <w:r>
                              <w:rPr>
                                <w:lang w:eastAsia="ja-JP"/>
                              </w:rPr>
                              <w:t xml:space="preserve">    port@1 {</w:t>
                            </w:r>
                          </w:p>
                          <w:p w14:paraId="24791648" w14:textId="49721698" w:rsidR="008679A3" w:rsidRDefault="008679A3" w:rsidP="00B13824">
                            <w:pPr>
                              <w:spacing w:after="0" w:line="200" w:lineRule="exact"/>
                              <w:rPr>
                                <w:lang w:eastAsia="ja-JP"/>
                              </w:rPr>
                            </w:pPr>
                            <w:r>
                              <w:rPr>
                                <w:lang w:eastAsia="ja-JP"/>
                              </w:rPr>
                              <w:t xml:space="preserve">       reg = &lt;1&gt;;</w:t>
                            </w:r>
                          </w:p>
                          <w:p w14:paraId="54587DA7" w14:textId="6EAAEDA4" w:rsidR="008679A3" w:rsidRDefault="008679A3" w:rsidP="00B13824">
                            <w:pPr>
                              <w:spacing w:after="0" w:line="200" w:lineRule="exact"/>
                              <w:rPr>
                                <w:lang w:eastAsia="ja-JP"/>
                              </w:rPr>
                            </w:pPr>
                            <w:r>
                              <w:rPr>
                                <w:lang w:eastAsia="ja-JP"/>
                              </w:rPr>
                              <w:t xml:space="preserve">       thc63lvd1024_in_dual_link: endpoint {</w:t>
                            </w:r>
                          </w:p>
                          <w:p w14:paraId="61D96408" w14:textId="515A92CD" w:rsidR="008679A3" w:rsidRDefault="008679A3" w:rsidP="00B13824">
                            <w:pPr>
                              <w:spacing w:after="0" w:line="200" w:lineRule="exact"/>
                              <w:rPr>
                                <w:lang w:eastAsia="ja-JP"/>
                              </w:rPr>
                            </w:pPr>
                            <w:r>
                              <w:rPr>
                                <w:lang w:eastAsia="ja-JP"/>
                              </w:rPr>
                              <w:t>+           remote-endpoint = &lt;&amp;lvds1_out&gt;;</w:t>
                            </w:r>
                          </w:p>
                          <w:p w14:paraId="6BDF641D" w14:textId="1C88FF00" w:rsidR="008679A3" w:rsidRDefault="008679A3" w:rsidP="00B13824">
                            <w:pPr>
                              <w:spacing w:after="0" w:line="200" w:lineRule="exact"/>
                              <w:rPr>
                                <w:lang w:eastAsia="ja-JP"/>
                              </w:rPr>
                            </w:pPr>
                            <w:r>
                              <w:rPr>
                                <w:lang w:eastAsia="ja-JP"/>
                              </w:rPr>
                              <w:t xml:space="preserve">       };</w:t>
                            </w:r>
                          </w:p>
                          <w:p w14:paraId="3DF419B5" w14:textId="2ED946CF" w:rsidR="008679A3" w:rsidRPr="00314FC6" w:rsidRDefault="008679A3" w:rsidP="00B13824">
                            <w:pPr>
                              <w:spacing w:after="0" w:line="200" w:lineRule="exact"/>
                              <w:rPr>
                                <w:lang w:eastAsia="ja-JP"/>
                              </w:rPr>
                            </w:pPr>
                            <w:r>
                              <w:rPr>
                                <w:lang w:eastAsia="ja-JP"/>
                              </w:rPr>
                              <w:t xml:space="preserve">    };</w:t>
                            </w:r>
                          </w:p>
                          <w:p w14:paraId="1DB18865" w14:textId="77777777" w:rsidR="008679A3" w:rsidRDefault="008679A3" w:rsidP="006B4DE5">
                            <w:pPr>
                              <w:spacing w:after="0" w:line="200" w:lineRule="exact"/>
                              <w:rPr>
                                <w:lang w:eastAsia="ja-JP"/>
                              </w:rPr>
                            </w:pPr>
                            <w:r>
                              <w:rPr>
                                <w:lang w:eastAsia="ja-JP"/>
                              </w:rPr>
                              <w:t>……</w:t>
                            </w:r>
                          </w:p>
                          <w:p w14:paraId="2C779EBF" w14:textId="77777777" w:rsidR="008679A3" w:rsidRDefault="008679A3" w:rsidP="00351C71">
                            <w:pPr>
                              <w:spacing w:after="0" w:line="200" w:lineRule="exact"/>
                              <w:rPr>
                                <w:lang w:eastAsia="ja-JP"/>
                              </w:rPr>
                            </w:pPr>
                            <w:r>
                              <w:rPr>
                                <w:lang w:eastAsia="ja-JP"/>
                              </w:rPr>
                              <w:t>};</w:t>
                            </w:r>
                          </w:p>
                          <w:p w14:paraId="0411CDFF" w14:textId="6A15B475" w:rsidR="008679A3" w:rsidRDefault="008679A3" w:rsidP="00351C71">
                            <w:pPr>
                              <w:spacing w:after="0" w:line="200" w:lineRule="exact"/>
                              <w:rPr>
                                <w:lang w:eastAsia="ja-JP"/>
                              </w:rPr>
                            </w:pPr>
                          </w:p>
                          <w:p w14:paraId="3F9726B0" w14:textId="3BC7A8DC" w:rsidR="008679A3" w:rsidRDefault="008679A3" w:rsidP="00B13824">
                            <w:pPr>
                              <w:spacing w:after="0" w:line="200" w:lineRule="exact"/>
                              <w:rPr>
                                <w:lang w:eastAsia="ja-JP"/>
                              </w:rPr>
                            </w:pPr>
                            <w:r w:rsidRPr="00B13824">
                              <w:rPr>
                                <w:lang w:eastAsia="ja-JP"/>
                              </w:rPr>
                              <w:t>vga-encoder</w:t>
                            </w:r>
                            <w:r w:rsidRPr="00314FC6">
                              <w:rPr>
                                <w:lang w:eastAsia="ja-JP"/>
                              </w:rPr>
                              <w:t xml:space="preserve"> {</w:t>
                            </w:r>
                          </w:p>
                          <w:p w14:paraId="4A374BF8" w14:textId="77777777" w:rsidR="008679A3" w:rsidRDefault="008679A3" w:rsidP="006B4DE5">
                            <w:pPr>
                              <w:spacing w:after="0" w:line="200" w:lineRule="exact"/>
                              <w:rPr>
                                <w:lang w:eastAsia="ja-JP"/>
                              </w:rPr>
                            </w:pPr>
                            <w:r>
                              <w:rPr>
                                <w:lang w:eastAsia="ja-JP"/>
                              </w:rPr>
                              <w:t>……</w:t>
                            </w:r>
                          </w:p>
                          <w:p w14:paraId="17FF4E70" w14:textId="560C53A1" w:rsidR="008679A3" w:rsidRDefault="008679A3" w:rsidP="00B13824">
                            <w:pPr>
                              <w:spacing w:after="0" w:line="200" w:lineRule="exact"/>
                              <w:rPr>
                                <w:lang w:eastAsia="ja-JP"/>
                              </w:rPr>
                            </w:pPr>
                            <w:r>
                              <w:rPr>
                                <w:lang w:eastAsia="ja-JP"/>
                              </w:rPr>
                              <w:t xml:space="preserve">    port@0 {</w:t>
                            </w:r>
                          </w:p>
                          <w:p w14:paraId="3870D23D" w14:textId="50CC2BD9" w:rsidR="008679A3" w:rsidRDefault="008679A3" w:rsidP="00B13824">
                            <w:pPr>
                              <w:spacing w:after="0" w:line="200" w:lineRule="exact"/>
                              <w:rPr>
                                <w:lang w:eastAsia="ja-JP"/>
                              </w:rPr>
                            </w:pPr>
                            <w:r>
                              <w:rPr>
                                <w:lang w:eastAsia="ja-JP"/>
                              </w:rPr>
                              <w:t xml:space="preserve">       reg = &lt;0&gt;;</w:t>
                            </w:r>
                          </w:p>
                          <w:p w14:paraId="5B3E46CD" w14:textId="4A524F72" w:rsidR="008679A3" w:rsidRDefault="008679A3" w:rsidP="00B13824">
                            <w:pPr>
                              <w:spacing w:after="0" w:line="200" w:lineRule="exact"/>
                              <w:rPr>
                                <w:lang w:eastAsia="ja-JP"/>
                              </w:rPr>
                            </w:pPr>
                            <w:r>
                              <w:rPr>
                                <w:lang w:eastAsia="ja-JP"/>
                              </w:rPr>
                              <w:t xml:space="preserve">       adv7123_in: endpoint {</w:t>
                            </w:r>
                          </w:p>
                          <w:p w14:paraId="7F2EFBBD" w14:textId="2AF81B0D" w:rsidR="008679A3" w:rsidRDefault="008679A3" w:rsidP="00B13824">
                            <w:pPr>
                              <w:spacing w:after="0" w:line="200" w:lineRule="exact"/>
                              <w:rPr>
                                <w:lang w:eastAsia="ja-JP"/>
                              </w:rPr>
                            </w:pPr>
                            <w:r>
                              <w:rPr>
                                <w:lang w:eastAsia="ja-JP"/>
                              </w:rPr>
                              <w:t>-            remote-endpoint = &lt;&amp;lvds1_out&gt;;</w:t>
                            </w:r>
                          </w:p>
                          <w:p w14:paraId="69DFA06E" w14:textId="513C769A" w:rsidR="008679A3" w:rsidRDefault="008679A3" w:rsidP="00B13824">
                            <w:pPr>
                              <w:spacing w:after="0" w:line="200" w:lineRule="exact"/>
                              <w:rPr>
                                <w:lang w:eastAsia="ja-JP"/>
                              </w:rPr>
                            </w:pPr>
                            <w:r>
                              <w:rPr>
                                <w:lang w:eastAsia="ja-JP"/>
                              </w:rPr>
                              <w:t xml:space="preserve">       };</w:t>
                            </w:r>
                          </w:p>
                          <w:p w14:paraId="7A369B7F" w14:textId="19997320" w:rsidR="008679A3" w:rsidRDefault="008679A3" w:rsidP="00B13824">
                            <w:pPr>
                              <w:spacing w:after="0" w:line="200" w:lineRule="exact"/>
                              <w:rPr>
                                <w:lang w:eastAsia="ja-JP"/>
                              </w:rPr>
                            </w:pPr>
                            <w:r>
                              <w:rPr>
                                <w:lang w:eastAsia="ja-JP"/>
                              </w:rPr>
                              <w:t xml:space="preserve">    };</w:t>
                            </w:r>
                          </w:p>
                          <w:p w14:paraId="7A469A21" w14:textId="77777777" w:rsidR="008679A3" w:rsidRDefault="008679A3" w:rsidP="006B4DE5">
                            <w:pPr>
                              <w:spacing w:after="0" w:line="200" w:lineRule="exact"/>
                              <w:rPr>
                                <w:lang w:eastAsia="ja-JP"/>
                              </w:rPr>
                            </w:pPr>
                            <w:r>
                              <w:rPr>
                                <w:lang w:eastAsia="ja-JP"/>
                              </w:rPr>
                              <w:t>……</w:t>
                            </w:r>
                          </w:p>
                          <w:p w14:paraId="5DB8DBD9" w14:textId="3A8778EB" w:rsidR="008679A3" w:rsidRDefault="008679A3" w:rsidP="00B13824">
                            <w:pPr>
                              <w:spacing w:after="0" w:line="200" w:lineRule="exact"/>
                              <w:rPr>
                                <w:lang w:eastAsia="ja-JP"/>
                              </w:rPr>
                            </w:pPr>
                            <w:r>
                              <w:rPr>
                                <w:lang w:eastAsia="ja-JP"/>
                              </w:rPr>
                              <w:t>};</w:t>
                            </w:r>
                          </w:p>
                          <w:p w14:paraId="2A3F3614" w14:textId="77777777" w:rsidR="008679A3" w:rsidRDefault="008679A3" w:rsidP="00351C71">
                            <w:pPr>
                              <w:spacing w:after="0" w:line="200" w:lineRule="exact"/>
                              <w:rPr>
                                <w:lang w:eastAsia="ja-JP"/>
                              </w:rPr>
                            </w:pPr>
                          </w:p>
                          <w:p w14:paraId="3A1871E0" w14:textId="6BB945E8" w:rsidR="008679A3" w:rsidRDefault="008679A3" w:rsidP="00351C71">
                            <w:pPr>
                              <w:spacing w:after="0" w:line="200" w:lineRule="exact"/>
                              <w:rPr>
                                <w:lang w:eastAsia="ja-JP"/>
                              </w:rPr>
                            </w:pPr>
                            <w:r w:rsidRPr="00314FC6">
                              <w:rPr>
                                <w:lang w:eastAsia="ja-JP"/>
                              </w:rPr>
                              <w:t>&amp;lvds1 {</w:t>
                            </w:r>
                          </w:p>
                          <w:p w14:paraId="249F084A" w14:textId="77777777" w:rsidR="008679A3" w:rsidRDefault="008679A3" w:rsidP="006B4DE5">
                            <w:pPr>
                              <w:spacing w:after="0" w:line="200" w:lineRule="exact"/>
                              <w:rPr>
                                <w:lang w:eastAsia="ja-JP"/>
                              </w:rPr>
                            </w:pPr>
                            <w:r>
                              <w:rPr>
                                <w:lang w:eastAsia="ja-JP"/>
                              </w:rPr>
                              <w:t>……</w:t>
                            </w:r>
                          </w:p>
                          <w:p w14:paraId="7C232ACC" w14:textId="59004DCE" w:rsidR="008679A3" w:rsidRDefault="008679A3" w:rsidP="00B13824">
                            <w:pPr>
                              <w:spacing w:after="0" w:line="200" w:lineRule="exact"/>
                              <w:rPr>
                                <w:lang w:eastAsia="ja-JP"/>
                              </w:rPr>
                            </w:pPr>
                            <w:r>
                              <w:rPr>
                                <w:lang w:eastAsia="ja-JP"/>
                              </w:rPr>
                              <w:t xml:space="preserve">    port@1 {</w:t>
                            </w:r>
                          </w:p>
                          <w:p w14:paraId="6C2DC493" w14:textId="7BB5CB26" w:rsidR="008679A3" w:rsidRDefault="008679A3" w:rsidP="00B13824">
                            <w:pPr>
                              <w:spacing w:after="0" w:line="200" w:lineRule="exact"/>
                              <w:rPr>
                                <w:lang w:eastAsia="ja-JP"/>
                              </w:rPr>
                            </w:pPr>
                            <w:r>
                              <w:rPr>
                                <w:lang w:eastAsia="ja-JP"/>
                              </w:rPr>
                              <w:t xml:space="preserve">       lvds1_out: endpoint {</w:t>
                            </w:r>
                          </w:p>
                          <w:p w14:paraId="32DB2DF8" w14:textId="346D1EAA" w:rsidR="008679A3" w:rsidRDefault="008679A3" w:rsidP="00B13824">
                            <w:pPr>
                              <w:spacing w:after="0" w:line="200" w:lineRule="exact"/>
                              <w:rPr>
                                <w:lang w:eastAsia="ja-JP"/>
                              </w:rPr>
                            </w:pPr>
                            <w:r>
                              <w:rPr>
                                <w:lang w:eastAsia="ja-JP"/>
                              </w:rPr>
                              <w:t>-             remote-endpoint = &lt;&amp;adv7123_in&gt;;</w:t>
                            </w:r>
                          </w:p>
                          <w:p w14:paraId="1D7F5298" w14:textId="43721039" w:rsidR="008679A3" w:rsidRDefault="008679A3" w:rsidP="00B13824">
                            <w:pPr>
                              <w:spacing w:after="0" w:line="200" w:lineRule="exact"/>
                              <w:rPr>
                                <w:lang w:eastAsia="ja-JP"/>
                              </w:rPr>
                            </w:pPr>
                            <w:r>
                              <w:rPr>
                                <w:lang w:eastAsia="ja-JP"/>
                              </w:rPr>
                              <w:t>+            remote-endpoint = &lt;&amp;</w:t>
                            </w:r>
                            <w:r w:rsidRPr="006B4DE5">
                              <w:rPr>
                                <w:lang w:eastAsia="ja-JP"/>
                              </w:rPr>
                              <w:t xml:space="preserve"> </w:t>
                            </w:r>
                            <w:r>
                              <w:rPr>
                                <w:lang w:eastAsia="ja-JP"/>
                              </w:rPr>
                              <w:t>thc63lvd1024_in_dual_link&gt;;</w:t>
                            </w:r>
                          </w:p>
                          <w:p w14:paraId="38906058" w14:textId="71D3AFE4" w:rsidR="008679A3" w:rsidRDefault="008679A3" w:rsidP="00B13824">
                            <w:pPr>
                              <w:spacing w:after="0" w:line="200" w:lineRule="exact"/>
                              <w:rPr>
                                <w:lang w:eastAsia="ja-JP"/>
                              </w:rPr>
                            </w:pPr>
                            <w:r>
                              <w:rPr>
                                <w:lang w:eastAsia="ja-JP"/>
                              </w:rPr>
                              <w:t xml:space="preserve">       };</w:t>
                            </w:r>
                          </w:p>
                          <w:p w14:paraId="11C43F38" w14:textId="024169AF" w:rsidR="008679A3" w:rsidRPr="00314FC6" w:rsidRDefault="008679A3" w:rsidP="00B13824">
                            <w:pPr>
                              <w:spacing w:after="0" w:line="200" w:lineRule="exact"/>
                              <w:rPr>
                                <w:lang w:eastAsia="ja-JP"/>
                              </w:rPr>
                            </w:pPr>
                            <w:r>
                              <w:rPr>
                                <w:lang w:eastAsia="ja-JP"/>
                              </w:rPr>
                              <w:t xml:space="preserve">    };</w:t>
                            </w:r>
                          </w:p>
                          <w:p w14:paraId="29C9653B" w14:textId="77777777" w:rsidR="008679A3" w:rsidRDefault="008679A3" w:rsidP="006B4DE5">
                            <w:pPr>
                              <w:spacing w:after="0" w:line="200" w:lineRule="exact"/>
                              <w:rPr>
                                <w:lang w:eastAsia="ja-JP"/>
                              </w:rPr>
                            </w:pPr>
                            <w:r>
                              <w:rPr>
                                <w:lang w:eastAsia="ja-JP"/>
                              </w:rPr>
                              <w:t>……</w:t>
                            </w:r>
                          </w:p>
                          <w:p w14:paraId="2203A011" w14:textId="77777777" w:rsidR="008679A3" w:rsidRDefault="008679A3" w:rsidP="00314FC6">
                            <w:pPr>
                              <w:spacing w:after="0" w:line="200" w:lineRule="exact"/>
                              <w:rPr>
                                <w:lang w:eastAsia="ja-JP"/>
                              </w:rPr>
                            </w:pPr>
                            <w:r>
                              <w:rPr>
                                <w:lang w:eastAsia="ja-JP"/>
                              </w:rPr>
                              <w:t>};</w:t>
                            </w:r>
                          </w:p>
                          <w:p w14:paraId="00207F6D" w14:textId="77777777" w:rsidR="008679A3" w:rsidRDefault="008679A3" w:rsidP="00351C71">
                            <w:pPr>
                              <w:spacing w:after="0" w:line="200" w:lineRule="exact"/>
                              <w:rPr>
                                <w:lang w:eastAsia="ja-JP"/>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B77971B" id="テキスト ボックス 954" o:spid="_x0000_s1993" type="#_x0000_t202" style="position:absolute;margin-left:0;margin-top:18.7pt;width:463.5pt;height:336.5pt;z-index:2518374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" fillcolor="white [3201]" strokeweight=".5pt">
                <v:path arrowok="t"/>
                <v:textbox>
                  <w:txbxContent>
                    <w:p w14:paraId="68A353A8" w14:textId="513F5DAD" w:rsidR="008679A3" w:rsidRDefault="008679A3" w:rsidP="00351C71">
                      <w:pPr>
                        <w:spacing w:after="0" w:line="200" w:lineRule="exact"/>
                        <w:rPr>
                          <w:lang w:eastAsia="ja-JP"/>
                        </w:rPr>
                      </w:pPr>
                      <w:r w:rsidRPr="00B13824">
                        <w:rPr>
                          <w:lang w:eastAsia="ja-JP"/>
                        </w:rPr>
                        <w:t>lvds-decoder</w:t>
                      </w:r>
                      <w:r>
                        <w:rPr>
                          <w:rFonts w:hint="eastAsia"/>
                          <w:lang w:eastAsia="ja-JP"/>
                        </w:rPr>
                        <w:t xml:space="preserve">　</w:t>
                      </w:r>
                      <w:r w:rsidRPr="00314FC6">
                        <w:rPr>
                          <w:lang w:eastAsia="ja-JP"/>
                        </w:rPr>
                        <w:t>{</w:t>
                      </w:r>
                    </w:p>
                    <w:p w14:paraId="5213D4B3" w14:textId="436C3F4A" w:rsidR="008679A3" w:rsidRDefault="008679A3" w:rsidP="00351C71">
                      <w:pPr>
                        <w:spacing w:after="0" w:line="200" w:lineRule="exact"/>
                        <w:rPr>
                          <w:lang w:eastAsia="ja-JP"/>
                        </w:rPr>
                      </w:pPr>
                      <w:r>
                        <w:rPr>
                          <w:lang w:eastAsia="ja-JP"/>
                        </w:rPr>
                        <w:t>……</w:t>
                      </w:r>
                    </w:p>
                    <w:p w14:paraId="117A8626" w14:textId="6CF23CED" w:rsidR="008679A3" w:rsidRDefault="008679A3" w:rsidP="00B13824">
                      <w:pPr>
                        <w:spacing w:after="0" w:line="200" w:lineRule="exact"/>
                        <w:rPr>
                          <w:lang w:eastAsia="ja-JP"/>
                        </w:rPr>
                      </w:pPr>
                      <w:r>
                        <w:rPr>
                          <w:lang w:eastAsia="ja-JP"/>
                        </w:rPr>
                        <w:t xml:space="preserve">    port@1 {</w:t>
                      </w:r>
                    </w:p>
                    <w:p w14:paraId="24791648" w14:textId="49721698" w:rsidR="008679A3" w:rsidRDefault="008679A3" w:rsidP="00B13824">
                      <w:pPr>
                        <w:spacing w:after="0" w:line="200" w:lineRule="exact"/>
                        <w:rPr>
                          <w:lang w:eastAsia="ja-JP"/>
                        </w:rPr>
                      </w:pPr>
                      <w:r>
                        <w:rPr>
                          <w:lang w:eastAsia="ja-JP"/>
                        </w:rPr>
                        <w:t xml:space="preserve">       reg = &lt;1&gt;;</w:t>
                      </w:r>
                    </w:p>
                    <w:p w14:paraId="54587DA7" w14:textId="6EAAEDA4" w:rsidR="008679A3" w:rsidRDefault="008679A3" w:rsidP="00B13824">
                      <w:pPr>
                        <w:spacing w:after="0" w:line="200" w:lineRule="exact"/>
                        <w:rPr>
                          <w:lang w:eastAsia="ja-JP"/>
                        </w:rPr>
                      </w:pPr>
                      <w:r>
                        <w:rPr>
                          <w:lang w:eastAsia="ja-JP"/>
                        </w:rPr>
                        <w:t xml:space="preserve">       thc63lvd1024_in_dual_link: endpoint {</w:t>
                      </w:r>
                    </w:p>
                    <w:p w14:paraId="61D96408" w14:textId="515A92CD" w:rsidR="008679A3" w:rsidRDefault="008679A3" w:rsidP="00B13824">
                      <w:pPr>
                        <w:spacing w:after="0" w:line="200" w:lineRule="exact"/>
                        <w:rPr>
                          <w:lang w:eastAsia="ja-JP"/>
                        </w:rPr>
                      </w:pPr>
                      <w:r>
                        <w:rPr>
                          <w:lang w:eastAsia="ja-JP"/>
                        </w:rPr>
                        <w:t>+           remote-endpoint = &lt;&amp;lvds1_out&gt;;</w:t>
                      </w:r>
                    </w:p>
                    <w:p w14:paraId="6BDF641D" w14:textId="1C88FF00" w:rsidR="008679A3" w:rsidRDefault="008679A3" w:rsidP="00B13824">
                      <w:pPr>
                        <w:spacing w:after="0" w:line="200" w:lineRule="exact"/>
                        <w:rPr>
                          <w:lang w:eastAsia="ja-JP"/>
                        </w:rPr>
                      </w:pPr>
                      <w:r>
                        <w:rPr>
                          <w:lang w:eastAsia="ja-JP"/>
                        </w:rPr>
                        <w:t xml:space="preserve">       };</w:t>
                      </w:r>
                    </w:p>
                    <w:p w14:paraId="3DF419B5" w14:textId="2ED946CF" w:rsidR="008679A3" w:rsidRPr="00314FC6" w:rsidRDefault="008679A3" w:rsidP="00B13824">
                      <w:pPr>
                        <w:spacing w:after="0" w:line="200" w:lineRule="exact"/>
                        <w:rPr>
                          <w:lang w:eastAsia="ja-JP"/>
                        </w:rPr>
                      </w:pPr>
                      <w:r>
                        <w:rPr>
                          <w:lang w:eastAsia="ja-JP"/>
                        </w:rPr>
                        <w:t xml:space="preserve">    };</w:t>
                      </w:r>
                    </w:p>
                    <w:p w14:paraId="1DB18865" w14:textId="77777777" w:rsidR="008679A3" w:rsidRDefault="008679A3" w:rsidP="006B4DE5">
                      <w:pPr>
                        <w:spacing w:after="0" w:line="200" w:lineRule="exact"/>
                        <w:rPr>
                          <w:lang w:eastAsia="ja-JP"/>
                        </w:rPr>
                      </w:pPr>
                      <w:r>
                        <w:rPr>
                          <w:lang w:eastAsia="ja-JP"/>
                        </w:rPr>
                        <w:t>……</w:t>
                      </w:r>
                    </w:p>
                    <w:p w14:paraId="2C779EBF" w14:textId="77777777" w:rsidR="008679A3" w:rsidRDefault="008679A3" w:rsidP="00351C71">
                      <w:pPr>
                        <w:spacing w:after="0" w:line="200" w:lineRule="exact"/>
                        <w:rPr>
                          <w:lang w:eastAsia="ja-JP"/>
                        </w:rPr>
                      </w:pPr>
                      <w:r>
                        <w:rPr>
                          <w:lang w:eastAsia="ja-JP"/>
                        </w:rPr>
                        <w:t>};</w:t>
                      </w:r>
                    </w:p>
                    <w:p w14:paraId="0411CDFF" w14:textId="6A15B475" w:rsidR="008679A3" w:rsidRDefault="008679A3" w:rsidP="00351C71">
                      <w:pPr>
                        <w:spacing w:after="0" w:line="200" w:lineRule="exact"/>
                        <w:rPr>
                          <w:lang w:eastAsia="ja-JP"/>
                        </w:rPr>
                      </w:pPr>
                    </w:p>
                    <w:p w14:paraId="3F9726B0" w14:textId="3BC7A8DC" w:rsidR="008679A3" w:rsidRDefault="008679A3" w:rsidP="00B13824">
                      <w:pPr>
                        <w:spacing w:after="0" w:line="200" w:lineRule="exact"/>
                        <w:rPr>
                          <w:lang w:eastAsia="ja-JP"/>
                        </w:rPr>
                      </w:pPr>
                      <w:r w:rsidRPr="00B13824">
                        <w:rPr>
                          <w:lang w:eastAsia="ja-JP"/>
                        </w:rPr>
                        <w:t>vga-encoder</w:t>
                      </w:r>
                      <w:r w:rsidRPr="00314FC6">
                        <w:rPr>
                          <w:lang w:eastAsia="ja-JP"/>
                        </w:rPr>
                        <w:t xml:space="preserve"> {</w:t>
                      </w:r>
                    </w:p>
                    <w:p w14:paraId="4A374BF8" w14:textId="77777777" w:rsidR="008679A3" w:rsidRDefault="008679A3" w:rsidP="006B4DE5">
                      <w:pPr>
                        <w:spacing w:after="0" w:line="200" w:lineRule="exact"/>
                        <w:rPr>
                          <w:lang w:eastAsia="ja-JP"/>
                        </w:rPr>
                      </w:pPr>
                      <w:r>
                        <w:rPr>
                          <w:lang w:eastAsia="ja-JP"/>
                        </w:rPr>
                        <w:t>……</w:t>
                      </w:r>
                    </w:p>
                    <w:p w14:paraId="17FF4E70" w14:textId="560C53A1" w:rsidR="008679A3" w:rsidRDefault="008679A3" w:rsidP="00B13824">
                      <w:pPr>
                        <w:spacing w:after="0" w:line="200" w:lineRule="exact"/>
                        <w:rPr>
                          <w:lang w:eastAsia="ja-JP"/>
                        </w:rPr>
                      </w:pPr>
                      <w:r>
                        <w:rPr>
                          <w:lang w:eastAsia="ja-JP"/>
                        </w:rPr>
                        <w:t xml:space="preserve">    port@0 {</w:t>
                      </w:r>
                    </w:p>
                    <w:p w14:paraId="3870D23D" w14:textId="50CC2BD9" w:rsidR="008679A3" w:rsidRDefault="008679A3" w:rsidP="00B13824">
                      <w:pPr>
                        <w:spacing w:after="0" w:line="200" w:lineRule="exact"/>
                        <w:rPr>
                          <w:lang w:eastAsia="ja-JP"/>
                        </w:rPr>
                      </w:pPr>
                      <w:r>
                        <w:rPr>
                          <w:lang w:eastAsia="ja-JP"/>
                        </w:rPr>
                        <w:t xml:space="preserve">       reg = &lt;0&gt;;</w:t>
                      </w:r>
                    </w:p>
                    <w:p w14:paraId="5B3E46CD" w14:textId="4A524F72" w:rsidR="008679A3" w:rsidRDefault="008679A3" w:rsidP="00B13824">
                      <w:pPr>
                        <w:spacing w:after="0" w:line="200" w:lineRule="exact"/>
                        <w:rPr>
                          <w:lang w:eastAsia="ja-JP"/>
                        </w:rPr>
                      </w:pPr>
                      <w:r>
                        <w:rPr>
                          <w:lang w:eastAsia="ja-JP"/>
                        </w:rPr>
                        <w:t xml:space="preserve">       adv7123_in: endpoint {</w:t>
                      </w:r>
                    </w:p>
                    <w:p w14:paraId="7F2EFBBD" w14:textId="2AF81B0D" w:rsidR="008679A3" w:rsidRDefault="008679A3" w:rsidP="00B13824">
                      <w:pPr>
                        <w:spacing w:after="0" w:line="200" w:lineRule="exact"/>
                        <w:rPr>
                          <w:lang w:eastAsia="ja-JP"/>
                        </w:rPr>
                      </w:pPr>
                      <w:r>
                        <w:rPr>
                          <w:lang w:eastAsia="ja-JP"/>
                        </w:rPr>
                        <w:t>-            remote-endpoint = &lt;&amp;lvds1_out&gt;;</w:t>
                      </w:r>
                    </w:p>
                    <w:p w14:paraId="69DFA06E" w14:textId="513C769A" w:rsidR="008679A3" w:rsidRDefault="008679A3" w:rsidP="00B13824">
                      <w:pPr>
                        <w:spacing w:after="0" w:line="200" w:lineRule="exact"/>
                        <w:rPr>
                          <w:lang w:eastAsia="ja-JP"/>
                        </w:rPr>
                      </w:pPr>
                      <w:r>
                        <w:rPr>
                          <w:lang w:eastAsia="ja-JP"/>
                        </w:rPr>
                        <w:t xml:space="preserve">       };</w:t>
                      </w:r>
                    </w:p>
                    <w:p w14:paraId="7A369B7F" w14:textId="19997320" w:rsidR="008679A3" w:rsidRDefault="008679A3" w:rsidP="00B13824">
                      <w:pPr>
                        <w:spacing w:after="0" w:line="200" w:lineRule="exact"/>
                        <w:rPr>
                          <w:lang w:eastAsia="ja-JP"/>
                        </w:rPr>
                      </w:pPr>
                      <w:r>
                        <w:rPr>
                          <w:lang w:eastAsia="ja-JP"/>
                        </w:rPr>
                        <w:t xml:space="preserve">    };</w:t>
                      </w:r>
                    </w:p>
                    <w:p w14:paraId="7A469A21" w14:textId="77777777" w:rsidR="008679A3" w:rsidRDefault="008679A3" w:rsidP="006B4DE5">
                      <w:pPr>
                        <w:spacing w:after="0" w:line="200" w:lineRule="exact"/>
                        <w:rPr>
                          <w:lang w:eastAsia="ja-JP"/>
                        </w:rPr>
                      </w:pPr>
                      <w:r>
                        <w:rPr>
                          <w:lang w:eastAsia="ja-JP"/>
                        </w:rPr>
                        <w:t>……</w:t>
                      </w:r>
                    </w:p>
                    <w:p w14:paraId="5DB8DBD9" w14:textId="3A8778EB" w:rsidR="008679A3" w:rsidRDefault="008679A3" w:rsidP="00B13824">
                      <w:pPr>
                        <w:spacing w:after="0" w:line="200" w:lineRule="exact"/>
                        <w:rPr>
                          <w:lang w:eastAsia="ja-JP"/>
                        </w:rPr>
                      </w:pPr>
                      <w:r>
                        <w:rPr>
                          <w:lang w:eastAsia="ja-JP"/>
                        </w:rPr>
                        <w:t>};</w:t>
                      </w:r>
                    </w:p>
                    <w:p w14:paraId="2A3F3614" w14:textId="77777777" w:rsidR="008679A3" w:rsidRDefault="008679A3" w:rsidP="00351C71">
                      <w:pPr>
                        <w:spacing w:after="0" w:line="200" w:lineRule="exact"/>
                        <w:rPr>
                          <w:lang w:eastAsia="ja-JP"/>
                        </w:rPr>
                      </w:pPr>
                    </w:p>
                    <w:p w14:paraId="3A1871E0" w14:textId="6BB945E8" w:rsidR="008679A3" w:rsidRDefault="008679A3" w:rsidP="00351C71">
                      <w:pPr>
                        <w:spacing w:after="0" w:line="200" w:lineRule="exact"/>
                        <w:rPr>
                          <w:lang w:eastAsia="ja-JP"/>
                        </w:rPr>
                      </w:pPr>
                      <w:r w:rsidRPr="00314FC6">
                        <w:rPr>
                          <w:lang w:eastAsia="ja-JP"/>
                        </w:rPr>
                        <w:t>&amp;lvds1 {</w:t>
                      </w:r>
                    </w:p>
                    <w:p w14:paraId="249F084A" w14:textId="77777777" w:rsidR="008679A3" w:rsidRDefault="008679A3" w:rsidP="006B4DE5">
                      <w:pPr>
                        <w:spacing w:after="0" w:line="200" w:lineRule="exact"/>
                        <w:rPr>
                          <w:lang w:eastAsia="ja-JP"/>
                        </w:rPr>
                      </w:pPr>
                      <w:r>
                        <w:rPr>
                          <w:lang w:eastAsia="ja-JP"/>
                        </w:rPr>
                        <w:t>……</w:t>
                      </w:r>
                    </w:p>
                    <w:p w14:paraId="7C232ACC" w14:textId="59004DCE" w:rsidR="008679A3" w:rsidRDefault="008679A3" w:rsidP="00B13824">
                      <w:pPr>
                        <w:spacing w:after="0" w:line="200" w:lineRule="exact"/>
                        <w:rPr>
                          <w:lang w:eastAsia="ja-JP"/>
                        </w:rPr>
                      </w:pPr>
                      <w:r>
                        <w:rPr>
                          <w:lang w:eastAsia="ja-JP"/>
                        </w:rPr>
                        <w:t xml:space="preserve">    port@1 {</w:t>
                      </w:r>
                    </w:p>
                    <w:p w14:paraId="6C2DC493" w14:textId="7BB5CB26" w:rsidR="008679A3" w:rsidRDefault="008679A3" w:rsidP="00B13824">
                      <w:pPr>
                        <w:spacing w:after="0" w:line="200" w:lineRule="exact"/>
                        <w:rPr>
                          <w:lang w:eastAsia="ja-JP"/>
                        </w:rPr>
                      </w:pPr>
                      <w:r>
                        <w:rPr>
                          <w:lang w:eastAsia="ja-JP"/>
                        </w:rPr>
                        <w:t xml:space="preserve">       lvds1_out: endpoint {</w:t>
                      </w:r>
                    </w:p>
                    <w:p w14:paraId="32DB2DF8" w14:textId="346D1EAA" w:rsidR="008679A3" w:rsidRDefault="008679A3" w:rsidP="00B13824">
                      <w:pPr>
                        <w:spacing w:after="0" w:line="200" w:lineRule="exact"/>
                        <w:rPr>
                          <w:lang w:eastAsia="ja-JP"/>
                        </w:rPr>
                      </w:pPr>
                      <w:r>
                        <w:rPr>
                          <w:lang w:eastAsia="ja-JP"/>
                        </w:rPr>
                        <w:t>-             remote-endpoint = &lt;&amp;adv7123_in&gt;;</w:t>
                      </w:r>
                    </w:p>
                    <w:p w14:paraId="1D7F5298" w14:textId="43721039" w:rsidR="008679A3" w:rsidRDefault="008679A3" w:rsidP="00B13824">
                      <w:pPr>
                        <w:spacing w:after="0" w:line="200" w:lineRule="exact"/>
                        <w:rPr>
                          <w:lang w:eastAsia="ja-JP"/>
                        </w:rPr>
                      </w:pPr>
                      <w:r>
                        <w:rPr>
                          <w:lang w:eastAsia="ja-JP"/>
                        </w:rPr>
                        <w:t>+            remote-endpoint = &lt;&amp;</w:t>
                      </w:r>
                      <w:r w:rsidRPr="006B4DE5">
                        <w:rPr>
                          <w:lang w:eastAsia="ja-JP"/>
                        </w:rPr>
                        <w:t xml:space="preserve"> </w:t>
                      </w:r>
                      <w:r>
                        <w:rPr>
                          <w:lang w:eastAsia="ja-JP"/>
                        </w:rPr>
                        <w:t>thc63lvd1024_in_dual_link&gt;;</w:t>
                      </w:r>
                    </w:p>
                    <w:p w14:paraId="38906058" w14:textId="71D3AFE4" w:rsidR="008679A3" w:rsidRDefault="008679A3" w:rsidP="00B13824">
                      <w:pPr>
                        <w:spacing w:after="0" w:line="200" w:lineRule="exact"/>
                        <w:rPr>
                          <w:lang w:eastAsia="ja-JP"/>
                        </w:rPr>
                      </w:pPr>
                      <w:r>
                        <w:rPr>
                          <w:lang w:eastAsia="ja-JP"/>
                        </w:rPr>
                        <w:t xml:space="preserve">       };</w:t>
                      </w:r>
                    </w:p>
                    <w:p w14:paraId="11C43F38" w14:textId="024169AF" w:rsidR="008679A3" w:rsidRPr="00314FC6" w:rsidRDefault="008679A3" w:rsidP="00B13824">
                      <w:pPr>
                        <w:spacing w:after="0" w:line="200" w:lineRule="exact"/>
                        <w:rPr>
                          <w:lang w:eastAsia="ja-JP"/>
                        </w:rPr>
                      </w:pPr>
                      <w:r>
                        <w:rPr>
                          <w:lang w:eastAsia="ja-JP"/>
                        </w:rPr>
                        <w:t xml:space="preserve">    };</w:t>
                      </w:r>
                    </w:p>
                    <w:p w14:paraId="29C9653B" w14:textId="77777777" w:rsidR="008679A3" w:rsidRDefault="008679A3" w:rsidP="006B4DE5">
                      <w:pPr>
                        <w:spacing w:after="0" w:line="200" w:lineRule="exact"/>
                        <w:rPr>
                          <w:lang w:eastAsia="ja-JP"/>
                        </w:rPr>
                      </w:pPr>
                      <w:r>
                        <w:rPr>
                          <w:lang w:eastAsia="ja-JP"/>
                        </w:rPr>
                        <w:t>……</w:t>
                      </w:r>
                    </w:p>
                    <w:p w14:paraId="2203A011" w14:textId="77777777" w:rsidR="008679A3" w:rsidRDefault="008679A3" w:rsidP="00314FC6">
                      <w:pPr>
                        <w:spacing w:after="0" w:line="200" w:lineRule="exact"/>
                        <w:rPr>
                          <w:lang w:eastAsia="ja-JP"/>
                        </w:rPr>
                      </w:pPr>
                      <w:r>
                        <w:rPr>
                          <w:lang w:eastAsia="ja-JP"/>
                        </w:rPr>
                        <w:t>};</w:t>
                      </w:r>
                    </w:p>
                    <w:p w14:paraId="00207F6D" w14:textId="77777777" w:rsidR="008679A3" w:rsidRDefault="008679A3" w:rsidP="00351C71">
                      <w:pPr>
                        <w:spacing w:after="0" w:line="200" w:lineRule="exact"/>
                        <w:rPr>
                          <w:lang w:eastAsia="ja-JP"/>
                        </w:rPr>
                      </w:pPr>
                    </w:p>
                  </w:txbxContent>
                </v:textbox>
                <w10:wrap anchorx="margin"/>
              </v:shape>
            </w:pict>
          </mc:Fallback>
        </mc:AlternateContent>
      </w:r>
      <w:r>
        <w:rPr>
          <w:rFonts w:hint="eastAsia"/>
          <w:lang w:eastAsia="ja-JP"/>
        </w:rPr>
        <w:t>arch/arm64/boot/dts/renesas</w:t>
      </w:r>
      <w:r>
        <w:rPr>
          <w:lang w:eastAsia="ja-JP"/>
        </w:rPr>
        <w:t>/</w:t>
      </w:r>
      <w:r w:rsidRPr="00471FD5">
        <w:rPr>
          <w:lang w:eastAsia="ja-JP"/>
        </w:rPr>
        <w:t>r8a77995-draak.</w:t>
      </w:r>
      <w:r>
        <w:rPr>
          <w:lang w:eastAsia="ja-JP"/>
        </w:rPr>
        <w:t>dts for Draak board</w:t>
      </w:r>
    </w:p>
    <w:p w14:paraId="772B9C37" w14:textId="30153955" w:rsidR="00E07CDA" w:rsidRDefault="00E07CDA" w:rsidP="00351C71">
      <w:pPr>
        <w:rPr>
          <w:lang w:eastAsia="ja-JP"/>
        </w:rPr>
      </w:pPr>
    </w:p>
    <w:p w14:paraId="39453457" w14:textId="0F891ED6" w:rsidR="00E07CDA" w:rsidRDefault="00E07CDA" w:rsidP="00351C71">
      <w:pPr>
        <w:rPr>
          <w:lang w:eastAsia="ja-JP"/>
        </w:rPr>
      </w:pPr>
    </w:p>
    <w:p w14:paraId="1A70A048" w14:textId="50E588C1" w:rsidR="00E07CDA" w:rsidRDefault="00E07CDA" w:rsidP="00351C71">
      <w:pPr>
        <w:rPr>
          <w:lang w:eastAsia="ja-JP"/>
        </w:rPr>
      </w:pPr>
    </w:p>
    <w:p w14:paraId="10BC3C44" w14:textId="23925C8C" w:rsidR="00E07CDA" w:rsidRDefault="00E07CDA" w:rsidP="00351C71">
      <w:pPr>
        <w:rPr>
          <w:lang w:eastAsia="ja-JP"/>
        </w:rPr>
      </w:pPr>
    </w:p>
    <w:p w14:paraId="40F5281F" w14:textId="622132D5" w:rsidR="00E07CDA" w:rsidRDefault="00E07CDA" w:rsidP="00351C71">
      <w:pPr>
        <w:rPr>
          <w:lang w:eastAsia="ja-JP"/>
        </w:rPr>
      </w:pPr>
    </w:p>
    <w:p w14:paraId="2EA81309" w14:textId="05D9F4B3" w:rsidR="00E07CDA" w:rsidRDefault="00E07CDA" w:rsidP="00351C71">
      <w:pPr>
        <w:rPr>
          <w:lang w:eastAsia="ja-JP"/>
        </w:rPr>
      </w:pPr>
    </w:p>
    <w:p w14:paraId="158D197F" w14:textId="27F08E4C" w:rsidR="00E07CDA" w:rsidRDefault="00E07CDA" w:rsidP="00351C71">
      <w:pPr>
        <w:rPr>
          <w:lang w:eastAsia="ja-JP"/>
        </w:rPr>
      </w:pPr>
    </w:p>
    <w:p w14:paraId="528FB3C1" w14:textId="31358156" w:rsidR="00E07CDA" w:rsidRDefault="00E07CDA" w:rsidP="00351C71">
      <w:pPr>
        <w:rPr>
          <w:lang w:eastAsia="ja-JP"/>
        </w:rPr>
      </w:pPr>
    </w:p>
    <w:p w14:paraId="6CAFA05F" w14:textId="3B7D4EC9" w:rsidR="00E07CDA" w:rsidRDefault="00E07CDA" w:rsidP="00351C71">
      <w:pPr>
        <w:rPr>
          <w:lang w:eastAsia="ja-JP"/>
        </w:rPr>
      </w:pPr>
    </w:p>
    <w:p w14:paraId="51445826" w14:textId="66CD76E4" w:rsidR="00E07CDA" w:rsidRDefault="00E07CDA" w:rsidP="00351C71">
      <w:pPr>
        <w:rPr>
          <w:lang w:eastAsia="ja-JP"/>
        </w:rPr>
      </w:pPr>
    </w:p>
    <w:p w14:paraId="7356F087" w14:textId="77777777" w:rsidR="00E07CDA" w:rsidRPr="00E07CDA" w:rsidRDefault="00E07CDA" w:rsidP="00351C71">
      <w:pPr>
        <w:rPr>
          <w:color w:val="222222"/>
        </w:rPr>
      </w:pPr>
    </w:p>
    <w:p w14:paraId="6D586EE5" w14:textId="77777777" w:rsidR="00351C71" w:rsidRPr="009224CF" w:rsidRDefault="00351C71" w:rsidP="00444A02">
      <w:pPr>
        <w:rPr>
          <w:lang w:eastAsia="ja-JP"/>
        </w:rPr>
      </w:pPr>
    </w:p>
    <w:p w14:paraId="74A32D2A" w14:textId="77777777" w:rsidR="00351C71" w:rsidRDefault="00351C71" w:rsidP="00444A02">
      <w:pPr>
        <w:rPr>
          <w:lang w:eastAsia="ja-JP"/>
        </w:rPr>
      </w:pPr>
    </w:p>
    <w:p w14:paraId="3308ACB4" w14:textId="63E209C7" w:rsidR="00351C71" w:rsidRDefault="00351C71" w:rsidP="00444A02">
      <w:pPr>
        <w:rPr>
          <w:lang w:eastAsia="ja-JP"/>
        </w:rPr>
      </w:pPr>
    </w:p>
    <w:p w14:paraId="2D572B5E" w14:textId="5DFB88F5" w:rsidR="00351C71" w:rsidRDefault="00351C71" w:rsidP="00444A02">
      <w:pPr>
        <w:rPr>
          <w:lang w:eastAsia="ja-JP"/>
        </w:rPr>
      </w:pPr>
    </w:p>
    <w:p w14:paraId="0427821B" w14:textId="50B42C36" w:rsidR="00351C71" w:rsidRDefault="00351C71" w:rsidP="00351C71">
      <w:pPr>
        <w:rPr>
          <w:lang w:eastAsia="ja-JP"/>
        </w:rPr>
      </w:pPr>
      <w:r w:rsidRPr="007825AF">
        <w:rPr>
          <w:lang w:eastAsia="ja-JP"/>
        </w:rPr>
        <w:t>In case of this case, also change DIP switch. (R-Car E3</w:t>
      </w:r>
      <w:r w:rsidR="00686748">
        <w:rPr>
          <w:lang w:eastAsia="ja-JP"/>
        </w:rPr>
        <w:t>/D3</w:t>
      </w:r>
      <w:r w:rsidRPr="007825AF">
        <w:rPr>
          <w:lang w:eastAsia="ja-JP"/>
        </w:rPr>
        <w:t>)</w:t>
      </w:r>
    </w:p>
    <w:p w14:paraId="7AB6E7D3" w14:textId="0BFDEA17" w:rsidR="00265908" w:rsidRPr="00913AC9" w:rsidRDefault="00351C71" w:rsidP="00C37AD3">
      <w:pPr>
        <w:ind w:firstLineChars="100" w:firstLine="200"/>
        <w:rPr>
          <w:u w:val="single"/>
          <w:lang w:eastAsia="ja-JP"/>
        </w:rPr>
      </w:pPr>
      <w:r w:rsidRPr="00913AC9">
        <w:rPr>
          <w:u w:val="single"/>
          <w:lang w:eastAsia="ja-JP"/>
        </w:rPr>
        <w:t>SW4</w:t>
      </w:r>
      <w:r w:rsidR="009224CF" w:rsidRPr="00913AC9">
        <w:rPr>
          <w:u w:val="single"/>
          <w:lang w:eastAsia="ja-JP"/>
        </w:rPr>
        <w:t>4</w:t>
      </w:r>
      <w:r w:rsidRPr="00913AC9">
        <w:rPr>
          <w:u w:val="single"/>
          <w:lang w:eastAsia="ja-JP"/>
        </w:rPr>
        <w:t xml:space="preserve">: </w:t>
      </w:r>
      <w:r w:rsidR="009224CF" w:rsidRPr="00913AC9">
        <w:rPr>
          <w:u w:val="single"/>
          <w:lang w:eastAsia="ja-JP"/>
        </w:rPr>
        <w:t xml:space="preserve">All </w:t>
      </w:r>
      <w:r w:rsidR="00577B6D" w:rsidRPr="00913AC9">
        <w:rPr>
          <w:u w:val="single"/>
          <w:lang w:eastAsia="ja-JP"/>
        </w:rPr>
        <w:t>ON</w:t>
      </w:r>
      <w:r w:rsidR="009224CF" w:rsidRPr="00913AC9">
        <w:rPr>
          <w:u w:val="single"/>
          <w:lang w:eastAsia="ja-JP"/>
        </w:rPr>
        <w:t>, SW 45: OFF, SW47: ON</w:t>
      </w:r>
    </w:p>
    <w:p w14:paraId="20F0B9F8" w14:textId="60CEFDFD" w:rsidR="00392D58" w:rsidRDefault="00653B38" w:rsidP="001446DB">
      <w:pPr>
        <w:overflowPunct/>
        <w:autoSpaceDE/>
        <w:autoSpaceDN/>
        <w:adjustRightInd/>
        <w:spacing w:after="0" w:line="240" w:lineRule="auto"/>
        <w:textAlignment w:val="auto"/>
        <w:rPr>
          <w:lang w:eastAsia="ja-JP"/>
        </w:rPr>
      </w:pPr>
      <w:r>
        <w:rPr>
          <w:lang w:eastAsia="ja-JP"/>
        </w:rPr>
        <w:br w:type="page"/>
      </w:r>
    </w:p>
    <w:p w14:paraId="51E9CBBD" w14:textId="32577663" w:rsidR="00447EA2" w:rsidRPr="00913AC9" w:rsidRDefault="00265908" w:rsidP="00447EA2">
      <w:pPr>
        <w:rPr>
          <w:color w:val="222222"/>
          <w:u w:val="single"/>
        </w:rPr>
      </w:pPr>
      <w:r w:rsidRPr="00913AC9">
        <w:rPr>
          <w:u w:val="single"/>
          <w:lang w:eastAsia="ja-JP"/>
        </w:rPr>
        <w:lastRenderedPageBreak/>
        <w:t>Ex</w:t>
      </w:r>
      <w:r w:rsidR="00E87478" w:rsidRPr="00913AC9">
        <w:rPr>
          <w:u w:val="single"/>
          <w:lang w:eastAsia="ja-JP"/>
        </w:rPr>
        <w:t xml:space="preserve"> 3</w:t>
      </w:r>
      <w:proofErr w:type="gramStart"/>
      <w:r w:rsidRPr="00913AC9">
        <w:rPr>
          <w:rFonts w:hint="eastAsia"/>
          <w:u w:val="single"/>
          <w:lang w:eastAsia="ja-JP"/>
        </w:rPr>
        <w:t>）</w:t>
      </w:r>
      <w:r w:rsidR="00447EA2" w:rsidRPr="00913AC9">
        <w:rPr>
          <w:u w:val="single"/>
          <w:lang w:eastAsia="ja-JP"/>
        </w:rPr>
        <w:t>(</w:t>
      </w:r>
      <w:proofErr w:type="gramEnd"/>
      <w:r w:rsidR="00447EA2" w:rsidRPr="00913AC9">
        <w:rPr>
          <w:u w:val="single"/>
          <w:lang w:eastAsia="ja-JP"/>
        </w:rPr>
        <w:t>LVDS x 2 (Single-link))</w:t>
      </w:r>
    </w:p>
    <w:p w14:paraId="11003185" w14:textId="16C9C98B" w:rsidR="00447EA2" w:rsidRDefault="00265908" w:rsidP="00265908">
      <w:pPr>
        <w:rPr>
          <w:lang w:eastAsia="ja-JP"/>
        </w:rPr>
      </w:pPr>
      <w:r>
        <w:rPr>
          <w:rFonts w:hint="eastAsia"/>
          <w:lang w:eastAsia="ja-JP"/>
        </w:rPr>
        <w:t>arch/arm64/boot/dts/renesas/</w:t>
      </w:r>
      <w:r w:rsidR="00717BA3">
        <w:rPr>
          <w:rFonts w:hint="eastAsia"/>
          <w:lang w:eastAsia="ja-JP"/>
        </w:rPr>
        <w:t>r8a77990-ebisu.dts, r8a77990-es10-ebisu.dts</w:t>
      </w:r>
    </w:p>
    <w:p w14:paraId="1EFE265E" w14:textId="0BBEBB7A" w:rsidR="00F50BD8" w:rsidRDefault="00F50BD8" w:rsidP="00265908">
      <w:pPr>
        <w:rPr>
          <w:lang w:eastAsia="ja-JP"/>
        </w:rPr>
      </w:pPr>
      <w:r>
        <w:rPr>
          <w:lang w:eastAsia="ja-JP"/>
        </w:rPr>
        <w:t>a</w:t>
      </w:r>
      <w:r>
        <w:rPr>
          <w:rFonts w:hint="eastAsia"/>
          <w:lang w:eastAsia="ja-JP"/>
        </w:rPr>
        <w:t>rch/arm64/boot/dts/renesas</w:t>
      </w:r>
      <w:r>
        <w:rPr>
          <w:lang w:eastAsia="ja-JP"/>
        </w:rPr>
        <w:t>/</w:t>
      </w:r>
      <w:r w:rsidRPr="00471FD5">
        <w:rPr>
          <w:lang w:eastAsia="ja-JP"/>
        </w:rPr>
        <w:t>r8a77995-draak.</w:t>
      </w:r>
      <w:r>
        <w:rPr>
          <w:lang w:eastAsia="ja-JP"/>
        </w:rPr>
        <w:t>dts for Draak board</w:t>
      </w:r>
      <w:r>
        <w:rPr>
          <w:noProof/>
        </w:rPr>
        <mc:AlternateContent>
          <mc:Choice Requires="wps">
            <w:drawing>
              <wp:anchor distT="0" distB="0" distL="114300" distR="114300" simplePos="0" relativeHeight="251839488" behindDoc="0" locked="0" layoutInCell="1" allowOverlap="1" wp14:anchorId="4B225E86" wp14:editId="39753A4D">
                <wp:simplePos x="0" y="0"/>
                <wp:positionH relativeFrom="margin">
                  <wp:align>left</wp:align>
                </wp:positionH>
                <wp:positionV relativeFrom="paragraph">
                  <wp:posOffset>293188</wp:posOffset>
                </wp:positionV>
                <wp:extent cx="5886450" cy="7616825"/>
                <wp:effectExtent l="0" t="0" r="19050" b="22225"/>
                <wp:wrapTopAndBottom/>
                <wp:docPr id="522" name="テキスト ボックス 9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86450" cy="7616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A565122" w14:textId="5CE68D4E" w:rsidR="008679A3" w:rsidRDefault="008679A3" w:rsidP="00822FCF">
                            <w:pPr>
                              <w:spacing w:after="0" w:line="180" w:lineRule="exact"/>
                              <w:ind w:firstLine="799"/>
                              <w:rPr>
                                <w:lang w:eastAsia="ja-JP"/>
                              </w:rPr>
                            </w:pPr>
                            <w:r w:rsidRPr="00653B38">
                              <w:rPr>
                                <w:lang w:eastAsia="ja-JP"/>
                              </w:rPr>
                              <w:t>lvds-decoder {</w:t>
                            </w:r>
                          </w:p>
                          <w:p w14:paraId="13C7E01A" w14:textId="4F2DCE79" w:rsidR="008679A3" w:rsidRDefault="008679A3" w:rsidP="00822FCF">
                            <w:pPr>
                              <w:spacing w:after="0" w:line="180" w:lineRule="exact"/>
                              <w:ind w:firstLine="799"/>
                              <w:rPr>
                                <w:lang w:eastAsia="ja-JP"/>
                              </w:rPr>
                            </w:pPr>
                            <w:r>
                              <w:rPr>
                                <w:rFonts w:hint="eastAsia"/>
                                <w:lang w:eastAsia="ja-JP"/>
                              </w:rPr>
                              <w:t>･･･････</w:t>
                            </w:r>
                          </w:p>
                          <w:p w14:paraId="4FAB3FDC" w14:textId="71B92626" w:rsidR="008679A3" w:rsidRDefault="008679A3" w:rsidP="00822FCF">
                            <w:pPr>
                              <w:spacing w:after="0" w:line="180" w:lineRule="exact"/>
                              <w:rPr>
                                <w:lang w:eastAsia="ja-JP"/>
                              </w:rPr>
                            </w:pPr>
                            <w:r>
                              <w:rPr>
                                <w:lang w:eastAsia="ja-JP"/>
                              </w:rPr>
                              <w:tab/>
                            </w:r>
                            <w:r>
                              <w:rPr>
                                <w:lang w:eastAsia="ja-JP"/>
                              </w:rPr>
                              <w:tab/>
                            </w:r>
                            <w:r>
                              <w:rPr>
                                <w:lang w:eastAsia="ja-JP"/>
                              </w:rPr>
                              <w:tab/>
                            </w:r>
                            <w:r w:rsidRPr="00653B38">
                              <w:rPr>
                                <w:lang w:eastAsia="ja-JP"/>
                              </w:rPr>
                              <w:t>port@0 {</w:t>
                            </w:r>
                          </w:p>
                          <w:p w14:paraId="2B3B2B02" w14:textId="66F97E48" w:rsidR="008679A3" w:rsidRDefault="008679A3" w:rsidP="00822FCF">
                            <w:pPr>
                              <w:spacing w:after="0" w:line="180" w:lineRule="exact"/>
                              <w:ind w:left="2397" w:firstLine="799"/>
                              <w:rPr>
                                <w:lang w:eastAsia="ja-JP"/>
                              </w:rPr>
                            </w:pPr>
                            <w:r>
                              <w:rPr>
                                <w:lang w:eastAsia="ja-JP"/>
                              </w:rPr>
                              <w:t>thc63lvd1024_in: endpoint {</w:t>
                            </w:r>
                          </w:p>
                          <w:p w14:paraId="44CA5F0E" w14:textId="77777777" w:rsidR="008679A3" w:rsidRDefault="008679A3" w:rsidP="00822FCF">
                            <w:pPr>
                              <w:pStyle w:val="ListParagraph"/>
                              <w:numPr>
                                <w:ilvl w:val="0"/>
                                <w:numId w:val="47"/>
                              </w:numPr>
                              <w:spacing w:after="0" w:line="180" w:lineRule="exact"/>
                              <w:ind w:leftChars="0"/>
                              <w:rPr>
                                <w:lang w:eastAsia="ja-JP"/>
                              </w:rPr>
                            </w:pPr>
                            <w:r>
                              <w:rPr>
                                <w:lang w:eastAsia="ja-JP"/>
                              </w:rPr>
                              <w:t xml:space="preserve">                                        remote-endpoint = &lt;&amp;lvds0_out&gt;;</w:t>
                            </w:r>
                          </w:p>
                          <w:p w14:paraId="453171A5" w14:textId="066604F6" w:rsidR="008679A3" w:rsidRDefault="008679A3" w:rsidP="00822FCF">
                            <w:pPr>
                              <w:pStyle w:val="ListParagraph"/>
                              <w:spacing w:after="0" w:line="180" w:lineRule="exact"/>
                              <w:ind w:leftChars="0" w:left="2757" w:firstLine="439"/>
                              <w:rPr>
                                <w:lang w:eastAsia="ja-JP"/>
                              </w:rPr>
                            </w:pPr>
                            <w:r>
                              <w:rPr>
                                <w:lang w:eastAsia="ja-JP"/>
                              </w:rPr>
                              <w:t>};</w:t>
                            </w:r>
                          </w:p>
                          <w:p w14:paraId="686578A6" w14:textId="2D5344D8" w:rsidR="008679A3" w:rsidRDefault="008679A3" w:rsidP="00822FCF">
                            <w:pPr>
                              <w:pStyle w:val="ListParagraph"/>
                              <w:spacing w:after="0" w:line="180" w:lineRule="exact"/>
                              <w:ind w:leftChars="0" w:left="2397"/>
                              <w:rPr>
                                <w:lang w:eastAsia="ja-JP"/>
                              </w:rPr>
                            </w:pPr>
                            <w:r>
                              <w:rPr>
                                <w:rFonts w:hint="eastAsia"/>
                                <w:lang w:eastAsia="ja-JP"/>
                              </w:rPr>
                              <w:t>}</w:t>
                            </w:r>
                            <w:r>
                              <w:rPr>
                                <w:lang w:eastAsia="ja-JP"/>
                              </w:rPr>
                              <w:t>;</w:t>
                            </w:r>
                          </w:p>
                          <w:p w14:paraId="3280475E" w14:textId="3DF015FB" w:rsidR="008679A3" w:rsidRDefault="008679A3" w:rsidP="00822FCF">
                            <w:pPr>
                              <w:spacing w:after="0" w:line="180" w:lineRule="exact"/>
                              <w:ind w:firstLine="799"/>
                              <w:rPr>
                                <w:lang w:eastAsia="ja-JP"/>
                              </w:rPr>
                            </w:pPr>
                            <w:r>
                              <w:rPr>
                                <w:rFonts w:hint="eastAsia"/>
                                <w:lang w:eastAsia="ja-JP"/>
                              </w:rPr>
                              <w:t>･･･････</w:t>
                            </w:r>
                          </w:p>
                          <w:p w14:paraId="5BD02590" w14:textId="5C0581E0" w:rsidR="008679A3" w:rsidRDefault="008679A3" w:rsidP="00822FCF">
                            <w:pPr>
                              <w:spacing w:after="0" w:line="180" w:lineRule="exact"/>
                              <w:rPr>
                                <w:lang w:eastAsia="ja-JP"/>
                              </w:rPr>
                            </w:pPr>
                            <w:r>
                              <w:rPr>
                                <w:lang w:eastAsia="ja-JP"/>
                              </w:rPr>
                              <w:tab/>
                              <w:t>};</w:t>
                            </w:r>
                          </w:p>
                          <w:p w14:paraId="2030A2DE" w14:textId="4BC6A76D" w:rsidR="008679A3" w:rsidRDefault="008679A3" w:rsidP="00822FCF">
                            <w:pPr>
                              <w:spacing w:after="0" w:line="180" w:lineRule="exact"/>
                              <w:ind w:firstLine="799"/>
                              <w:rPr>
                                <w:lang w:eastAsia="ja-JP"/>
                              </w:rPr>
                            </w:pPr>
                            <w:r>
                              <w:rPr>
                                <w:rFonts w:hint="eastAsia"/>
                                <w:lang w:eastAsia="ja-JP"/>
                              </w:rPr>
                              <w:t>･･･････</w:t>
                            </w:r>
                          </w:p>
                          <w:p w14:paraId="509666CF" w14:textId="3AE4A006" w:rsidR="008679A3" w:rsidRDefault="008679A3" w:rsidP="00822FCF">
                            <w:pPr>
                              <w:spacing w:after="0" w:line="180" w:lineRule="exact"/>
                              <w:rPr>
                                <w:lang w:eastAsia="ja-JP"/>
                              </w:rPr>
                            </w:pPr>
                            <w:r>
                              <w:rPr>
                                <w:lang w:eastAsia="ja-JP"/>
                              </w:rPr>
                              <w:tab/>
                            </w:r>
                            <w:r w:rsidRPr="00653B38">
                              <w:rPr>
                                <w:lang w:eastAsia="ja-JP"/>
                              </w:rPr>
                              <w:t>lvds0 {</w:t>
                            </w:r>
                          </w:p>
                          <w:p w14:paraId="6FDBCF0B" w14:textId="4F873D3B" w:rsidR="008679A3" w:rsidRDefault="008679A3" w:rsidP="00822FCF">
                            <w:pPr>
                              <w:spacing w:after="0" w:line="180" w:lineRule="exact"/>
                              <w:ind w:firstLine="799"/>
                              <w:rPr>
                                <w:lang w:eastAsia="ja-JP"/>
                              </w:rPr>
                            </w:pPr>
                            <w:r>
                              <w:rPr>
                                <w:rFonts w:hint="eastAsia"/>
                                <w:lang w:eastAsia="ja-JP"/>
                              </w:rPr>
                              <w:t>･･･････</w:t>
                            </w:r>
                          </w:p>
                          <w:p w14:paraId="5FA62AEC" w14:textId="77777777" w:rsidR="008679A3" w:rsidRDefault="008679A3" w:rsidP="00822FCF">
                            <w:pPr>
                              <w:spacing w:after="0" w:line="180" w:lineRule="exact"/>
                              <w:rPr>
                                <w:lang w:eastAsia="ja-JP"/>
                              </w:rPr>
                            </w:pPr>
                            <w:r>
                              <w:rPr>
                                <w:lang w:eastAsia="ja-JP"/>
                              </w:rPr>
                              <w:t xml:space="preserve">                port {</w:t>
                            </w:r>
                          </w:p>
                          <w:p w14:paraId="5D98D75C" w14:textId="77777777" w:rsidR="008679A3" w:rsidRDefault="008679A3" w:rsidP="00822FCF">
                            <w:pPr>
                              <w:spacing w:after="0" w:line="180" w:lineRule="exact"/>
                              <w:rPr>
                                <w:lang w:eastAsia="ja-JP"/>
                              </w:rPr>
                            </w:pPr>
                            <w:r>
                              <w:rPr>
                                <w:lang w:eastAsia="ja-JP"/>
                              </w:rPr>
                              <w:t xml:space="preserve">                        lvds0_panel_in: endpoint {</w:t>
                            </w:r>
                          </w:p>
                          <w:p w14:paraId="057309B2" w14:textId="45057917" w:rsidR="008679A3" w:rsidRDefault="008679A3" w:rsidP="00822FCF">
                            <w:pPr>
                              <w:spacing w:after="0" w:line="180" w:lineRule="exact"/>
                              <w:rPr>
                                <w:lang w:eastAsia="ja-JP"/>
                              </w:rPr>
                            </w:pPr>
                            <w:r>
                              <w:rPr>
                                <w:lang w:eastAsia="ja-JP"/>
                              </w:rPr>
                              <w:t>+</w:t>
                            </w:r>
                            <w:r>
                              <w:rPr>
                                <w:lang w:eastAsia="ja-JP"/>
                              </w:rPr>
                              <w:tab/>
                            </w:r>
                            <w:r>
                              <w:rPr>
                                <w:lang w:eastAsia="ja-JP"/>
                              </w:rPr>
                              <w:tab/>
                            </w:r>
                            <w:r>
                              <w:rPr>
                                <w:lang w:eastAsia="ja-JP"/>
                              </w:rPr>
                              <w:tab/>
                            </w:r>
                            <w:r>
                              <w:rPr>
                                <w:lang w:eastAsia="ja-JP"/>
                              </w:rPr>
                              <w:tab/>
                              <w:t>remote-endpoint =&lt;&amp;lvds0_out &gt;</w:t>
                            </w:r>
                          </w:p>
                          <w:p w14:paraId="44D319D4" w14:textId="77777777" w:rsidR="008679A3" w:rsidRDefault="008679A3" w:rsidP="00822FCF">
                            <w:pPr>
                              <w:spacing w:after="0" w:line="180" w:lineRule="exact"/>
                              <w:rPr>
                                <w:lang w:eastAsia="ja-JP"/>
                              </w:rPr>
                            </w:pPr>
                            <w:r>
                              <w:rPr>
                                <w:lang w:eastAsia="ja-JP"/>
                              </w:rPr>
                              <w:t xml:space="preserve">                        };</w:t>
                            </w:r>
                          </w:p>
                          <w:p w14:paraId="2BA27E56" w14:textId="2B595A79" w:rsidR="008679A3" w:rsidRDefault="008679A3" w:rsidP="00822FCF">
                            <w:pPr>
                              <w:spacing w:after="0" w:line="180" w:lineRule="exact"/>
                              <w:rPr>
                                <w:lang w:eastAsia="ja-JP"/>
                              </w:rPr>
                            </w:pPr>
                            <w:r>
                              <w:rPr>
                                <w:lang w:eastAsia="ja-JP"/>
                              </w:rPr>
                              <w:t xml:space="preserve">                };</w:t>
                            </w:r>
                          </w:p>
                          <w:p w14:paraId="1DF0AA34" w14:textId="6C22BF7B" w:rsidR="008679A3" w:rsidRDefault="008679A3" w:rsidP="00822FCF">
                            <w:pPr>
                              <w:spacing w:after="0" w:line="180" w:lineRule="exact"/>
                              <w:rPr>
                                <w:lang w:eastAsia="ja-JP"/>
                              </w:rPr>
                            </w:pPr>
                            <w:r>
                              <w:rPr>
                                <w:lang w:eastAsia="ja-JP"/>
                              </w:rPr>
                              <w:tab/>
                              <w:t>};</w:t>
                            </w:r>
                          </w:p>
                          <w:p w14:paraId="0C18C4C7" w14:textId="77777777" w:rsidR="008679A3" w:rsidRDefault="008679A3" w:rsidP="00822FCF">
                            <w:pPr>
                              <w:spacing w:after="0" w:line="180" w:lineRule="exact"/>
                              <w:rPr>
                                <w:lang w:eastAsia="ja-JP"/>
                              </w:rPr>
                            </w:pPr>
                          </w:p>
                          <w:p w14:paraId="649373FF" w14:textId="6C32BC79" w:rsidR="008679A3" w:rsidRDefault="008679A3" w:rsidP="00822FCF">
                            <w:pPr>
                              <w:spacing w:after="0" w:line="180" w:lineRule="exact"/>
                              <w:rPr>
                                <w:lang w:eastAsia="ja-JP"/>
                              </w:rPr>
                            </w:pPr>
                            <w:r>
                              <w:rPr>
                                <w:lang w:eastAsia="ja-JP"/>
                              </w:rPr>
                              <w:tab/>
                            </w:r>
                            <w:r w:rsidRPr="00653B38">
                              <w:rPr>
                                <w:lang w:eastAsia="ja-JP"/>
                              </w:rPr>
                              <w:t>lvds</w:t>
                            </w:r>
                            <w:r>
                              <w:rPr>
                                <w:lang w:eastAsia="ja-JP"/>
                              </w:rPr>
                              <w:t>1</w:t>
                            </w:r>
                            <w:r w:rsidRPr="00653B38">
                              <w:rPr>
                                <w:lang w:eastAsia="ja-JP"/>
                              </w:rPr>
                              <w:t xml:space="preserve"> {</w:t>
                            </w:r>
                          </w:p>
                          <w:p w14:paraId="07D5FA66" w14:textId="77777777" w:rsidR="008679A3" w:rsidRDefault="008679A3" w:rsidP="00822FCF">
                            <w:pPr>
                              <w:spacing w:after="0" w:line="180" w:lineRule="exact"/>
                              <w:ind w:firstLine="799"/>
                              <w:rPr>
                                <w:lang w:eastAsia="ja-JP"/>
                              </w:rPr>
                            </w:pPr>
                            <w:r>
                              <w:rPr>
                                <w:rFonts w:hint="eastAsia"/>
                                <w:lang w:eastAsia="ja-JP"/>
                              </w:rPr>
                              <w:t>･･･････</w:t>
                            </w:r>
                          </w:p>
                          <w:p w14:paraId="36F3C431" w14:textId="77777777" w:rsidR="008679A3" w:rsidRDefault="008679A3" w:rsidP="00822FCF">
                            <w:pPr>
                              <w:spacing w:after="0" w:line="180" w:lineRule="exact"/>
                              <w:rPr>
                                <w:lang w:eastAsia="ja-JP"/>
                              </w:rPr>
                            </w:pPr>
                            <w:r>
                              <w:rPr>
                                <w:lang w:eastAsia="ja-JP"/>
                              </w:rPr>
                              <w:t xml:space="preserve">                port {</w:t>
                            </w:r>
                          </w:p>
                          <w:p w14:paraId="40BA5AED" w14:textId="09E9750F" w:rsidR="008679A3" w:rsidRDefault="008679A3" w:rsidP="00822FCF">
                            <w:pPr>
                              <w:spacing w:after="0" w:line="180" w:lineRule="exact"/>
                              <w:rPr>
                                <w:lang w:eastAsia="ja-JP"/>
                              </w:rPr>
                            </w:pPr>
                            <w:r>
                              <w:rPr>
                                <w:lang w:eastAsia="ja-JP"/>
                              </w:rPr>
                              <w:t xml:space="preserve">                        lvds1_panel_in: endpoint {</w:t>
                            </w:r>
                          </w:p>
                          <w:p w14:paraId="483F08BE" w14:textId="457A341B" w:rsidR="008679A3" w:rsidRDefault="008679A3" w:rsidP="00822FCF">
                            <w:pPr>
                              <w:spacing w:after="0" w:line="180" w:lineRule="exact"/>
                              <w:rPr>
                                <w:lang w:eastAsia="ja-JP"/>
                              </w:rPr>
                            </w:pPr>
                            <w:r>
                              <w:rPr>
                                <w:lang w:eastAsia="ja-JP"/>
                              </w:rPr>
                              <w:t>+</w:t>
                            </w:r>
                            <w:r>
                              <w:rPr>
                                <w:lang w:eastAsia="ja-JP"/>
                              </w:rPr>
                              <w:tab/>
                            </w:r>
                            <w:r>
                              <w:rPr>
                                <w:lang w:eastAsia="ja-JP"/>
                              </w:rPr>
                              <w:tab/>
                            </w:r>
                            <w:r>
                              <w:rPr>
                                <w:lang w:eastAsia="ja-JP"/>
                              </w:rPr>
                              <w:tab/>
                            </w:r>
                            <w:r>
                              <w:rPr>
                                <w:lang w:eastAsia="ja-JP"/>
                              </w:rPr>
                              <w:tab/>
                              <w:t>remote-endpoint =&lt;&amp;lvds1_out &gt;</w:t>
                            </w:r>
                          </w:p>
                          <w:p w14:paraId="353F4847" w14:textId="77777777" w:rsidR="008679A3" w:rsidRDefault="008679A3" w:rsidP="00822FCF">
                            <w:pPr>
                              <w:spacing w:after="0" w:line="180" w:lineRule="exact"/>
                              <w:rPr>
                                <w:lang w:eastAsia="ja-JP"/>
                              </w:rPr>
                            </w:pPr>
                            <w:r>
                              <w:rPr>
                                <w:lang w:eastAsia="ja-JP"/>
                              </w:rPr>
                              <w:t xml:space="preserve">                        };</w:t>
                            </w:r>
                          </w:p>
                          <w:p w14:paraId="57C48ACE" w14:textId="285376BE" w:rsidR="008679A3" w:rsidRDefault="008679A3" w:rsidP="00822FCF">
                            <w:pPr>
                              <w:spacing w:after="0" w:line="180" w:lineRule="exact"/>
                              <w:rPr>
                                <w:lang w:eastAsia="ja-JP"/>
                              </w:rPr>
                            </w:pPr>
                            <w:r>
                              <w:rPr>
                                <w:lang w:eastAsia="ja-JP"/>
                              </w:rPr>
                              <w:t xml:space="preserve">                };</w:t>
                            </w:r>
                          </w:p>
                          <w:p w14:paraId="24FF0CD3" w14:textId="29356F84" w:rsidR="008679A3" w:rsidRDefault="008679A3" w:rsidP="00822FCF">
                            <w:pPr>
                              <w:spacing w:after="0" w:line="180" w:lineRule="exact"/>
                              <w:rPr>
                                <w:lang w:eastAsia="ja-JP"/>
                              </w:rPr>
                            </w:pPr>
                            <w:r>
                              <w:rPr>
                                <w:lang w:eastAsia="ja-JP"/>
                              </w:rPr>
                              <w:tab/>
                              <w:t>};</w:t>
                            </w:r>
                          </w:p>
                          <w:p w14:paraId="14B561BD" w14:textId="259DFE56" w:rsidR="008679A3" w:rsidRDefault="008679A3" w:rsidP="00822FCF">
                            <w:pPr>
                              <w:spacing w:after="0" w:line="180" w:lineRule="exact"/>
                              <w:ind w:firstLine="799"/>
                              <w:rPr>
                                <w:lang w:eastAsia="ja-JP"/>
                              </w:rPr>
                            </w:pPr>
                            <w:r>
                              <w:rPr>
                                <w:rFonts w:hint="eastAsia"/>
                                <w:lang w:eastAsia="ja-JP"/>
                              </w:rPr>
                              <w:t>･･･････</w:t>
                            </w:r>
                          </w:p>
                          <w:p w14:paraId="3932EE1A" w14:textId="57B06E7C" w:rsidR="008679A3" w:rsidRDefault="008679A3" w:rsidP="00822FCF">
                            <w:pPr>
                              <w:spacing w:after="0" w:line="180" w:lineRule="exact"/>
                              <w:ind w:firstLine="799"/>
                              <w:rPr>
                                <w:lang w:eastAsia="ja-JP"/>
                              </w:rPr>
                            </w:pPr>
                            <w:r w:rsidRPr="00D06BDB">
                              <w:rPr>
                                <w:lang w:eastAsia="ja-JP"/>
                              </w:rPr>
                              <w:t>vga-encoder {</w:t>
                            </w:r>
                          </w:p>
                          <w:p w14:paraId="52834046" w14:textId="77777777" w:rsidR="008679A3" w:rsidRDefault="008679A3" w:rsidP="00822FCF">
                            <w:pPr>
                              <w:spacing w:after="0" w:line="180" w:lineRule="exact"/>
                              <w:ind w:firstLine="799"/>
                              <w:rPr>
                                <w:lang w:eastAsia="ja-JP"/>
                              </w:rPr>
                            </w:pPr>
                            <w:r>
                              <w:rPr>
                                <w:rFonts w:hint="eastAsia"/>
                                <w:lang w:eastAsia="ja-JP"/>
                              </w:rPr>
                              <w:t>･･･････</w:t>
                            </w:r>
                          </w:p>
                          <w:p w14:paraId="61BF622F" w14:textId="77777777" w:rsidR="008679A3" w:rsidRDefault="008679A3" w:rsidP="00822FCF">
                            <w:pPr>
                              <w:spacing w:after="0" w:line="180" w:lineRule="exact"/>
                              <w:rPr>
                                <w:lang w:eastAsia="ja-JP"/>
                              </w:rPr>
                            </w:pPr>
                            <w:r>
                              <w:rPr>
                                <w:lang w:eastAsia="ja-JP"/>
                              </w:rPr>
                              <w:tab/>
                            </w:r>
                            <w:r>
                              <w:rPr>
                                <w:lang w:eastAsia="ja-JP"/>
                              </w:rPr>
                              <w:tab/>
                            </w:r>
                            <w:r>
                              <w:rPr>
                                <w:lang w:eastAsia="ja-JP"/>
                              </w:rPr>
                              <w:tab/>
                            </w:r>
                            <w:r w:rsidRPr="00653B38">
                              <w:rPr>
                                <w:lang w:eastAsia="ja-JP"/>
                              </w:rPr>
                              <w:t>port@0 {</w:t>
                            </w:r>
                          </w:p>
                          <w:p w14:paraId="1D650831" w14:textId="77777777" w:rsidR="008679A3" w:rsidRDefault="008679A3" w:rsidP="00822FCF">
                            <w:pPr>
                              <w:spacing w:after="0" w:line="180" w:lineRule="exact"/>
                              <w:rPr>
                                <w:lang w:eastAsia="ja-JP"/>
                              </w:rPr>
                            </w:pPr>
                            <w:r>
                              <w:rPr>
                                <w:lang w:eastAsia="ja-JP"/>
                              </w:rPr>
                              <w:t xml:space="preserve">                                adv7123_in: endpoint {</w:t>
                            </w:r>
                          </w:p>
                          <w:p w14:paraId="47F8088E" w14:textId="3CD48105" w:rsidR="008679A3" w:rsidRDefault="008679A3" w:rsidP="00822FCF">
                            <w:pPr>
                              <w:spacing w:after="0" w:line="180" w:lineRule="exact"/>
                              <w:rPr>
                                <w:lang w:eastAsia="ja-JP"/>
                              </w:rPr>
                            </w:pPr>
                            <w:r>
                              <w:rPr>
                                <w:lang w:eastAsia="ja-JP"/>
                              </w:rPr>
                              <w:t>-                                       remote-endpoint = &lt;&amp;lvds1_out&gt;;</w:t>
                            </w:r>
                          </w:p>
                          <w:p w14:paraId="06268C08" w14:textId="7C5EE4E3" w:rsidR="008679A3" w:rsidRDefault="008679A3" w:rsidP="00822FCF">
                            <w:pPr>
                              <w:spacing w:after="0" w:line="180" w:lineRule="exact"/>
                              <w:rPr>
                                <w:lang w:eastAsia="ja-JP"/>
                              </w:rPr>
                            </w:pPr>
                            <w:r>
                              <w:rPr>
                                <w:lang w:eastAsia="ja-JP"/>
                              </w:rPr>
                              <w:t xml:space="preserve">                                };</w:t>
                            </w:r>
                          </w:p>
                          <w:p w14:paraId="3A795778" w14:textId="32B7594C" w:rsidR="008679A3" w:rsidRDefault="008679A3" w:rsidP="00822FCF">
                            <w:pPr>
                              <w:pStyle w:val="ListParagraph"/>
                              <w:spacing w:after="0" w:line="180" w:lineRule="exact"/>
                              <w:ind w:leftChars="0" w:left="2397"/>
                              <w:rPr>
                                <w:lang w:eastAsia="ja-JP"/>
                              </w:rPr>
                            </w:pPr>
                            <w:r>
                              <w:rPr>
                                <w:rFonts w:hint="eastAsia"/>
                                <w:lang w:eastAsia="ja-JP"/>
                              </w:rPr>
                              <w:t>}</w:t>
                            </w:r>
                            <w:r>
                              <w:rPr>
                                <w:lang w:eastAsia="ja-JP"/>
                              </w:rPr>
                              <w:t>;</w:t>
                            </w:r>
                          </w:p>
                          <w:p w14:paraId="5C1D59A7" w14:textId="77777777" w:rsidR="008679A3" w:rsidRDefault="008679A3" w:rsidP="00822FCF">
                            <w:pPr>
                              <w:spacing w:after="0" w:line="180" w:lineRule="exact"/>
                              <w:ind w:firstLine="799"/>
                              <w:rPr>
                                <w:lang w:eastAsia="ja-JP"/>
                              </w:rPr>
                            </w:pPr>
                            <w:r>
                              <w:rPr>
                                <w:rFonts w:hint="eastAsia"/>
                                <w:lang w:eastAsia="ja-JP"/>
                              </w:rPr>
                              <w:t>･･･････</w:t>
                            </w:r>
                          </w:p>
                          <w:p w14:paraId="6D054B4F" w14:textId="03A7BE54" w:rsidR="008679A3" w:rsidRDefault="008679A3" w:rsidP="00822FCF">
                            <w:pPr>
                              <w:spacing w:after="0" w:line="180" w:lineRule="exact"/>
                              <w:rPr>
                                <w:lang w:eastAsia="ja-JP"/>
                              </w:rPr>
                            </w:pPr>
                            <w:r>
                              <w:rPr>
                                <w:lang w:eastAsia="ja-JP"/>
                              </w:rPr>
                              <w:tab/>
                              <w:t>};</w:t>
                            </w:r>
                          </w:p>
                          <w:p w14:paraId="268B5F31" w14:textId="0E07A241" w:rsidR="008679A3" w:rsidRDefault="008679A3" w:rsidP="00822FCF">
                            <w:pPr>
                              <w:spacing w:after="0" w:line="180" w:lineRule="exact"/>
                              <w:ind w:firstLine="799"/>
                              <w:rPr>
                                <w:lang w:eastAsia="ja-JP"/>
                              </w:rPr>
                            </w:pPr>
                            <w:r>
                              <w:rPr>
                                <w:rFonts w:hint="eastAsia"/>
                                <w:lang w:eastAsia="ja-JP"/>
                              </w:rPr>
                              <w:t>･･･････</w:t>
                            </w:r>
                          </w:p>
                          <w:p w14:paraId="61ACD53A" w14:textId="74A1B8B5" w:rsidR="008679A3" w:rsidRDefault="008679A3" w:rsidP="00822FCF">
                            <w:pPr>
                              <w:spacing w:after="0" w:line="180" w:lineRule="exact"/>
                              <w:rPr>
                                <w:lang w:eastAsia="ja-JP"/>
                              </w:rPr>
                            </w:pPr>
                            <w:r>
                              <w:rPr>
                                <w:rFonts w:hint="eastAsia"/>
                                <w:lang w:eastAsia="ja-JP"/>
                              </w:rPr>
                              <w:t>}</w:t>
                            </w:r>
                            <w:r>
                              <w:rPr>
                                <w:lang w:eastAsia="ja-JP"/>
                              </w:rPr>
                              <w:t>;</w:t>
                            </w:r>
                          </w:p>
                          <w:p w14:paraId="7B37E3DF" w14:textId="2980A782" w:rsidR="008679A3" w:rsidRDefault="008679A3" w:rsidP="00822FCF">
                            <w:pPr>
                              <w:spacing w:after="0" w:line="180" w:lineRule="exact"/>
                              <w:rPr>
                                <w:lang w:eastAsia="ja-JP"/>
                              </w:rPr>
                            </w:pPr>
                            <w:r>
                              <w:rPr>
                                <w:rFonts w:hint="eastAsia"/>
                                <w:lang w:eastAsia="ja-JP"/>
                              </w:rPr>
                              <w:t>･･･････</w:t>
                            </w:r>
                          </w:p>
                          <w:p w14:paraId="1B1653A4" w14:textId="699DB16F" w:rsidR="008679A3" w:rsidRDefault="008679A3" w:rsidP="00822FCF">
                            <w:pPr>
                              <w:spacing w:after="0" w:line="180" w:lineRule="exact"/>
                              <w:rPr>
                                <w:lang w:eastAsia="ja-JP"/>
                              </w:rPr>
                            </w:pPr>
                            <w:r w:rsidRPr="00542EBE">
                              <w:rPr>
                                <w:lang w:eastAsia="ja-JP"/>
                              </w:rPr>
                              <w:t>&amp;lvds0 {</w:t>
                            </w:r>
                          </w:p>
                          <w:p w14:paraId="4293764C" w14:textId="77777777" w:rsidR="008679A3" w:rsidRDefault="008679A3" w:rsidP="00822FCF">
                            <w:pPr>
                              <w:spacing w:after="0" w:line="180" w:lineRule="exact"/>
                              <w:rPr>
                                <w:lang w:eastAsia="ja-JP"/>
                              </w:rPr>
                            </w:pPr>
                            <w:r>
                              <w:rPr>
                                <w:rFonts w:hint="eastAsia"/>
                                <w:lang w:eastAsia="ja-JP"/>
                              </w:rPr>
                              <w:t>･･･････</w:t>
                            </w:r>
                          </w:p>
                          <w:p w14:paraId="2E2E1289" w14:textId="77777777" w:rsidR="008679A3" w:rsidRDefault="008679A3" w:rsidP="00822FCF">
                            <w:pPr>
                              <w:spacing w:after="0" w:line="180" w:lineRule="exact"/>
                              <w:rPr>
                                <w:lang w:eastAsia="ja-JP"/>
                              </w:rPr>
                            </w:pPr>
                            <w:r>
                              <w:rPr>
                                <w:lang w:eastAsia="ja-JP"/>
                              </w:rPr>
                              <w:t xml:space="preserve">        ports {</w:t>
                            </w:r>
                          </w:p>
                          <w:p w14:paraId="3889CBD7" w14:textId="77777777" w:rsidR="008679A3" w:rsidRDefault="008679A3" w:rsidP="00822FCF">
                            <w:pPr>
                              <w:spacing w:after="0" w:line="180" w:lineRule="exact"/>
                              <w:rPr>
                                <w:lang w:eastAsia="ja-JP"/>
                              </w:rPr>
                            </w:pPr>
                            <w:r>
                              <w:rPr>
                                <w:lang w:eastAsia="ja-JP"/>
                              </w:rPr>
                              <w:t xml:space="preserve">                port@1 {</w:t>
                            </w:r>
                          </w:p>
                          <w:p w14:paraId="195DC82E" w14:textId="77777777" w:rsidR="008679A3" w:rsidRDefault="008679A3" w:rsidP="00822FCF">
                            <w:pPr>
                              <w:spacing w:after="0" w:line="180" w:lineRule="exact"/>
                              <w:rPr>
                                <w:lang w:eastAsia="ja-JP"/>
                              </w:rPr>
                            </w:pPr>
                            <w:r>
                              <w:rPr>
                                <w:lang w:eastAsia="ja-JP"/>
                              </w:rPr>
                              <w:t xml:space="preserve">                        lvds0_out: endpoint {</w:t>
                            </w:r>
                          </w:p>
                          <w:p w14:paraId="3DD554B8" w14:textId="77777777" w:rsidR="008679A3" w:rsidRDefault="008679A3" w:rsidP="00822FCF">
                            <w:pPr>
                              <w:spacing w:after="0" w:line="180" w:lineRule="exact"/>
                              <w:rPr>
                                <w:lang w:eastAsia="ja-JP"/>
                              </w:rPr>
                            </w:pPr>
                            <w:r>
                              <w:rPr>
                                <w:lang w:eastAsia="ja-JP"/>
                              </w:rPr>
                              <w:t>-                               remote-endpoint = &lt;&amp;thc63lvd1024_in&gt;;</w:t>
                            </w:r>
                          </w:p>
                          <w:p w14:paraId="3C1FDFAD" w14:textId="77777777" w:rsidR="008679A3" w:rsidRDefault="008679A3" w:rsidP="00822FCF">
                            <w:pPr>
                              <w:spacing w:after="0" w:line="180" w:lineRule="exact"/>
                              <w:rPr>
                                <w:lang w:eastAsia="ja-JP"/>
                              </w:rPr>
                            </w:pPr>
                            <w:r>
                              <w:rPr>
                                <w:lang w:eastAsia="ja-JP"/>
                              </w:rPr>
                              <w:t>+                               remote-endpoint = &lt;&amp;lvds0_panel_in&gt;;</w:t>
                            </w:r>
                          </w:p>
                          <w:p w14:paraId="2DD4B89B" w14:textId="77777777" w:rsidR="008679A3" w:rsidRDefault="008679A3" w:rsidP="00822FCF">
                            <w:pPr>
                              <w:spacing w:after="0" w:line="180" w:lineRule="exact"/>
                              <w:rPr>
                                <w:lang w:eastAsia="ja-JP"/>
                              </w:rPr>
                            </w:pPr>
                            <w:r>
                              <w:rPr>
                                <w:lang w:eastAsia="ja-JP"/>
                              </w:rPr>
                              <w:t xml:space="preserve">                        };</w:t>
                            </w:r>
                          </w:p>
                          <w:p w14:paraId="54BAD418" w14:textId="77777777" w:rsidR="008679A3" w:rsidRDefault="008679A3" w:rsidP="00822FCF">
                            <w:pPr>
                              <w:spacing w:after="0" w:line="180" w:lineRule="exact"/>
                              <w:rPr>
                                <w:lang w:eastAsia="ja-JP"/>
                              </w:rPr>
                            </w:pPr>
                            <w:r>
                              <w:rPr>
                                <w:lang w:eastAsia="ja-JP"/>
                              </w:rPr>
                              <w:t xml:space="preserve">                };</w:t>
                            </w:r>
                          </w:p>
                          <w:p w14:paraId="1E6788FE" w14:textId="4399F931" w:rsidR="008679A3" w:rsidRDefault="008679A3" w:rsidP="00822FCF">
                            <w:pPr>
                              <w:spacing w:after="0" w:line="180" w:lineRule="exact"/>
                              <w:rPr>
                                <w:lang w:eastAsia="ja-JP"/>
                              </w:rPr>
                            </w:pPr>
                            <w:r>
                              <w:rPr>
                                <w:lang w:eastAsia="ja-JP"/>
                              </w:rPr>
                              <w:t xml:space="preserve">        };</w:t>
                            </w:r>
                          </w:p>
                          <w:p w14:paraId="04F9A4C5" w14:textId="77777777" w:rsidR="008679A3" w:rsidRDefault="008679A3" w:rsidP="00822FCF">
                            <w:pPr>
                              <w:spacing w:after="0" w:line="180" w:lineRule="exact"/>
                              <w:rPr>
                                <w:lang w:eastAsia="ja-JP"/>
                              </w:rPr>
                            </w:pPr>
                          </w:p>
                          <w:p w14:paraId="04FF3DD0" w14:textId="77777777" w:rsidR="008679A3" w:rsidRDefault="008679A3" w:rsidP="00822FCF">
                            <w:pPr>
                              <w:spacing w:after="0" w:line="180" w:lineRule="exact"/>
                              <w:rPr>
                                <w:lang w:eastAsia="ja-JP"/>
                              </w:rPr>
                            </w:pPr>
                            <w:r w:rsidRPr="00542EBE">
                              <w:rPr>
                                <w:lang w:eastAsia="ja-JP"/>
                              </w:rPr>
                              <w:t>&amp;lvds1 {</w:t>
                            </w:r>
                          </w:p>
                          <w:p w14:paraId="4EF2F741" w14:textId="77777777" w:rsidR="008679A3" w:rsidRDefault="008679A3" w:rsidP="00822FCF">
                            <w:pPr>
                              <w:spacing w:after="0" w:line="180" w:lineRule="exact"/>
                              <w:rPr>
                                <w:lang w:eastAsia="ja-JP"/>
                              </w:rPr>
                            </w:pPr>
                            <w:r>
                              <w:rPr>
                                <w:rFonts w:hint="eastAsia"/>
                                <w:lang w:eastAsia="ja-JP"/>
                              </w:rPr>
                              <w:t>･･･････</w:t>
                            </w:r>
                          </w:p>
                          <w:p w14:paraId="5A045646" w14:textId="77777777" w:rsidR="008679A3" w:rsidRDefault="008679A3" w:rsidP="00822FCF">
                            <w:pPr>
                              <w:spacing w:after="0" w:line="180" w:lineRule="exact"/>
                              <w:rPr>
                                <w:lang w:eastAsia="ja-JP"/>
                              </w:rPr>
                            </w:pPr>
                            <w:r>
                              <w:rPr>
                                <w:lang w:eastAsia="ja-JP"/>
                              </w:rPr>
                              <w:t xml:space="preserve">        ports {</w:t>
                            </w:r>
                          </w:p>
                          <w:p w14:paraId="736E9737" w14:textId="77777777" w:rsidR="008679A3" w:rsidRDefault="008679A3" w:rsidP="00822FCF">
                            <w:pPr>
                              <w:spacing w:after="0" w:line="180" w:lineRule="exact"/>
                              <w:rPr>
                                <w:lang w:eastAsia="ja-JP"/>
                              </w:rPr>
                            </w:pPr>
                            <w:r>
                              <w:rPr>
                                <w:lang w:eastAsia="ja-JP"/>
                              </w:rPr>
                              <w:t xml:space="preserve">                port@1 {</w:t>
                            </w:r>
                          </w:p>
                          <w:p w14:paraId="74AC065F" w14:textId="77777777" w:rsidR="008679A3" w:rsidRDefault="008679A3" w:rsidP="00822FCF">
                            <w:pPr>
                              <w:spacing w:after="0" w:line="180" w:lineRule="exact"/>
                              <w:rPr>
                                <w:lang w:eastAsia="ja-JP"/>
                              </w:rPr>
                            </w:pPr>
                            <w:r>
                              <w:rPr>
                                <w:lang w:eastAsia="ja-JP"/>
                              </w:rPr>
                              <w:t xml:space="preserve">                        lvds1_out: endpoint {</w:t>
                            </w:r>
                          </w:p>
                          <w:p w14:paraId="067D7236" w14:textId="77777777" w:rsidR="008679A3" w:rsidRDefault="008679A3" w:rsidP="00822FCF">
                            <w:pPr>
                              <w:spacing w:after="0" w:line="180" w:lineRule="exact"/>
                              <w:rPr>
                                <w:lang w:eastAsia="ja-JP"/>
                              </w:rPr>
                            </w:pPr>
                            <w:r>
                              <w:rPr>
                                <w:lang w:eastAsia="ja-JP"/>
                              </w:rPr>
                              <w:t>-                               remote-endpoint = &lt;&amp;adv7123_in&gt;;</w:t>
                            </w:r>
                          </w:p>
                          <w:p w14:paraId="1593334C" w14:textId="77777777" w:rsidR="008679A3" w:rsidRDefault="008679A3" w:rsidP="00822FCF">
                            <w:pPr>
                              <w:spacing w:after="0" w:line="180" w:lineRule="exact"/>
                              <w:rPr>
                                <w:lang w:eastAsia="ja-JP"/>
                              </w:rPr>
                            </w:pPr>
                            <w:r>
                              <w:rPr>
                                <w:lang w:eastAsia="ja-JP"/>
                              </w:rPr>
                              <w:t>+                               remote-endpoint = &lt;&amp;lvds1_panel_in&gt;;</w:t>
                            </w:r>
                          </w:p>
                          <w:p w14:paraId="4B23AE7E" w14:textId="77777777" w:rsidR="008679A3" w:rsidRDefault="008679A3" w:rsidP="00822FCF">
                            <w:pPr>
                              <w:spacing w:after="0" w:line="180" w:lineRule="exact"/>
                              <w:rPr>
                                <w:lang w:eastAsia="ja-JP"/>
                              </w:rPr>
                            </w:pPr>
                            <w:r>
                              <w:rPr>
                                <w:lang w:eastAsia="ja-JP"/>
                              </w:rPr>
                              <w:t xml:space="preserve">                        };</w:t>
                            </w:r>
                          </w:p>
                          <w:p w14:paraId="32EA0758" w14:textId="77777777" w:rsidR="008679A3" w:rsidRDefault="008679A3" w:rsidP="00822FCF">
                            <w:pPr>
                              <w:spacing w:after="0" w:line="180" w:lineRule="exact"/>
                              <w:rPr>
                                <w:lang w:eastAsia="ja-JP"/>
                              </w:rPr>
                            </w:pPr>
                            <w:r>
                              <w:rPr>
                                <w:lang w:eastAsia="ja-JP"/>
                              </w:rPr>
                              <w:t xml:space="preserve">                };</w:t>
                            </w:r>
                          </w:p>
                          <w:p w14:paraId="57288034" w14:textId="77777777" w:rsidR="008679A3" w:rsidRDefault="008679A3" w:rsidP="00822FCF">
                            <w:pPr>
                              <w:spacing w:after="0" w:line="180" w:lineRule="exact"/>
                              <w:rPr>
                                <w:lang w:eastAsia="ja-JP"/>
                              </w:rPr>
                            </w:pPr>
                            <w:r>
                              <w:rPr>
                                <w:lang w:eastAsia="ja-JP"/>
                              </w:rPr>
                              <w:t xml:space="preserve">        };</w:t>
                            </w:r>
                          </w:p>
                          <w:p w14:paraId="47CB1E6F" w14:textId="77777777" w:rsidR="008679A3" w:rsidRDefault="008679A3" w:rsidP="00822FCF">
                            <w:pPr>
                              <w:spacing w:after="0" w:line="180" w:lineRule="exact"/>
                              <w:rPr>
                                <w:lang w:eastAsia="ja-JP"/>
                              </w:rPr>
                            </w:pPr>
                            <w:r>
                              <w:rPr>
                                <w:lang w:eastAsia="ja-JP"/>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B225E86" id="_x0000_s1994" type="#_x0000_t202" style="position:absolute;margin-left:0;margin-top:23.1pt;width:463.5pt;height:599.75pt;z-index:2518394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" fillcolor="white [3201]" strokeweight=".5pt">
                <v:path arrowok="t"/>
                <v:textbox>
                  <w:txbxContent>
                    <w:p w14:paraId="2A565122" w14:textId="5CE68D4E" w:rsidR="008679A3" w:rsidRDefault="008679A3" w:rsidP="00822FCF">
                      <w:pPr>
                        <w:spacing w:after="0" w:line="180" w:lineRule="exact"/>
                        <w:ind w:firstLine="799"/>
                        <w:rPr>
                          <w:lang w:eastAsia="ja-JP"/>
                        </w:rPr>
                      </w:pPr>
                      <w:r w:rsidRPr="00653B38">
                        <w:rPr>
                          <w:lang w:eastAsia="ja-JP"/>
                        </w:rPr>
                        <w:t>lvds-decoder {</w:t>
                      </w:r>
                    </w:p>
                    <w:p w14:paraId="13C7E01A" w14:textId="4F2DCE79" w:rsidR="008679A3" w:rsidRDefault="008679A3" w:rsidP="00822FCF">
                      <w:pPr>
                        <w:spacing w:after="0" w:line="180" w:lineRule="exact"/>
                        <w:ind w:firstLine="799"/>
                        <w:rPr>
                          <w:lang w:eastAsia="ja-JP"/>
                        </w:rPr>
                      </w:pPr>
                      <w:r>
                        <w:rPr>
                          <w:rFonts w:hint="eastAsia"/>
                          <w:lang w:eastAsia="ja-JP"/>
                        </w:rPr>
                        <w:t>･･･････</w:t>
                      </w:r>
                    </w:p>
                    <w:p w14:paraId="4FAB3FDC" w14:textId="71B92626" w:rsidR="008679A3" w:rsidRDefault="008679A3" w:rsidP="00822FCF">
                      <w:pPr>
                        <w:spacing w:after="0" w:line="180" w:lineRule="exact"/>
                        <w:rPr>
                          <w:lang w:eastAsia="ja-JP"/>
                        </w:rPr>
                      </w:pPr>
                      <w:r>
                        <w:rPr>
                          <w:lang w:eastAsia="ja-JP"/>
                        </w:rPr>
                        <w:tab/>
                      </w:r>
                      <w:r>
                        <w:rPr>
                          <w:lang w:eastAsia="ja-JP"/>
                        </w:rPr>
                        <w:tab/>
                      </w:r>
                      <w:r>
                        <w:rPr>
                          <w:lang w:eastAsia="ja-JP"/>
                        </w:rPr>
                        <w:tab/>
                      </w:r>
                      <w:r w:rsidRPr="00653B38">
                        <w:rPr>
                          <w:lang w:eastAsia="ja-JP"/>
                        </w:rPr>
                        <w:t>port@0 {</w:t>
                      </w:r>
                    </w:p>
                    <w:p w14:paraId="2B3B2B02" w14:textId="66F97E48" w:rsidR="008679A3" w:rsidRDefault="008679A3" w:rsidP="00822FCF">
                      <w:pPr>
                        <w:spacing w:after="0" w:line="180" w:lineRule="exact"/>
                        <w:ind w:left="2397" w:firstLine="799"/>
                        <w:rPr>
                          <w:lang w:eastAsia="ja-JP"/>
                        </w:rPr>
                      </w:pPr>
                      <w:r>
                        <w:rPr>
                          <w:lang w:eastAsia="ja-JP"/>
                        </w:rPr>
                        <w:t>thc63lvd1024_in: endpoint {</w:t>
                      </w:r>
                    </w:p>
                    <w:p w14:paraId="44CA5F0E" w14:textId="77777777" w:rsidR="008679A3" w:rsidRDefault="008679A3" w:rsidP="00822FCF">
                      <w:pPr>
                        <w:pStyle w:val="af7"/>
                        <w:numPr>
                          <w:ilvl w:val="0"/>
                          <w:numId w:val="47"/>
                        </w:numPr>
                        <w:spacing w:after="0" w:line="180" w:lineRule="exact"/>
                        <w:ind w:leftChars="0"/>
                        <w:rPr>
                          <w:lang w:eastAsia="ja-JP"/>
                        </w:rPr>
                      </w:pPr>
                      <w:r>
                        <w:rPr>
                          <w:lang w:eastAsia="ja-JP"/>
                        </w:rPr>
                        <w:t xml:space="preserve">                                        remote-endpoint = &lt;&amp;lvds0_out&gt;;</w:t>
                      </w:r>
                    </w:p>
                    <w:p w14:paraId="453171A5" w14:textId="066604F6" w:rsidR="008679A3" w:rsidRDefault="008679A3" w:rsidP="00822FCF">
                      <w:pPr>
                        <w:pStyle w:val="af7"/>
                        <w:spacing w:after="0" w:line="180" w:lineRule="exact"/>
                        <w:ind w:leftChars="0" w:left="2757" w:firstLine="439"/>
                        <w:rPr>
                          <w:lang w:eastAsia="ja-JP"/>
                        </w:rPr>
                      </w:pPr>
                      <w:r>
                        <w:rPr>
                          <w:lang w:eastAsia="ja-JP"/>
                        </w:rPr>
                        <w:t>};</w:t>
                      </w:r>
                    </w:p>
                    <w:p w14:paraId="686578A6" w14:textId="2D5344D8" w:rsidR="008679A3" w:rsidRDefault="008679A3" w:rsidP="00822FCF">
                      <w:pPr>
                        <w:pStyle w:val="af7"/>
                        <w:spacing w:after="0" w:line="180" w:lineRule="exact"/>
                        <w:ind w:leftChars="0" w:left="2397"/>
                        <w:rPr>
                          <w:lang w:eastAsia="ja-JP"/>
                        </w:rPr>
                      </w:pPr>
                      <w:r>
                        <w:rPr>
                          <w:rFonts w:hint="eastAsia"/>
                          <w:lang w:eastAsia="ja-JP"/>
                        </w:rPr>
                        <w:t>}</w:t>
                      </w:r>
                      <w:r>
                        <w:rPr>
                          <w:lang w:eastAsia="ja-JP"/>
                        </w:rPr>
                        <w:t>;</w:t>
                      </w:r>
                    </w:p>
                    <w:p w14:paraId="3280475E" w14:textId="3DF015FB" w:rsidR="008679A3" w:rsidRDefault="008679A3" w:rsidP="00822FCF">
                      <w:pPr>
                        <w:spacing w:after="0" w:line="180" w:lineRule="exact"/>
                        <w:ind w:firstLine="799"/>
                        <w:rPr>
                          <w:lang w:eastAsia="ja-JP"/>
                        </w:rPr>
                      </w:pPr>
                      <w:r>
                        <w:rPr>
                          <w:rFonts w:hint="eastAsia"/>
                          <w:lang w:eastAsia="ja-JP"/>
                        </w:rPr>
                        <w:t>･･･････</w:t>
                      </w:r>
                    </w:p>
                    <w:p w14:paraId="5BD02590" w14:textId="5C0581E0" w:rsidR="008679A3" w:rsidRDefault="008679A3" w:rsidP="00822FCF">
                      <w:pPr>
                        <w:spacing w:after="0" w:line="180" w:lineRule="exact"/>
                        <w:rPr>
                          <w:lang w:eastAsia="ja-JP"/>
                        </w:rPr>
                      </w:pPr>
                      <w:r>
                        <w:rPr>
                          <w:lang w:eastAsia="ja-JP"/>
                        </w:rPr>
                        <w:tab/>
                        <w:t>};</w:t>
                      </w:r>
                    </w:p>
                    <w:p w14:paraId="2030A2DE" w14:textId="4BC6A76D" w:rsidR="008679A3" w:rsidRDefault="008679A3" w:rsidP="00822FCF">
                      <w:pPr>
                        <w:spacing w:after="0" w:line="180" w:lineRule="exact"/>
                        <w:ind w:firstLine="799"/>
                        <w:rPr>
                          <w:lang w:eastAsia="ja-JP"/>
                        </w:rPr>
                      </w:pPr>
                      <w:r>
                        <w:rPr>
                          <w:rFonts w:hint="eastAsia"/>
                          <w:lang w:eastAsia="ja-JP"/>
                        </w:rPr>
                        <w:t>･･･････</w:t>
                      </w:r>
                    </w:p>
                    <w:p w14:paraId="509666CF" w14:textId="3AE4A006" w:rsidR="008679A3" w:rsidRDefault="008679A3" w:rsidP="00822FCF">
                      <w:pPr>
                        <w:spacing w:after="0" w:line="180" w:lineRule="exact"/>
                        <w:rPr>
                          <w:lang w:eastAsia="ja-JP"/>
                        </w:rPr>
                      </w:pPr>
                      <w:r>
                        <w:rPr>
                          <w:lang w:eastAsia="ja-JP"/>
                        </w:rPr>
                        <w:tab/>
                      </w:r>
                      <w:r w:rsidRPr="00653B38">
                        <w:rPr>
                          <w:lang w:eastAsia="ja-JP"/>
                        </w:rPr>
                        <w:t>lvds0 {</w:t>
                      </w:r>
                    </w:p>
                    <w:p w14:paraId="6FDBCF0B" w14:textId="4F873D3B" w:rsidR="008679A3" w:rsidRDefault="008679A3" w:rsidP="00822FCF">
                      <w:pPr>
                        <w:spacing w:after="0" w:line="180" w:lineRule="exact"/>
                        <w:ind w:firstLine="799"/>
                        <w:rPr>
                          <w:lang w:eastAsia="ja-JP"/>
                        </w:rPr>
                      </w:pPr>
                      <w:r>
                        <w:rPr>
                          <w:rFonts w:hint="eastAsia"/>
                          <w:lang w:eastAsia="ja-JP"/>
                        </w:rPr>
                        <w:t>･･･････</w:t>
                      </w:r>
                    </w:p>
                    <w:p w14:paraId="5FA62AEC" w14:textId="77777777" w:rsidR="008679A3" w:rsidRDefault="008679A3" w:rsidP="00822FCF">
                      <w:pPr>
                        <w:spacing w:after="0" w:line="180" w:lineRule="exact"/>
                        <w:rPr>
                          <w:lang w:eastAsia="ja-JP"/>
                        </w:rPr>
                      </w:pPr>
                      <w:r>
                        <w:rPr>
                          <w:lang w:eastAsia="ja-JP"/>
                        </w:rPr>
                        <w:t xml:space="preserve">                port {</w:t>
                      </w:r>
                    </w:p>
                    <w:p w14:paraId="5D98D75C" w14:textId="77777777" w:rsidR="008679A3" w:rsidRDefault="008679A3" w:rsidP="00822FCF">
                      <w:pPr>
                        <w:spacing w:after="0" w:line="180" w:lineRule="exact"/>
                        <w:rPr>
                          <w:lang w:eastAsia="ja-JP"/>
                        </w:rPr>
                      </w:pPr>
                      <w:r>
                        <w:rPr>
                          <w:lang w:eastAsia="ja-JP"/>
                        </w:rPr>
                        <w:t xml:space="preserve">                        lvds0_panel_in: endpoint {</w:t>
                      </w:r>
                    </w:p>
                    <w:p w14:paraId="057309B2" w14:textId="45057917" w:rsidR="008679A3" w:rsidRDefault="008679A3" w:rsidP="00822FCF">
                      <w:pPr>
                        <w:spacing w:after="0" w:line="180" w:lineRule="exact"/>
                        <w:rPr>
                          <w:lang w:eastAsia="ja-JP"/>
                        </w:rPr>
                      </w:pPr>
                      <w:r>
                        <w:rPr>
                          <w:lang w:eastAsia="ja-JP"/>
                        </w:rPr>
                        <w:t>+</w:t>
                      </w:r>
                      <w:r>
                        <w:rPr>
                          <w:lang w:eastAsia="ja-JP"/>
                        </w:rPr>
                        <w:tab/>
                      </w:r>
                      <w:r>
                        <w:rPr>
                          <w:lang w:eastAsia="ja-JP"/>
                        </w:rPr>
                        <w:tab/>
                      </w:r>
                      <w:r>
                        <w:rPr>
                          <w:lang w:eastAsia="ja-JP"/>
                        </w:rPr>
                        <w:tab/>
                      </w:r>
                      <w:r>
                        <w:rPr>
                          <w:lang w:eastAsia="ja-JP"/>
                        </w:rPr>
                        <w:tab/>
                        <w:t>remote-endpoint =&lt;&amp;lvds0_out &gt;</w:t>
                      </w:r>
                    </w:p>
                    <w:p w14:paraId="44D319D4" w14:textId="77777777" w:rsidR="008679A3" w:rsidRDefault="008679A3" w:rsidP="00822FCF">
                      <w:pPr>
                        <w:spacing w:after="0" w:line="180" w:lineRule="exact"/>
                        <w:rPr>
                          <w:lang w:eastAsia="ja-JP"/>
                        </w:rPr>
                      </w:pPr>
                      <w:r>
                        <w:rPr>
                          <w:lang w:eastAsia="ja-JP"/>
                        </w:rPr>
                        <w:t xml:space="preserve">                        };</w:t>
                      </w:r>
                    </w:p>
                    <w:p w14:paraId="2BA27E56" w14:textId="2B595A79" w:rsidR="008679A3" w:rsidRDefault="008679A3" w:rsidP="00822FCF">
                      <w:pPr>
                        <w:spacing w:after="0" w:line="180" w:lineRule="exact"/>
                        <w:rPr>
                          <w:lang w:eastAsia="ja-JP"/>
                        </w:rPr>
                      </w:pPr>
                      <w:r>
                        <w:rPr>
                          <w:lang w:eastAsia="ja-JP"/>
                        </w:rPr>
                        <w:t xml:space="preserve">                };</w:t>
                      </w:r>
                    </w:p>
                    <w:p w14:paraId="1DF0AA34" w14:textId="6C22BF7B" w:rsidR="008679A3" w:rsidRDefault="008679A3" w:rsidP="00822FCF">
                      <w:pPr>
                        <w:spacing w:after="0" w:line="180" w:lineRule="exact"/>
                        <w:rPr>
                          <w:lang w:eastAsia="ja-JP"/>
                        </w:rPr>
                      </w:pPr>
                      <w:r>
                        <w:rPr>
                          <w:lang w:eastAsia="ja-JP"/>
                        </w:rPr>
                        <w:tab/>
                        <w:t>};</w:t>
                      </w:r>
                    </w:p>
                    <w:p w14:paraId="0C18C4C7" w14:textId="77777777" w:rsidR="008679A3" w:rsidRDefault="008679A3" w:rsidP="00822FCF">
                      <w:pPr>
                        <w:spacing w:after="0" w:line="180" w:lineRule="exact"/>
                        <w:rPr>
                          <w:lang w:eastAsia="ja-JP"/>
                        </w:rPr>
                      </w:pPr>
                    </w:p>
                    <w:p w14:paraId="649373FF" w14:textId="6C32BC79" w:rsidR="008679A3" w:rsidRDefault="008679A3" w:rsidP="00822FCF">
                      <w:pPr>
                        <w:spacing w:after="0" w:line="180" w:lineRule="exact"/>
                        <w:rPr>
                          <w:lang w:eastAsia="ja-JP"/>
                        </w:rPr>
                      </w:pPr>
                      <w:r>
                        <w:rPr>
                          <w:lang w:eastAsia="ja-JP"/>
                        </w:rPr>
                        <w:tab/>
                      </w:r>
                      <w:r w:rsidRPr="00653B38">
                        <w:rPr>
                          <w:lang w:eastAsia="ja-JP"/>
                        </w:rPr>
                        <w:t>lvds</w:t>
                      </w:r>
                      <w:r>
                        <w:rPr>
                          <w:lang w:eastAsia="ja-JP"/>
                        </w:rPr>
                        <w:t>1</w:t>
                      </w:r>
                      <w:r w:rsidRPr="00653B38">
                        <w:rPr>
                          <w:lang w:eastAsia="ja-JP"/>
                        </w:rPr>
                        <w:t xml:space="preserve"> {</w:t>
                      </w:r>
                    </w:p>
                    <w:p w14:paraId="07D5FA66" w14:textId="77777777" w:rsidR="008679A3" w:rsidRDefault="008679A3" w:rsidP="00822FCF">
                      <w:pPr>
                        <w:spacing w:after="0" w:line="180" w:lineRule="exact"/>
                        <w:ind w:firstLine="799"/>
                        <w:rPr>
                          <w:lang w:eastAsia="ja-JP"/>
                        </w:rPr>
                      </w:pPr>
                      <w:r>
                        <w:rPr>
                          <w:rFonts w:hint="eastAsia"/>
                          <w:lang w:eastAsia="ja-JP"/>
                        </w:rPr>
                        <w:t>･･･････</w:t>
                      </w:r>
                    </w:p>
                    <w:p w14:paraId="36F3C431" w14:textId="77777777" w:rsidR="008679A3" w:rsidRDefault="008679A3" w:rsidP="00822FCF">
                      <w:pPr>
                        <w:spacing w:after="0" w:line="180" w:lineRule="exact"/>
                        <w:rPr>
                          <w:lang w:eastAsia="ja-JP"/>
                        </w:rPr>
                      </w:pPr>
                      <w:r>
                        <w:rPr>
                          <w:lang w:eastAsia="ja-JP"/>
                        </w:rPr>
                        <w:t xml:space="preserve">                port {</w:t>
                      </w:r>
                    </w:p>
                    <w:p w14:paraId="40BA5AED" w14:textId="09E9750F" w:rsidR="008679A3" w:rsidRDefault="008679A3" w:rsidP="00822FCF">
                      <w:pPr>
                        <w:spacing w:after="0" w:line="180" w:lineRule="exact"/>
                        <w:rPr>
                          <w:lang w:eastAsia="ja-JP"/>
                        </w:rPr>
                      </w:pPr>
                      <w:r>
                        <w:rPr>
                          <w:lang w:eastAsia="ja-JP"/>
                        </w:rPr>
                        <w:t xml:space="preserve">                        lvds1_panel_in: endpoint {</w:t>
                      </w:r>
                    </w:p>
                    <w:p w14:paraId="483F08BE" w14:textId="457A341B" w:rsidR="008679A3" w:rsidRDefault="008679A3" w:rsidP="00822FCF">
                      <w:pPr>
                        <w:spacing w:after="0" w:line="180" w:lineRule="exact"/>
                        <w:rPr>
                          <w:lang w:eastAsia="ja-JP"/>
                        </w:rPr>
                      </w:pPr>
                      <w:r>
                        <w:rPr>
                          <w:lang w:eastAsia="ja-JP"/>
                        </w:rPr>
                        <w:t>+</w:t>
                      </w:r>
                      <w:r>
                        <w:rPr>
                          <w:lang w:eastAsia="ja-JP"/>
                        </w:rPr>
                        <w:tab/>
                      </w:r>
                      <w:r>
                        <w:rPr>
                          <w:lang w:eastAsia="ja-JP"/>
                        </w:rPr>
                        <w:tab/>
                      </w:r>
                      <w:r>
                        <w:rPr>
                          <w:lang w:eastAsia="ja-JP"/>
                        </w:rPr>
                        <w:tab/>
                      </w:r>
                      <w:r>
                        <w:rPr>
                          <w:lang w:eastAsia="ja-JP"/>
                        </w:rPr>
                        <w:tab/>
                        <w:t>remote-endpoint =&lt;&amp;lvds1_out &gt;</w:t>
                      </w:r>
                    </w:p>
                    <w:p w14:paraId="353F4847" w14:textId="77777777" w:rsidR="008679A3" w:rsidRDefault="008679A3" w:rsidP="00822FCF">
                      <w:pPr>
                        <w:spacing w:after="0" w:line="180" w:lineRule="exact"/>
                        <w:rPr>
                          <w:lang w:eastAsia="ja-JP"/>
                        </w:rPr>
                      </w:pPr>
                      <w:r>
                        <w:rPr>
                          <w:lang w:eastAsia="ja-JP"/>
                        </w:rPr>
                        <w:t xml:space="preserve">                        };</w:t>
                      </w:r>
                    </w:p>
                    <w:p w14:paraId="57C48ACE" w14:textId="285376BE" w:rsidR="008679A3" w:rsidRDefault="008679A3" w:rsidP="00822FCF">
                      <w:pPr>
                        <w:spacing w:after="0" w:line="180" w:lineRule="exact"/>
                        <w:rPr>
                          <w:lang w:eastAsia="ja-JP"/>
                        </w:rPr>
                      </w:pPr>
                      <w:r>
                        <w:rPr>
                          <w:lang w:eastAsia="ja-JP"/>
                        </w:rPr>
                        <w:t xml:space="preserve">                };</w:t>
                      </w:r>
                    </w:p>
                    <w:p w14:paraId="24FF0CD3" w14:textId="29356F84" w:rsidR="008679A3" w:rsidRDefault="008679A3" w:rsidP="00822FCF">
                      <w:pPr>
                        <w:spacing w:after="0" w:line="180" w:lineRule="exact"/>
                        <w:rPr>
                          <w:lang w:eastAsia="ja-JP"/>
                        </w:rPr>
                      </w:pPr>
                      <w:r>
                        <w:rPr>
                          <w:lang w:eastAsia="ja-JP"/>
                        </w:rPr>
                        <w:tab/>
                        <w:t>};</w:t>
                      </w:r>
                    </w:p>
                    <w:p w14:paraId="14B561BD" w14:textId="259DFE56" w:rsidR="008679A3" w:rsidRDefault="008679A3" w:rsidP="00822FCF">
                      <w:pPr>
                        <w:spacing w:after="0" w:line="180" w:lineRule="exact"/>
                        <w:ind w:firstLine="799"/>
                        <w:rPr>
                          <w:lang w:eastAsia="ja-JP"/>
                        </w:rPr>
                      </w:pPr>
                      <w:r>
                        <w:rPr>
                          <w:rFonts w:hint="eastAsia"/>
                          <w:lang w:eastAsia="ja-JP"/>
                        </w:rPr>
                        <w:t>･･･････</w:t>
                      </w:r>
                    </w:p>
                    <w:p w14:paraId="3932EE1A" w14:textId="57B06E7C" w:rsidR="008679A3" w:rsidRDefault="008679A3" w:rsidP="00822FCF">
                      <w:pPr>
                        <w:spacing w:after="0" w:line="180" w:lineRule="exact"/>
                        <w:ind w:firstLine="799"/>
                        <w:rPr>
                          <w:lang w:eastAsia="ja-JP"/>
                        </w:rPr>
                      </w:pPr>
                      <w:r w:rsidRPr="00D06BDB">
                        <w:rPr>
                          <w:lang w:eastAsia="ja-JP"/>
                        </w:rPr>
                        <w:t>vga-encoder {</w:t>
                      </w:r>
                    </w:p>
                    <w:p w14:paraId="52834046" w14:textId="77777777" w:rsidR="008679A3" w:rsidRDefault="008679A3" w:rsidP="00822FCF">
                      <w:pPr>
                        <w:spacing w:after="0" w:line="180" w:lineRule="exact"/>
                        <w:ind w:firstLine="799"/>
                        <w:rPr>
                          <w:lang w:eastAsia="ja-JP"/>
                        </w:rPr>
                      </w:pPr>
                      <w:r>
                        <w:rPr>
                          <w:rFonts w:hint="eastAsia"/>
                          <w:lang w:eastAsia="ja-JP"/>
                        </w:rPr>
                        <w:t>･･･････</w:t>
                      </w:r>
                    </w:p>
                    <w:p w14:paraId="61BF622F" w14:textId="77777777" w:rsidR="008679A3" w:rsidRDefault="008679A3" w:rsidP="00822FCF">
                      <w:pPr>
                        <w:spacing w:after="0" w:line="180" w:lineRule="exact"/>
                        <w:rPr>
                          <w:lang w:eastAsia="ja-JP"/>
                        </w:rPr>
                      </w:pPr>
                      <w:r>
                        <w:rPr>
                          <w:lang w:eastAsia="ja-JP"/>
                        </w:rPr>
                        <w:tab/>
                      </w:r>
                      <w:r>
                        <w:rPr>
                          <w:lang w:eastAsia="ja-JP"/>
                        </w:rPr>
                        <w:tab/>
                      </w:r>
                      <w:r>
                        <w:rPr>
                          <w:lang w:eastAsia="ja-JP"/>
                        </w:rPr>
                        <w:tab/>
                      </w:r>
                      <w:r w:rsidRPr="00653B38">
                        <w:rPr>
                          <w:lang w:eastAsia="ja-JP"/>
                        </w:rPr>
                        <w:t>port@0 {</w:t>
                      </w:r>
                    </w:p>
                    <w:p w14:paraId="1D650831" w14:textId="77777777" w:rsidR="008679A3" w:rsidRDefault="008679A3" w:rsidP="00822FCF">
                      <w:pPr>
                        <w:spacing w:after="0" w:line="180" w:lineRule="exact"/>
                        <w:rPr>
                          <w:lang w:eastAsia="ja-JP"/>
                        </w:rPr>
                      </w:pPr>
                      <w:r>
                        <w:rPr>
                          <w:lang w:eastAsia="ja-JP"/>
                        </w:rPr>
                        <w:t xml:space="preserve">                                adv7123_in: endpoint {</w:t>
                      </w:r>
                    </w:p>
                    <w:p w14:paraId="47F8088E" w14:textId="3CD48105" w:rsidR="008679A3" w:rsidRDefault="008679A3" w:rsidP="00822FCF">
                      <w:pPr>
                        <w:spacing w:after="0" w:line="180" w:lineRule="exact"/>
                        <w:rPr>
                          <w:lang w:eastAsia="ja-JP"/>
                        </w:rPr>
                      </w:pPr>
                      <w:r>
                        <w:rPr>
                          <w:lang w:eastAsia="ja-JP"/>
                        </w:rPr>
                        <w:t>-                                       remote-endpoint = &lt;&amp;lvds1_out&gt;;</w:t>
                      </w:r>
                    </w:p>
                    <w:p w14:paraId="06268C08" w14:textId="7C5EE4E3" w:rsidR="008679A3" w:rsidRDefault="008679A3" w:rsidP="00822FCF">
                      <w:pPr>
                        <w:spacing w:after="0" w:line="180" w:lineRule="exact"/>
                        <w:rPr>
                          <w:lang w:eastAsia="ja-JP"/>
                        </w:rPr>
                      </w:pPr>
                      <w:r>
                        <w:rPr>
                          <w:lang w:eastAsia="ja-JP"/>
                        </w:rPr>
                        <w:t xml:space="preserve">                                };</w:t>
                      </w:r>
                    </w:p>
                    <w:p w14:paraId="3A795778" w14:textId="32B7594C" w:rsidR="008679A3" w:rsidRDefault="008679A3" w:rsidP="00822FCF">
                      <w:pPr>
                        <w:pStyle w:val="af7"/>
                        <w:spacing w:after="0" w:line="180" w:lineRule="exact"/>
                        <w:ind w:leftChars="0" w:left="2397"/>
                        <w:rPr>
                          <w:lang w:eastAsia="ja-JP"/>
                        </w:rPr>
                      </w:pPr>
                      <w:r>
                        <w:rPr>
                          <w:rFonts w:hint="eastAsia"/>
                          <w:lang w:eastAsia="ja-JP"/>
                        </w:rPr>
                        <w:t>}</w:t>
                      </w:r>
                      <w:r>
                        <w:rPr>
                          <w:lang w:eastAsia="ja-JP"/>
                        </w:rPr>
                        <w:t>;</w:t>
                      </w:r>
                    </w:p>
                    <w:p w14:paraId="5C1D59A7" w14:textId="77777777" w:rsidR="008679A3" w:rsidRDefault="008679A3" w:rsidP="00822FCF">
                      <w:pPr>
                        <w:spacing w:after="0" w:line="180" w:lineRule="exact"/>
                        <w:ind w:firstLine="799"/>
                        <w:rPr>
                          <w:lang w:eastAsia="ja-JP"/>
                        </w:rPr>
                      </w:pPr>
                      <w:r>
                        <w:rPr>
                          <w:rFonts w:hint="eastAsia"/>
                          <w:lang w:eastAsia="ja-JP"/>
                        </w:rPr>
                        <w:t>･･･････</w:t>
                      </w:r>
                    </w:p>
                    <w:p w14:paraId="6D054B4F" w14:textId="03A7BE54" w:rsidR="008679A3" w:rsidRDefault="008679A3" w:rsidP="00822FCF">
                      <w:pPr>
                        <w:spacing w:after="0" w:line="180" w:lineRule="exact"/>
                        <w:rPr>
                          <w:lang w:eastAsia="ja-JP"/>
                        </w:rPr>
                      </w:pPr>
                      <w:r>
                        <w:rPr>
                          <w:lang w:eastAsia="ja-JP"/>
                        </w:rPr>
                        <w:tab/>
                        <w:t>};</w:t>
                      </w:r>
                    </w:p>
                    <w:p w14:paraId="268B5F31" w14:textId="0E07A241" w:rsidR="008679A3" w:rsidRDefault="008679A3" w:rsidP="00822FCF">
                      <w:pPr>
                        <w:spacing w:after="0" w:line="180" w:lineRule="exact"/>
                        <w:ind w:firstLine="799"/>
                        <w:rPr>
                          <w:lang w:eastAsia="ja-JP"/>
                        </w:rPr>
                      </w:pPr>
                      <w:r>
                        <w:rPr>
                          <w:rFonts w:hint="eastAsia"/>
                          <w:lang w:eastAsia="ja-JP"/>
                        </w:rPr>
                        <w:t>･･･････</w:t>
                      </w:r>
                    </w:p>
                    <w:p w14:paraId="61ACD53A" w14:textId="74A1B8B5" w:rsidR="008679A3" w:rsidRDefault="008679A3" w:rsidP="00822FCF">
                      <w:pPr>
                        <w:spacing w:after="0" w:line="180" w:lineRule="exact"/>
                        <w:rPr>
                          <w:lang w:eastAsia="ja-JP"/>
                        </w:rPr>
                      </w:pPr>
                      <w:r>
                        <w:rPr>
                          <w:rFonts w:hint="eastAsia"/>
                          <w:lang w:eastAsia="ja-JP"/>
                        </w:rPr>
                        <w:t>}</w:t>
                      </w:r>
                      <w:r>
                        <w:rPr>
                          <w:lang w:eastAsia="ja-JP"/>
                        </w:rPr>
                        <w:t>;</w:t>
                      </w:r>
                    </w:p>
                    <w:p w14:paraId="7B37E3DF" w14:textId="2980A782" w:rsidR="008679A3" w:rsidRDefault="008679A3" w:rsidP="00822FCF">
                      <w:pPr>
                        <w:spacing w:after="0" w:line="180" w:lineRule="exact"/>
                        <w:rPr>
                          <w:lang w:eastAsia="ja-JP"/>
                        </w:rPr>
                      </w:pPr>
                      <w:r>
                        <w:rPr>
                          <w:rFonts w:hint="eastAsia"/>
                          <w:lang w:eastAsia="ja-JP"/>
                        </w:rPr>
                        <w:t>･･･････</w:t>
                      </w:r>
                    </w:p>
                    <w:p w14:paraId="1B1653A4" w14:textId="699DB16F" w:rsidR="008679A3" w:rsidRDefault="008679A3" w:rsidP="00822FCF">
                      <w:pPr>
                        <w:spacing w:after="0" w:line="180" w:lineRule="exact"/>
                        <w:rPr>
                          <w:lang w:eastAsia="ja-JP"/>
                        </w:rPr>
                      </w:pPr>
                      <w:r w:rsidRPr="00542EBE">
                        <w:rPr>
                          <w:lang w:eastAsia="ja-JP"/>
                        </w:rPr>
                        <w:t>&amp;lvds0 {</w:t>
                      </w:r>
                    </w:p>
                    <w:p w14:paraId="4293764C" w14:textId="77777777" w:rsidR="008679A3" w:rsidRDefault="008679A3" w:rsidP="00822FCF">
                      <w:pPr>
                        <w:spacing w:after="0" w:line="180" w:lineRule="exact"/>
                        <w:rPr>
                          <w:lang w:eastAsia="ja-JP"/>
                        </w:rPr>
                      </w:pPr>
                      <w:r>
                        <w:rPr>
                          <w:rFonts w:hint="eastAsia"/>
                          <w:lang w:eastAsia="ja-JP"/>
                        </w:rPr>
                        <w:t>･･･････</w:t>
                      </w:r>
                    </w:p>
                    <w:p w14:paraId="2E2E1289" w14:textId="77777777" w:rsidR="008679A3" w:rsidRDefault="008679A3" w:rsidP="00822FCF">
                      <w:pPr>
                        <w:spacing w:after="0" w:line="180" w:lineRule="exact"/>
                        <w:rPr>
                          <w:lang w:eastAsia="ja-JP"/>
                        </w:rPr>
                      </w:pPr>
                      <w:r>
                        <w:rPr>
                          <w:lang w:eastAsia="ja-JP"/>
                        </w:rPr>
                        <w:t xml:space="preserve">        ports {</w:t>
                      </w:r>
                    </w:p>
                    <w:p w14:paraId="3889CBD7" w14:textId="77777777" w:rsidR="008679A3" w:rsidRDefault="008679A3" w:rsidP="00822FCF">
                      <w:pPr>
                        <w:spacing w:after="0" w:line="180" w:lineRule="exact"/>
                        <w:rPr>
                          <w:lang w:eastAsia="ja-JP"/>
                        </w:rPr>
                      </w:pPr>
                      <w:r>
                        <w:rPr>
                          <w:lang w:eastAsia="ja-JP"/>
                        </w:rPr>
                        <w:t xml:space="preserve">                port@1 {</w:t>
                      </w:r>
                    </w:p>
                    <w:p w14:paraId="195DC82E" w14:textId="77777777" w:rsidR="008679A3" w:rsidRDefault="008679A3" w:rsidP="00822FCF">
                      <w:pPr>
                        <w:spacing w:after="0" w:line="180" w:lineRule="exact"/>
                        <w:rPr>
                          <w:lang w:eastAsia="ja-JP"/>
                        </w:rPr>
                      </w:pPr>
                      <w:r>
                        <w:rPr>
                          <w:lang w:eastAsia="ja-JP"/>
                        </w:rPr>
                        <w:t xml:space="preserve">                        lvds0_out: endpoint {</w:t>
                      </w:r>
                    </w:p>
                    <w:p w14:paraId="3DD554B8" w14:textId="77777777" w:rsidR="008679A3" w:rsidRDefault="008679A3" w:rsidP="00822FCF">
                      <w:pPr>
                        <w:spacing w:after="0" w:line="180" w:lineRule="exact"/>
                        <w:rPr>
                          <w:lang w:eastAsia="ja-JP"/>
                        </w:rPr>
                      </w:pPr>
                      <w:r>
                        <w:rPr>
                          <w:lang w:eastAsia="ja-JP"/>
                        </w:rPr>
                        <w:t>-                               remote-endpoint = &lt;&amp;thc63lvd1024_in&gt;;</w:t>
                      </w:r>
                    </w:p>
                    <w:p w14:paraId="3C1FDFAD" w14:textId="77777777" w:rsidR="008679A3" w:rsidRDefault="008679A3" w:rsidP="00822FCF">
                      <w:pPr>
                        <w:spacing w:after="0" w:line="180" w:lineRule="exact"/>
                        <w:rPr>
                          <w:lang w:eastAsia="ja-JP"/>
                        </w:rPr>
                      </w:pPr>
                      <w:r>
                        <w:rPr>
                          <w:lang w:eastAsia="ja-JP"/>
                        </w:rPr>
                        <w:t>+                               remote-endpoint = &lt;&amp;lvds0_panel_in&gt;;</w:t>
                      </w:r>
                    </w:p>
                    <w:p w14:paraId="2DD4B89B" w14:textId="77777777" w:rsidR="008679A3" w:rsidRDefault="008679A3" w:rsidP="00822FCF">
                      <w:pPr>
                        <w:spacing w:after="0" w:line="180" w:lineRule="exact"/>
                        <w:rPr>
                          <w:lang w:eastAsia="ja-JP"/>
                        </w:rPr>
                      </w:pPr>
                      <w:r>
                        <w:rPr>
                          <w:lang w:eastAsia="ja-JP"/>
                        </w:rPr>
                        <w:t xml:space="preserve">                        };</w:t>
                      </w:r>
                    </w:p>
                    <w:p w14:paraId="54BAD418" w14:textId="77777777" w:rsidR="008679A3" w:rsidRDefault="008679A3" w:rsidP="00822FCF">
                      <w:pPr>
                        <w:spacing w:after="0" w:line="180" w:lineRule="exact"/>
                        <w:rPr>
                          <w:lang w:eastAsia="ja-JP"/>
                        </w:rPr>
                      </w:pPr>
                      <w:r>
                        <w:rPr>
                          <w:lang w:eastAsia="ja-JP"/>
                        </w:rPr>
                        <w:t xml:space="preserve">                };</w:t>
                      </w:r>
                    </w:p>
                    <w:p w14:paraId="1E6788FE" w14:textId="4399F931" w:rsidR="008679A3" w:rsidRDefault="008679A3" w:rsidP="00822FCF">
                      <w:pPr>
                        <w:spacing w:after="0" w:line="180" w:lineRule="exact"/>
                        <w:rPr>
                          <w:lang w:eastAsia="ja-JP"/>
                        </w:rPr>
                      </w:pPr>
                      <w:r>
                        <w:rPr>
                          <w:lang w:eastAsia="ja-JP"/>
                        </w:rPr>
                        <w:t xml:space="preserve">        };</w:t>
                      </w:r>
                    </w:p>
                    <w:p w14:paraId="04F9A4C5" w14:textId="77777777" w:rsidR="008679A3" w:rsidRDefault="008679A3" w:rsidP="00822FCF">
                      <w:pPr>
                        <w:spacing w:after="0" w:line="180" w:lineRule="exact"/>
                        <w:rPr>
                          <w:lang w:eastAsia="ja-JP"/>
                        </w:rPr>
                      </w:pPr>
                    </w:p>
                    <w:p w14:paraId="04FF3DD0" w14:textId="77777777" w:rsidR="008679A3" w:rsidRDefault="008679A3" w:rsidP="00822FCF">
                      <w:pPr>
                        <w:spacing w:after="0" w:line="180" w:lineRule="exact"/>
                        <w:rPr>
                          <w:lang w:eastAsia="ja-JP"/>
                        </w:rPr>
                      </w:pPr>
                      <w:r w:rsidRPr="00542EBE">
                        <w:rPr>
                          <w:lang w:eastAsia="ja-JP"/>
                        </w:rPr>
                        <w:t>&amp;lvds1 {</w:t>
                      </w:r>
                    </w:p>
                    <w:p w14:paraId="4EF2F741" w14:textId="77777777" w:rsidR="008679A3" w:rsidRDefault="008679A3" w:rsidP="00822FCF">
                      <w:pPr>
                        <w:spacing w:after="0" w:line="180" w:lineRule="exact"/>
                        <w:rPr>
                          <w:lang w:eastAsia="ja-JP"/>
                        </w:rPr>
                      </w:pPr>
                      <w:r>
                        <w:rPr>
                          <w:rFonts w:hint="eastAsia"/>
                          <w:lang w:eastAsia="ja-JP"/>
                        </w:rPr>
                        <w:t>･･･････</w:t>
                      </w:r>
                    </w:p>
                    <w:p w14:paraId="5A045646" w14:textId="77777777" w:rsidR="008679A3" w:rsidRDefault="008679A3" w:rsidP="00822FCF">
                      <w:pPr>
                        <w:spacing w:after="0" w:line="180" w:lineRule="exact"/>
                        <w:rPr>
                          <w:lang w:eastAsia="ja-JP"/>
                        </w:rPr>
                      </w:pPr>
                      <w:r>
                        <w:rPr>
                          <w:lang w:eastAsia="ja-JP"/>
                        </w:rPr>
                        <w:t xml:space="preserve">        ports {</w:t>
                      </w:r>
                    </w:p>
                    <w:p w14:paraId="736E9737" w14:textId="77777777" w:rsidR="008679A3" w:rsidRDefault="008679A3" w:rsidP="00822FCF">
                      <w:pPr>
                        <w:spacing w:after="0" w:line="180" w:lineRule="exact"/>
                        <w:rPr>
                          <w:lang w:eastAsia="ja-JP"/>
                        </w:rPr>
                      </w:pPr>
                      <w:r>
                        <w:rPr>
                          <w:lang w:eastAsia="ja-JP"/>
                        </w:rPr>
                        <w:t xml:space="preserve">                port@1 {</w:t>
                      </w:r>
                    </w:p>
                    <w:p w14:paraId="74AC065F" w14:textId="77777777" w:rsidR="008679A3" w:rsidRDefault="008679A3" w:rsidP="00822FCF">
                      <w:pPr>
                        <w:spacing w:after="0" w:line="180" w:lineRule="exact"/>
                        <w:rPr>
                          <w:lang w:eastAsia="ja-JP"/>
                        </w:rPr>
                      </w:pPr>
                      <w:r>
                        <w:rPr>
                          <w:lang w:eastAsia="ja-JP"/>
                        </w:rPr>
                        <w:t xml:space="preserve">                        lvds1_out: endpoint {</w:t>
                      </w:r>
                    </w:p>
                    <w:p w14:paraId="067D7236" w14:textId="77777777" w:rsidR="008679A3" w:rsidRDefault="008679A3" w:rsidP="00822FCF">
                      <w:pPr>
                        <w:spacing w:after="0" w:line="180" w:lineRule="exact"/>
                        <w:rPr>
                          <w:lang w:eastAsia="ja-JP"/>
                        </w:rPr>
                      </w:pPr>
                      <w:r>
                        <w:rPr>
                          <w:lang w:eastAsia="ja-JP"/>
                        </w:rPr>
                        <w:t>-                               remote-endpoint = &lt;&amp;adv7123_in&gt;;</w:t>
                      </w:r>
                    </w:p>
                    <w:p w14:paraId="1593334C" w14:textId="77777777" w:rsidR="008679A3" w:rsidRDefault="008679A3" w:rsidP="00822FCF">
                      <w:pPr>
                        <w:spacing w:after="0" w:line="180" w:lineRule="exact"/>
                        <w:rPr>
                          <w:lang w:eastAsia="ja-JP"/>
                        </w:rPr>
                      </w:pPr>
                      <w:r>
                        <w:rPr>
                          <w:lang w:eastAsia="ja-JP"/>
                        </w:rPr>
                        <w:t>+                               remote-endpoint = &lt;&amp;lvds1_panel_in&gt;;</w:t>
                      </w:r>
                    </w:p>
                    <w:p w14:paraId="4B23AE7E" w14:textId="77777777" w:rsidR="008679A3" w:rsidRDefault="008679A3" w:rsidP="00822FCF">
                      <w:pPr>
                        <w:spacing w:after="0" w:line="180" w:lineRule="exact"/>
                        <w:rPr>
                          <w:lang w:eastAsia="ja-JP"/>
                        </w:rPr>
                      </w:pPr>
                      <w:r>
                        <w:rPr>
                          <w:lang w:eastAsia="ja-JP"/>
                        </w:rPr>
                        <w:t xml:space="preserve">                        };</w:t>
                      </w:r>
                    </w:p>
                    <w:p w14:paraId="32EA0758" w14:textId="77777777" w:rsidR="008679A3" w:rsidRDefault="008679A3" w:rsidP="00822FCF">
                      <w:pPr>
                        <w:spacing w:after="0" w:line="180" w:lineRule="exact"/>
                        <w:rPr>
                          <w:lang w:eastAsia="ja-JP"/>
                        </w:rPr>
                      </w:pPr>
                      <w:r>
                        <w:rPr>
                          <w:lang w:eastAsia="ja-JP"/>
                        </w:rPr>
                        <w:t xml:space="preserve">                };</w:t>
                      </w:r>
                    </w:p>
                    <w:p w14:paraId="57288034" w14:textId="77777777" w:rsidR="008679A3" w:rsidRDefault="008679A3" w:rsidP="00822FCF">
                      <w:pPr>
                        <w:spacing w:after="0" w:line="180" w:lineRule="exact"/>
                        <w:rPr>
                          <w:lang w:eastAsia="ja-JP"/>
                        </w:rPr>
                      </w:pPr>
                      <w:r>
                        <w:rPr>
                          <w:lang w:eastAsia="ja-JP"/>
                        </w:rPr>
                        <w:t xml:space="preserve">        };</w:t>
                      </w:r>
                    </w:p>
                    <w:p w14:paraId="47CB1E6F" w14:textId="77777777" w:rsidR="008679A3" w:rsidRDefault="008679A3" w:rsidP="00822FCF">
                      <w:pPr>
                        <w:spacing w:after="0" w:line="180" w:lineRule="exact"/>
                        <w:rPr>
                          <w:lang w:eastAsia="ja-JP"/>
                        </w:rPr>
                      </w:pPr>
                      <w:r>
                        <w:rPr>
                          <w:lang w:eastAsia="ja-JP"/>
                        </w:rPr>
                        <w:t>};</w:t>
                      </w:r>
                    </w:p>
                  </w:txbxContent>
                </v:textbox>
                <w10:wrap type="topAndBottom" anchorx="margin"/>
              </v:shape>
            </w:pict>
          </mc:Fallback>
        </mc:AlternateContent>
      </w:r>
    </w:p>
    <w:p w14:paraId="074A0DAD" w14:textId="77777777" w:rsidR="00F50BD8" w:rsidRDefault="00F50BD8" w:rsidP="00265908">
      <w:pPr>
        <w:rPr>
          <w:lang w:eastAsia="ja-JP"/>
        </w:rPr>
      </w:pPr>
    </w:p>
    <w:p w14:paraId="4F7878AF" w14:textId="78AC4262" w:rsidR="00265908" w:rsidRDefault="00265908" w:rsidP="00265908">
      <w:pPr>
        <w:rPr>
          <w:lang w:eastAsia="ja-JP"/>
        </w:rPr>
      </w:pPr>
      <w:r w:rsidRPr="007825AF">
        <w:rPr>
          <w:lang w:eastAsia="ja-JP"/>
        </w:rPr>
        <w:lastRenderedPageBreak/>
        <w:t>In case of this case, also change DIP switch. (R-Car E3</w:t>
      </w:r>
      <w:r w:rsidR="00686748">
        <w:rPr>
          <w:lang w:eastAsia="ja-JP"/>
        </w:rPr>
        <w:t>/D3</w:t>
      </w:r>
      <w:r w:rsidRPr="007825AF">
        <w:rPr>
          <w:lang w:eastAsia="ja-JP"/>
        </w:rPr>
        <w:t>)</w:t>
      </w:r>
    </w:p>
    <w:p w14:paraId="5E17F2C0" w14:textId="70C83804" w:rsidR="00653B38" w:rsidRDefault="00265908" w:rsidP="001446DB">
      <w:pPr>
        <w:ind w:firstLineChars="100" w:firstLine="200"/>
        <w:rPr>
          <w:lang w:eastAsia="ja-JP"/>
        </w:rPr>
      </w:pPr>
      <w:r w:rsidRPr="00913AC9">
        <w:rPr>
          <w:u w:val="single"/>
          <w:lang w:eastAsia="ja-JP"/>
        </w:rPr>
        <w:t>SW44: All OFF, SW 45: ON, SW47: OFF</w:t>
      </w:r>
    </w:p>
    <w:p w14:paraId="21F302D5" w14:textId="0510A4D0" w:rsidR="000E0925" w:rsidRPr="00913AC9" w:rsidRDefault="000E0925" w:rsidP="000E0925">
      <w:pPr>
        <w:rPr>
          <w:color w:val="222222"/>
          <w:u w:val="single"/>
        </w:rPr>
      </w:pPr>
      <w:r w:rsidRPr="00913AC9">
        <w:rPr>
          <w:u w:val="single"/>
          <w:lang w:eastAsia="ja-JP"/>
        </w:rPr>
        <w:t xml:space="preserve">Ex </w:t>
      </w:r>
      <w:r>
        <w:rPr>
          <w:rFonts w:hint="eastAsia"/>
          <w:u w:val="single"/>
          <w:lang w:eastAsia="ja-JP"/>
        </w:rPr>
        <w:t>4</w:t>
      </w:r>
      <w:proofErr w:type="gramStart"/>
      <w:r w:rsidRPr="00913AC9">
        <w:rPr>
          <w:rFonts w:hint="eastAsia"/>
          <w:u w:val="single"/>
          <w:lang w:eastAsia="ja-JP"/>
        </w:rPr>
        <w:t>）</w:t>
      </w:r>
      <w:r w:rsidRPr="00913AC9">
        <w:rPr>
          <w:u w:val="single"/>
          <w:lang w:eastAsia="ja-JP"/>
        </w:rPr>
        <w:t>(</w:t>
      </w:r>
      <w:proofErr w:type="gramEnd"/>
      <w:r w:rsidRPr="00913AC9">
        <w:rPr>
          <w:u w:val="single"/>
          <w:lang w:eastAsia="ja-JP"/>
        </w:rPr>
        <w:t>Analog RGB x 1</w:t>
      </w:r>
      <w:r>
        <w:rPr>
          <w:rFonts w:hint="eastAsia"/>
          <w:u w:val="single"/>
          <w:lang w:eastAsia="ja-JP"/>
        </w:rPr>
        <w:t>,</w:t>
      </w:r>
      <w:r>
        <w:rPr>
          <w:u w:val="single"/>
          <w:lang w:eastAsia="ja-JP"/>
        </w:rPr>
        <w:t xml:space="preserve"> </w:t>
      </w:r>
      <w:r w:rsidRPr="00913AC9">
        <w:rPr>
          <w:u w:val="single"/>
          <w:lang w:eastAsia="ja-JP"/>
        </w:rPr>
        <w:t xml:space="preserve">LVDS x </w:t>
      </w:r>
      <w:r>
        <w:rPr>
          <w:u w:val="single"/>
          <w:lang w:eastAsia="ja-JP"/>
        </w:rPr>
        <w:t xml:space="preserve">1 </w:t>
      </w:r>
      <w:r w:rsidRPr="00913AC9">
        <w:rPr>
          <w:u w:val="single"/>
          <w:lang w:eastAsia="ja-JP"/>
        </w:rPr>
        <w:t>(Single-link))</w:t>
      </w:r>
    </w:p>
    <w:p w14:paraId="43DF481B" w14:textId="2B076B59" w:rsidR="000E0925" w:rsidRDefault="000E0925" w:rsidP="000E0925">
      <w:pPr>
        <w:rPr>
          <w:lang w:eastAsia="ja-JP"/>
        </w:rPr>
      </w:pPr>
      <w:r>
        <w:rPr>
          <w:rFonts w:hint="eastAsia"/>
          <w:lang w:eastAsia="ja-JP"/>
        </w:rPr>
        <w:t>arch/arm64/boot/dts/renesas/</w:t>
      </w:r>
      <w:r w:rsidR="00717BA3">
        <w:rPr>
          <w:rFonts w:hint="eastAsia"/>
          <w:lang w:eastAsia="ja-JP"/>
        </w:rPr>
        <w:t>r8a77990-ebisu.dts, r8a77990-es10-ebisu.dts</w:t>
      </w:r>
    </w:p>
    <w:p w14:paraId="24F6830E" w14:textId="5BE7050D" w:rsidR="00F50BD8" w:rsidRDefault="00F50BD8" w:rsidP="000E0925">
      <w:pPr>
        <w:rPr>
          <w:lang w:eastAsia="ja-JP"/>
        </w:rPr>
      </w:pPr>
      <w:r>
        <w:rPr>
          <w:lang w:eastAsia="ja-JP"/>
        </w:rPr>
        <w:t>a</w:t>
      </w:r>
      <w:r>
        <w:rPr>
          <w:rFonts w:hint="eastAsia"/>
          <w:lang w:eastAsia="ja-JP"/>
        </w:rPr>
        <w:t>rch/arm64/boot/dts/renesas</w:t>
      </w:r>
      <w:r>
        <w:rPr>
          <w:lang w:eastAsia="ja-JP"/>
        </w:rPr>
        <w:t>/</w:t>
      </w:r>
      <w:r w:rsidRPr="00471FD5">
        <w:rPr>
          <w:lang w:eastAsia="ja-JP"/>
        </w:rPr>
        <w:t>r8a77995-draak.</w:t>
      </w:r>
      <w:r>
        <w:rPr>
          <w:lang w:eastAsia="ja-JP"/>
        </w:rPr>
        <w:t>dts for Draak board</w:t>
      </w:r>
      <w:r>
        <w:rPr>
          <w:noProof/>
        </w:rPr>
        <w:t xml:space="preserve"> </w:t>
      </w:r>
      <w:r>
        <w:rPr>
          <w:noProof/>
        </w:rPr>
        <mc:AlternateContent>
          <mc:Choice Requires="wps">
            <w:drawing>
              <wp:anchor distT="0" distB="0" distL="114300" distR="114300" simplePos="0" relativeHeight="251845632" behindDoc="0" locked="0" layoutInCell="1" allowOverlap="1" wp14:anchorId="5B9E8387" wp14:editId="0B7AE025">
                <wp:simplePos x="0" y="0"/>
                <wp:positionH relativeFrom="margin">
                  <wp:posOffset>-635</wp:posOffset>
                </wp:positionH>
                <wp:positionV relativeFrom="paragraph">
                  <wp:posOffset>251732</wp:posOffset>
                </wp:positionV>
                <wp:extent cx="5886450" cy="7139940"/>
                <wp:effectExtent l="0" t="0" r="19050" b="22860"/>
                <wp:wrapTopAndBottom/>
                <wp:docPr id="1376" name="テキスト ボックス 9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86450" cy="71399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C757E75" w14:textId="77777777" w:rsidR="008679A3" w:rsidRDefault="008679A3" w:rsidP="00A82892">
                            <w:pPr>
                              <w:spacing w:after="0" w:line="200" w:lineRule="exact"/>
                              <w:ind w:firstLine="799"/>
                              <w:rPr>
                                <w:lang w:eastAsia="ja-JP"/>
                              </w:rPr>
                            </w:pPr>
                            <w:r w:rsidRPr="00653B38">
                              <w:rPr>
                                <w:lang w:eastAsia="ja-JP"/>
                              </w:rPr>
                              <w:t>lvds-decoder {</w:t>
                            </w:r>
                          </w:p>
                          <w:p w14:paraId="62810B32" w14:textId="77777777" w:rsidR="008679A3" w:rsidRDefault="008679A3" w:rsidP="00A82892">
                            <w:pPr>
                              <w:spacing w:after="0" w:line="200" w:lineRule="exact"/>
                              <w:ind w:firstLine="799"/>
                              <w:rPr>
                                <w:lang w:eastAsia="ja-JP"/>
                              </w:rPr>
                            </w:pPr>
                            <w:r>
                              <w:rPr>
                                <w:rFonts w:hint="eastAsia"/>
                                <w:lang w:eastAsia="ja-JP"/>
                              </w:rPr>
                              <w:t>･･･････</w:t>
                            </w:r>
                          </w:p>
                          <w:p w14:paraId="0B975BF4" w14:textId="77777777" w:rsidR="008679A3" w:rsidRDefault="008679A3" w:rsidP="00A82892">
                            <w:pPr>
                              <w:spacing w:after="0" w:line="200" w:lineRule="exact"/>
                              <w:rPr>
                                <w:lang w:eastAsia="ja-JP"/>
                              </w:rPr>
                            </w:pPr>
                            <w:r>
                              <w:rPr>
                                <w:lang w:eastAsia="ja-JP"/>
                              </w:rPr>
                              <w:tab/>
                            </w:r>
                            <w:r>
                              <w:rPr>
                                <w:lang w:eastAsia="ja-JP"/>
                              </w:rPr>
                              <w:tab/>
                            </w:r>
                            <w:r>
                              <w:rPr>
                                <w:lang w:eastAsia="ja-JP"/>
                              </w:rPr>
                              <w:tab/>
                            </w:r>
                            <w:r w:rsidRPr="00653B38">
                              <w:rPr>
                                <w:lang w:eastAsia="ja-JP"/>
                              </w:rPr>
                              <w:t>port@0 {</w:t>
                            </w:r>
                          </w:p>
                          <w:p w14:paraId="48AF4A80" w14:textId="77777777" w:rsidR="008679A3" w:rsidRDefault="008679A3" w:rsidP="00A82892">
                            <w:pPr>
                              <w:spacing w:after="0" w:line="200" w:lineRule="exact"/>
                              <w:ind w:left="2397" w:firstLine="799"/>
                              <w:rPr>
                                <w:lang w:eastAsia="ja-JP"/>
                              </w:rPr>
                            </w:pPr>
                            <w:r>
                              <w:rPr>
                                <w:lang w:eastAsia="ja-JP"/>
                              </w:rPr>
                              <w:t>thc63lvd1024_in: endpoint {</w:t>
                            </w:r>
                          </w:p>
                          <w:p w14:paraId="07C9E672" w14:textId="77777777" w:rsidR="008679A3" w:rsidRDefault="008679A3" w:rsidP="00A82892">
                            <w:pPr>
                              <w:pStyle w:val="ListParagraph"/>
                              <w:numPr>
                                <w:ilvl w:val="0"/>
                                <w:numId w:val="47"/>
                              </w:numPr>
                              <w:spacing w:after="0" w:line="200" w:lineRule="exact"/>
                              <w:ind w:leftChars="0"/>
                              <w:rPr>
                                <w:lang w:eastAsia="ja-JP"/>
                              </w:rPr>
                            </w:pPr>
                            <w:r>
                              <w:rPr>
                                <w:lang w:eastAsia="ja-JP"/>
                              </w:rPr>
                              <w:t xml:space="preserve">                                        remote-endpoint = &lt;&amp;lvds0_out&gt;;</w:t>
                            </w:r>
                          </w:p>
                          <w:p w14:paraId="679A6400" w14:textId="77777777" w:rsidR="008679A3" w:rsidRDefault="008679A3" w:rsidP="00A82892">
                            <w:pPr>
                              <w:pStyle w:val="ListParagraph"/>
                              <w:spacing w:after="0" w:line="200" w:lineRule="exact"/>
                              <w:ind w:leftChars="0" w:left="2757" w:firstLine="439"/>
                              <w:rPr>
                                <w:lang w:eastAsia="ja-JP"/>
                              </w:rPr>
                            </w:pPr>
                            <w:r>
                              <w:rPr>
                                <w:lang w:eastAsia="ja-JP"/>
                              </w:rPr>
                              <w:t>};</w:t>
                            </w:r>
                          </w:p>
                          <w:p w14:paraId="28FB43DF" w14:textId="77777777" w:rsidR="008679A3" w:rsidRDefault="008679A3" w:rsidP="00A82892">
                            <w:pPr>
                              <w:pStyle w:val="ListParagraph"/>
                              <w:spacing w:after="0" w:line="200" w:lineRule="exact"/>
                              <w:ind w:leftChars="0" w:left="2397"/>
                              <w:rPr>
                                <w:lang w:eastAsia="ja-JP"/>
                              </w:rPr>
                            </w:pPr>
                            <w:r>
                              <w:rPr>
                                <w:rFonts w:hint="eastAsia"/>
                                <w:lang w:eastAsia="ja-JP"/>
                              </w:rPr>
                              <w:t>}</w:t>
                            </w:r>
                            <w:r>
                              <w:rPr>
                                <w:lang w:eastAsia="ja-JP"/>
                              </w:rPr>
                              <w:t>;</w:t>
                            </w:r>
                          </w:p>
                          <w:p w14:paraId="4A677CC1" w14:textId="77777777" w:rsidR="008679A3" w:rsidRDefault="008679A3" w:rsidP="00A82892">
                            <w:pPr>
                              <w:spacing w:after="0" w:line="200" w:lineRule="exact"/>
                              <w:ind w:firstLine="799"/>
                              <w:rPr>
                                <w:lang w:eastAsia="ja-JP"/>
                              </w:rPr>
                            </w:pPr>
                            <w:r>
                              <w:rPr>
                                <w:rFonts w:hint="eastAsia"/>
                                <w:lang w:eastAsia="ja-JP"/>
                              </w:rPr>
                              <w:t>･･･････</w:t>
                            </w:r>
                          </w:p>
                          <w:p w14:paraId="7F29E189" w14:textId="53D337B3" w:rsidR="008679A3" w:rsidRDefault="008679A3" w:rsidP="00A82892">
                            <w:pPr>
                              <w:spacing w:after="0" w:line="200" w:lineRule="exact"/>
                              <w:rPr>
                                <w:lang w:eastAsia="ja-JP"/>
                              </w:rPr>
                            </w:pPr>
                            <w:r>
                              <w:rPr>
                                <w:lang w:eastAsia="ja-JP"/>
                              </w:rPr>
                              <w:tab/>
                              <w:t>};</w:t>
                            </w:r>
                          </w:p>
                          <w:p w14:paraId="690CBFFE" w14:textId="233EBF1E" w:rsidR="008679A3" w:rsidRDefault="008679A3" w:rsidP="001446DB">
                            <w:pPr>
                              <w:spacing w:after="0" w:line="200" w:lineRule="exact"/>
                              <w:ind w:firstLine="799"/>
                              <w:rPr>
                                <w:lang w:eastAsia="ja-JP"/>
                              </w:rPr>
                            </w:pPr>
                            <w:r>
                              <w:rPr>
                                <w:rFonts w:hint="eastAsia"/>
                                <w:lang w:eastAsia="ja-JP"/>
                              </w:rPr>
                              <w:t>･･･････</w:t>
                            </w:r>
                          </w:p>
                          <w:p w14:paraId="219879E5" w14:textId="77777777" w:rsidR="008679A3" w:rsidRDefault="008679A3" w:rsidP="00A82892">
                            <w:pPr>
                              <w:spacing w:after="0" w:line="200" w:lineRule="exact"/>
                              <w:rPr>
                                <w:lang w:eastAsia="ja-JP"/>
                              </w:rPr>
                            </w:pPr>
                            <w:r>
                              <w:rPr>
                                <w:lang w:eastAsia="ja-JP"/>
                              </w:rPr>
                              <w:tab/>
                            </w:r>
                            <w:r w:rsidRPr="00653B38">
                              <w:rPr>
                                <w:lang w:eastAsia="ja-JP"/>
                              </w:rPr>
                              <w:t>lvds</w:t>
                            </w:r>
                            <w:r>
                              <w:rPr>
                                <w:lang w:eastAsia="ja-JP"/>
                              </w:rPr>
                              <w:t>1</w:t>
                            </w:r>
                            <w:r w:rsidRPr="00653B38">
                              <w:rPr>
                                <w:lang w:eastAsia="ja-JP"/>
                              </w:rPr>
                              <w:t xml:space="preserve"> {</w:t>
                            </w:r>
                          </w:p>
                          <w:p w14:paraId="71891649" w14:textId="77777777" w:rsidR="008679A3" w:rsidRDefault="008679A3" w:rsidP="00A82892">
                            <w:pPr>
                              <w:spacing w:after="0" w:line="200" w:lineRule="exact"/>
                              <w:ind w:firstLine="799"/>
                              <w:rPr>
                                <w:lang w:eastAsia="ja-JP"/>
                              </w:rPr>
                            </w:pPr>
                            <w:r>
                              <w:rPr>
                                <w:rFonts w:hint="eastAsia"/>
                                <w:lang w:eastAsia="ja-JP"/>
                              </w:rPr>
                              <w:t>･･･････</w:t>
                            </w:r>
                          </w:p>
                          <w:p w14:paraId="3328F564" w14:textId="77777777" w:rsidR="008679A3" w:rsidRDefault="008679A3" w:rsidP="00A82892">
                            <w:pPr>
                              <w:spacing w:after="0" w:line="200" w:lineRule="exact"/>
                              <w:rPr>
                                <w:lang w:eastAsia="ja-JP"/>
                              </w:rPr>
                            </w:pPr>
                            <w:r>
                              <w:rPr>
                                <w:lang w:eastAsia="ja-JP"/>
                              </w:rPr>
                              <w:t xml:space="preserve">                port {</w:t>
                            </w:r>
                          </w:p>
                          <w:p w14:paraId="455AD55E" w14:textId="77777777" w:rsidR="008679A3" w:rsidRDefault="008679A3" w:rsidP="00A82892">
                            <w:pPr>
                              <w:spacing w:after="0" w:line="200" w:lineRule="exact"/>
                              <w:rPr>
                                <w:lang w:eastAsia="ja-JP"/>
                              </w:rPr>
                            </w:pPr>
                            <w:r>
                              <w:rPr>
                                <w:lang w:eastAsia="ja-JP"/>
                              </w:rPr>
                              <w:t xml:space="preserve">                        lvds1_panel_in: endpoint {</w:t>
                            </w:r>
                          </w:p>
                          <w:p w14:paraId="48B86166" w14:textId="77777777" w:rsidR="008679A3" w:rsidRDefault="008679A3" w:rsidP="00A82892">
                            <w:pPr>
                              <w:spacing w:after="0" w:line="200" w:lineRule="exact"/>
                              <w:rPr>
                                <w:lang w:eastAsia="ja-JP"/>
                              </w:rPr>
                            </w:pPr>
                            <w:r>
                              <w:rPr>
                                <w:lang w:eastAsia="ja-JP"/>
                              </w:rPr>
                              <w:t>+</w:t>
                            </w:r>
                            <w:r>
                              <w:rPr>
                                <w:lang w:eastAsia="ja-JP"/>
                              </w:rPr>
                              <w:tab/>
                            </w:r>
                            <w:r>
                              <w:rPr>
                                <w:lang w:eastAsia="ja-JP"/>
                              </w:rPr>
                              <w:tab/>
                            </w:r>
                            <w:r>
                              <w:rPr>
                                <w:lang w:eastAsia="ja-JP"/>
                              </w:rPr>
                              <w:tab/>
                            </w:r>
                            <w:r>
                              <w:rPr>
                                <w:lang w:eastAsia="ja-JP"/>
                              </w:rPr>
                              <w:tab/>
                              <w:t>remote-endpoint =&lt;&amp;lvds1_out &gt;</w:t>
                            </w:r>
                          </w:p>
                          <w:p w14:paraId="647D4F42" w14:textId="77777777" w:rsidR="008679A3" w:rsidRDefault="008679A3" w:rsidP="00A82892">
                            <w:pPr>
                              <w:spacing w:after="0" w:line="200" w:lineRule="exact"/>
                              <w:rPr>
                                <w:lang w:eastAsia="ja-JP"/>
                              </w:rPr>
                            </w:pPr>
                            <w:r>
                              <w:rPr>
                                <w:lang w:eastAsia="ja-JP"/>
                              </w:rPr>
                              <w:t xml:space="preserve">                        };</w:t>
                            </w:r>
                          </w:p>
                          <w:p w14:paraId="36568293" w14:textId="77777777" w:rsidR="008679A3" w:rsidRDefault="008679A3" w:rsidP="00A82892">
                            <w:pPr>
                              <w:spacing w:after="0" w:line="200" w:lineRule="exact"/>
                              <w:rPr>
                                <w:lang w:eastAsia="ja-JP"/>
                              </w:rPr>
                            </w:pPr>
                            <w:r>
                              <w:rPr>
                                <w:lang w:eastAsia="ja-JP"/>
                              </w:rPr>
                              <w:t xml:space="preserve">                };</w:t>
                            </w:r>
                          </w:p>
                          <w:p w14:paraId="2FDC14F3" w14:textId="77777777" w:rsidR="008679A3" w:rsidRDefault="008679A3" w:rsidP="00A82892">
                            <w:pPr>
                              <w:spacing w:after="0" w:line="200" w:lineRule="exact"/>
                              <w:rPr>
                                <w:lang w:eastAsia="ja-JP"/>
                              </w:rPr>
                            </w:pPr>
                            <w:r>
                              <w:rPr>
                                <w:lang w:eastAsia="ja-JP"/>
                              </w:rPr>
                              <w:tab/>
                              <w:t>};</w:t>
                            </w:r>
                          </w:p>
                          <w:p w14:paraId="0C915B45" w14:textId="1AC566A5" w:rsidR="008679A3" w:rsidRDefault="008679A3" w:rsidP="001446DB">
                            <w:pPr>
                              <w:spacing w:after="0" w:line="200" w:lineRule="exact"/>
                              <w:ind w:firstLine="799"/>
                              <w:rPr>
                                <w:lang w:eastAsia="ja-JP"/>
                              </w:rPr>
                            </w:pPr>
                            <w:r>
                              <w:rPr>
                                <w:rFonts w:hint="eastAsia"/>
                                <w:lang w:eastAsia="ja-JP"/>
                              </w:rPr>
                              <w:t>･･･････</w:t>
                            </w:r>
                          </w:p>
                          <w:p w14:paraId="6C2CAD7E" w14:textId="77777777" w:rsidR="008679A3" w:rsidRDefault="008679A3" w:rsidP="00A82892">
                            <w:pPr>
                              <w:spacing w:after="0" w:line="200" w:lineRule="exact"/>
                              <w:ind w:firstLine="799"/>
                              <w:rPr>
                                <w:lang w:eastAsia="ja-JP"/>
                              </w:rPr>
                            </w:pPr>
                            <w:r w:rsidRPr="00D06BDB">
                              <w:rPr>
                                <w:lang w:eastAsia="ja-JP"/>
                              </w:rPr>
                              <w:t>vga-encoder {</w:t>
                            </w:r>
                          </w:p>
                          <w:p w14:paraId="0908BC7A" w14:textId="77777777" w:rsidR="008679A3" w:rsidRDefault="008679A3" w:rsidP="00A82892">
                            <w:pPr>
                              <w:spacing w:after="0" w:line="200" w:lineRule="exact"/>
                              <w:ind w:firstLine="799"/>
                              <w:rPr>
                                <w:lang w:eastAsia="ja-JP"/>
                              </w:rPr>
                            </w:pPr>
                            <w:r>
                              <w:rPr>
                                <w:rFonts w:hint="eastAsia"/>
                                <w:lang w:eastAsia="ja-JP"/>
                              </w:rPr>
                              <w:t>･･･････</w:t>
                            </w:r>
                          </w:p>
                          <w:p w14:paraId="2F3357FB" w14:textId="77777777" w:rsidR="008679A3" w:rsidRDefault="008679A3" w:rsidP="00A82892">
                            <w:pPr>
                              <w:spacing w:after="0" w:line="200" w:lineRule="exact"/>
                              <w:rPr>
                                <w:lang w:eastAsia="ja-JP"/>
                              </w:rPr>
                            </w:pPr>
                            <w:r>
                              <w:rPr>
                                <w:lang w:eastAsia="ja-JP"/>
                              </w:rPr>
                              <w:tab/>
                            </w:r>
                            <w:r>
                              <w:rPr>
                                <w:lang w:eastAsia="ja-JP"/>
                              </w:rPr>
                              <w:tab/>
                            </w:r>
                            <w:r>
                              <w:rPr>
                                <w:lang w:eastAsia="ja-JP"/>
                              </w:rPr>
                              <w:tab/>
                            </w:r>
                            <w:r w:rsidRPr="00653B38">
                              <w:rPr>
                                <w:lang w:eastAsia="ja-JP"/>
                              </w:rPr>
                              <w:t>port@0 {</w:t>
                            </w:r>
                          </w:p>
                          <w:p w14:paraId="5FC312D8" w14:textId="77777777" w:rsidR="008679A3" w:rsidRDefault="008679A3" w:rsidP="00A82892">
                            <w:pPr>
                              <w:spacing w:after="0" w:line="200" w:lineRule="exact"/>
                              <w:rPr>
                                <w:lang w:eastAsia="ja-JP"/>
                              </w:rPr>
                            </w:pPr>
                            <w:r>
                              <w:rPr>
                                <w:lang w:eastAsia="ja-JP"/>
                              </w:rPr>
                              <w:t xml:space="preserve">                                adv7123_in: endpoint {</w:t>
                            </w:r>
                          </w:p>
                          <w:p w14:paraId="59B6E06D" w14:textId="2EB7548F" w:rsidR="008679A3" w:rsidRDefault="008679A3" w:rsidP="00A82892">
                            <w:pPr>
                              <w:spacing w:after="0" w:line="200" w:lineRule="exact"/>
                              <w:rPr>
                                <w:lang w:eastAsia="ja-JP"/>
                              </w:rPr>
                            </w:pPr>
                            <w:r>
                              <w:rPr>
                                <w:lang w:eastAsia="ja-JP"/>
                              </w:rPr>
                              <w:t>-                                       remote-endpoint = &lt;&amp;lvds1_out&gt;;</w:t>
                            </w:r>
                          </w:p>
                          <w:p w14:paraId="1FE4B8D1" w14:textId="5820ACDB" w:rsidR="008679A3" w:rsidRDefault="008679A3" w:rsidP="00A82892">
                            <w:pPr>
                              <w:spacing w:after="0" w:line="200" w:lineRule="exact"/>
                              <w:rPr>
                                <w:lang w:eastAsia="ja-JP"/>
                              </w:rPr>
                            </w:pPr>
                            <w:r>
                              <w:rPr>
                                <w:lang w:eastAsia="ja-JP"/>
                              </w:rPr>
                              <w:t>+                                       remote-endpoint = &lt;&amp;lvds0_out&gt;;</w:t>
                            </w:r>
                          </w:p>
                          <w:p w14:paraId="57CCAE62" w14:textId="77777777" w:rsidR="008679A3" w:rsidRDefault="008679A3" w:rsidP="00A82892">
                            <w:pPr>
                              <w:spacing w:after="0" w:line="200" w:lineRule="exact"/>
                              <w:rPr>
                                <w:lang w:eastAsia="ja-JP"/>
                              </w:rPr>
                            </w:pPr>
                            <w:r>
                              <w:rPr>
                                <w:lang w:eastAsia="ja-JP"/>
                              </w:rPr>
                              <w:t xml:space="preserve">                                };</w:t>
                            </w:r>
                          </w:p>
                          <w:p w14:paraId="624AB7F2" w14:textId="77777777" w:rsidR="008679A3" w:rsidRDefault="008679A3" w:rsidP="00A82892">
                            <w:pPr>
                              <w:pStyle w:val="ListParagraph"/>
                              <w:spacing w:after="0" w:line="200" w:lineRule="exact"/>
                              <w:ind w:leftChars="0" w:left="2397"/>
                              <w:rPr>
                                <w:lang w:eastAsia="ja-JP"/>
                              </w:rPr>
                            </w:pPr>
                            <w:r>
                              <w:rPr>
                                <w:rFonts w:hint="eastAsia"/>
                                <w:lang w:eastAsia="ja-JP"/>
                              </w:rPr>
                              <w:t>}</w:t>
                            </w:r>
                            <w:r>
                              <w:rPr>
                                <w:lang w:eastAsia="ja-JP"/>
                              </w:rPr>
                              <w:t>;</w:t>
                            </w:r>
                          </w:p>
                          <w:p w14:paraId="677FB0A7" w14:textId="77777777" w:rsidR="008679A3" w:rsidRDefault="008679A3" w:rsidP="00A82892">
                            <w:pPr>
                              <w:spacing w:after="0" w:line="200" w:lineRule="exact"/>
                              <w:ind w:firstLine="799"/>
                              <w:rPr>
                                <w:lang w:eastAsia="ja-JP"/>
                              </w:rPr>
                            </w:pPr>
                            <w:r>
                              <w:rPr>
                                <w:rFonts w:hint="eastAsia"/>
                                <w:lang w:eastAsia="ja-JP"/>
                              </w:rPr>
                              <w:t>･･･････</w:t>
                            </w:r>
                          </w:p>
                          <w:p w14:paraId="28A8EC88" w14:textId="77777777" w:rsidR="008679A3" w:rsidRDefault="008679A3" w:rsidP="00A82892">
                            <w:pPr>
                              <w:spacing w:after="0" w:line="200" w:lineRule="exact"/>
                              <w:rPr>
                                <w:lang w:eastAsia="ja-JP"/>
                              </w:rPr>
                            </w:pPr>
                            <w:r>
                              <w:rPr>
                                <w:lang w:eastAsia="ja-JP"/>
                              </w:rPr>
                              <w:tab/>
                              <w:t>};</w:t>
                            </w:r>
                          </w:p>
                          <w:p w14:paraId="78154973" w14:textId="77777777" w:rsidR="008679A3" w:rsidRDefault="008679A3" w:rsidP="00A82892">
                            <w:pPr>
                              <w:spacing w:after="0" w:line="200" w:lineRule="exact"/>
                              <w:ind w:firstLine="799"/>
                              <w:rPr>
                                <w:lang w:eastAsia="ja-JP"/>
                              </w:rPr>
                            </w:pPr>
                            <w:r>
                              <w:rPr>
                                <w:rFonts w:hint="eastAsia"/>
                                <w:lang w:eastAsia="ja-JP"/>
                              </w:rPr>
                              <w:t>･･･････</w:t>
                            </w:r>
                          </w:p>
                          <w:p w14:paraId="0C4E0B55" w14:textId="7CBF4EB3" w:rsidR="008679A3" w:rsidRDefault="008679A3" w:rsidP="000E0925">
                            <w:pPr>
                              <w:spacing w:after="0" w:line="200" w:lineRule="exact"/>
                              <w:rPr>
                                <w:lang w:eastAsia="ja-JP"/>
                              </w:rPr>
                            </w:pPr>
                            <w:r>
                              <w:rPr>
                                <w:lang w:eastAsia="ja-JP"/>
                              </w:rPr>
                              <w:t>};</w:t>
                            </w:r>
                          </w:p>
                          <w:p w14:paraId="523B27A8" w14:textId="439E4FDE" w:rsidR="008679A3" w:rsidRPr="00A82892" w:rsidRDefault="008679A3">
                            <w:pPr>
                              <w:spacing w:after="0" w:line="200" w:lineRule="exact"/>
                              <w:rPr>
                                <w:lang w:eastAsia="ja-JP"/>
                              </w:rPr>
                            </w:pPr>
                            <w:r>
                              <w:rPr>
                                <w:rFonts w:hint="eastAsia"/>
                                <w:lang w:eastAsia="ja-JP"/>
                              </w:rPr>
                              <w:t>･･･････</w:t>
                            </w:r>
                          </w:p>
                          <w:p w14:paraId="0DDCB3E3" w14:textId="130D9D09" w:rsidR="008679A3" w:rsidRDefault="008679A3" w:rsidP="000E0925">
                            <w:pPr>
                              <w:spacing w:after="0" w:line="200" w:lineRule="exact"/>
                              <w:rPr>
                                <w:lang w:eastAsia="ja-JP"/>
                              </w:rPr>
                            </w:pPr>
                            <w:r w:rsidRPr="00542EBE">
                              <w:rPr>
                                <w:lang w:eastAsia="ja-JP"/>
                              </w:rPr>
                              <w:t>&amp;lvds0 {</w:t>
                            </w:r>
                          </w:p>
                          <w:p w14:paraId="66EDBA38" w14:textId="77777777" w:rsidR="008679A3" w:rsidRDefault="008679A3" w:rsidP="000E0925">
                            <w:pPr>
                              <w:spacing w:after="0" w:line="200" w:lineRule="exact"/>
                              <w:rPr>
                                <w:lang w:eastAsia="ja-JP"/>
                              </w:rPr>
                            </w:pPr>
                            <w:r>
                              <w:rPr>
                                <w:rFonts w:hint="eastAsia"/>
                                <w:lang w:eastAsia="ja-JP"/>
                              </w:rPr>
                              <w:t>･･･････</w:t>
                            </w:r>
                          </w:p>
                          <w:p w14:paraId="490DDD5F" w14:textId="77777777" w:rsidR="008679A3" w:rsidRDefault="008679A3" w:rsidP="000E0925">
                            <w:pPr>
                              <w:spacing w:after="0" w:line="200" w:lineRule="exact"/>
                              <w:rPr>
                                <w:lang w:eastAsia="ja-JP"/>
                              </w:rPr>
                            </w:pPr>
                            <w:r>
                              <w:rPr>
                                <w:lang w:eastAsia="ja-JP"/>
                              </w:rPr>
                              <w:t xml:space="preserve">        ports {</w:t>
                            </w:r>
                          </w:p>
                          <w:p w14:paraId="33F255FC" w14:textId="77777777" w:rsidR="008679A3" w:rsidRDefault="008679A3" w:rsidP="000E0925">
                            <w:pPr>
                              <w:spacing w:after="0" w:line="200" w:lineRule="exact"/>
                              <w:rPr>
                                <w:lang w:eastAsia="ja-JP"/>
                              </w:rPr>
                            </w:pPr>
                            <w:r>
                              <w:rPr>
                                <w:lang w:eastAsia="ja-JP"/>
                              </w:rPr>
                              <w:t xml:space="preserve">                port@1 {</w:t>
                            </w:r>
                          </w:p>
                          <w:p w14:paraId="72D98188" w14:textId="77777777" w:rsidR="008679A3" w:rsidRDefault="008679A3" w:rsidP="000E0925">
                            <w:pPr>
                              <w:spacing w:after="0" w:line="200" w:lineRule="exact"/>
                              <w:rPr>
                                <w:lang w:eastAsia="ja-JP"/>
                              </w:rPr>
                            </w:pPr>
                            <w:r>
                              <w:rPr>
                                <w:lang w:eastAsia="ja-JP"/>
                              </w:rPr>
                              <w:t xml:space="preserve">                        lvds0_out: endpoint {</w:t>
                            </w:r>
                          </w:p>
                          <w:p w14:paraId="1D4B2835" w14:textId="77777777" w:rsidR="008679A3" w:rsidRDefault="008679A3" w:rsidP="000E0925">
                            <w:pPr>
                              <w:spacing w:after="0" w:line="200" w:lineRule="exact"/>
                              <w:rPr>
                                <w:lang w:eastAsia="ja-JP"/>
                              </w:rPr>
                            </w:pPr>
                            <w:r>
                              <w:rPr>
                                <w:lang w:eastAsia="ja-JP"/>
                              </w:rPr>
                              <w:t>-                               remote-endpoint = &lt;&amp;thc63lvd1024_in&gt;;</w:t>
                            </w:r>
                          </w:p>
                          <w:p w14:paraId="67523F03" w14:textId="77777777" w:rsidR="008679A3" w:rsidRDefault="008679A3" w:rsidP="000E0925">
                            <w:pPr>
                              <w:spacing w:after="0" w:line="200" w:lineRule="exact"/>
                              <w:rPr>
                                <w:lang w:eastAsia="ja-JP"/>
                              </w:rPr>
                            </w:pPr>
                            <w:r>
                              <w:rPr>
                                <w:lang w:eastAsia="ja-JP"/>
                              </w:rPr>
                              <w:t>+                               remote-endpoint = &lt;&amp;adv7123_in&gt;;</w:t>
                            </w:r>
                          </w:p>
                          <w:p w14:paraId="5948340C" w14:textId="77777777" w:rsidR="008679A3" w:rsidRDefault="008679A3" w:rsidP="000E0925">
                            <w:pPr>
                              <w:spacing w:after="0" w:line="200" w:lineRule="exact"/>
                              <w:rPr>
                                <w:lang w:eastAsia="ja-JP"/>
                              </w:rPr>
                            </w:pPr>
                            <w:r>
                              <w:rPr>
                                <w:lang w:eastAsia="ja-JP"/>
                              </w:rPr>
                              <w:t xml:space="preserve">                        };</w:t>
                            </w:r>
                          </w:p>
                          <w:p w14:paraId="4201A805" w14:textId="77777777" w:rsidR="008679A3" w:rsidRDefault="008679A3" w:rsidP="000E0925">
                            <w:pPr>
                              <w:spacing w:after="0" w:line="200" w:lineRule="exact"/>
                              <w:rPr>
                                <w:lang w:eastAsia="ja-JP"/>
                              </w:rPr>
                            </w:pPr>
                            <w:r>
                              <w:rPr>
                                <w:lang w:eastAsia="ja-JP"/>
                              </w:rPr>
                              <w:t xml:space="preserve">                };</w:t>
                            </w:r>
                          </w:p>
                          <w:p w14:paraId="5497A4BA" w14:textId="041E57AF" w:rsidR="008679A3" w:rsidRDefault="008679A3" w:rsidP="000E0925">
                            <w:pPr>
                              <w:spacing w:after="0" w:line="200" w:lineRule="exact"/>
                              <w:rPr>
                                <w:lang w:eastAsia="ja-JP"/>
                              </w:rPr>
                            </w:pPr>
                            <w:r>
                              <w:rPr>
                                <w:lang w:eastAsia="ja-JP"/>
                              </w:rPr>
                              <w:t xml:space="preserve">        };</w:t>
                            </w:r>
                          </w:p>
                          <w:p w14:paraId="1B169936" w14:textId="4F380CA9" w:rsidR="008679A3" w:rsidRDefault="008679A3" w:rsidP="000E0925">
                            <w:pPr>
                              <w:spacing w:after="0" w:line="200" w:lineRule="exact"/>
                              <w:rPr>
                                <w:lang w:eastAsia="ja-JP"/>
                              </w:rPr>
                            </w:pPr>
                            <w:r>
                              <w:rPr>
                                <w:rFonts w:hint="eastAsia"/>
                                <w:lang w:eastAsia="ja-JP"/>
                              </w:rPr>
                              <w:t>}</w:t>
                            </w:r>
                            <w:r>
                              <w:rPr>
                                <w:lang w:eastAsia="ja-JP"/>
                              </w:rPr>
                              <w:t>;</w:t>
                            </w:r>
                          </w:p>
                          <w:p w14:paraId="3844EAC0" w14:textId="77777777" w:rsidR="008679A3" w:rsidRDefault="008679A3" w:rsidP="000E0925">
                            <w:pPr>
                              <w:spacing w:after="0" w:line="200" w:lineRule="exact"/>
                              <w:rPr>
                                <w:lang w:eastAsia="ja-JP"/>
                              </w:rPr>
                            </w:pPr>
                          </w:p>
                          <w:p w14:paraId="58975666" w14:textId="77777777" w:rsidR="008679A3" w:rsidRDefault="008679A3" w:rsidP="000E0925">
                            <w:pPr>
                              <w:spacing w:after="0" w:line="200" w:lineRule="exact"/>
                              <w:rPr>
                                <w:lang w:eastAsia="ja-JP"/>
                              </w:rPr>
                            </w:pPr>
                            <w:r w:rsidRPr="00542EBE">
                              <w:rPr>
                                <w:lang w:eastAsia="ja-JP"/>
                              </w:rPr>
                              <w:t>&amp;lvds1 {</w:t>
                            </w:r>
                          </w:p>
                          <w:p w14:paraId="40DA774C" w14:textId="77777777" w:rsidR="008679A3" w:rsidRDefault="008679A3" w:rsidP="000E0925">
                            <w:pPr>
                              <w:spacing w:after="0" w:line="200" w:lineRule="exact"/>
                              <w:rPr>
                                <w:lang w:eastAsia="ja-JP"/>
                              </w:rPr>
                            </w:pPr>
                            <w:r>
                              <w:rPr>
                                <w:rFonts w:hint="eastAsia"/>
                                <w:lang w:eastAsia="ja-JP"/>
                              </w:rPr>
                              <w:t>･･･････</w:t>
                            </w:r>
                          </w:p>
                          <w:p w14:paraId="181F7C33" w14:textId="77777777" w:rsidR="008679A3" w:rsidRDefault="008679A3" w:rsidP="000E0925">
                            <w:pPr>
                              <w:spacing w:after="0" w:line="200" w:lineRule="exact"/>
                              <w:rPr>
                                <w:lang w:eastAsia="ja-JP"/>
                              </w:rPr>
                            </w:pPr>
                            <w:r>
                              <w:rPr>
                                <w:lang w:eastAsia="ja-JP"/>
                              </w:rPr>
                              <w:t xml:space="preserve">        ports {</w:t>
                            </w:r>
                          </w:p>
                          <w:p w14:paraId="0AEC5EFD" w14:textId="77777777" w:rsidR="008679A3" w:rsidRDefault="008679A3" w:rsidP="000E0925">
                            <w:pPr>
                              <w:spacing w:after="0" w:line="200" w:lineRule="exact"/>
                              <w:rPr>
                                <w:lang w:eastAsia="ja-JP"/>
                              </w:rPr>
                            </w:pPr>
                            <w:r>
                              <w:rPr>
                                <w:lang w:eastAsia="ja-JP"/>
                              </w:rPr>
                              <w:t xml:space="preserve">                port@1 {</w:t>
                            </w:r>
                          </w:p>
                          <w:p w14:paraId="2904B4B4" w14:textId="77777777" w:rsidR="008679A3" w:rsidRDefault="008679A3" w:rsidP="000E0925">
                            <w:pPr>
                              <w:spacing w:after="0" w:line="200" w:lineRule="exact"/>
                              <w:rPr>
                                <w:lang w:eastAsia="ja-JP"/>
                              </w:rPr>
                            </w:pPr>
                            <w:r>
                              <w:rPr>
                                <w:lang w:eastAsia="ja-JP"/>
                              </w:rPr>
                              <w:t xml:space="preserve">                        lvds1_out: endpoint {</w:t>
                            </w:r>
                          </w:p>
                          <w:p w14:paraId="349517FC" w14:textId="77777777" w:rsidR="008679A3" w:rsidRDefault="008679A3" w:rsidP="000E0925">
                            <w:pPr>
                              <w:spacing w:after="0" w:line="200" w:lineRule="exact"/>
                              <w:rPr>
                                <w:lang w:eastAsia="ja-JP"/>
                              </w:rPr>
                            </w:pPr>
                            <w:r>
                              <w:rPr>
                                <w:lang w:eastAsia="ja-JP"/>
                              </w:rPr>
                              <w:t>-                               remote-endpoint = &lt;&amp;adv7123_in&gt;;</w:t>
                            </w:r>
                          </w:p>
                          <w:p w14:paraId="56C5FA09" w14:textId="77777777" w:rsidR="008679A3" w:rsidRDefault="008679A3" w:rsidP="000E0925">
                            <w:pPr>
                              <w:spacing w:after="0" w:line="200" w:lineRule="exact"/>
                              <w:rPr>
                                <w:lang w:eastAsia="ja-JP"/>
                              </w:rPr>
                            </w:pPr>
                            <w:r>
                              <w:rPr>
                                <w:lang w:eastAsia="ja-JP"/>
                              </w:rPr>
                              <w:t>+                               remote-endpoint = &lt;&amp;lvds1_panel_in&gt;;</w:t>
                            </w:r>
                          </w:p>
                          <w:p w14:paraId="0415FCCC" w14:textId="77777777" w:rsidR="008679A3" w:rsidRDefault="008679A3" w:rsidP="000E0925">
                            <w:pPr>
                              <w:spacing w:after="0" w:line="200" w:lineRule="exact"/>
                              <w:rPr>
                                <w:lang w:eastAsia="ja-JP"/>
                              </w:rPr>
                            </w:pPr>
                            <w:r>
                              <w:rPr>
                                <w:lang w:eastAsia="ja-JP"/>
                              </w:rPr>
                              <w:t xml:space="preserve">                        };</w:t>
                            </w:r>
                          </w:p>
                          <w:p w14:paraId="5A8FC333" w14:textId="77777777" w:rsidR="008679A3" w:rsidRDefault="008679A3" w:rsidP="000E0925">
                            <w:pPr>
                              <w:spacing w:after="0" w:line="200" w:lineRule="exact"/>
                              <w:rPr>
                                <w:lang w:eastAsia="ja-JP"/>
                              </w:rPr>
                            </w:pPr>
                            <w:r>
                              <w:rPr>
                                <w:lang w:eastAsia="ja-JP"/>
                              </w:rPr>
                              <w:t xml:space="preserve">                };</w:t>
                            </w:r>
                          </w:p>
                          <w:p w14:paraId="584051FE" w14:textId="77777777" w:rsidR="008679A3" w:rsidRDefault="008679A3" w:rsidP="000E0925">
                            <w:pPr>
                              <w:spacing w:after="0" w:line="200" w:lineRule="exact"/>
                              <w:rPr>
                                <w:lang w:eastAsia="ja-JP"/>
                              </w:rPr>
                            </w:pPr>
                            <w:r>
                              <w:rPr>
                                <w:lang w:eastAsia="ja-JP"/>
                              </w:rPr>
                              <w:t xml:space="preserve">        };</w:t>
                            </w:r>
                          </w:p>
                          <w:p w14:paraId="36966EA4" w14:textId="77777777" w:rsidR="008679A3" w:rsidRDefault="008679A3" w:rsidP="000E0925">
                            <w:pPr>
                              <w:spacing w:after="0" w:line="200" w:lineRule="exact"/>
                              <w:rPr>
                                <w:lang w:eastAsia="ja-JP"/>
                              </w:rPr>
                            </w:pPr>
                            <w:r>
                              <w:rPr>
                                <w:lang w:eastAsia="ja-JP"/>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B9E8387" id="_x0000_s1995" type="#_x0000_t202" style="position:absolute;margin-left:-.05pt;margin-top:19.8pt;width:463.5pt;height:562.2pt;z-index:251845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" fillcolor="white [3201]" strokeweight=".5pt">
                <v:path arrowok="t"/>
                <v:textbox>
                  <w:txbxContent>
                    <w:p w14:paraId="1C757E75" w14:textId="77777777" w:rsidR="008679A3" w:rsidRDefault="008679A3" w:rsidP="00A82892">
                      <w:pPr>
                        <w:spacing w:after="0" w:line="200" w:lineRule="exact"/>
                        <w:ind w:firstLine="799"/>
                        <w:rPr>
                          <w:lang w:eastAsia="ja-JP"/>
                        </w:rPr>
                      </w:pPr>
                      <w:r w:rsidRPr="00653B38">
                        <w:rPr>
                          <w:lang w:eastAsia="ja-JP"/>
                        </w:rPr>
                        <w:t>lvds-decoder {</w:t>
                      </w:r>
                    </w:p>
                    <w:p w14:paraId="62810B32" w14:textId="77777777" w:rsidR="008679A3" w:rsidRDefault="008679A3" w:rsidP="00A82892">
                      <w:pPr>
                        <w:spacing w:after="0" w:line="200" w:lineRule="exact"/>
                        <w:ind w:firstLine="799"/>
                        <w:rPr>
                          <w:lang w:eastAsia="ja-JP"/>
                        </w:rPr>
                      </w:pPr>
                      <w:r>
                        <w:rPr>
                          <w:rFonts w:hint="eastAsia"/>
                          <w:lang w:eastAsia="ja-JP"/>
                        </w:rPr>
                        <w:t>･･･････</w:t>
                      </w:r>
                    </w:p>
                    <w:p w14:paraId="0B975BF4" w14:textId="77777777" w:rsidR="008679A3" w:rsidRDefault="008679A3" w:rsidP="00A82892">
                      <w:pPr>
                        <w:spacing w:after="0" w:line="200" w:lineRule="exact"/>
                        <w:rPr>
                          <w:lang w:eastAsia="ja-JP"/>
                        </w:rPr>
                      </w:pPr>
                      <w:r>
                        <w:rPr>
                          <w:lang w:eastAsia="ja-JP"/>
                        </w:rPr>
                        <w:tab/>
                      </w:r>
                      <w:r>
                        <w:rPr>
                          <w:lang w:eastAsia="ja-JP"/>
                        </w:rPr>
                        <w:tab/>
                      </w:r>
                      <w:r>
                        <w:rPr>
                          <w:lang w:eastAsia="ja-JP"/>
                        </w:rPr>
                        <w:tab/>
                      </w:r>
                      <w:r w:rsidRPr="00653B38">
                        <w:rPr>
                          <w:lang w:eastAsia="ja-JP"/>
                        </w:rPr>
                        <w:t>port@0 {</w:t>
                      </w:r>
                    </w:p>
                    <w:p w14:paraId="48AF4A80" w14:textId="77777777" w:rsidR="008679A3" w:rsidRDefault="008679A3" w:rsidP="00A82892">
                      <w:pPr>
                        <w:spacing w:after="0" w:line="200" w:lineRule="exact"/>
                        <w:ind w:left="2397" w:firstLine="799"/>
                        <w:rPr>
                          <w:lang w:eastAsia="ja-JP"/>
                        </w:rPr>
                      </w:pPr>
                      <w:r>
                        <w:rPr>
                          <w:lang w:eastAsia="ja-JP"/>
                        </w:rPr>
                        <w:t>thc63lvd1024_in: endpoint {</w:t>
                      </w:r>
                    </w:p>
                    <w:p w14:paraId="07C9E672" w14:textId="77777777" w:rsidR="008679A3" w:rsidRDefault="008679A3" w:rsidP="00A82892">
                      <w:pPr>
                        <w:pStyle w:val="af7"/>
                        <w:numPr>
                          <w:ilvl w:val="0"/>
                          <w:numId w:val="47"/>
                        </w:numPr>
                        <w:spacing w:after="0" w:line="200" w:lineRule="exact"/>
                        <w:ind w:leftChars="0"/>
                        <w:rPr>
                          <w:lang w:eastAsia="ja-JP"/>
                        </w:rPr>
                      </w:pPr>
                      <w:r>
                        <w:rPr>
                          <w:lang w:eastAsia="ja-JP"/>
                        </w:rPr>
                        <w:t xml:space="preserve">                                        remote-endpoint = &lt;&amp;lvds0_out&gt;;</w:t>
                      </w:r>
                    </w:p>
                    <w:p w14:paraId="679A6400" w14:textId="77777777" w:rsidR="008679A3" w:rsidRDefault="008679A3" w:rsidP="00A82892">
                      <w:pPr>
                        <w:pStyle w:val="af7"/>
                        <w:spacing w:after="0" w:line="200" w:lineRule="exact"/>
                        <w:ind w:leftChars="0" w:left="2757" w:firstLine="439"/>
                        <w:rPr>
                          <w:lang w:eastAsia="ja-JP"/>
                        </w:rPr>
                      </w:pPr>
                      <w:r>
                        <w:rPr>
                          <w:lang w:eastAsia="ja-JP"/>
                        </w:rPr>
                        <w:t>};</w:t>
                      </w:r>
                    </w:p>
                    <w:p w14:paraId="28FB43DF" w14:textId="77777777" w:rsidR="008679A3" w:rsidRDefault="008679A3" w:rsidP="00A82892">
                      <w:pPr>
                        <w:pStyle w:val="af7"/>
                        <w:spacing w:after="0" w:line="200" w:lineRule="exact"/>
                        <w:ind w:leftChars="0" w:left="2397"/>
                        <w:rPr>
                          <w:lang w:eastAsia="ja-JP"/>
                        </w:rPr>
                      </w:pPr>
                      <w:r>
                        <w:rPr>
                          <w:rFonts w:hint="eastAsia"/>
                          <w:lang w:eastAsia="ja-JP"/>
                        </w:rPr>
                        <w:t>}</w:t>
                      </w:r>
                      <w:r>
                        <w:rPr>
                          <w:lang w:eastAsia="ja-JP"/>
                        </w:rPr>
                        <w:t>;</w:t>
                      </w:r>
                    </w:p>
                    <w:p w14:paraId="4A677CC1" w14:textId="77777777" w:rsidR="008679A3" w:rsidRDefault="008679A3" w:rsidP="00A82892">
                      <w:pPr>
                        <w:spacing w:after="0" w:line="200" w:lineRule="exact"/>
                        <w:ind w:firstLine="799"/>
                        <w:rPr>
                          <w:lang w:eastAsia="ja-JP"/>
                        </w:rPr>
                      </w:pPr>
                      <w:r>
                        <w:rPr>
                          <w:rFonts w:hint="eastAsia"/>
                          <w:lang w:eastAsia="ja-JP"/>
                        </w:rPr>
                        <w:t>･･･････</w:t>
                      </w:r>
                    </w:p>
                    <w:p w14:paraId="7F29E189" w14:textId="53D337B3" w:rsidR="008679A3" w:rsidRDefault="008679A3" w:rsidP="00A82892">
                      <w:pPr>
                        <w:spacing w:after="0" w:line="200" w:lineRule="exact"/>
                        <w:rPr>
                          <w:lang w:eastAsia="ja-JP"/>
                        </w:rPr>
                      </w:pPr>
                      <w:r>
                        <w:rPr>
                          <w:lang w:eastAsia="ja-JP"/>
                        </w:rPr>
                        <w:tab/>
                        <w:t>};</w:t>
                      </w:r>
                    </w:p>
                    <w:p w14:paraId="690CBFFE" w14:textId="233EBF1E" w:rsidR="008679A3" w:rsidRDefault="008679A3" w:rsidP="001446DB">
                      <w:pPr>
                        <w:spacing w:after="0" w:line="200" w:lineRule="exact"/>
                        <w:ind w:firstLine="799"/>
                        <w:rPr>
                          <w:lang w:eastAsia="ja-JP"/>
                        </w:rPr>
                      </w:pPr>
                      <w:r>
                        <w:rPr>
                          <w:rFonts w:hint="eastAsia"/>
                          <w:lang w:eastAsia="ja-JP"/>
                        </w:rPr>
                        <w:t>･･･････</w:t>
                      </w:r>
                    </w:p>
                    <w:p w14:paraId="219879E5" w14:textId="77777777" w:rsidR="008679A3" w:rsidRDefault="008679A3" w:rsidP="00A82892">
                      <w:pPr>
                        <w:spacing w:after="0" w:line="200" w:lineRule="exact"/>
                        <w:rPr>
                          <w:lang w:eastAsia="ja-JP"/>
                        </w:rPr>
                      </w:pPr>
                      <w:r>
                        <w:rPr>
                          <w:lang w:eastAsia="ja-JP"/>
                        </w:rPr>
                        <w:tab/>
                      </w:r>
                      <w:r w:rsidRPr="00653B38">
                        <w:rPr>
                          <w:lang w:eastAsia="ja-JP"/>
                        </w:rPr>
                        <w:t>lvds</w:t>
                      </w:r>
                      <w:r>
                        <w:rPr>
                          <w:lang w:eastAsia="ja-JP"/>
                        </w:rPr>
                        <w:t>1</w:t>
                      </w:r>
                      <w:r w:rsidRPr="00653B38">
                        <w:rPr>
                          <w:lang w:eastAsia="ja-JP"/>
                        </w:rPr>
                        <w:t xml:space="preserve"> {</w:t>
                      </w:r>
                    </w:p>
                    <w:p w14:paraId="71891649" w14:textId="77777777" w:rsidR="008679A3" w:rsidRDefault="008679A3" w:rsidP="00A82892">
                      <w:pPr>
                        <w:spacing w:after="0" w:line="200" w:lineRule="exact"/>
                        <w:ind w:firstLine="799"/>
                        <w:rPr>
                          <w:lang w:eastAsia="ja-JP"/>
                        </w:rPr>
                      </w:pPr>
                      <w:r>
                        <w:rPr>
                          <w:rFonts w:hint="eastAsia"/>
                          <w:lang w:eastAsia="ja-JP"/>
                        </w:rPr>
                        <w:t>･･･････</w:t>
                      </w:r>
                    </w:p>
                    <w:p w14:paraId="3328F564" w14:textId="77777777" w:rsidR="008679A3" w:rsidRDefault="008679A3" w:rsidP="00A82892">
                      <w:pPr>
                        <w:spacing w:after="0" w:line="200" w:lineRule="exact"/>
                        <w:rPr>
                          <w:lang w:eastAsia="ja-JP"/>
                        </w:rPr>
                      </w:pPr>
                      <w:r>
                        <w:rPr>
                          <w:lang w:eastAsia="ja-JP"/>
                        </w:rPr>
                        <w:t xml:space="preserve">                port {</w:t>
                      </w:r>
                    </w:p>
                    <w:p w14:paraId="455AD55E" w14:textId="77777777" w:rsidR="008679A3" w:rsidRDefault="008679A3" w:rsidP="00A82892">
                      <w:pPr>
                        <w:spacing w:after="0" w:line="200" w:lineRule="exact"/>
                        <w:rPr>
                          <w:lang w:eastAsia="ja-JP"/>
                        </w:rPr>
                      </w:pPr>
                      <w:r>
                        <w:rPr>
                          <w:lang w:eastAsia="ja-JP"/>
                        </w:rPr>
                        <w:t xml:space="preserve">                        lvds1_panel_in: endpoint {</w:t>
                      </w:r>
                    </w:p>
                    <w:p w14:paraId="48B86166" w14:textId="77777777" w:rsidR="008679A3" w:rsidRDefault="008679A3" w:rsidP="00A82892">
                      <w:pPr>
                        <w:spacing w:after="0" w:line="200" w:lineRule="exact"/>
                        <w:rPr>
                          <w:lang w:eastAsia="ja-JP"/>
                        </w:rPr>
                      </w:pPr>
                      <w:r>
                        <w:rPr>
                          <w:lang w:eastAsia="ja-JP"/>
                        </w:rPr>
                        <w:t>+</w:t>
                      </w:r>
                      <w:r>
                        <w:rPr>
                          <w:lang w:eastAsia="ja-JP"/>
                        </w:rPr>
                        <w:tab/>
                      </w:r>
                      <w:r>
                        <w:rPr>
                          <w:lang w:eastAsia="ja-JP"/>
                        </w:rPr>
                        <w:tab/>
                      </w:r>
                      <w:r>
                        <w:rPr>
                          <w:lang w:eastAsia="ja-JP"/>
                        </w:rPr>
                        <w:tab/>
                      </w:r>
                      <w:r>
                        <w:rPr>
                          <w:lang w:eastAsia="ja-JP"/>
                        </w:rPr>
                        <w:tab/>
                        <w:t>remote-endpoint =&lt;&amp;lvds1_out &gt;</w:t>
                      </w:r>
                    </w:p>
                    <w:p w14:paraId="647D4F42" w14:textId="77777777" w:rsidR="008679A3" w:rsidRDefault="008679A3" w:rsidP="00A82892">
                      <w:pPr>
                        <w:spacing w:after="0" w:line="200" w:lineRule="exact"/>
                        <w:rPr>
                          <w:lang w:eastAsia="ja-JP"/>
                        </w:rPr>
                      </w:pPr>
                      <w:r>
                        <w:rPr>
                          <w:lang w:eastAsia="ja-JP"/>
                        </w:rPr>
                        <w:t xml:space="preserve">                        };</w:t>
                      </w:r>
                    </w:p>
                    <w:p w14:paraId="36568293" w14:textId="77777777" w:rsidR="008679A3" w:rsidRDefault="008679A3" w:rsidP="00A82892">
                      <w:pPr>
                        <w:spacing w:after="0" w:line="200" w:lineRule="exact"/>
                        <w:rPr>
                          <w:lang w:eastAsia="ja-JP"/>
                        </w:rPr>
                      </w:pPr>
                      <w:r>
                        <w:rPr>
                          <w:lang w:eastAsia="ja-JP"/>
                        </w:rPr>
                        <w:t xml:space="preserve">                };</w:t>
                      </w:r>
                    </w:p>
                    <w:p w14:paraId="2FDC14F3" w14:textId="77777777" w:rsidR="008679A3" w:rsidRDefault="008679A3" w:rsidP="00A82892">
                      <w:pPr>
                        <w:spacing w:after="0" w:line="200" w:lineRule="exact"/>
                        <w:rPr>
                          <w:lang w:eastAsia="ja-JP"/>
                        </w:rPr>
                      </w:pPr>
                      <w:r>
                        <w:rPr>
                          <w:lang w:eastAsia="ja-JP"/>
                        </w:rPr>
                        <w:tab/>
                        <w:t>};</w:t>
                      </w:r>
                    </w:p>
                    <w:p w14:paraId="0C915B45" w14:textId="1AC566A5" w:rsidR="008679A3" w:rsidRDefault="008679A3" w:rsidP="001446DB">
                      <w:pPr>
                        <w:spacing w:after="0" w:line="200" w:lineRule="exact"/>
                        <w:ind w:firstLine="799"/>
                        <w:rPr>
                          <w:lang w:eastAsia="ja-JP"/>
                        </w:rPr>
                      </w:pPr>
                      <w:r>
                        <w:rPr>
                          <w:rFonts w:hint="eastAsia"/>
                          <w:lang w:eastAsia="ja-JP"/>
                        </w:rPr>
                        <w:t>･･･････</w:t>
                      </w:r>
                    </w:p>
                    <w:p w14:paraId="6C2CAD7E" w14:textId="77777777" w:rsidR="008679A3" w:rsidRDefault="008679A3" w:rsidP="00A82892">
                      <w:pPr>
                        <w:spacing w:after="0" w:line="200" w:lineRule="exact"/>
                        <w:ind w:firstLine="799"/>
                        <w:rPr>
                          <w:lang w:eastAsia="ja-JP"/>
                        </w:rPr>
                      </w:pPr>
                      <w:r w:rsidRPr="00D06BDB">
                        <w:rPr>
                          <w:lang w:eastAsia="ja-JP"/>
                        </w:rPr>
                        <w:t>vga-encoder {</w:t>
                      </w:r>
                    </w:p>
                    <w:p w14:paraId="0908BC7A" w14:textId="77777777" w:rsidR="008679A3" w:rsidRDefault="008679A3" w:rsidP="00A82892">
                      <w:pPr>
                        <w:spacing w:after="0" w:line="200" w:lineRule="exact"/>
                        <w:ind w:firstLine="799"/>
                        <w:rPr>
                          <w:lang w:eastAsia="ja-JP"/>
                        </w:rPr>
                      </w:pPr>
                      <w:r>
                        <w:rPr>
                          <w:rFonts w:hint="eastAsia"/>
                          <w:lang w:eastAsia="ja-JP"/>
                        </w:rPr>
                        <w:t>･･･････</w:t>
                      </w:r>
                    </w:p>
                    <w:p w14:paraId="2F3357FB" w14:textId="77777777" w:rsidR="008679A3" w:rsidRDefault="008679A3" w:rsidP="00A82892">
                      <w:pPr>
                        <w:spacing w:after="0" w:line="200" w:lineRule="exact"/>
                        <w:rPr>
                          <w:lang w:eastAsia="ja-JP"/>
                        </w:rPr>
                      </w:pPr>
                      <w:r>
                        <w:rPr>
                          <w:lang w:eastAsia="ja-JP"/>
                        </w:rPr>
                        <w:tab/>
                      </w:r>
                      <w:r>
                        <w:rPr>
                          <w:lang w:eastAsia="ja-JP"/>
                        </w:rPr>
                        <w:tab/>
                      </w:r>
                      <w:r>
                        <w:rPr>
                          <w:lang w:eastAsia="ja-JP"/>
                        </w:rPr>
                        <w:tab/>
                      </w:r>
                      <w:r w:rsidRPr="00653B38">
                        <w:rPr>
                          <w:lang w:eastAsia="ja-JP"/>
                        </w:rPr>
                        <w:t>port@0 {</w:t>
                      </w:r>
                    </w:p>
                    <w:p w14:paraId="5FC312D8" w14:textId="77777777" w:rsidR="008679A3" w:rsidRDefault="008679A3" w:rsidP="00A82892">
                      <w:pPr>
                        <w:spacing w:after="0" w:line="200" w:lineRule="exact"/>
                        <w:rPr>
                          <w:lang w:eastAsia="ja-JP"/>
                        </w:rPr>
                      </w:pPr>
                      <w:r>
                        <w:rPr>
                          <w:lang w:eastAsia="ja-JP"/>
                        </w:rPr>
                        <w:t xml:space="preserve">                                adv7123_in: endpoint {</w:t>
                      </w:r>
                    </w:p>
                    <w:p w14:paraId="59B6E06D" w14:textId="2EB7548F" w:rsidR="008679A3" w:rsidRDefault="008679A3" w:rsidP="00A82892">
                      <w:pPr>
                        <w:spacing w:after="0" w:line="200" w:lineRule="exact"/>
                        <w:rPr>
                          <w:lang w:eastAsia="ja-JP"/>
                        </w:rPr>
                      </w:pPr>
                      <w:r>
                        <w:rPr>
                          <w:lang w:eastAsia="ja-JP"/>
                        </w:rPr>
                        <w:t>-                                       remote-endpoint = &lt;&amp;lvds1_out&gt;;</w:t>
                      </w:r>
                    </w:p>
                    <w:p w14:paraId="1FE4B8D1" w14:textId="5820ACDB" w:rsidR="008679A3" w:rsidRDefault="008679A3" w:rsidP="00A82892">
                      <w:pPr>
                        <w:spacing w:after="0" w:line="200" w:lineRule="exact"/>
                        <w:rPr>
                          <w:lang w:eastAsia="ja-JP"/>
                        </w:rPr>
                      </w:pPr>
                      <w:r>
                        <w:rPr>
                          <w:lang w:eastAsia="ja-JP"/>
                        </w:rPr>
                        <w:t>+                                       remote-endpoint = &lt;&amp;lvds0_out&gt;;</w:t>
                      </w:r>
                    </w:p>
                    <w:p w14:paraId="57CCAE62" w14:textId="77777777" w:rsidR="008679A3" w:rsidRDefault="008679A3" w:rsidP="00A82892">
                      <w:pPr>
                        <w:spacing w:after="0" w:line="200" w:lineRule="exact"/>
                        <w:rPr>
                          <w:lang w:eastAsia="ja-JP"/>
                        </w:rPr>
                      </w:pPr>
                      <w:r>
                        <w:rPr>
                          <w:lang w:eastAsia="ja-JP"/>
                        </w:rPr>
                        <w:t xml:space="preserve">                                };</w:t>
                      </w:r>
                    </w:p>
                    <w:p w14:paraId="624AB7F2" w14:textId="77777777" w:rsidR="008679A3" w:rsidRDefault="008679A3" w:rsidP="00A82892">
                      <w:pPr>
                        <w:pStyle w:val="af7"/>
                        <w:spacing w:after="0" w:line="200" w:lineRule="exact"/>
                        <w:ind w:leftChars="0" w:left="2397"/>
                        <w:rPr>
                          <w:lang w:eastAsia="ja-JP"/>
                        </w:rPr>
                      </w:pPr>
                      <w:r>
                        <w:rPr>
                          <w:rFonts w:hint="eastAsia"/>
                          <w:lang w:eastAsia="ja-JP"/>
                        </w:rPr>
                        <w:t>}</w:t>
                      </w:r>
                      <w:r>
                        <w:rPr>
                          <w:lang w:eastAsia="ja-JP"/>
                        </w:rPr>
                        <w:t>;</w:t>
                      </w:r>
                    </w:p>
                    <w:p w14:paraId="677FB0A7" w14:textId="77777777" w:rsidR="008679A3" w:rsidRDefault="008679A3" w:rsidP="00A82892">
                      <w:pPr>
                        <w:spacing w:after="0" w:line="200" w:lineRule="exact"/>
                        <w:ind w:firstLine="799"/>
                        <w:rPr>
                          <w:lang w:eastAsia="ja-JP"/>
                        </w:rPr>
                      </w:pPr>
                      <w:r>
                        <w:rPr>
                          <w:rFonts w:hint="eastAsia"/>
                          <w:lang w:eastAsia="ja-JP"/>
                        </w:rPr>
                        <w:t>･･･････</w:t>
                      </w:r>
                    </w:p>
                    <w:p w14:paraId="28A8EC88" w14:textId="77777777" w:rsidR="008679A3" w:rsidRDefault="008679A3" w:rsidP="00A82892">
                      <w:pPr>
                        <w:spacing w:after="0" w:line="200" w:lineRule="exact"/>
                        <w:rPr>
                          <w:lang w:eastAsia="ja-JP"/>
                        </w:rPr>
                      </w:pPr>
                      <w:r>
                        <w:rPr>
                          <w:lang w:eastAsia="ja-JP"/>
                        </w:rPr>
                        <w:tab/>
                        <w:t>};</w:t>
                      </w:r>
                    </w:p>
                    <w:p w14:paraId="78154973" w14:textId="77777777" w:rsidR="008679A3" w:rsidRDefault="008679A3" w:rsidP="00A82892">
                      <w:pPr>
                        <w:spacing w:after="0" w:line="200" w:lineRule="exact"/>
                        <w:ind w:firstLine="799"/>
                        <w:rPr>
                          <w:lang w:eastAsia="ja-JP"/>
                        </w:rPr>
                      </w:pPr>
                      <w:r>
                        <w:rPr>
                          <w:rFonts w:hint="eastAsia"/>
                          <w:lang w:eastAsia="ja-JP"/>
                        </w:rPr>
                        <w:t>･･･････</w:t>
                      </w:r>
                    </w:p>
                    <w:p w14:paraId="0C4E0B55" w14:textId="7CBF4EB3" w:rsidR="008679A3" w:rsidRDefault="008679A3" w:rsidP="000E0925">
                      <w:pPr>
                        <w:spacing w:after="0" w:line="200" w:lineRule="exact"/>
                        <w:rPr>
                          <w:lang w:eastAsia="ja-JP"/>
                        </w:rPr>
                      </w:pPr>
                      <w:r>
                        <w:rPr>
                          <w:lang w:eastAsia="ja-JP"/>
                        </w:rPr>
                        <w:t>};</w:t>
                      </w:r>
                    </w:p>
                    <w:p w14:paraId="523B27A8" w14:textId="439E4FDE" w:rsidR="008679A3" w:rsidRPr="00A82892" w:rsidRDefault="008679A3">
                      <w:pPr>
                        <w:spacing w:after="0" w:line="200" w:lineRule="exact"/>
                        <w:rPr>
                          <w:lang w:eastAsia="ja-JP"/>
                        </w:rPr>
                      </w:pPr>
                      <w:r>
                        <w:rPr>
                          <w:rFonts w:hint="eastAsia"/>
                          <w:lang w:eastAsia="ja-JP"/>
                        </w:rPr>
                        <w:t>･･･････</w:t>
                      </w:r>
                    </w:p>
                    <w:p w14:paraId="0DDCB3E3" w14:textId="130D9D09" w:rsidR="008679A3" w:rsidRDefault="008679A3" w:rsidP="000E0925">
                      <w:pPr>
                        <w:spacing w:after="0" w:line="200" w:lineRule="exact"/>
                        <w:rPr>
                          <w:lang w:eastAsia="ja-JP"/>
                        </w:rPr>
                      </w:pPr>
                      <w:r w:rsidRPr="00542EBE">
                        <w:rPr>
                          <w:lang w:eastAsia="ja-JP"/>
                        </w:rPr>
                        <w:t>&amp;lvds0 {</w:t>
                      </w:r>
                    </w:p>
                    <w:p w14:paraId="66EDBA38" w14:textId="77777777" w:rsidR="008679A3" w:rsidRDefault="008679A3" w:rsidP="000E0925">
                      <w:pPr>
                        <w:spacing w:after="0" w:line="200" w:lineRule="exact"/>
                        <w:rPr>
                          <w:lang w:eastAsia="ja-JP"/>
                        </w:rPr>
                      </w:pPr>
                      <w:r>
                        <w:rPr>
                          <w:rFonts w:hint="eastAsia"/>
                          <w:lang w:eastAsia="ja-JP"/>
                        </w:rPr>
                        <w:t>･･･････</w:t>
                      </w:r>
                    </w:p>
                    <w:p w14:paraId="490DDD5F" w14:textId="77777777" w:rsidR="008679A3" w:rsidRDefault="008679A3" w:rsidP="000E0925">
                      <w:pPr>
                        <w:spacing w:after="0" w:line="200" w:lineRule="exact"/>
                        <w:rPr>
                          <w:lang w:eastAsia="ja-JP"/>
                        </w:rPr>
                      </w:pPr>
                      <w:r>
                        <w:rPr>
                          <w:lang w:eastAsia="ja-JP"/>
                        </w:rPr>
                        <w:t xml:space="preserve">        ports {</w:t>
                      </w:r>
                    </w:p>
                    <w:p w14:paraId="33F255FC" w14:textId="77777777" w:rsidR="008679A3" w:rsidRDefault="008679A3" w:rsidP="000E0925">
                      <w:pPr>
                        <w:spacing w:after="0" w:line="200" w:lineRule="exact"/>
                        <w:rPr>
                          <w:lang w:eastAsia="ja-JP"/>
                        </w:rPr>
                      </w:pPr>
                      <w:r>
                        <w:rPr>
                          <w:lang w:eastAsia="ja-JP"/>
                        </w:rPr>
                        <w:t xml:space="preserve">                port@1 {</w:t>
                      </w:r>
                    </w:p>
                    <w:p w14:paraId="72D98188" w14:textId="77777777" w:rsidR="008679A3" w:rsidRDefault="008679A3" w:rsidP="000E0925">
                      <w:pPr>
                        <w:spacing w:after="0" w:line="200" w:lineRule="exact"/>
                        <w:rPr>
                          <w:lang w:eastAsia="ja-JP"/>
                        </w:rPr>
                      </w:pPr>
                      <w:r>
                        <w:rPr>
                          <w:lang w:eastAsia="ja-JP"/>
                        </w:rPr>
                        <w:t xml:space="preserve">                        lvds0_out: endpoint {</w:t>
                      </w:r>
                    </w:p>
                    <w:p w14:paraId="1D4B2835" w14:textId="77777777" w:rsidR="008679A3" w:rsidRDefault="008679A3" w:rsidP="000E0925">
                      <w:pPr>
                        <w:spacing w:after="0" w:line="200" w:lineRule="exact"/>
                        <w:rPr>
                          <w:lang w:eastAsia="ja-JP"/>
                        </w:rPr>
                      </w:pPr>
                      <w:r>
                        <w:rPr>
                          <w:lang w:eastAsia="ja-JP"/>
                        </w:rPr>
                        <w:t>-                               remote-endpoint = &lt;&amp;thc63lvd1024_in&gt;;</w:t>
                      </w:r>
                    </w:p>
                    <w:p w14:paraId="67523F03" w14:textId="77777777" w:rsidR="008679A3" w:rsidRDefault="008679A3" w:rsidP="000E0925">
                      <w:pPr>
                        <w:spacing w:after="0" w:line="200" w:lineRule="exact"/>
                        <w:rPr>
                          <w:lang w:eastAsia="ja-JP"/>
                        </w:rPr>
                      </w:pPr>
                      <w:r>
                        <w:rPr>
                          <w:lang w:eastAsia="ja-JP"/>
                        </w:rPr>
                        <w:t>+                               remote-endpoint = &lt;&amp;adv7123_in&gt;;</w:t>
                      </w:r>
                    </w:p>
                    <w:p w14:paraId="5948340C" w14:textId="77777777" w:rsidR="008679A3" w:rsidRDefault="008679A3" w:rsidP="000E0925">
                      <w:pPr>
                        <w:spacing w:after="0" w:line="200" w:lineRule="exact"/>
                        <w:rPr>
                          <w:lang w:eastAsia="ja-JP"/>
                        </w:rPr>
                      </w:pPr>
                      <w:r>
                        <w:rPr>
                          <w:lang w:eastAsia="ja-JP"/>
                        </w:rPr>
                        <w:t xml:space="preserve">                        };</w:t>
                      </w:r>
                    </w:p>
                    <w:p w14:paraId="4201A805" w14:textId="77777777" w:rsidR="008679A3" w:rsidRDefault="008679A3" w:rsidP="000E0925">
                      <w:pPr>
                        <w:spacing w:after="0" w:line="200" w:lineRule="exact"/>
                        <w:rPr>
                          <w:lang w:eastAsia="ja-JP"/>
                        </w:rPr>
                      </w:pPr>
                      <w:r>
                        <w:rPr>
                          <w:lang w:eastAsia="ja-JP"/>
                        </w:rPr>
                        <w:t xml:space="preserve">                };</w:t>
                      </w:r>
                    </w:p>
                    <w:p w14:paraId="5497A4BA" w14:textId="041E57AF" w:rsidR="008679A3" w:rsidRDefault="008679A3" w:rsidP="000E0925">
                      <w:pPr>
                        <w:spacing w:after="0" w:line="200" w:lineRule="exact"/>
                        <w:rPr>
                          <w:lang w:eastAsia="ja-JP"/>
                        </w:rPr>
                      </w:pPr>
                      <w:r>
                        <w:rPr>
                          <w:lang w:eastAsia="ja-JP"/>
                        </w:rPr>
                        <w:t xml:space="preserve">        };</w:t>
                      </w:r>
                    </w:p>
                    <w:p w14:paraId="1B169936" w14:textId="4F380CA9" w:rsidR="008679A3" w:rsidRDefault="008679A3" w:rsidP="000E0925">
                      <w:pPr>
                        <w:spacing w:after="0" w:line="200" w:lineRule="exact"/>
                        <w:rPr>
                          <w:lang w:eastAsia="ja-JP"/>
                        </w:rPr>
                      </w:pPr>
                      <w:r>
                        <w:rPr>
                          <w:rFonts w:hint="eastAsia"/>
                          <w:lang w:eastAsia="ja-JP"/>
                        </w:rPr>
                        <w:t>}</w:t>
                      </w:r>
                      <w:r>
                        <w:rPr>
                          <w:lang w:eastAsia="ja-JP"/>
                        </w:rPr>
                        <w:t>;</w:t>
                      </w:r>
                    </w:p>
                    <w:p w14:paraId="3844EAC0" w14:textId="77777777" w:rsidR="008679A3" w:rsidRDefault="008679A3" w:rsidP="000E0925">
                      <w:pPr>
                        <w:spacing w:after="0" w:line="200" w:lineRule="exact"/>
                        <w:rPr>
                          <w:lang w:eastAsia="ja-JP"/>
                        </w:rPr>
                      </w:pPr>
                    </w:p>
                    <w:p w14:paraId="58975666" w14:textId="77777777" w:rsidR="008679A3" w:rsidRDefault="008679A3" w:rsidP="000E0925">
                      <w:pPr>
                        <w:spacing w:after="0" w:line="200" w:lineRule="exact"/>
                        <w:rPr>
                          <w:lang w:eastAsia="ja-JP"/>
                        </w:rPr>
                      </w:pPr>
                      <w:r w:rsidRPr="00542EBE">
                        <w:rPr>
                          <w:lang w:eastAsia="ja-JP"/>
                        </w:rPr>
                        <w:t>&amp;lvds1 {</w:t>
                      </w:r>
                    </w:p>
                    <w:p w14:paraId="40DA774C" w14:textId="77777777" w:rsidR="008679A3" w:rsidRDefault="008679A3" w:rsidP="000E0925">
                      <w:pPr>
                        <w:spacing w:after="0" w:line="200" w:lineRule="exact"/>
                        <w:rPr>
                          <w:lang w:eastAsia="ja-JP"/>
                        </w:rPr>
                      </w:pPr>
                      <w:r>
                        <w:rPr>
                          <w:rFonts w:hint="eastAsia"/>
                          <w:lang w:eastAsia="ja-JP"/>
                        </w:rPr>
                        <w:t>･･･････</w:t>
                      </w:r>
                    </w:p>
                    <w:p w14:paraId="181F7C33" w14:textId="77777777" w:rsidR="008679A3" w:rsidRDefault="008679A3" w:rsidP="000E0925">
                      <w:pPr>
                        <w:spacing w:after="0" w:line="200" w:lineRule="exact"/>
                        <w:rPr>
                          <w:lang w:eastAsia="ja-JP"/>
                        </w:rPr>
                      </w:pPr>
                      <w:r>
                        <w:rPr>
                          <w:lang w:eastAsia="ja-JP"/>
                        </w:rPr>
                        <w:t xml:space="preserve">        ports {</w:t>
                      </w:r>
                    </w:p>
                    <w:p w14:paraId="0AEC5EFD" w14:textId="77777777" w:rsidR="008679A3" w:rsidRDefault="008679A3" w:rsidP="000E0925">
                      <w:pPr>
                        <w:spacing w:after="0" w:line="200" w:lineRule="exact"/>
                        <w:rPr>
                          <w:lang w:eastAsia="ja-JP"/>
                        </w:rPr>
                      </w:pPr>
                      <w:r>
                        <w:rPr>
                          <w:lang w:eastAsia="ja-JP"/>
                        </w:rPr>
                        <w:t xml:space="preserve">                port@1 {</w:t>
                      </w:r>
                    </w:p>
                    <w:p w14:paraId="2904B4B4" w14:textId="77777777" w:rsidR="008679A3" w:rsidRDefault="008679A3" w:rsidP="000E0925">
                      <w:pPr>
                        <w:spacing w:after="0" w:line="200" w:lineRule="exact"/>
                        <w:rPr>
                          <w:lang w:eastAsia="ja-JP"/>
                        </w:rPr>
                      </w:pPr>
                      <w:r>
                        <w:rPr>
                          <w:lang w:eastAsia="ja-JP"/>
                        </w:rPr>
                        <w:t xml:space="preserve">                        lvds1_out: endpoint {</w:t>
                      </w:r>
                    </w:p>
                    <w:p w14:paraId="349517FC" w14:textId="77777777" w:rsidR="008679A3" w:rsidRDefault="008679A3" w:rsidP="000E0925">
                      <w:pPr>
                        <w:spacing w:after="0" w:line="200" w:lineRule="exact"/>
                        <w:rPr>
                          <w:lang w:eastAsia="ja-JP"/>
                        </w:rPr>
                      </w:pPr>
                      <w:r>
                        <w:rPr>
                          <w:lang w:eastAsia="ja-JP"/>
                        </w:rPr>
                        <w:t>-                               remote-endpoint = &lt;&amp;adv7123_in&gt;;</w:t>
                      </w:r>
                    </w:p>
                    <w:p w14:paraId="56C5FA09" w14:textId="77777777" w:rsidR="008679A3" w:rsidRDefault="008679A3" w:rsidP="000E0925">
                      <w:pPr>
                        <w:spacing w:after="0" w:line="200" w:lineRule="exact"/>
                        <w:rPr>
                          <w:lang w:eastAsia="ja-JP"/>
                        </w:rPr>
                      </w:pPr>
                      <w:r>
                        <w:rPr>
                          <w:lang w:eastAsia="ja-JP"/>
                        </w:rPr>
                        <w:t>+                               remote-endpoint = &lt;&amp;lvds1_panel_in&gt;;</w:t>
                      </w:r>
                    </w:p>
                    <w:p w14:paraId="0415FCCC" w14:textId="77777777" w:rsidR="008679A3" w:rsidRDefault="008679A3" w:rsidP="000E0925">
                      <w:pPr>
                        <w:spacing w:after="0" w:line="200" w:lineRule="exact"/>
                        <w:rPr>
                          <w:lang w:eastAsia="ja-JP"/>
                        </w:rPr>
                      </w:pPr>
                      <w:r>
                        <w:rPr>
                          <w:lang w:eastAsia="ja-JP"/>
                        </w:rPr>
                        <w:t xml:space="preserve">                        };</w:t>
                      </w:r>
                    </w:p>
                    <w:p w14:paraId="5A8FC333" w14:textId="77777777" w:rsidR="008679A3" w:rsidRDefault="008679A3" w:rsidP="000E0925">
                      <w:pPr>
                        <w:spacing w:after="0" w:line="200" w:lineRule="exact"/>
                        <w:rPr>
                          <w:lang w:eastAsia="ja-JP"/>
                        </w:rPr>
                      </w:pPr>
                      <w:r>
                        <w:rPr>
                          <w:lang w:eastAsia="ja-JP"/>
                        </w:rPr>
                        <w:t xml:space="preserve">                };</w:t>
                      </w:r>
                    </w:p>
                    <w:p w14:paraId="584051FE" w14:textId="77777777" w:rsidR="008679A3" w:rsidRDefault="008679A3" w:rsidP="000E0925">
                      <w:pPr>
                        <w:spacing w:after="0" w:line="200" w:lineRule="exact"/>
                        <w:rPr>
                          <w:lang w:eastAsia="ja-JP"/>
                        </w:rPr>
                      </w:pPr>
                      <w:r>
                        <w:rPr>
                          <w:lang w:eastAsia="ja-JP"/>
                        </w:rPr>
                        <w:t xml:space="preserve">        };</w:t>
                      </w:r>
                    </w:p>
                    <w:p w14:paraId="36966EA4" w14:textId="77777777" w:rsidR="008679A3" w:rsidRDefault="008679A3" w:rsidP="000E0925">
                      <w:pPr>
                        <w:spacing w:after="0" w:line="200" w:lineRule="exact"/>
                        <w:rPr>
                          <w:lang w:eastAsia="ja-JP"/>
                        </w:rPr>
                      </w:pPr>
                      <w:r>
                        <w:rPr>
                          <w:lang w:eastAsia="ja-JP"/>
                        </w:rPr>
                        <w:t>};</w:t>
                      </w:r>
                    </w:p>
                  </w:txbxContent>
                </v:textbox>
                <w10:wrap type="topAndBottom" anchorx="margin"/>
              </v:shape>
            </w:pict>
          </mc:Fallback>
        </mc:AlternateContent>
      </w:r>
    </w:p>
    <w:p w14:paraId="7010AC68" w14:textId="77777777" w:rsidR="00F50BD8" w:rsidRDefault="00F50BD8" w:rsidP="000E0925">
      <w:pPr>
        <w:rPr>
          <w:lang w:eastAsia="ja-JP"/>
        </w:rPr>
      </w:pPr>
    </w:p>
    <w:p w14:paraId="67DDFE49" w14:textId="037BAA8F" w:rsidR="000E0925" w:rsidRDefault="000E0925" w:rsidP="000E0925">
      <w:pPr>
        <w:rPr>
          <w:lang w:eastAsia="ja-JP"/>
        </w:rPr>
      </w:pPr>
      <w:r w:rsidRPr="007825AF">
        <w:rPr>
          <w:lang w:eastAsia="ja-JP"/>
        </w:rPr>
        <w:lastRenderedPageBreak/>
        <w:t>In case of this case, also change DIP switch. (R-Car E3</w:t>
      </w:r>
      <w:r w:rsidR="00686748">
        <w:rPr>
          <w:lang w:eastAsia="ja-JP"/>
        </w:rPr>
        <w:t>/D3</w:t>
      </w:r>
      <w:r w:rsidRPr="007825AF">
        <w:rPr>
          <w:lang w:eastAsia="ja-JP"/>
        </w:rPr>
        <w:t>)</w:t>
      </w:r>
    </w:p>
    <w:p w14:paraId="4A7130F4" w14:textId="77777777" w:rsidR="000E0925" w:rsidRDefault="000E0925" w:rsidP="000E0925">
      <w:pPr>
        <w:ind w:firstLineChars="100" w:firstLine="200"/>
        <w:rPr>
          <w:lang w:eastAsia="ja-JP"/>
        </w:rPr>
      </w:pPr>
      <w:r w:rsidRPr="00913AC9">
        <w:rPr>
          <w:u w:val="single"/>
          <w:lang w:eastAsia="ja-JP"/>
        </w:rPr>
        <w:t>SW44: All OFF, SW 45: ON, SW47: OFF</w:t>
      </w:r>
    </w:p>
    <w:p w14:paraId="1EAE210C" w14:textId="77777777" w:rsidR="00641A9C" w:rsidRPr="00966D0F" w:rsidRDefault="00641A9C" w:rsidP="00641A9C">
      <w:pPr>
        <w:rPr>
          <w:color w:val="000000" w:themeColor="text1"/>
          <w:lang w:eastAsia="ja-JP"/>
        </w:rPr>
      </w:pPr>
      <w:r w:rsidRPr="00966D0F">
        <w:rPr>
          <w:color w:val="000000" w:themeColor="text1"/>
          <w:lang w:eastAsia="ja-JP"/>
        </w:rPr>
        <w:t>[In case of Condor and Condor-I board]</w:t>
      </w:r>
    </w:p>
    <w:p w14:paraId="19367A37" w14:textId="77777777" w:rsidR="00641A9C" w:rsidRPr="00966D0F" w:rsidRDefault="00641A9C" w:rsidP="00641A9C">
      <w:pPr>
        <w:overflowPunct/>
        <w:autoSpaceDE/>
        <w:autoSpaceDN/>
        <w:adjustRightInd/>
        <w:spacing w:after="0" w:line="240" w:lineRule="auto"/>
        <w:textAlignment w:val="auto"/>
        <w:rPr>
          <w:color w:val="000000" w:themeColor="text1"/>
          <w:lang w:eastAsia="ja-JP"/>
        </w:rPr>
      </w:pPr>
      <w:r w:rsidRPr="00966D0F">
        <w:rPr>
          <w:color w:val="000000" w:themeColor="text1"/>
          <w:lang w:eastAsia="ja-JP"/>
        </w:rPr>
        <w:t>Ex)</w:t>
      </w:r>
    </w:p>
    <w:p w14:paraId="59FB53F0" w14:textId="77777777" w:rsidR="00641A9C" w:rsidRPr="00966D0F" w:rsidRDefault="00641A9C" w:rsidP="00641A9C">
      <w:pPr>
        <w:tabs>
          <w:tab w:val="center" w:pos="4876"/>
        </w:tabs>
        <w:overflowPunct/>
        <w:autoSpaceDE/>
        <w:autoSpaceDN/>
        <w:adjustRightInd/>
        <w:spacing w:after="0" w:line="240" w:lineRule="auto"/>
        <w:textAlignment w:val="auto"/>
        <w:rPr>
          <w:color w:val="000000" w:themeColor="text1"/>
          <w:lang w:eastAsia="ja-JP"/>
        </w:rPr>
      </w:pPr>
      <w:r w:rsidRPr="00966D0F">
        <w:rPr>
          <w:color w:val="000000" w:themeColor="text1"/>
          <w:lang w:eastAsia="ja-JP"/>
        </w:rPr>
        <w:t>arch/arm64/boot/dts/renesas/r8a77980-condor.dts</w:t>
      </w:r>
    </w:p>
    <w:p w14:paraId="19D014BA" w14:textId="77777777" w:rsidR="00641A9C" w:rsidRPr="00966D0F" w:rsidRDefault="00641A9C" w:rsidP="00641A9C">
      <w:pPr>
        <w:tabs>
          <w:tab w:val="center" w:pos="4876"/>
        </w:tabs>
        <w:overflowPunct/>
        <w:autoSpaceDE/>
        <w:autoSpaceDN/>
        <w:adjustRightInd/>
        <w:spacing w:after="0" w:line="240" w:lineRule="auto"/>
        <w:textAlignment w:val="auto"/>
        <w:rPr>
          <w:color w:val="000000" w:themeColor="text1"/>
          <w:lang w:eastAsia="ja-JP"/>
        </w:rPr>
      </w:pPr>
      <w:r w:rsidRPr="00966D0F">
        <w:rPr>
          <w:color w:val="000000" w:themeColor="text1"/>
          <w:lang w:eastAsia="ja-JP"/>
        </w:rPr>
        <w:t>arch/arm64/boot/dts/renesas/r8a77980-condor-i.dts</w:t>
      </w:r>
    </w:p>
    <w:p w14:paraId="5EB7E4AE" w14:textId="77777777" w:rsidR="00641A9C" w:rsidRPr="00966D0F" w:rsidRDefault="00641A9C" w:rsidP="00641A9C">
      <w:pPr>
        <w:rPr>
          <w:color w:val="000000" w:themeColor="text1"/>
          <w:lang w:eastAsia="ja-JP"/>
        </w:rPr>
      </w:pPr>
      <w:r w:rsidRPr="00966D0F">
        <w:rPr>
          <w:noProof/>
          <w:color w:val="000000" w:themeColor="text1"/>
        </w:rPr>
        <mc:AlternateContent>
          <mc:Choice Requires="wps">
            <w:drawing>
              <wp:anchor distT="0" distB="0" distL="114300" distR="114300" simplePos="0" relativeHeight="251848704" behindDoc="0" locked="0" layoutInCell="1" allowOverlap="1" wp14:anchorId="7099CCB6" wp14:editId="574F4FD0">
                <wp:simplePos x="0" y="0"/>
                <wp:positionH relativeFrom="margin">
                  <wp:align>left</wp:align>
                </wp:positionH>
                <wp:positionV relativeFrom="paragraph">
                  <wp:posOffset>83375</wp:posOffset>
                </wp:positionV>
                <wp:extent cx="5875361" cy="3309582"/>
                <wp:effectExtent l="0" t="0" r="11430" b="24765"/>
                <wp:wrapNone/>
                <wp:docPr id="1662" name="テキスト ボックス 9213"/>
                <wp:cNvGraphicFramePr/>
                <a:graphic xmlns:a="http://schemas.openxmlformats.org/drawingml/2006/main">
                  <a:graphicData uri="http://schemas.microsoft.com/office/word/2010/wordprocessingShape">
                    <wps:wsp>
                      <wps:cNvSpPr txBox="1"/>
                      <wps:spPr>
                        <a:xfrm>
                          <a:off x="0" y="0"/>
                          <a:ext cx="5875361" cy="330958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6E93D97" w14:textId="77777777" w:rsidR="008679A3" w:rsidRPr="00966D0F" w:rsidRDefault="008679A3" w:rsidP="00641A9C">
                            <w:pPr>
                              <w:spacing w:after="0" w:line="200" w:lineRule="exact"/>
                              <w:ind w:firstLine="799"/>
                              <w:rPr>
                                <w:color w:val="000000" w:themeColor="text1"/>
                                <w:lang w:eastAsia="ja-JP"/>
                              </w:rPr>
                            </w:pPr>
                            <w:r w:rsidRPr="00966D0F">
                              <w:rPr>
                                <w:color w:val="000000" w:themeColor="text1"/>
                                <w:lang w:eastAsia="ja-JP"/>
                              </w:rPr>
                              <w:t>lvds-decoder {</w:t>
                            </w:r>
                          </w:p>
                          <w:p w14:paraId="6CECD153" w14:textId="77777777" w:rsidR="008679A3" w:rsidRPr="00966D0F" w:rsidRDefault="008679A3" w:rsidP="00641A9C">
                            <w:pPr>
                              <w:spacing w:after="0" w:line="200" w:lineRule="exact"/>
                              <w:ind w:firstLine="799"/>
                              <w:rPr>
                                <w:color w:val="000000" w:themeColor="text1"/>
                                <w:lang w:eastAsia="ja-JP"/>
                              </w:rPr>
                            </w:pPr>
                            <w:r w:rsidRPr="00966D0F">
                              <w:rPr>
                                <w:rFonts w:hint="eastAsia"/>
                                <w:color w:val="000000" w:themeColor="text1"/>
                                <w:lang w:eastAsia="ja-JP"/>
                              </w:rPr>
                              <w:t>･･･････</w:t>
                            </w:r>
                          </w:p>
                          <w:p w14:paraId="54274693" w14:textId="77777777" w:rsidR="008679A3" w:rsidRPr="00966D0F" w:rsidRDefault="008679A3" w:rsidP="00641A9C">
                            <w:pPr>
                              <w:spacing w:after="0" w:line="200" w:lineRule="exact"/>
                              <w:rPr>
                                <w:color w:val="000000" w:themeColor="text1"/>
                                <w:lang w:eastAsia="ja-JP"/>
                              </w:rPr>
                            </w:pPr>
                            <w:r w:rsidRPr="00966D0F">
                              <w:rPr>
                                <w:color w:val="000000" w:themeColor="text1"/>
                                <w:lang w:eastAsia="ja-JP"/>
                              </w:rPr>
                              <w:tab/>
                            </w:r>
                            <w:r w:rsidRPr="00966D0F">
                              <w:rPr>
                                <w:color w:val="000000" w:themeColor="text1"/>
                                <w:lang w:eastAsia="ja-JP"/>
                              </w:rPr>
                              <w:tab/>
                            </w:r>
                            <w:r w:rsidRPr="00966D0F">
                              <w:rPr>
                                <w:color w:val="000000" w:themeColor="text1"/>
                                <w:lang w:eastAsia="ja-JP"/>
                              </w:rPr>
                              <w:tab/>
                              <w:t>port@0 {</w:t>
                            </w:r>
                          </w:p>
                          <w:p w14:paraId="01CB6520" w14:textId="77777777" w:rsidR="008679A3" w:rsidRPr="00966D0F" w:rsidRDefault="008679A3" w:rsidP="00641A9C">
                            <w:pPr>
                              <w:spacing w:after="0" w:line="200" w:lineRule="exact"/>
                              <w:ind w:left="2397" w:firstLine="799"/>
                              <w:rPr>
                                <w:color w:val="000000" w:themeColor="text1"/>
                                <w:lang w:eastAsia="ja-JP"/>
                              </w:rPr>
                            </w:pPr>
                            <w:r w:rsidRPr="00966D0F">
                              <w:rPr>
                                <w:color w:val="000000" w:themeColor="text1"/>
                                <w:lang w:eastAsia="ja-JP"/>
                              </w:rPr>
                              <w:t>thc63lvd1024_in: endpoint {</w:t>
                            </w:r>
                          </w:p>
                          <w:p w14:paraId="72F3296E" w14:textId="77777777" w:rsidR="008679A3" w:rsidRPr="00966D0F" w:rsidRDefault="008679A3" w:rsidP="00641A9C">
                            <w:pPr>
                              <w:pStyle w:val="ListParagraph"/>
                              <w:spacing w:after="0" w:line="200" w:lineRule="exact"/>
                              <w:ind w:leftChars="0" w:left="360"/>
                              <w:rPr>
                                <w:color w:val="000000" w:themeColor="text1"/>
                                <w:lang w:eastAsia="ja-JP"/>
                              </w:rPr>
                            </w:pPr>
                            <w:r w:rsidRPr="00966D0F">
                              <w:rPr>
                                <w:color w:val="000000" w:themeColor="text1"/>
                                <w:lang w:eastAsia="ja-JP"/>
                              </w:rPr>
                              <w:t xml:space="preserve">                                        remote-endpoint = &lt;&amp;lvds0_out&gt;;</w:t>
                            </w:r>
                          </w:p>
                          <w:p w14:paraId="758952A0" w14:textId="77777777" w:rsidR="008679A3" w:rsidRPr="00966D0F" w:rsidRDefault="008679A3" w:rsidP="00641A9C">
                            <w:pPr>
                              <w:pStyle w:val="ListParagraph"/>
                              <w:spacing w:after="0" w:line="200" w:lineRule="exact"/>
                              <w:ind w:leftChars="0" w:left="2757" w:firstLine="439"/>
                              <w:rPr>
                                <w:color w:val="000000" w:themeColor="text1"/>
                                <w:lang w:eastAsia="ja-JP"/>
                              </w:rPr>
                            </w:pPr>
                            <w:r w:rsidRPr="00966D0F">
                              <w:rPr>
                                <w:color w:val="000000" w:themeColor="text1"/>
                                <w:lang w:eastAsia="ja-JP"/>
                              </w:rPr>
                              <w:t>};</w:t>
                            </w:r>
                          </w:p>
                          <w:p w14:paraId="3033CA06" w14:textId="77777777" w:rsidR="008679A3" w:rsidRPr="00966D0F" w:rsidRDefault="008679A3" w:rsidP="00641A9C">
                            <w:pPr>
                              <w:pStyle w:val="ListParagraph"/>
                              <w:spacing w:after="0" w:line="200" w:lineRule="exact"/>
                              <w:ind w:leftChars="0" w:left="2397"/>
                              <w:rPr>
                                <w:color w:val="000000" w:themeColor="text1"/>
                                <w:lang w:eastAsia="ja-JP"/>
                              </w:rPr>
                            </w:pPr>
                            <w:r w:rsidRPr="00966D0F">
                              <w:rPr>
                                <w:color w:val="000000" w:themeColor="text1"/>
                                <w:lang w:eastAsia="ja-JP"/>
                              </w:rPr>
                              <w:t>};</w:t>
                            </w:r>
                          </w:p>
                          <w:p w14:paraId="4DDA126F" w14:textId="77777777" w:rsidR="008679A3" w:rsidRPr="00966D0F" w:rsidRDefault="008679A3" w:rsidP="00641A9C">
                            <w:pPr>
                              <w:pStyle w:val="ListParagraph"/>
                              <w:spacing w:after="0" w:line="200" w:lineRule="exact"/>
                              <w:ind w:leftChars="0" w:left="2397"/>
                              <w:rPr>
                                <w:color w:val="000000" w:themeColor="text1"/>
                                <w:lang w:eastAsia="ja-JP"/>
                              </w:rPr>
                            </w:pPr>
                          </w:p>
                          <w:p w14:paraId="42020663" w14:textId="77777777" w:rsidR="008679A3" w:rsidRPr="00966D0F" w:rsidRDefault="008679A3" w:rsidP="00641A9C">
                            <w:pPr>
                              <w:spacing w:after="0" w:line="200" w:lineRule="exact"/>
                              <w:rPr>
                                <w:color w:val="000000" w:themeColor="text1"/>
                                <w:lang w:eastAsia="ja-JP"/>
                              </w:rPr>
                            </w:pPr>
                            <w:r w:rsidRPr="00966D0F">
                              <w:rPr>
                                <w:color w:val="000000" w:themeColor="text1"/>
                                <w:lang w:eastAsia="ja-JP"/>
                              </w:rPr>
                              <w:tab/>
                            </w:r>
                            <w:r w:rsidRPr="00966D0F">
                              <w:rPr>
                                <w:color w:val="000000" w:themeColor="text1"/>
                                <w:lang w:eastAsia="ja-JP"/>
                              </w:rPr>
                              <w:tab/>
                            </w:r>
                            <w:r w:rsidRPr="00966D0F">
                              <w:rPr>
                                <w:color w:val="000000" w:themeColor="text1"/>
                                <w:lang w:eastAsia="ja-JP"/>
                              </w:rPr>
                              <w:tab/>
                              <w:t>port@2 {</w:t>
                            </w:r>
                          </w:p>
                          <w:p w14:paraId="62BBEA8A" w14:textId="77777777" w:rsidR="008679A3" w:rsidRPr="00966D0F" w:rsidRDefault="008679A3" w:rsidP="00641A9C">
                            <w:pPr>
                              <w:spacing w:after="0" w:line="200" w:lineRule="exact"/>
                              <w:ind w:left="2397" w:firstLine="799"/>
                              <w:rPr>
                                <w:color w:val="000000" w:themeColor="text1"/>
                                <w:lang w:eastAsia="ja-JP"/>
                              </w:rPr>
                            </w:pPr>
                            <w:r w:rsidRPr="00966D0F">
                              <w:rPr>
                                <w:color w:val="000000" w:themeColor="text1"/>
                                <w:lang w:eastAsia="ja-JP"/>
                              </w:rPr>
                              <w:t>thc63lvd1024_out: endpoint {</w:t>
                            </w:r>
                          </w:p>
                          <w:p w14:paraId="5E21A385" w14:textId="77777777" w:rsidR="008679A3" w:rsidRPr="00966D0F" w:rsidRDefault="008679A3" w:rsidP="00641A9C">
                            <w:pPr>
                              <w:pStyle w:val="ListParagraph"/>
                              <w:spacing w:after="0" w:line="200" w:lineRule="exact"/>
                              <w:ind w:leftChars="0" w:left="360"/>
                              <w:rPr>
                                <w:color w:val="000000" w:themeColor="text1"/>
                                <w:lang w:eastAsia="ja-JP"/>
                              </w:rPr>
                            </w:pPr>
                            <w:r w:rsidRPr="00966D0F">
                              <w:rPr>
                                <w:color w:val="000000" w:themeColor="text1"/>
                                <w:lang w:eastAsia="ja-JP"/>
                              </w:rPr>
                              <w:t xml:space="preserve">                                        remote-endpoint = &lt;&amp;adv7511_in&gt;;</w:t>
                            </w:r>
                          </w:p>
                          <w:p w14:paraId="4B8B1B07" w14:textId="77777777" w:rsidR="008679A3" w:rsidRPr="00966D0F" w:rsidRDefault="008679A3" w:rsidP="00641A9C">
                            <w:pPr>
                              <w:pStyle w:val="ListParagraph"/>
                              <w:spacing w:after="0" w:line="200" w:lineRule="exact"/>
                              <w:ind w:leftChars="0" w:left="2757" w:firstLine="439"/>
                              <w:rPr>
                                <w:color w:val="000000" w:themeColor="text1"/>
                                <w:lang w:eastAsia="ja-JP"/>
                              </w:rPr>
                            </w:pPr>
                            <w:r w:rsidRPr="00966D0F">
                              <w:rPr>
                                <w:color w:val="000000" w:themeColor="text1"/>
                                <w:lang w:eastAsia="ja-JP"/>
                              </w:rPr>
                              <w:t>};</w:t>
                            </w:r>
                          </w:p>
                          <w:p w14:paraId="3298C318" w14:textId="77777777" w:rsidR="008679A3" w:rsidRPr="00966D0F" w:rsidRDefault="008679A3" w:rsidP="00641A9C">
                            <w:pPr>
                              <w:pStyle w:val="ListParagraph"/>
                              <w:spacing w:after="0" w:line="200" w:lineRule="exact"/>
                              <w:ind w:leftChars="0" w:left="2397"/>
                              <w:rPr>
                                <w:color w:val="000000" w:themeColor="text1"/>
                                <w:lang w:eastAsia="ja-JP"/>
                              </w:rPr>
                            </w:pPr>
                            <w:r w:rsidRPr="00966D0F">
                              <w:rPr>
                                <w:color w:val="000000" w:themeColor="text1"/>
                                <w:lang w:eastAsia="ja-JP"/>
                              </w:rPr>
                              <w:t>};</w:t>
                            </w:r>
                          </w:p>
                          <w:p w14:paraId="29814A9C" w14:textId="77777777" w:rsidR="008679A3" w:rsidRPr="00966D0F" w:rsidRDefault="008679A3" w:rsidP="00641A9C">
                            <w:pPr>
                              <w:spacing w:after="0" w:line="200" w:lineRule="exact"/>
                              <w:ind w:firstLine="799"/>
                              <w:rPr>
                                <w:color w:val="000000" w:themeColor="text1"/>
                                <w:lang w:eastAsia="ja-JP"/>
                              </w:rPr>
                            </w:pPr>
                            <w:r w:rsidRPr="00966D0F">
                              <w:rPr>
                                <w:rFonts w:hint="eastAsia"/>
                                <w:color w:val="000000" w:themeColor="text1"/>
                                <w:lang w:eastAsia="ja-JP"/>
                              </w:rPr>
                              <w:t>･･･････</w:t>
                            </w:r>
                          </w:p>
                          <w:p w14:paraId="601802CF" w14:textId="77777777" w:rsidR="008679A3" w:rsidRPr="00966D0F" w:rsidRDefault="008679A3" w:rsidP="00641A9C">
                            <w:pPr>
                              <w:spacing w:after="0" w:line="200" w:lineRule="exact"/>
                              <w:rPr>
                                <w:color w:val="000000" w:themeColor="text1"/>
                                <w:lang w:eastAsia="ja-JP"/>
                              </w:rPr>
                            </w:pPr>
                            <w:r w:rsidRPr="00966D0F">
                              <w:rPr>
                                <w:color w:val="000000" w:themeColor="text1"/>
                                <w:lang w:eastAsia="ja-JP"/>
                              </w:rPr>
                              <w:tab/>
                              <w:t>};</w:t>
                            </w:r>
                          </w:p>
                          <w:p w14:paraId="1430ABA0" w14:textId="77777777" w:rsidR="008679A3" w:rsidRPr="00966D0F" w:rsidRDefault="008679A3" w:rsidP="00641A9C">
                            <w:pPr>
                              <w:spacing w:after="0" w:line="200" w:lineRule="exact"/>
                              <w:rPr>
                                <w:color w:val="000000" w:themeColor="text1"/>
                              </w:rPr>
                            </w:pPr>
                          </w:p>
                          <w:p w14:paraId="2A34C63C" w14:textId="77777777" w:rsidR="008679A3" w:rsidRPr="00966D0F" w:rsidRDefault="008679A3" w:rsidP="00641A9C">
                            <w:pPr>
                              <w:spacing w:after="0" w:line="200" w:lineRule="exact"/>
                              <w:rPr>
                                <w:color w:val="000000" w:themeColor="text1"/>
                              </w:rPr>
                            </w:pPr>
                            <w:r w:rsidRPr="00966D0F">
                              <w:rPr>
                                <w:color w:val="000000" w:themeColor="text1"/>
                              </w:rPr>
                              <w:t>&amp;lvds0 {</w:t>
                            </w:r>
                          </w:p>
                          <w:p w14:paraId="45A5AC9C" w14:textId="77777777" w:rsidR="008679A3" w:rsidRPr="00966D0F" w:rsidRDefault="008679A3" w:rsidP="00641A9C">
                            <w:pPr>
                              <w:spacing w:after="0" w:line="200" w:lineRule="exact"/>
                              <w:rPr>
                                <w:color w:val="000000" w:themeColor="text1"/>
                              </w:rPr>
                            </w:pPr>
                            <w:r w:rsidRPr="00966D0F">
                              <w:rPr>
                                <w:color w:val="000000" w:themeColor="text1"/>
                              </w:rPr>
                              <w:tab/>
                              <w:t>ports {</w:t>
                            </w:r>
                          </w:p>
                          <w:p w14:paraId="7FDBBB14" w14:textId="77777777" w:rsidR="008679A3" w:rsidRPr="00966D0F" w:rsidRDefault="008679A3" w:rsidP="00641A9C">
                            <w:pPr>
                              <w:spacing w:after="0" w:line="200" w:lineRule="exact"/>
                              <w:rPr>
                                <w:color w:val="000000" w:themeColor="text1"/>
                              </w:rPr>
                            </w:pPr>
                            <w:r w:rsidRPr="00966D0F">
                              <w:rPr>
                                <w:color w:val="000000" w:themeColor="text1"/>
                              </w:rPr>
                              <w:tab/>
                            </w:r>
                            <w:r w:rsidRPr="00966D0F">
                              <w:rPr>
                                <w:color w:val="000000" w:themeColor="text1"/>
                              </w:rPr>
                              <w:tab/>
                              <w:t>port@1 {</w:t>
                            </w:r>
                          </w:p>
                          <w:p w14:paraId="2BA4E960" w14:textId="77777777" w:rsidR="008679A3" w:rsidRPr="00966D0F" w:rsidRDefault="008679A3" w:rsidP="00641A9C">
                            <w:pPr>
                              <w:spacing w:after="0" w:line="200" w:lineRule="exact"/>
                              <w:rPr>
                                <w:color w:val="000000" w:themeColor="text1"/>
                              </w:rPr>
                            </w:pPr>
                            <w:r w:rsidRPr="00966D0F">
                              <w:rPr>
                                <w:color w:val="000000" w:themeColor="text1"/>
                              </w:rPr>
                              <w:tab/>
                            </w:r>
                            <w:r w:rsidRPr="00966D0F">
                              <w:rPr>
                                <w:color w:val="000000" w:themeColor="text1"/>
                              </w:rPr>
                              <w:tab/>
                            </w:r>
                            <w:r w:rsidRPr="00966D0F">
                              <w:rPr>
                                <w:color w:val="000000" w:themeColor="text1"/>
                              </w:rPr>
                              <w:tab/>
                              <w:t>lvds0_out: endpoint {</w:t>
                            </w:r>
                          </w:p>
                          <w:p w14:paraId="7099CC22" w14:textId="77777777" w:rsidR="008679A3" w:rsidRPr="00966D0F" w:rsidRDefault="008679A3" w:rsidP="00641A9C">
                            <w:pPr>
                              <w:spacing w:after="0" w:line="200" w:lineRule="exact"/>
                              <w:rPr>
                                <w:color w:val="000000" w:themeColor="text1"/>
                              </w:rPr>
                            </w:pPr>
                            <w:r w:rsidRPr="00966D0F">
                              <w:rPr>
                                <w:color w:val="000000" w:themeColor="text1"/>
                              </w:rPr>
                              <w:tab/>
                            </w:r>
                            <w:r w:rsidRPr="00966D0F">
                              <w:rPr>
                                <w:color w:val="000000" w:themeColor="text1"/>
                              </w:rPr>
                              <w:tab/>
                            </w:r>
                            <w:r w:rsidRPr="00966D0F">
                              <w:rPr>
                                <w:color w:val="000000" w:themeColor="text1"/>
                              </w:rPr>
                              <w:tab/>
                            </w:r>
                            <w:r w:rsidRPr="00966D0F">
                              <w:rPr>
                                <w:color w:val="000000" w:themeColor="text1"/>
                              </w:rPr>
                              <w:tab/>
                              <w:t>remote-endpoint = &lt;&amp;thc63lvd1024_in&gt;;</w:t>
                            </w:r>
                          </w:p>
                          <w:p w14:paraId="57392066" w14:textId="77777777" w:rsidR="008679A3" w:rsidRPr="00966D0F" w:rsidRDefault="008679A3" w:rsidP="00641A9C">
                            <w:pPr>
                              <w:spacing w:after="0" w:line="200" w:lineRule="exact"/>
                              <w:rPr>
                                <w:color w:val="000000" w:themeColor="text1"/>
                              </w:rPr>
                            </w:pPr>
                            <w:r w:rsidRPr="00966D0F">
                              <w:rPr>
                                <w:color w:val="000000" w:themeColor="text1"/>
                              </w:rPr>
                              <w:tab/>
                            </w:r>
                            <w:r w:rsidRPr="00966D0F">
                              <w:rPr>
                                <w:color w:val="000000" w:themeColor="text1"/>
                              </w:rPr>
                              <w:tab/>
                            </w:r>
                            <w:r w:rsidRPr="00966D0F">
                              <w:rPr>
                                <w:color w:val="000000" w:themeColor="text1"/>
                              </w:rPr>
                              <w:tab/>
                              <w:t>};</w:t>
                            </w:r>
                          </w:p>
                          <w:p w14:paraId="459CC032" w14:textId="77777777" w:rsidR="008679A3" w:rsidRPr="00966D0F" w:rsidRDefault="008679A3" w:rsidP="00641A9C">
                            <w:pPr>
                              <w:spacing w:after="0" w:line="200" w:lineRule="exact"/>
                              <w:rPr>
                                <w:color w:val="000000" w:themeColor="text1"/>
                              </w:rPr>
                            </w:pPr>
                            <w:r w:rsidRPr="00966D0F">
                              <w:rPr>
                                <w:color w:val="000000" w:themeColor="text1"/>
                              </w:rPr>
                              <w:tab/>
                            </w:r>
                            <w:r w:rsidRPr="00966D0F">
                              <w:rPr>
                                <w:color w:val="000000" w:themeColor="text1"/>
                              </w:rPr>
                              <w:tab/>
                              <w:t>};</w:t>
                            </w:r>
                          </w:p>
                          <w:p w14:paraId="29862185" w14:textId="77777777" w:rsidR="008679A3" w:rsidRPr="00966D0F" w:rsidRDefault="008679A3" w:rsidP="00641A9C">
                            <w:pPr>
                              <w:spacing w:after="0" w:line="200" w:lineRule="exact"/>
                              <w:rPr>
                                <w:color w:val="000000" w:themeColor="text1"/>
                              </w:rPr>
                            </w:pPr>
                            <w:r w:rsidRPr="00966D0F">
                              <w:rPr>
                                <w:color w:val="000000" w:themeColor="text1"/>
                              </w:rPr>
                              <w:tab/>
                              <w:t>};</w:t>
                            </w:r>
                          </w:p>
                          <w:p w14:paraId="19C0BF9D" w14:textId="77777777" w:rsidR="008679A3" w:rsidRPr="00966D0F" w:rsidRDefault="008679A3" w:rsidP="00641A9C">
                            <w:pPr>
                              <w:spacing w:after="0" w:line="200" w:lineRule="exact"/>
                              <w:rPr>
                                <w:color w:val="000000" w:themeColor="text1"/>
                              </w:rPr>
                            </w:pPr>
                            <w:r w:rsidRPr="00966D0F">
                              <w:rPr>
                                <w:color w:val="000000" w:themeColor="text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99CCB6" id="_x0000_s1996" type="#_x0000_t202" style="position:absolute;margin-left:0;margin-top:6.55pt;width:462.65pt;height:260.6pt;z-index:2518487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" fillcolor="white [3201]" strokeweight=".5pt">
                <v:textbox>
                  <w:txbxContent>
                    <w:p w14:paraId="76E93D97" w14:textId="77777777" w:rsidR="008679A3" w:rsidRPr="00966D0F" w:rsidRDefault="008679A3" w:rsidP="00641A9C">
                      <w:pPr>
                        <w:spacing w:after="0" w:line="200" w:lineRule="exact"/>
                        <w:ind w:firstLine="799"/>
                        <w:rPr>
                          <w:color w:val="000000" w:themeColor="text1"/>
                          <w:lang w:eastAsia="ja-JP"/>
                        </w:rPr>
                      </w:pPr>
                      <w:r w:rsidRPr="00966D0F">
                        <w:rPr>
                          <w:color w:val="000000" w:themeColor="text1"/>
                          <w:lang w:eastAsia="ja-JP"/>
                        </w:rPr>
                        <w:t>lvds-decoder {</w:t>
                      </w:r>
                    </w:p>
                    <w:p w14:paraId="6CECD153" w14:textId="77777777" w:rsidR="008679A3" w:rsidRPr="00966D0F" w:rsidRDefault="008679A3" w:rsidP="00641A9C">
                      <w:pPr>
                        <w:spacing w:after="0" w:line="200" w:lineRule="exact"/>
                        <w:ind w:firstLine="799"/>
                        <w:rPr>
                          <w:color w:val="000000" w:themeColor="text1"/>
                          <w:lang w:eastAsia="ja-JP"/>
                        </w:rPr>
                      </w:pPr>
                      <w:r w:rsidRPr="00966D0F">
                        <w:rPr>
                          <w:rFonts w:hint="eastAsia"/>
                          <w:color w:val="000000" w:themeColor="text1"/>
                          <w:lang w:eastAsia="ja-JP"/>
                        </w:rPr>
                        <w:t>･･･････</w:t>
                      </w:r>
                    </w:p>
                    <w:p w14:paraId="54274693" w14:textId="77777777" w:rsidR="008679A3" w:rsidRPr="00966D0F" w:rsidRDefault="008679A3" w:rsidP="00641A9C">
                      <w:pPr>
                        <w:spacing w:after="0" w:line="200" w:lineRule="exact"/>
                        <w:rPr>
                          <w:color w:val="000000" w:themeColor="text1"/>
                          <w:lang w:eastAsia="ja-JP"/>
                        </w:rPr>
                      </w:pPr>
                      <w:r w:rsidRPr="00966D0F">
                        <w:rPr>
                          <w:color w:val="000000" w:themeColor="text1"/>
                          <w:lang w:eastAsia="ja-JP"/>
                        </w:rPr>
                        <w:tab/>
                      </w:r>
                      <w:r w:rsidRPr="00966D0F">
                        <w:rPr>
                          <w:color w:val="000000" w:themeColor="text1"/>
                          <w:lang w:eastAsia="ja-JP"/>
                        </w:rPr>
                        <w:tab/>
                      </w:r>
                      <w:r w:rsidRPr="00966D0F">
                        <w:rPr>
                          <w:color w:val="000000" w:themeColor="text1"/>
                          <w:lang w:eastAsia="ja-JP"/>
                        </w:rPr>
                        <w:tab/>
                        <w:t>port@0 {</w:t>
                      </w:r>
                    </w:p>
                    <w:p w14:paraId="01CB6520" w14:textId="77777777" w:rsidR="008679A3" w:rsidRPr="00966D0F" w:rsidRDefault="008679A3" w:rsidP="00641A9C">
                      <w:pPr>
                        <w:spacing w:after="0" w:line="200" w:lineRule="exact"/>
                        <w:ind w:left="2397" w:firstLine="799"/>
                        <w:rPr>
                          <w:color w:val="000000" w:themeColor="text1"/>
                          <w:lang w:eastAsia="ja-JP"/>
                        </w:rPr>
                      </w:pPr>
                      <w:r w:rsidRPr="00966D0F">
                        <w:rPr>
                          <w:color w:val="000000" w:themeColor="text1"/>
                          <w:lang w:eastAsia="ja-JP"/>
                        </w:rPr>
                        <w:t>thc63lvd1024_in: endpoint {</w:t>
                      </w:r>
                    </w:p>
                    <w:p w14:paraId="72F3296E" w14:textId="77777777" w:rsidR="008679A3" w:rsidRPr="00966D0F" w:rsidRDefault="008679A3" w:rsidP="00641A9C">
                      <w:pPr>
                        <w:pStyle w:val="af7"/>
                        <w:spacing w:after="0" w:line="200" w:lineRule="exact"/>
                        <w:ind w:leftChars="0" w:left="360"/>
                        <w:rPr>
                          <w:color w:val="000000" w:themeColor="text1"/>
                          <w:lang w:eastAsia="ja-JP"/>
                        </w:rPr>
                      </w:pPr>
                      <w:r w:rsidRPr="00966D0F">
                        <w:rPr>
                          <w:color w:val="000000" w:themeColor="text1"/>
                          <w:lang w:eastAsia="ja-JP"/>
                        </w:rPr>
                        <w:t xml:space="preserve">                                        remote-endpoint = &lt;&amp;lvds0_out&gt;;</w:t>
                      </w:r>
                    </w:p>
                    <w:p w14:paraId="758952A0" w14:textId="77777777" w:rsidR="008679A3" w:rsidRPr="00966D0F" w:rsidRDefault="008679A3" w:rsidP="00641A9C">
                      <w:pPr>
                        <w:pStyle w:val="af7"/>
                        <w:spacing w:after="0" w:line="200" w:lineRule="exact"/>
                        <w:ind w:leftChars="0" w:left="2757" w:firstLine="439"/>
                        <w:rPr>
                          <w:color w:val="000000" w:themeColor="text1"/>
                          <w:lang w:eastAsia="ja-JP"/>
                        </w:rPr>
                      </w:pPr>
                      <w:r w:rsidRPr="00966D0F">
                        <w:rPr>
                          <w:color w:val="000000" w:themeColor="text1"/>
                          <w:lang w:eastAsia="ja-JP"/>
                        </w:rPr>
                        <w:t>};</w:t>
                      </w:r>
                    </w:p>
                    <w:p w14:paraId="3033CA06" w14:textId="77777777" w:rsidR="008679A3" w:rsidRPr="00966D0F" w:rsidRDefault="008679A3" w:rsidP="00641A9C">
                      <w:pPr>
                        <w:pStyle w:val="af7"/>
                        <w:spacing w:after="0" w:line="200" w:lineRule="exact"/>
                        <w:ind w:leftChars="0" w:left="2397"/>
                        <w:rPr>
                          <w:color w:val="000000" w:themeColor="text1"/>
                          <w:lang w:eastAsia="ja-JP"/>
                        </w:rPr>
                      </w:pPr>
                      <w:r w:rsidRPr="00966D0F">
                        <w:rPr>
                          <w:color w:val="000000" w:themeColor="text1"/>
                          <w:lang w:eastAsia="ja-JP"/>
                        </w:rPr>
                        <w:t>};</w:t>
                      </w:r>
                    </w:p>
                    <w:p w14:paraId="4DDA126F" w14:textId="77777777" w:rsidR="008679A3" w:rsidRPr="00966D0F" w:rsidRDefault="008679A3" w:rsidP="00641A9C">
                      <w:pPr>
                        <w:pStyle w:val="af7"/>
                        <w:spacing w:after="0" w:line="200" w:lineRule="exact"/>
                        <w:ind w:leftChars="0" w:left="2397"/>
                        <w:rPr>
                          <w:color w:val="000000" w:themeColor="text1"/>
                          <w:lang w:eastAsia="ja-JP"/>
                        </w:rPr>
                      </w:pPr>
                    </w:p>
                    <w:p w14:paraId="42020663" w14:textId="77777777" w:rsidR="008679A3" w:rsidRPr="00966D0F" w:rsidRDefault="008679A3" w:rsidP="00641A9C">
                      <w:pPr>
                        <w:spacing w:after="0" w:line="200" w:lineRule="exact"/>
                        <w:rPr>
                          <w:color w:val="000000" w:themeColor="text1"/>
                          <w:lang w:eastAsia="ja-JP"/>
                        </w:rPr>
                      </w:pPr>
                      <w:r w:rsidRPr="00966D0F">
                        <w:rPr>
                          <w:color w:val="000000" w:themeColor="text1"/>
                          <w:lang w:eastAsia="ja-JP"/>
                        </w:rPr>
                        <w:tab/>
                      </w:r>
                      <w:r w:rsidRPr="00966D0F">
                        <w:rPr>
                          <w:color w:val="000000" w:themeColor="text1"/>
                          <w:lang w:eastAsia="ja-JP"/>
                        </w:rPr>
                        <w:tab/>
                      </w:r>
                      <w:r w:rsidRPr="00966D0F">
                        <w:rPr>
                          <w:color w:val="000000" w:themeColor="text1"/>
                          <w:lang w:eastAsia="ja-JP"/>
                        </w:rPr>
                        <w:tab/>
                        <w:t>port@2 {</w:t>
                      </w:r>
                    </w:p>
                    <w:p w14:paraId="62BBEA8A" w14:textId="77777777" w:rsidR="008679A3" w:rsidRPr="00966D0F" w:rsidRDefault="008679A3" w:rsidP="00641A9C">
                      <w:pPr>
                        <w:spacing w:after="0" w:line="200" w:lineRule="exact"/>
                        <w:ind w:left="2397" w:firstLine="799"/>
                        <w:rPr>
                          <w:color w:val="000000" w:themeColor="text1"/>
                          <w:lang w:eastAsia="ja-JP"/>
                        </w:rPr>
                      </w:pPr>
                      <w:r w:rsidRPr="00966D0F">
                        <w:rPr>
                          <w:color w:val="000000" w:themeColor="text1"/>
                          <w:lang w:eastAsia="ja-JP"/>
                        </w:rPr>
                        <w:t>thc63lvd1024_out: endpoint {</w:t>
                      </w:r>
                    </w:p>
                    <w:p w14:paraId="5E21A385" w14:textId="77777777" w:rsidR="008679A3" w:rsidRPr="00966D0F" w:rsidRDefault="008679A3" w:rsidP="00641A9C">
                      <w:pPr>
                        <w:pStyle w:val="af7"/>
                        <w:spacing w:after="0" w:line="200" w:lineRule="exact"/>
                        <w:ind w:leftChars="0" w:left="360"/>
                        <w:rPr>
                          <w:color w:val="000000" w:themeColor="text1"/>
                          <w:lang w:eastAsia="ja-JP"/>
                        </w:rPr>
                      </w:pPr>
                      <w:r w:rsidRPr="00966D0F">
                        <w:rPr>
                          <w:color w:val="000000" w:themeColor="text1"/>
                          <w:lang w:eastAsia="ja-JP"/>
                        </w:rPr>
                        <w:t xml:space="preserve">                                        remote-endpoint = &lt;&amp;adv7511_in&gt;;</w:t>
                      </w:r>
                    </w:p>
                    <w:p w14:paraId="4B8B1B07" w14:textId="77777777" w:rsidR="008679A3" w:rsidRPr="00966D0F" w:rsidRDefault="008679A3" w:rsidP="00641A9C">
                      <w:pPr>
                        <w:pStyle w:val="af7"/>
                        <w:spacing w:after="0" w:line="200" w:lineRule="exact"/>
                        <w:ind w:leftChars="0" w:left="2757" w:firstLine="439"/>
                        <w:rPr>
                          <w:color w:val="000000" w:themeColor="text1"/>
                          <w:lang w:eastAsia="ja-JP"/>
                        </w:rPr>
                      </w:pPr>
                      <w:r w:rsidRPr="00966D0F">
                        <w:rPr>
                          <w:color w:val="000000" w:themeColor="text1"/>
                          <w:lang w:eastAsia="ja-JP"/>
                        </w:rPr>
                        <w:t>};</w:t>
                      </w:r>
                    </w:p>
                    <w:p w14:paraId="3298C318" w14:textId="77777777" w:rsidR="008679A3" w:rsidRPr="00966D0F" w:rsidRDefault="008679A3" w:rsidP="00641A9C">
                      <w:pPr>
                        <w:pStyle w:val="af7"/>
                        <w:spacing w:after="0" w:line="200" w:lineRule="exact"/>
                        <w:ind w:leftChars="0" w:left="2397"/>
                        <w:rPr>
                          <w:color w:val="000000" w:themeColor="text1"/>
                          <w:lang w:eastAsia="ja-JP"/>
                        </w:rPr>
                      </w:pPr>
                      <w:r w:rsidRPr="00966D0F">
                        <w:rPr>
                          <w:color w:val="000000" w:themeColor="text1"/>
                          <w:lang w:eastAsia="ja-JP"/>
                        </w:rPr>
                        <w:t>};</w:t>
                      </w:r>
                    </w:p>
                    <w:p w14:paraId="29814A9C" w14:textId="77777777" w:rsidR="008679A3" w:rsidRPr="00966D0F" w:rsidRDefault="008679A3" w:rsidP="00641A9C">
                      <w:pPr>
                        <w:spacing w:after="0" w:line="200" w:lineRule="exact"/>
                        <w:ind w:firstLine="799"/>
                        <w:rPr>
                          <w:color w:val="000000" w:themeColor="text1"/>
                          <w:lang w:eastAsia="ja-JP"/>
                        </w:rPr>
                      </w:pPr>
                      <w:r w:rsidRPr="00966D0F">
                        <w:rPr>
                          <w:rFonts w:hint="eastAsia"/>
                          <w:color w:val="000000" w:themeColor="text1"/>
                          <w:lang w:eastAsia="ja-JP"/>
                        </w:rPr>
                        <w:t>･･･････</w:t>
                      </w:r>
                    </w:p>
                    <w:p w14:paraId="601802CF" w14:textId="77777777" w:rsidR="008679A3" w:rsidRPr="00966D0F" w:rsidRDefault="008679A3" w:rsidP="00641A9C">
                      <w:pPr>
                        <w:spacing w:after="0" w:line="200" w:lineRule="exact"/>
                        <w:rPr>
                          <w:color w:val="000000" w:themeColor="text1"/>
                          <w:lang w:eastAsia="ja-JP"/>
                        </w:rPr>
                      </w:pPr>
                      <w:r w:rsidRPr="00966D0F">
                        <w:rPr>
                          <w:color w:val="000000" w:themeColor="text1"/>
                          <w:lang w:eastAsia="ja-JP"/>
                        </w:rPr>
                        <w:tab/>
                        <w:t>};</w:t>
                      </w:r>
                    </w:p>
                    <w:p w14:paraId="1430ABA0" w14:textId="77777777" w:rsidR="008679A3" w:rsidRPr="00966D0F" w:rsidRDefault="008679A3" w:rsidP="00641A9C">
                      <w:pPr>
                        <w:spacing w:after="0" w:line="200" w:lineRule="exact"/>
                        <w:rPr>
                          <w:color w:val="000000" w:themeColor="text1"/>
                        </w:rPr>
                      </w:pPr>
                    </w:p>
                    <w:p w14:paraId="2A34C63C" w14:textId="77777777" w:rsidR="008679A3" w:rsidRPr="00966D0F" w:rsidRDefault="008679A3" w:rsidP="00641A9C">
                      <w:pPr>
                        <w:spacing w:after="0" w:line="200" w:lineRule="exact"/>
                        <w:rPr>
                          <w:color w:val="000000" w:themeColor="text1"/>
                        </w:rPr>
                      </w:pPr>
                      <w:r w:rsidRPr="00966D0F">
                        <w:rPr>
                          <w:color w:val="000000" w:themeColor="text1"/>
                        </w:rPr>
                        <w:t>&amp;lvds0 {</w:t>
                      </w:r>
                    </w:p>
                    <w:p w14:paraId="45A5AC9C" w14:textId="77777777" w:rsidR="008679A3" w:rsidRPr="00966D0F" w:rsidRDefault="008679A3" w:rsidP="00641A9C">
                      <w:pPr>
                        <w:spacing w:after="0" w:line="200" w:lineRule="exact"/>
                        <w:rPr>
                          <w:color w:val="000000" w:themeColor="text1"/>
                        </w:rPr>
                      </w:pPr>
                      <w:r w:rsidRPr="00966D0F">
                        <w:rPr>
                          <w:color w:val="000000" w:themeColor="text1"/>
                        </w:rPr>
                        <w:tab/>
                        <w:t>ports {</w:t>
                      </w:r>
                    </w:p>
                    <w:p w14:paraId="7FDBBB14" w14:textId="77777777" w:rsidR="008679A3" w:rsidRPr="00966D0F" w:rsidRDefault="008679A3" w:rsidP="00641A9C">
                      <w:pPr>
                        <w:spacing w:after="0" w:line="200" w:lineRule="exact"/>
                        <w:rPr>
                          <w:color w:val="000000" w:themeColor="text1"/>
                        </w:rPr>
                      </w:pPr>
                      <w:r w:rsidRPr="00966D0F">
                        <w:rPr>
                          <w:color w:val="000000" w:themeColor="text1"/>
                        </w:rPr>
                        <w:tab/>
                      </w:r>
                      <w:r w:rsidRPr="00966D0F">
                        <w:rPr>
                          <w:color w:val="000000" w:themeColor="text1"/>
                        </w:rPr>
                        <w:tab/>
                        <w:t>port@1 {</w:t>
                      </w:r>
                    </w:p>
                    <w:p w14:paraId="2BA4E960" w14:textId="77777777" w:rsidR="008679A3" w:rsidRPr="00966D0F" w:rsidRDefault="008679A3" w:rsidP="00641A9C">
                      <w:pPr>
                        <w:spacing w:after="0" w:line="200" w:lineRule="exact"/>
                        <w:rPr>
                          <w:color w:val="000000" w:themeColor="text1"/>
                        </w:rPr>
                      </w:pPr>
                      <w:r w:rsidRPr="00966D0F">
                        <w:rPr>
                          <w:color w:val="000000" w:themeColor="text1"/>
                        </w:rPr>
                        <w:tab/>
                      </w:r>
                      <w:r w:rsidRPr="00966D0F">
                        <w:rPr>
                          <w:color w:val="000000" w:themeColor="text1"/>
                        </w:rPr>
                        <w:tab/>
                      </w:r>
                      <w:r w:rsidRPr="00966D0F">
                        <w:rPr>
                          <w:color w:val="000000" w:themeColor="text1"/>
                        </w:rPr>
                        <w:tab/>
                        <w:t>lvds0_out: endpoint {</w:t>
                      </w:r>
                    </w:p>
                    <w:p w14:paraId="7099CC22" w14:textId="77777777" w:rsidR="008679A3" w:rsidRPr="00966D0F" w:rsidRDefault="008679A3" w:rsidP="00641A9C">
                      <w:pPr>
                        <w:spacing w:after="0" w:line="200" w:lineRule="exact"/>
                        <w:rPr>
                          <w:color w:val="000000" w:themeColor="text1"/>
                        </w:rPr>
                      </w:pPr>
                      <w:r w:rsidRPr="00966D0F">
                        <w:rPr>
                          <w:color w:val="000000" w:themeColor="text1"/>
                        </w:rPr>
                        <w:tab/>
                      </w:r>
                      <w:r w:rsidRPr="00966D0F">
                        <w:rPr>
                          <w:color w:val="000000" w:themeColor="text1"/>
                        </w:rPr>
                        <w:tab/>
                      </w:r>
                      <w:r w:rsidRPr="00966D0F">
                        <w:rPr>
                          <w:color w:val="000000" w:themeColor="text1"/>
                        </w:rPr>
                        <w:tab/>
                      </w:r>
                      <w:r w:rsidRPr="00966D0F">
                        <w:rPr>
                          <w:color w:val="000000" w:themeColor="text1"/>
                        </w:rPr>
                        <w:tab/>
                        <w:t>remote-endpoint = &lt;&amp;thc63lvd1024_in&gt;;</w:t>
                      </w:r>
                    </w:p>
                    <w:p w14:paraId="57392066" w14:textId="77777777" w:rsidR="008679A3" w:rsidRPr="00966D0F" w:rsidRDefault="008679A3" w:rsidP="00641A9C">
                      <w:pPr>
                        <w:spacing w:after="0" w:line="200" w:lineRule="exact"/>
                        <w:rPr>
                          <w:color w:val="000000" w:themeColor="text1"/>
                        </w:rPr>
                      </w:pPr>
                      <w:r w:rsidRPr="00966D0F">
                        <w:rPr>
                          <w:color w:val="000000" w:themeColor="text1"/>
                        </w:rPr>
                        <w:tab/>
                      </w:r>
                      <w:r w:rsidRPr="00966D0F">
                        <w:rPr>
                          <w:color w:val="000000" w:themeColor="text1"/>
                        </w:rPr>
                        <w:tab/>
                      </w:r>
                      <w:r w:rsidRPr="00966D0F">
                        <w:rPr>
                          <w:color w:val="000000" w:themeColor="text1"/>
                        </w:rPr>
                        <w:tab/>
                        <w:t>};</w:t>
                      </w:r>
                    </w:p>
                    <w:p w14:paraId="459CC032" w14:textId="77777777" w:rsidR="008679A3" w:rsidRPr="00966D0F" w:rsidRDefault="008679A3" w:rsidP="00641A9C">
                      <w:pPr>
                        <w:spacing w:after="0" w:line="200" w:lineRule="exact"/>
                        <w:rPr>
                          <w:color w:val="000000" w:themeColor="text1"/>
                        </w:rPr>
                      </w:pPr>
                      <w:r w:rsidRPr="00966D0F">
                        <w:rPr>
                          <w:color w:val="000000" w:themeColor="text1"/>
                        </w:rPr>
                        <w:tab/>
                      </w:r>
                      <w:r w:rsidRPr="00966D0F">
                        <w:rPr>
                          <w:color w:val="000000" w:themeColor="text1"/>
                        </w:rPr>
                        <w:tab/>
                        <w:t>};</w:t>
                      </w:r>
                    </w:p>
                    <w:p w14:paraId="29862185" w14:textId="77777777" w:rsidR="008679A3" w:rsidRPr="00966D0F" w:rsidRDefault="008679A3" w:rsidP="00641A9C">
                      <w:pPr>
                        <w:spacing w:after="0" w:line="200" w:lineRule="exact"/>
                        <w:rPr>
                          <w:color w:val="000000" w:themeColor="text1"/>
                        </w:rPr>
                      </w:pPr>
                      <w:r w:rsidRPr="00966D0F">
                        <w:rPr>
                          <w:color w:val="000000" w:themeColor="text1"/>
                        </w:rPr>
                        <w:tab/>
                        <w:t>};</w:t>
                      </w:r>
                    </w:p>
                    <w:p w14:paraId="19C0BF9D" w14:textId="77777777" w:rsidR="008679A3" w:rsidRPr="00966D0F" w:rsidRDefault="008679A3" w:rsidP="00641A9C">
                      <w:pPr>
                        <w:spacing w:after="0" w:line="200" w:lineRule="exact"/>
                        <w:rPr>
                          <w:color w:val="000000" w:themeColor="text1"/>
                        </w:rPr>
                      </w:pPr>
                      <w:r w:rsidRPr="00966D0F">
                        <w:rPr>
                          <w:color w:val="000000" w:themeColor="text1"/>
                        </w:rPr>
                        <w:t>};</w:t>
                      </w:r>
                    </w:p>
                  </w:txbxContent>
                </v:textbox>
                <w10:wrap anchorx="margin"/>
              </v:shape>
            </w:pict>
          </mc:Fallback>
        </mc:AlternateContent>
      </w:r>
    </w:p>
    <w:p w14:paraId="4FCCE17E" w14:textId="77777777" w:rsidR="00641A9C" w:rsidRPr="00966D0F" w:rsidRDefault="00641A9C" w:rsidP="00641A9C">
      <w:pPr>
        <w:rPr>
          <w:color w:val="000000" w:themeColor="text1"/>
          <w:lang w:eastAsia="ja-JP"/>
        </w:rPr>
      </w:pPr>
    </w:p>
    <w:p w14:paraId="01F38967" w14:textId="77777777" w:rsidR="00641A9C" w:rsidRPr="00966D0F" w:rsidRDefault="00641A9C" w:rsidP="00641A9C">
      <w:pPr>
        <w:rPr>
          <w:color w:val="000000" w:themeColor="text1"/>
          <w:lang w:eastAsia="ja-JP"/>
        </w:rPr>
      </w:pPr>
    </w:p>
    <w:p w14:paraId="76EAD3BC" w14:textId="77777777" w:rsidR="00641A9C" w:rsidRPr="00966D0F" w:rsidRDefault="00641A9C" w:rsidP="00641A9C">
      <w:pPr>
        <w:rPr>
          <w:color w:val="000000" w:themeColor="text1"/>
          <w:lang w:eastAsia="ja-JP"/>
        </w:rPr>
      </w:pPr>
    </w:p>
    <w:p w14:paraId="29C9D0A8" w14:textId="77777777" w:rsidR="00641A9C" w:rsidRPr="00966D0F" w:rsidRDefault="00641A9C" w:rsidP="00641A9C">
      <w:pPr>
        <w:rPr>
          <w:color w:val="000000" w:themeColor="text1"/>
          <w:lang w:eastAsia="ja-JP"/>
        </w:rPr>
      </w:pPr>
    </w:p>
    <w:p w14:paraId="3E568317" w14:textId="77777777" w:rsidR="00641A9C" w:rsidRPr="00966D0F" w:rsidRDefault="00641A9C" w:rsidP="00641A9C">
      <w:pPr>
        <w:rPr>
          <w:color w:val="000000" w:themeColor="text1"/>
          <w:lang w:eastAsia="ja-JP"/>
        </w:rPr>
      </w:pPr>
    </w:p>
    <w:p w14:paraId="17EFDCD4" w14:textId="77777777" w:rsidR="00641A9C" w:rsidRPr="00966D0F" w:rsidRDefault="00641A9C" w:rsidP="00641A9C">
      <w:pPr>
        <w:rPr>
          <w:color w:val="000000" w:themeColor="text1"/>
          <w:lang w:eastAsia="ja-JP"/>
        </w:rPr>
      </w:pPr>
    </w:p>
    <w:p w14:paraId="67F771D4" w14:textId="77777777" w:rsidR="00641A9C" w:rsidRPr="00966D0F" w:rsidRDefault="00641A9C" w:rsidP="00641A9C">
      <w:pPr>
        <w:rPr>
          <w:color w:val="000000" w:themeColor="text1"/>
          <w:lang w:eastAsia="ja-JP"/>
        </w:rPr>
      </w:pPr>
    </w:p>
    <w:p w14:paraId="1AD6B06E" w14:textId="77777777" w:rsidR="00641A9C" w:rsidRPr="00966D0F" w:rsidRDefault="00641A9C" w:rsidP="00641A9C">
      <w:pPr>
        <w:rPr>
          <w:color w:val="000000" w:themeColor="text1"/>
          <w:lang w:eastAsia="ja-JP"/>
        </w:rPr>
      </w:pPr>
    </w:p>
    <w:p w14:paraId="393B1A58" w14:textId="77777777" w:rsidR="00641A9C" w:rsidRPr="00966D0F" w:rsidRDefault="00641A9C" w:rsidP="00641A9C">
      <w:pPr>
        <w:rPr>
          <w:color w:val="000000" w:themeColor="text1"/>
          <w:lang w:eastAsia="ja-JP"/>
        </w:rPr>
      </w:pPr>
    </w:p>
    <w:p w14:paraId="2B6E6628" w14:textId="77777777" w:rsidR="00641A9C" w:rsidRPr="00966D0F" w:rsidRDefault="00641A9C" w:rsidP="00641A9C">
      <w:pPr>
        <w:rPr>
          <w:color w:val="000000" w:themeColor="text1"/>
          <w:lang w:eastAsia="ja-JP"/>
        </w:rPr>
      </w:pPr>
    </w:p>
    <w:p w14:paraId="4551CB3F" w14:textId="77777777" w:rsidR="00641A9C" w:rsidRPr="00966D0F" w:rsidRDefault="00641A9C" w:rsidP="00641A9C">
      <w:pPr>
        <w:rPr>
          <w:color w:val="000000" w:themeColor="text1"/>
          <w:lang w:eastAsia="ja-JP"/>
        </w:rPr>
      </w:pPr>
    </w:p>
    <w:p w14:paraId="6DEF0AFF" w14:textId="77777777" w:rsidR="00641A9C" w:rsidRPr="00966D0F" w:rsidRDefault="00641A9C" w:rsidP="00641A9C">
      <w:pPr>
        <w:rPr>
          <w:color w:val="000000" w:themeColor="text1"/>
          <w:lang w:eastAsia="ja-JP"/>
        </w:rPr>
      </w:pPr>
      <w:r w:rsidRPr="00966D0F">
        <w:rPr>
          <w:noProof/>
          <w:color w:val="000000" w:themeColor="text1"/>
        </w:rPr>
        <mc:AlternateContent>
          <mc:Choice Requires="wps">
            <w:drawing>
              <wp:anchor distT="0" distB="0" distL="114300" distR="114300" simplePos="0" relativeHeight="251849728" behindDoc="0" locked="0" layoutInCell="1" allowOverlap="1" wp14:anchorId="18B5B568" wp14:editId="0DFD1E44">
                <wp:simplePos x="0" y="0"/>
                <wp:positionH relativeFrom="margin">
                  <wp:align>left</wp:align>
                </wp:positionH>
                <wp:positionV relativeFrom="paragraph">
                  <wp:posOffset>17410</wp:posOffset>
                </wp:positionV>
                <wp:extent cx="5875020" cy="696036"/>
                <wp:effectExtent l="0" t="0" r="11430" b="27940"/>
                <wp:wrapNone/>
                <wp:docPr id="1663" name="テキスト ボックス 1788"/>
                <wp:cNvGraphicFramePr/>
                <a:graphic xmlns:a="http://schemas.openxmlformats.org/drawingml/2006/main">
                  <a:graphicData uri="http://schemas.microsoft.com/office/word/2010/wordprocessingShape">
                    <wps:wsp>
                      <wps:cNvSpPr txBox="1"/>
                      <wps:spPr>
                        <a:xfrm>
                          <a:off x="0" y="0"/>
                          <a:ext cx="5875020" cy="69603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03B455F" w14:textId="77777777" w:rsidR="008679A3" w:rsidRPr="00966D0F" w:rsidRDefault="008679A3" w:rsidP="00641A9C">
                            <w:pPr>
                              <w:spacing w:after="0" w:line="200" w:lineRule="exact"/>
                              <w:rPr>
                                <w:color w:val="000000" w:themeColor="text1"/>
                                <w:lang w:eastAsia="ja-JP"/>
                              </w:rPr>
                            </w:pPr>
                            <w:r w:rsidRPr="00966D0F">
                              <w:rPr>
                                <w:color w:val="000000" w:themeColor="text1"/>
                                <w:lang w:eastAsia="ja-JP"/>
                              </w:rPr>
                              <w:t>&amp;du {</w:t>
                            </w:r>
                          </w:p>
                          <w:p w14:paraId="5CE12660" w14:textId="77777777" w:rsidR="008679A3" w:rsidRPr="00966D0F" w:rsidRDefault="008679A3" w:rsidP="00641A9C">
                            <w:pPr>
                              <w:spacing w:after="0" w:line="200" w:lineRule="exact"/>
                              <w:rPr>
                                <w:color w:val="000000" w:themeColor="text1"/>
                                <w:lang w:eastAsia="ja-JP"/>
                              </w:rPr>
                            </w:pPr>
                            <w:r w:rsidRPr="00966D0F">
                              <w:rPr>
                                <w:color w:val="000000" w:themeColor="text1"/>
                                <w:lang w:eastAsia="ja-JP"/>
                              </w:rPr>
                              <w:t xml:space="preserve">       status = "okay";</w:t>
                            </w:r>
                          </w:p>
                          <w:p w14:paraId="448A1B0C" w14:textId="77777777" w:rsidR="008679A3" w:rsidRPr="00966D0F" w:rsidRDefault="008679A3" w:rsidP="00641A9C">
                            <w:pPr>
                              <w:spacing w:after="0" w:line="200" w:lineRule="exact"/>
                              <w:rPr>
                                <w:color w:val="000000" w:themeColor="text1"/>
                                <w:lang w:eastAsia="ja-JP"/>
                              </w:rPr>
                            </w:pPr>
                            <w:r w:rsidRPr="00966D0F">
                              <w:rPr>
                                <w:rFonts w:hint="eastAsia"/>
                                <w:color w:val="000000" w:themeColor="text1"/>
                                <w:lang w:eastAsia="ja-JP"/>
                              </w:rPr>
                              <w:t>･･･････</w:t>
                            </w:r>
                          </w:p>
                          <w:p w14:paraId="013C83F7" w14:textId="77777777" w:rsidR="008679A3" w:rsidRPr="00966D0F" w:rsidRDefault="008679A3" w:rsidP="00641A9C">
                            <w:pPr>
                              <w:spacing w:after="0" w:line="200" w:lineRule="exact"/>
                              <w:rPr>
                                <w:color w:val="000000" w:themeColor="text1"/>
                              </w:rPr>
                            </w:pPr>
                            <w:r w:rsidRPr="00966D0F">
                              <w:rPr>
                                <w:color w:val="000000" w:themeColor="text1"/>
                              </w:rPr>
                              <w:t>};</w:t>
                            </w:r>
                          </w:p>
                          <w:p w14:paraId="099F3DBA" w14:textId="77777777" w:rsidR="008679A3" w:rsidRPr="00966D0F" w:rsidRDefault="008679A3" w:rsidP="00641A9C">
                            <w:pPr>
                              <w:spacing w:after="0" w:line="200" w:lineRule="exact"/>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B5B568" id="_x0000_s1997" type="#_x0000_t202" style="position:absolute;margin-left:0;margin-top:1.35pt;width:462.6pt;height:54.8pt;z-index:2518497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" fillcolor="white [3201]" strokeweight=".5pt">
                <v:textbox>
                  <w:txbxContent>
                    <w:p w14:paraId="603B455F" w14:textId="77777777" w:rsidR="008679A3" w:rsidRPr="00966D0F" w:rsidRDefault="008679A3" w:rsidP="00641A9C">
                      <w:pPr>
                        <w:spacing w:after="0" w:line="200" w:lineRule="exact"/>
                        <w:rPr>
                          <w:color w:val="000000" w:themeColor="text1"/>
                          <w:lang w:eastAsia="ja-JP"/>
                        </w:rPr>
                      </w:pPr>
                      <w:r w:rsidRPr="00966D0F">
                        <w:rPr>
                          <w:color w:val="000000" w:themeColor="text1"/>
                          <w:lang w:eastAsia="ja-JP"/>
                        </w:rPr>
                        <w:t>&amp;du {</w:t>
                      </w:r>
                    </w:p>
                    <w:p w14:paraId="5CE12660" w14:textId="77777777" w:rsidR="008679A3" w:rsidRPr="00966D0F" w:rsidRDefault="008679A3" w:rsidP="00641A9C">
                      <w:pPr>
                        <w:spacing w:after="0" w:line="200" w:lineRule="exact"/>
                        <w:rPr>
                          <w:color w:val="000000" w:themeColor="text1"/>
                          <w:lang w:eastAsia="ja-JP"/>
                        </w:rPr>
                      </w:pPr>
                      <w:r w:rsidRPr="00966D0F">
                        <w:rPr>
                          <w:color w:val="000000" w:themeColor="text1"/>
                          <w:lang w:eastAsia="ja-JP"/>
                        </w:rPr>
                        <w:t xml:space="preserve">       status = "okay";</w:t>
                      </w:r>
                    </w:p>
                    <w:p w14:paraId="448A1B0C" w14:textId="77777777" w:rsidR="008679A3" w:rsidRPr="00966D0F" w:rsidRDefault="008679A3" w:rsidP="00641A9C">
                      <w:pPr>
                        <w:spacing w:after="0" w:line="200" w:lineRule="exact"/>
                        <w:rPr>
                          <w:color w:val="000000" w:themeColor="text1"/>
                          <w:lang w:eastAsia="ja-JP"/>
                        </w:rPr>
                      </w:pPr>
                      <w:r w:rsidRPr="00966D0F">
                        <w:rPr>
                          <w:rFonts w:hint="eastAsia"/>
                          <w:color w:val="000000" w:themeColor="text1"/>
                          <w:lang w:eastAsia="ja-JP"/>
                        </w:rPr>
                        <w:t>･･･････</w:t>
                      </w:r>
                    </w:p>
                    <w:p w14:paraId="013C83F7" w14:textId="77777777" w:rsidR="008679A3" w:rsidRPr="00966D0F" w:rsidRDefault="008679A3" w:rsidP="00641A9C">
                      <w:pPr>
                        <w:spacing w:after="0" w:line="200" w:lineRule="exact"/>
                        <w:rPr>
                          <w:color w:val="000000" w:themeColor="text1"/>
                        </w:rPr>
                      </w:pPr>
                      <w:r w:rsidRPr="00966D0F">
                        <w:rPr>
                          <w:color w:val="000000" w:themeColor="text1"/>
                        </w:rPr>
                        <w:t>};</w:t>
                      </w:r>
                    </w:p>
                    <w:p w14:paraId="099F3DBA" w14:textId="77777777" w:rsidR="008679A3" w:rsidRPr="00966D0F" w:rsidRDefault="008679A3" w:rsidP="00641A9C">
                      <w:pPr>
                        <w:spacing w:after="0" w:line="200" w:lineRule="exact"/>
                        <w:rPr>
                          <w:color w:val="000000" w:themeColor="text1"/>
                        </w:rPr>
                      </w:pPr>
                    </w:p>
                  </w:txbxContent>
                </v:textbox>
                <w10:wrap anchorx="margin"/>
              </v:shape>
            </w:pict>
          </mc:Fallback>
        </mc:AlternateContent>
      </w:r>
    </w:p>
    <w:p w14:paraId="0685D40C" w14:textId="77777777" w:rsidR="00641A9C" w:rsidRPr="00966D0F" w:rsidRDefault="00641A9C" w:rsidP="00641A9C">
      <w:pPr>
        <w:rPr>
          <w:color w:val="000000" w:themeColor="text1"/>
          <w:lang w:eastAsia="ja-JP"/>
        </w:rPr>
      </w:pPr>
    </w:p>
    <w:p w14:paraId="57248A21" w14:textId="77777777" w:rsidR="00641A9C" w:rsidRPr="00966D0F" w:rsidRDefault="00641A9C" w:rsidP="00641A9C">
      <w:pPr>
        <w:rPr>
          <w:color w:val="000000" w:themeColor="text1"/>
          <w:lang w:eastAsia="ja-JP"/>
        </w:rPr>
      </w:pPr>
    </w:p>
    <w:p w14:paraId="2FD3EF8D" w14:textId="77777777" w:rsidR="00641A9C" w:rsidRPr="00966D0F" w:rsidRDefault="00641A9C" w:rsidP="00641A9C">
      <w:pPr>
        <w:tabs>
          <w:tab w:val="center" w:pos="4876"/>
        </w:tabs>
        <w:overflowPunct/>
        <w:autoSpaceDE/>
        <w:autoSpaceDN/>
        <w:adjustRightInd/>
        <w:spacing w:after="0" w:line="240" w:lineRule="auto"/>
        <w:textAlignment w:val="auto"/>
        <w:rPr>
          <w:color w:val="000000" w:themeColor="text1"/>
          <w:lang w:eastAsia="ja-JP"/>
        </w:rPr>
      </w:pPr>
    </w:p>
    <w:p w14:paraId="2F7B24DD" w14:textId="1549E6B6" w:rsidR="00542EBE" w:rsidRPr="00A9160C" w:rsidRDefault="00F50BD8" w:rsidP="008679A3">
      <w:pPr>
        <w:overflowPunct/>
        <w:autoSpaceDE/>
        <w:autoSpaceDN/>
        <w:adjustRightInd/>
        <w:spacing w:after="0" w:line="240" w:lineRule="auto"/>
        <w:textAlignment w:val="auto"/>
        <w:rPr>
          <w:lang w:eastAsia="ja-JP"/>
        </w:rPr>
      </w:pPr>
      <w:r>
        <w:rPr>
          <w:lang w:eastAsia="ja-JP"/>
        </w:rPr>
        <w:br w:type="page"/>
      </w:r>
    </w:p>
    <w:p w14:paraId="05AAB59B" w14:textId="77777777" w:rsidR="00955A3E" w:rsidRDefault="00955A3E" w:rsidP="00955A3E">
      <w:pPr>
        <w:pStyle w:val="Heading2"/>
        <w:rPr>
          <w:lang w:eastAsia="ja-JP"/>
        </w:rPr>
      </w:pPr>
      <w:r>
        <w:rPr>
          <w:rFonts w:hint="eastAsia"/>
          <w:lang w:eastAsia="ja-JP"/>
        </w:rPr>
        <w:lastRenderedPageBreak/>
        <w:t>Hot plug Operation</w:t>
      </w:r>
      <w:bookmarkEnd w:id="16"/>
    </w:p>
    <w:p w14:paraId="0105A353" w14:textId="77777777" w:rsidR="00955A3E" w:rsidRDefault="00955A3E" w:rsidP="00955A3E">
      <w:pPr>
        <w:rPr>
          <w:rStyle w:val="a"/>
          <w:lang w:eastAsia="ja-JP"/>
        </w:rPr>
      </w:pPr>
      <w:r w:rsidRPr="006B666E">
        <w:rPr>
          <w:rStyle w:val="a"/>
        </w:rPr>
        <w:t>This driver support</w:t>
      </w:r>
      <w:r w:rsidR="009001EA">
        <w:rPr>
          <w:rStyle w:val="a"/>
        </w:rPr>
        <w:t>s</w:t>
      </w:r>
      <w:r w:rsidRPr="006B666E">
        <w:rPr>
          <w:rStyle w:val="a"/>
        </w:rPr>
        <w:t xml:space="preserve"> hot</w:t>
      </w:r>
      <w:r>
        <w:rPr>
          <w:rStyle w:val="a"/>
          <w:rFonts w:hint="eastAsia"/>
          <w:lang w:eastAsia="ja-JP"/>
        </w:rPr>
        <w:t xml:space="preserve"> </w:t>
      </w:r>
      <w:r w:rsidRPr="006B666E">
        <w:rPr>
          <w:rStyle w:val="a"/>
        </w:rPr>
        <w:t>plug operation.</w:t>
      </w:r>
    </w:p>
    <w:p w14:paraId="61B17038" w14:textId="3D759B36" w:rsidR="00E56E6C" w:rsidRDefault="00955A3E" w:rsidP="00955A3E">
      <w:pPr>
        <w:rPr>
          <w:rStyle w:val="a"/>
        </w:rPr>
      </w:pPr>
      <w:r w:rsidRPr="006B666E">
        <w:rPr>
          <w:rStyle w:val="a"/>
        </w:rPr>
        <w:t>The state of a HDMI cable</w:t>
      </w:r>
      <w:r w:rsidR="0068163C">
        <w:rPr>
          <w:rStyle w:val="a"/>
        </w:rPr>
        <w:t xml:space="preserve"> or a Display Port</w:t>
      </w:r>
      <w:r w:rsidR="00352125">
        <w:rPr>
          <w:rStyle w:val="a"/>
        </w:rPr>
        <w:t xml:space="preserve"> (DP)</w:t>
      </w:r>
      <w:r w:rsidR="0068163C">
        <w:rPr>
          <w:rStyle w:val="a"/>
        </w:rPr>
        <w:t xml:space="preserve"> cable</w:t>
      </w:r>
      <w:r w:rsidRPr="006B666E">
        <w:rPr>
          <w:rStyle w:val="a"/>
        </w:rPr>
        <w:t xml:space="preserve"> can be checked. </w:t>
      </w:r>
    </w:p>
    <w:p w14:paraId="50575A7A" w14:textId="029670C2" w:rsidR="00955A3E" w:rsidRDefault="00E56E6C" w:rsidP="00955A3E">
      <w:pPr>
        <w:rPr>
          <w:lang w:eastAsia="ja-JP"/>
        </w:rPr>
      </w:pPr>
      <w:r>
        <w:rPr>
          <w:rStyle w:val="a"/>
        </w:rPr>
        <w:t xml:space="preserve">The following </w:t>
      </w:r>
      <w:r w:rsidR="00955A3E" w:rsidRPr="006B666E">
        <w:rPr>
          <w:rStyle w:val="a"/>
        </w:rPr>
        <w:t>sample</w:t>
      </w:r>
      <w:r>
        <w:rPr>
          <w:rStyle w:val="a"/>
        </w:rPr>
        <w:t xml:space="preserve"> code is</w:t>
      </w:r>
      <w:r w:rsidR="00955A3E" w:rsidRPr="006B666E">
        <w:rPr>
          <w:rStyle w:val="a"/>
        </w:rPr>
        <w:t xml:space="preserve"> for getting state of connected or disconnected</w:t>
      </w:r>
      <w:r>
        <w:rPr>
          <w:rStyle w:val="a"/>
        </w:rPr>
        <w:t xml:space="preserve"> of HDMI </w:t>
      </w:r>
      <w:r w:rsidR="00F30229">
        <w:rPr>
          <w:rStyle w:val="a"/>
        </w:rPr>
        <w:t xml:space="preserve">and DP </w:t>
      </w:r>
      <w:r>
        <w:rPr>
          <w:rStyle w:val="a"/>
        </w:rPr>
        <w:t>cabble</w:t>
      </w:r>
      <w:r w:rsidR="00955A3E" w:rsidRPr="006B666E">
        <w:rPr>
          <w:rStyle w:val="a"/>
        </w:rPr>
        <w:t xml:space="preserve"> </w:t>
      </w:r>
      <w:r w:rsidR="00955A3E">
        <w:rPr>
          <w:rStyle w:val="a"/>
          <w:rFonts w:hint="eastAsia"/>
          <w:lang w:eastAsia="ja-JP"/>
        </w:rPr>
        <w:t>via DRM</w:t>
      </w:r>
      <w:r w:rsidR="00955A3E" w:rsidRPr="006B666E">
        <w:rPr>
          <w:rStyle w:val="a"/>
        </w:rPr>
        <w:t>.</w:t>
      </w:r>
    </w:p>
    <w:p w14:paraId="4236E46C" w14:textId="77777777" w:rsidR="00955A3E" w:rsidRPr="00A43C4E" w:rsidRDefault="00955A3E" w:rsidP="00955A3E">
      <w:pPr>
        <w:keepNext/>
        <w:widowControl w:val="0"/>
        <w:pBdr>
          <w:top w:val="single" w:sz="4" w:space="8" w:color="auto"/>
          <w:left w:val="single" w:sz="4" w:space="8" w:color="auto"/>
          <w:bottom w:val="single" w:sz="4" w:space="8" w:color="auto"/>
          <w:right w:val="single" w:sz="4" w:space="8" w:color="auto"/>
        </w:pBdr>
        <w:kinsoku w:val="0"/>
        <w:autoSpaceDE/>
        <w:autoSpaceDN/>
        <w:spacing w:before="240" w:after="60" w:line="240" w:lineRule="atLeast"/>
        <w:ind w:left="142" w:right="142"/>
        <w:jc w:val="center"/>
        <w:rPr>
          <w:rFonts w:ascii="Arial" w:eastAsia="MS Gothic" w:hAnsi="Arial"/>
          <w:sz w:val="18"/>
          <w:lang w:eastAsia="ja-JP"/>
        </w:rPr>
      </w:pPr>
      <w:r w:rsidRPr="00A43C4E">
        <w:rPr>
          <w:rFonts w:ascii="MS PGothic" w:eastAsia="MS PGothic" w:hAnsi="MS PGothic"/>
          <w:noProof/>
          <w:kern w:val="2"/>
          <w:sz w:val="21"/>
          <w:szCs w:val="21"/>
        </w:rPr>
        <mc:AlternateContent>
          <mc:Choice Requires="wpc">
            <w:drawing>
              <wp:inline distT="0" distB="0" distL="0" distR="0" wp14:anchorId="127C388F" wp14:editId="79DED0E1">
                <wp:extent cx="6066155" cy="3985146"/>
                <wp:effectExtent l="0" t="0" r="0" b="0"/>
                <wp:docPr id="871" name="キャンバス 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404" name="Text Box 34"/>
                        <wps:cNvSpPr txBox="1">
                          <a:spLocks noChangeArrowheads="1"/>
                        </wps:cNvSpPr>
                        <wps:spPr bwMode="auto">
                          <a:xfrm>
                            <a:off x="0" y="13307"/>
                            <a:ext cx="6043295" cy="39713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303D51" w14:textId="77777777" w:rsidR="008679A3" w:rsidRPr="00DB4885" w:rsidRDefault="008679A3" w:rsidP="00955A3E">
                              <w:pPr>
                                <w:tabs>
                                  <w:tab w:val="left" w:pos="600"/>
                                  <w:tab w:val="left" w:pos="1200"/>
                                  <w:tab w:val="left" w:pos="1800"/>
                                  <w:tab w:val="left" w:pos="2400"/>
                                  <w:tab w:val="left" w:pos="3000"/>
                                  <w:tab w:val="left" w:pos="3600"/>
                                </w:tabs>
                                <w:spacing w:after="0" w:line="240" w:lineRule="auto"/>
                                <w:rPr>
                                  <w:rFonts w:ascii="Courier New" w:eastAsia="MS PGothic" w:hAnsi="Courier New" w:cs="Courier New"/>
                                  <w:sz w:val="18"/>
                                </w:rPr>
                              </w:pPr>
                              <w:r w:rsidRPr="00DB4885">
                                <w:rPr>
                                  <w:rFonts w:ascii="Courier New" w:eastAsia="MS PGothic" w:hAnsi="Courier New" w:cs="Courier New"/>
                                  <w:sz w:val="18"/>
                                </w:rPr>
                                <w:t>{</w:t>
                              </w:r>
                            </w:p>
                            <w:p w14:paraId="0FACF6D7" w14:textId="77777777" w:rsidR="008679A3" w:rsidRPr="00DB4885" w:rsidRDefault="008679A3" w:rsidP="00955A3E">
                              <w:pPr>
                                <w:tabs>
                                  <w:tab w:val="left" w:pos="600"/>
                                  <w:tab w:val="left" w:pos="1200"/>
                                  <w:tab w:val="left" w:pos="1800"/>
                                  <w:tab w:val="left" w:pos="2400"/>
                                  <w:tab w:val="left" w:pos="3000"/>
                                  <w:tab w:val="left" w:pos="3600"/>
                                </w:tabs>
                                <w:spacing w:after="0" w:line="240" w:lineRule="auto"/>
                                <w:rPr>
                                  <w:rFonts w:ascii="Courier New" w:eastAsia="MS PGothic" w:hAnsi="Courier New" w:cs="Courier New"/>
                                  <w:sz w:val="18"/>
                                </w:rPr>
                              </w:pPr>
                              <w:r w:rsidRPr="00DB4885">
                                <w:rPr>
                                  <w:rFonts w:ascii="Courier New" w:eastAsia="MS PGothic" w:hAnsi="Courier New" w:cs="Courier New"/>
                                  <w:sz w:val="18"/>
                                </w:rPr>
                                <w:tab/>
                                <w:t>int i, fd;</w:t>
                              </w:r>
                            </w:p>
                            <w:p w14:paraId="7986423D" w14:textId="77777777" w:rsidR="008679A3" w:rsidRPr="00DB4885" w:rsidRDefault="008679A3" w:rsidP="00955A3E">
                              <w:pPr>
                                <w:tabs>
                                  <w:tab w:val="left" w:pos="600"/>
                                  <w:tab w:val="left" w:pos="1200"/>
                                  <w:tab w:val="left" w:pos="1800"/>
                                  <w:tab w:val="left" w:pos="2400"/>
                                  <w:tab w:val="left" w:pos="3000"/>
                                  <w:tab w:val="left" w:pos="3600"/>
                                </w:tabs>
                                <w:spacing w:after="0" w:line="240" w:lineRule="auto"/>
                                <w:rPr>
                                  <w:rFonts w:ascii="Courier New" w:eastAsia="MS PGothic" w:hAnsi="Courier New" w:cs="Courier New"/>
                                  <w:sz w:val="18"/>
                                </w:rPr>
                              </w:pPr>
                              <w:r w:rsidRPr="00DB4885">
                                <w:rPr>
                                  <w:rFonts w:ascii="Courier New" w:eastAsia="MS PGothic" w:hAnsi="Courier New" w:cs="Courier New"/>
                                  <w:sz w:val="18"/>
                                </w:rPr>
                                <w:tab/>
                                <w:t>drmModeRes *resources;</w:t>
                              </w:r>
                            </w:p>
                            <w:p w14:paraId="2EA80E7B" w14:textId="77777777" w:rsidR="008679A3" w:rsidRPr="00DB4885" w:rsidRDefault="008679A3" w:rsidP="00955A3E">
                              <w:pPr>
                                <w:tabs>
                                  <w:tab w:val="left" w:pos="600"/>
                                  <w:tab w:val="left" w:pos="1200"/>
                                  <w:tab w:val="left" w:pos="1800"/>
                                  <w:tab w:val="left" w:pos="2400"/>
                                  <w:tab w:val="left" w:pos="3000"/>
                                  <w:tab w:val="left" w:pos="3600"/>
                                </w:tabs>
                                <w:spacing w:after="0" w:line="240" w:lineRule="auto"/>
                                <w:rPr>
                                  <w:rFonts w:ascii="Courier New" w:eastAsia="MS PGothic" w:hAnsi="Courier New" w:cs="Courier New"/>
                                  <w:sz w:val="18"/>
                                </w:rPr>
                              </w:pPr>
                              <w:r w:rsidRPr="00DB4885">
                                <w:rPr>
                                  <w:rFonts w:ascii="Courier New" w:eastAsia="MS PGothic" w:hAnsi="Courier New" w:cs="Courier New"/>
                                  <w:sz w:val="18"/>
                                </w:rPr>
                                <w:tab/>
                                <w:t>drmModeConnector *connector;</w:t>
                              </w:r>
                            </w:p>
                            <w:p w14:paraId="004042F4" w14:textId="77777777" w:rsidR="008679A3" w:rsidRPr="00DB4885" w:rsidRDefault="008679A3" w:rsidP="00955A3E">
                              <w:pPr>
                                <w:tabs>
                                  <w:tab w:val="left" w:pos="600"/>
                                  <w:tab w:val="left" w:pos="1200"/>
                                  <w:tab w:val="left" w:pos="1800"/>
                                  <w:tab w:val="left" w:pos="2400"/>
                                  <w:tab w:val="left" w:pos="3000"/>
                                  <w:tab w:val="left" w:pos="3600"/>
                                </w:tabs>
                                <w:spacing w:after="0" w:line="240" w:lineRule="auto"/>
                                <w:rPr>
                                  <w:rFonts w:ascii="Courier New" w:eastAsia="MS PGothic" w:hAnsi="Courier New" w:cs="Courier New"/>
                                  <w:sz w:val="18"/>
                                </w:rPr>
                              </w:pPr>
                            </w:p>
                            <w:p w14:paraId="3C553BF2" w14:textId="77777777" w:rsidR="008679A3" w:rsidRPr="00DB4885" w:rsidRDefault="008679A3" w:rsidP="00955A3E">
                              <w:pPr>
                                <w:tabs>
                                  <w:tab w:val="left" w:pos="600"/>
                                  <w:tab w:val="left" w:pos="1200"/>
                                  <w:tab w:val="left" w:pos="1800"/>
                                  <w:tab w:val="left" w:pos="2400"/>
                                  <w:tab w:val="left" w:pos="3000"/>
                                  <w:tab w:val="left" w:pos="3600"/>
                                </w:tabs>
                                <w:spacing w:after="0" w:line="240" w:lineRule="auto"/>
                                <w:rPr>
                                  <w:rFonts w:ascii="Courier New" w:eastAsia="MS PGothic" w:hAnsi="Courier New" w:cs="Courier New"/>
                                  <w:sz w:val="18"/>
                                </w:rPr>
                              </w:pPr>
                              <w:r w:rsidRPr="00DB4885">
                                <w:rPr>
                                  <w:rFonts w:ascii="Courier New" w:eastAsia="MS PGothic" w:hAnsi="Courier New" w:cs="Courier New"/>
                                  <w:sz w:val="18"/>
                                </w:rPr>
                                <w:tab/>
                                <w:t>fd = drmOpen("rcar-du", NULL);</w:t>
                              </w:r>
                            </w:p>
                            <w:p w14:paraId="2CE97A53" w14:textId="77777777" w:rsidR="008679A3" w:rsidRPr="00DB4885" w:rsidRDefault="008679A3" w:rsidP="00955A3E">
                              <w:pPr>
                                <w:tabs>
                                  <w:tab w:val="left" w:pos="600"/>
                                  <w:tab w:val="left" w:pos="1200"/>
                                  <w:tab w:val="left" w:pos="1800"/>
                                  <w:tab w:val="left" w:pos="2400"/>
                                  <w:tab w:val="left" w:pos="3000"/>
                                  <w:tab w:val="left" w:pos="3600"/>
                                </w:tabs>
                                <w:spacing w:after="0" w:line="240" w:lineRule="auto"/>
                                <w:rPr>
                                  <w:rFonts w:ascii="Courier New" w:eastAsia="MS PGothic" w:hAnsi="Courier New" w:cs="Courier New"/>
                                  <w:sz w:val="18"/>
                                </w:rPr>
                              </w:pPr>
                              <w:r w:rsidRPr="00DB4885">
                                <w:rPr>
                                  <w:rFonts w:ascii="Courier New" w:eastAsia="MS PGothic" w:hAnsi="Courier New" w:cs="Courier New"/>
                                  <w:sz w:val="18"/>
                                </w:rPr>
                                <w:tab/>
                                <w:t>resources = drmModeGetResources(fd);</w:t>
                              </w:r>
                            </w:p>
                            <w:p w14:paraId="140687FD" w14:textId="77777777" w:rsidR="008679A3" w:rsidRPr="00DB4885" w:rsidRDefault="008679A3" w:rsidP="00955A3E">
                              <w:pPr>
                                <w:tabs>
                                  <w:tab w:val="left" w:pos="600"/>
                                  <w:tab w:val="left" w:pos="1200"/>
                                  <w:tab w:val="left" w:pos="1800"/>
                                  <w:tab w:val="left" w:pos="2400"/>
                                  <w:tab w:val="left" w:pos="3000"/>
                                  <w:tab w:val="left" w:pos="3600"/>
                                </w:tabs>
                                <w:spacing w:after="0" w:line="240" w:lineRule="auto"/>
                                <w:rPr>
                                  <w:rFonts w:ascii="Courier New" w:eastAsia="MS PGothic" w:hAnsi="Courier New" w:cs="Courier New"/>
                                  <w:sz w:val="18"/>
                                </w:rPr>
                              </w:pPr>
                            </w:p>
                            <w:p w14:paraId="599BB379" w14:textId="77777777" w:rsidR="008679A3" w:rsidRPr="00DB4885" w:rsidRDefault="008679A3" w:rsidP="00955A3E">
                              <w:pPr>
                                <w:tabs>
                                  <w:tab w:val="left" w:pos="600"/>
                                  <w:tab w:val="left" w:pos="1200"/>
                                  <w:tab w:val="left" w:pos="1800"/>
                                  <w:tab w:val="left" w:pos="2400"/>
                                  <w:tab w:val="left" w:pos="3000"/>
                                  <w:tab w:val="left" w:pos="3600"/>
                                </w:tabs>
                                <w:spacing w:after="0" w:line="240" w:lineRule="auto"/>
                                <w:rPr>
                                  <w:rFonts w:ascii="Courier New" w:eastAsia="MS PGothic" w:hAnsi="Courier New" w:cs="Courier New"/>
                                  <w:sz w:val="18"/>
                                </w:rPr>
                              </w:pPr>
                              <w:r w:rsidRPr="00DB4885">
                                <w:rPr>
                                  <w:rFonts w:ascii="Courier New" w:eastAsia="MS PGothic" w:hAnsi="Courier New" w:cs="Courier New"/>
                                  <w:sz w:val="18"/>
                                </w:rPr>
                                <w:tab/>
                                <w:t>for (i = 0; i &lt; resources-&gt;count_connectors; i++) {</w:t>
                              </w:r>
                            </w:p>
                            <w:p w14:paraId="45411C7F" w14:textId="77777777" w:rsidR="008679A3" w:rsidRPr="00DB4885" w:rsidRDefault="008679A3" w:rsidP="00955A3E">
                              <w:pPr>
                                <w:tabs>
                                  <w:tab w:val="left" w:pos="600"/>
                                  <w:tab w:val="left" w:pos="1200"/>
                                  <w:tab w:val="left" w:pos="1800"/>
                                  <w:tab w:val="left" w:pos="2400"/>
                                  <w:tab w:val="left" w:pos="3000"/>
                                  <w:tab w:val="left" w:pos="3600"/>
                                </w:tabs>
                                <w:spacing w:after="0" w:line="240" w:lineRule="auto"/>
                                <w:rPr>
                                  <w:rFonts w:ascii="Courier New" w:eastAsia="MS PGothic" w:hAnsi="Courier New" w:cs="Courier New"/>
                                  <w:sz w:val="18"/>
                                </w:rPr>
                              </w:pPr>
                              <w:r w:rsidRPr="00DB4885">
                                <w:rPr>
                                  <w:rFonts w:ascii="Courier New" w:eastAsia="MS PGothic" w:hAnsi="Courier New" w:cs="Courier New"/>
                                  <w:sz w:val="18"/>
                                </w:rPr>
                                <w:tab/>
                              </w:r>
                              <w:r w:rsidRPr="00DB4885">
                                <w:rPr>
                                  <w:rFonts w:ascii="Courier New" w:eastAsia="MS PGothic" w:hAnsi="Courier New" w:cs="Courier New"/>
                                  <w:sz w:val="18"/>
                                </w:rPr>
                                <w:tab/>
                                <w:t>connector = drmModeGetConnector(fd, resources-&gt;connectors[i]);</w:t>
                              </w:r>
                            </w:p>
                            <w:p w14:paraId="6DEF116C" w14:textId="77777777" w:rsidR="008679A3" w:rsidRPr="00DB4885" w:rsidRDefault="008679A3" w:rsidP="00955A3E">
                              <w:pPr>
                                <w:tabs>
                                  <w:tab w:val="left" w:pos="600"/>
                                  <w:tab w:val="left" w:pos="1200"/>
                                  <w:tab w:val="left" w:pos="1800"/>
                                  <w:tab w:val="left" w:pos="2400"/>
                                  <w:tab w:val="left" w:pos="3000"/>
                                  <w:tab w:val="left" w:pos="3600"/>
                                </w:tabs>
                                <w:spacing w:after="0" w:line="240" w:lineRule="auto"/>
                                <w:rPr>
                                  <w:rFonts w:ascii="Courier New" w:eastAsia="MS PGothic" w:hAnsi="Courier New" w:cs="Courier New"/>
                                  <w:sz w:val="18"/>
                                </w:rPr>
                              </w:pPr>
                              <w:r w:rsidRPr="00DB4885">
                                <w:rPr>
                                  <w:rFonts w:ascii="Courier New" w:eastAsia="MS PGothic" w:hAnsi="Courier New" w:cs="Courier New"/>
                                  <w:sz w:val="18"/>
                                </w:rPr>
                                <w:tab/>
                              </w:r>
                              <w:r w:rsidRPr="00DB4885">
                                <w:rPr>
                                  <w:rFonts w:ascii="Courier New" w:eastAsia="MS PGothic" w:hAnsi="Courier New" w:cs="Courier New"/>
                                  <w:sz w:val="18"/>
                                </w:rPr>
                                <w:tab/>
                                <w:t>if (connector-&gt;connector_type == DRM_MODE_CONNECTOR_HDMIA) {</w:t>
                              </w:r>
                            </w:p>
                            <w:p w14:paraId="077C3B8C" w14:textId="77777777" w:rsidR="008679A3" w:rsidRPr="00DB4885" w:rsidRDefault="008679A3" w:rsidP="00955A3E">
                              <w:pPr>
                                <w:tabs>
                                  <w:tab w:val="left" w:pos="600"/>
                                  <w:tab w:val="left" w:pos="1200"/>
                                  <w:tab w:val="left" w:pos="1800"/>
                                  <w:tab w:val="left" w:pos="2400"/>
                                  <w:tab w:val="left" w:pos="3000"/>
                                  <w:tab w:val="left" w:pos="3600"/>
                                </w:tabs>
                                <w:spacing w:after="0" w:line="240" w:lineRule="auto"/>
                                <w:rPr>
                                  <w:rFonts w:ascii="Courier New" w:eastAsia="MS PGothic" w:hAnsi="Courier New" w:cs="Courier New"/>
                                  <w:sz w:val="18"/>
                                </w:rPr>
                              </w:pPr>
                              <w:r w:rsidRPr="00DB4885">
                                <w:rPr>
                                  <w:rFonts w:ascii="Courier New" w:eastAsia="MS PGothic" w:hAnsi="Courier New" w:cs="Courier New"/>
                                  <w:sz w:val="18"/>
                                </w:rPr>
                                <w:tab/>
                              </w:r>
                              <w:r w:rsidRPr="00DB4885">
                                <w:rPr>
                                  <w:rFonts w:ascii="Courier New" w:eastAsia="MS PGothic" w:hAnsi="Courier New" w:cs="Courier New"/>
                                  <w:sz w:val="18"/>
                                </w:rPr>
                                <w:tab/>
                              </w:r>
                              <w:r w:rsidRPr="00DB4885">
                                <w:rPr>
                                  <w:rFonts w:ascii="Courier New" w:eastAsia="MS PGothic" w:hAnsi="Courier New" w:cs="Courier New"/>
                                  <w:sz w:val="18"/>
                                </w:rPr>
                                <w:tab/>
                                <w:t>if (connector-&gt;connection == DRM_MODE_CONNECTED)</w:t>
                              </w:r>
                            </w:p>
                            <w:p w14:paraId="44051F22" w14:textId="77777777" w:rsidR="008679A3" w:rsidRPr="00DB4885" w:rsidRDefault="008679A3" w:rsidP="00955A3E">
                              <w:pPr>
                                <w:tabs>
                                  <w:tab w:val="left" w:pos="600"/>
                                  <w:tab w:val="left" w:pos="1200"/>
                                  <w:tab w:val="left" w:pos="1800"/>
                                  <w:tab w:val="left" w:pos="2400"/>
                                  <w:tab w:val="left" w:pos="3000"/>
                                  <w:tab w:val="left" w:pos="3600"/>
                                </w:tabs>
                                <w:spacing w:after="0" w:line="240" w:lineRule="auto"/>
                                <w:rPr>
                                  <w:rFonts w:ascii="Courier New" w:eastAsia="MS PGothic" w:hAnsi="Courier New" w:cs="Courier New"/>
                                  <w:sz w:val="18"/>
                                </w:rPr>
                              </w:pPr>
                              <w:r w:rsidRPr="00DB4885">
                                <w:rPr>
                                  <w:rFonts w:ascii="Courier New" w:eastAsia="MS PGothic" w:hAnsi="Courier New" w:cs="Courier New"/>
                                  <w:sz w:val="18"/>
                                </w:rPr>
                                <w:tab/>
                              </w:r>
                              <w:r w:rsidRPr="00DB4885">
                                <w:rPr>
                                  <w:rFonts w:ascii="Courier New" w:eastAsia="MS PGothic" w:hAnsi="Courier New" w:cs="Courier New"/>
                                  <w:sz w:val="18"/>
                                </w:rPr>
                                <w:tab/>
                              </w:r>
                              <w:r w:rsidRPr="00DB4885">
                                <w:rPr>
                                  <w:rFonts w:ascii="Courier New" w:eastAsia="MS PGothic" w:hAnsi="Courier New" w:cs="Courier New"/>
                                  <w:sz w:val="18"/>
                                </w:rPr>
                                <w:tab/>
                              </w:r>
                              <w:r w:rsidRPr="00DB4885">
                                <w:rPr>
                                  <w:rFonts w:ascii="Courier New" w:eastAsia="MS PGothic" w:hAnsi="Courier New" w:cs="Courier New"/>
                                  <w:sz w:val="18"/>
                                </w:rPr>
                                <w:tab/>
                                <w:t>printf("connected\n");</w:t>
                              </w:r>
                            </w:p>
                            <w:p w14:paraId="13883AD0" w14:textId="77777777" w:rsidR="008679A3" w:rsidRPr="00DB4885" w:rsidRDefault="008679A3" w:rsidP="00955A3E">
                              <w:pPr>
                                <w:tabs>
                                  <w:tab w:val="left" w:pos="600"/>
                                  <w:tab w:val="left" w:pos="1200"/>
                                  <w:tab w:val="left" w:pos="1800"/>
                                  <w:tab w:val="left" w:pos="2400"/>
                                  <w:tab w:val="left" w:pos="3000"/>
                                  <w:tab w:val="left" w:pos="3600"/>
                                </w:tabs>
                                <w:spacing w:after="0" w:line="240" w:lineRule="auto"/>
                                <w:rPr>
                                  <w:rFonts w:ascii="Courier New" w:eastAsia="MS PGothic" w:hAnsi="Courier New" w:cs="Courier New"/>
                                  <w:sz w:val="18"/>
                                </w:rPr>
                              </w:pPr>
                              <w:r w:rsidRPr="00DB4885">
                                <w:rPr>
                                  <w:rFonts w:ascii="Courier New" w:eastAsia="MS PGothic" w:hAnsi="Courier New" w:cs="Courier New"/>
                                  <w:sz w:val="18"/>
                                </w:rPr>
                                <w:tab/>
                              </w:r>
                              <w:r w:rsidRPr="00DB4885">
                                <w:rPr>
                                  <w:rFonts w:ascii="Courier New" w:eastAsia="MS PGothic" w:hAnsi="Courier New" w:cs="Courier New"/>
                                  <w:sz w:val="18"/>
                                </w:rPr>
                                <w:tab/>
                              </w:r>
                              <w:r w:rsidRPr="00DB4885">
                                <w:rPr>
                                  <w:rFonts w:ascii="Courier New" w:eastAsia="MS PGothic" w:hAnsi="Courier New" w:cs="Courier New"/>
                                  <w:sz w:val="18"/>
                                </w:rPr>
                                <w:tab/>
                                <w:t>else if (connector-&gt;connection == DRM_MODE_DISCONNECTED)</w:t>
                              </w:r>
                            </w:p>
                            <w:p w14:paraId="6C4500C5" w14:textId="77777777" w:rsidR="008679A3" w:rsidRPr="00DB4885" w:rsidRDefault="008679A3" w:rsidP="00955A3E">
                              <w:pPr>
                                <w:tabs>
                                  <w:tab w:val="left" w:pos="600"/>
                                  <w:tab w:val="left" w:pos="1200"/>
                                  <w:tab w:val="left" w:pos="1800"/>
                                  <w:tab w:val="left" w:pos="2400"/>
                                  <w:tab w:val="left" w:pos="3000"/>
                                  <w:tab w:val="left" w:pos="3600"/>
                                </w:tabs>
                                <w:spacing w:after="0" w:line="240" w:lineRule="auto"/>
                                <w:rPr>
                                  <w:rFonts w:ascii="Courier New" w:eastAsia="MS PGothic" w:hAnsi="Courier New" w:cs="Courier New"/>
                                  <w:sz w:val="18"/>
                                </w:rPr>
                              </w:pPr>
                              <w:r w:rsidRPr="00DB4885">
                                <w:rPr>
                                  <w:rFonts w:ascii="Courier New" w:eastAsia="MS PGothic" w:hAnsi="Courier New" w:cs="Courier New"/>
                                  <w:sz w:val="18"/>
                                </w:rPr>
                                <w:tab/>
                              </w:r>
                              <w:r w:rsidRPr="00DB4885">
                                <w:rPr>
                                  <w:rFonts w:ascii="Courier New" w:eastAsia="MS PGothic" w:hAnsi="Courier New" w:cs="Courier New"/>
                                  <w:sz w:val="18"/>
                                </w:rPr>
                                <w:tab/>
                              </w:r>
                              <w:r w:rsidRPr="00DB4885">
                                <w:rPr>
                                  <w:rFonts w:ascii="Courier New" w:eastAsia="MS PGothic" w:hAnsi="Courier New" w:cs="Courier New"/>
                                  <w:sz w:val="18"/>
                                </w:rPr>
                                <w:tab/>
                              </w:r>
                              <w:r w:rsidRPr="00DB4885">
                                <w:rPr>
                                  <w:rFonts w:ascii="Courier New" w:eastAsia="MS PGothic" w:hAnsi="Courier New" w:cs="Courier New"/>
                                  <w:sz w:val="18"/>
                                </w:rPr>
                                <w:tab/>
                                <w:t>printf("disconnected\n");</w:t>
                              </w:r>
                            </w:p>
                            <w:p w14:paraId="2E3B8326" w14:textId="77777777" w:rsidR="008679A3" w:rsidRPr="00DB4885" w:rsidRDefault="008679A3" w:rsidP="00955A3E">
                              <w:pPr>
                                <w:tabs>
                                  <w:tab w:val="left" w:pos="600"/>
                                  <w:tab w:val="left" w:pos="1200"/>
                                  <w:tab w:val="left" w:pos="1800"/>
                                  <w:tab w:val="left" w:pos="2400"/>
                                  <w:tab w:val="left" w:pos="3000"/>
                                  <w:tab w:val="left" w:pos="3600"/>
                                </w:tabs>
                                <w:spacing w:after="0" w:line="240" w:lineRule="auto"/>
                                <w:rPr>
                                  <w:rFonts w:ascii="Courier New" w:eastAsia="MS PGothic" w:hAnsi="Courier New" w:cs="Courier New"/>
                                  <w:sz w:val="18"/>
                                </w:rPr>
                              </w:pPr>
                              <w:r w:rsidRPr="00DB4885">
                                <w:rPr>
                                  <w:rFonts w:ascii="Courier New" w:eastAsia="MS PGothic" w:hAnsi="Courier New" w:cs="Courier New"/>
                                  <w:sz w:val="18"/>
                                </w:rPr>
                                <w:tab/>
                              </w:r>
                              <w:r w:rsidRPr="00DB4885">
                                <w:rPr>
                                  <w:rFonts w:ascii="Courier New" w:eastAsia="MS PGothic" w:hAnsi="Courier New" w:cs="Courier New"/>
                                  <w:sz w:val="18"/>
                                </w:rPr>
                                <w:tab/>
                              </w:r>
                              <w:r w:rsidRPr="00DB4885">
                                <w:rPr>
                                  <w:rFonts w:ascii="Courier New" w:eastAsia="MS PGothic" w:hAnsi="Courier New" w:cs="Courier New"/>
                                  <w:sz w:val="18"/>
                                </w:rPr>
                                <w:tab/>
                                <w:t>else if (connector-&gt;connection == DRM_MODE_UNKNOWNCONNECTION)</w:t>
                              </w:r>
                            </w:p>
                            <w:p w14:paraId="3C230CC4" w14:textId="77777777" w:rsidR="008679A3" w:rsidRPr="00DB4885" w:rsidRDefault="008679A3" w:rsidP="00955A3E">
                              <w:pPr>
                                <w:tabs>
                                  <w:tab w:val="left" w:pos="600"/>
                                  <w:tab w:val="left" w:pos="1200"/>
                                  <w:tab w:val="left" w:pos="1800"/>
                                  <w:tab w:val="left" w:pos="2400"/>
                                  <w:tab w:val="left" w:pos="3000"/>
                                  <w:tab w:val="left" w:pos="3600"/>
                                </w:tabs>
                                <w:spacing w:after="0" w:line="240" w:lineRule="auto"/>
                                <w:rPr>
                                  <w:rFonts w:ascii="Courier New" w:eastAsia="MS PGothic" w:hAnsi="Courier New" w:cs="Courier New"/>
                                  <w:sz w:val="18"/>
                                </w:rPr>
                              </w:pPr>
                              <w:r w:rsidRPr="00DB4885">
                                <w:rPr>
                                  <w:rFonts w:ascii="Courier New" w:eastAsia="MS PGothic" w:hAnsi="Courier New" w:cs="Courier New"/>
                                  <w:sz w:val="18"/>
                                </w:rPr>
                                <w:tab/>
                              </w:r>
                              <w:r w:rsidRPr="00DB4885">
                                <w:rPr>
                                  <w:rFonts w:ascii="Courier New" w:eastAsia="MS PGothic" w:hAnsi="Courier New" w:cs="Courier New"/>
                                  <w:sz w:val="18"/>
                                </w:rPr>
                                <w:tab/>
                              </w:r>
                              <w:r w:rsidRPr="00DB4885">
                                <w:rPr>
                                  <w:rFonts w:ascii="Courier New" w:eastAsia="MS PGothic" w:hAnsi="Courier New" w:cs="Courier New"/>
                                  <w:sz w:val="18"/>
                                </w:rPr>
                                <w:tab/>
                              </w:r>
                              <w:r w:rsidRPr="00DB4885">
                                <w:rPr>
                                  <w:rFonts w:ascii="Courier New" w:eastAsia="MS PGothic" w:hAnsi="Courier New" w:cs="Courier New"/>
                                  <w:sz w:val="18"/>
                                </w:rPr>
                                <w:tab/>
                                <w:t>printf("unknown\n");</w:t>
                              </w:r>
                            </w:p>
                            <w:p w14:paraId="27AD8B61" w14:textId="1A370AD6" w:rsidR="008679A3" w:rsidRDefault="008679A3" w:rsidP="00955A3E">
                              <w:pPr>
                                <w:tabs>
                                  <w:tab w:val="left" w:pos="600"/>
                                  <w:tab w:val="left" w:pos="1200"/>
                                  <w:tab w:val="left" w:pos="1800"/>
                                  <w:tab w:val="left" w:pos="2400"/>
                                  <w:tab w:val="left" w:pos="3000"/>
                                  <w:tab w:val="left" w:pos="3600"/>
                                </w:tabs>
                                <w:spacing w:after="0" w:line="240" w:lineRule="auto"/>
                                <w:rPr>
                                  <w:rFonts w:ascii="Courier New" w:eastAsia="MS PGothic" w:hAnsi="Courier New" w:cs="Courier New"/>
                                  <w:sz w:val="18"/>
                                </w:rPr>
                              </w:pPr>
                              <w:r w:rsidRPr="00DB4885">
                                <w:rPr>
                                  <w:rFonts w:ascii="Courier New" w:eastAsia="MS PGothic" w:hAnsi="Courier New" w:cs="Courier New"/>
                                  <w:sz w:val="18"/>
                                </w:rPr>
                                <w:tab/>
                              </w:r>
                              <w:r w:rsidRPr="00DB4885">
                                <w:rPr>
                                  <w:rFonts w:ascii="Courier New" w:eastAsia="MS PGothic" w:hAnsi="Courier New" w:cs="Courier New"/>
                                  <w:sz w:val="18"/>
                                </w:rPr>
                                <w:tab/>
                                <w:t>}</w:t>
                              </w:r>
                            </w:p>
                            <w:p w14:paraId="5B349476" w14:textId="477C20E8" w:rsidR="008679A3" w:rsidRPr="00DB4885" w:rsidRDefault="008679A3" w:rsidP="003C4915">
                              <w:pPr>
                                <w:tabs>
                                  <w:tab w:val="left" w:pos="600"/>
                                  <w:tab w:val="left" w:pos="1200"/>
                                  <w:tab w:val="left" w:pos="1800"/>
                                  <w:tab w:val="left" w:pos="2400"/>
                                  <w:tab w:val="left" w:pos="3000"/>
                                  <w:tab w:val="left" w:pos="3600"/>
                                </w:tabs>
                                <w:spacing w:after="0" w:line="240" w:lineRule="auto"/>
                                <w:rPr>
                                  <w:rFonts w:ascii="Courier New" w:eastAsia="MS PGothic" w:hAnsi="Courier New" w:cs="Courier New"/>
                                  <w:sz w:val="18"/>
                                </w:rPr>
                              </w:pPr>
                              <w:r w:rsidRPr="00DB4885">
                                <w:rPr>
                                  <w:rFonts w:ascii="Courier New" w:eastAsia="MS PGothic" w:hAnsi="Courier New" w:cs="Courier New"/>
                                  <w:sz w:val="18"/>
                                </w:rPr>
                                <w:tab/>
                              </w:r>
                              <w:r w:rsidRPr="00DB4885">
                                <w:rPr>
                                  <w:rFonts w:ascii="Courier New" w:eastAsia="MS PGothic" w:hAnsi="Courier New" w:cs="Courier New"/>
                                  <w:sz w:val="18"/>
                                </w:rPr>
                                <w:tab/>
                                <w:t>if (connector-&gt;connector_type == DRM_MODE_CONNECTOR_</w:t>
                              </w:r>
                              <w:r>
                                <w:rPr>
                                  <w:rFonts w:ascii="Courier New" w:eastAsia="MS PGothic" w:hAnsi="Courier New" w:cs="Courier New"/>
                                  <w:sz w:val="18"/>
                                </w:rPr>
                                <w:t>DisplayPort</w:t>
                              </w:r>
                              <w:r w:rsidRPr="00DB4885">
                                <w:rPr>
                                  <w:rFonts w:ascii="Courier New" w:eastAsia="MS PGothic" w:hAnsi="Courier New" w:cs="Courier New"/>
                                  <w:sz w:val="18"/>
                                </w:rPr>
                                <w:t>) {</w:t>
                              </w:r>
                            </w:p>
                            <w:p w14:paraId="0B306510" w14:textId="77777777" w:rsidR="008679A3" w:rsidRPr="00DB4885" w:rsidRDefault="008679A3" w:rsidP="003C4915">
                              <w:pPr>
                                <w:tabs>
                                  <w:tab w:val="left" w:pos="600"/>
                                  <w:tab w:val="left" w:pos="1200"/>
                                  <w:tab w:val="left" w:pos="1800"/>
                                  <w:tab w:val="left" w:pos="2400"/>
                                  <w:tab w:val="left" w:pos="3000"/>
                                  <w:tab w:val="left" w:pos="3600"/>
                                </w:tabs>
                                <w:spacing w:after="0" w:line="240" w:lineRule="auto"/>
                                <w:rPr>
                                  <w:rFonts w:ascii="Courier New" w:eastAsia="MS PGothic" w:hAnsi="Courier New" w:cs="Courier New"/>
                                  <w:sz w:val="18"/>
                                </w:rPr>
                              </w:pPr>
                              <w:r w:rsidRPr="00DB4885">
                                <w:rPr>
                                  <w:rFonts w:ascii="Courier New" w:eastAsia="MS PGothic" w:hAnsi="Courier New" w:cs="Courier New"/>
                                  <w:sz w:val="18"/>
                                </w:rPr>
                                <w:tab/>
                              </w:r>
                              <w:r w:rsidRPr="00DB4885">
                                <w:rPr>
                                  <w:rFonts w:ascii="Courier New" w:eastAsia="MS PGothic" w:hAnsi="Courier New" w:cs="Courier New"/>
                                  <w:sz w:val="18"/>
                                </w:rPr>
                                <w:tab/>
                              </w:r>
                              <w:r w:rsidRPr="00DB4885">
                                <w:rPr>
                                  <w:rFonts w:ascii="Courier New" w:eastAsia="MS PGothic" w:hAnsi="Courier New" w:cs="Courier New"/>
                                  <w:sz w:val="18"/>
                                </w:rPr>
                                <w:tab/>
                                <w:t>if (connector-&gt;connection == DRM_MODE_CONNECTED)</w:t>
                              </w:r>
                            </w:p>
                            <w:p w14:paraId="5AA1C365" w14:textId="77777777" w:rsidR="008679A3" w:rsidRPr="00DB4885" w:rsidRDefault="008679A3" w:rsidP="003C4915">
                              <w:pPr>
                                <w:tabs>
                                  <w:tab w:val="left" w:pos="600"/>
                                  <w:tab w:val="left" w:pos="1200"/>
                                  <w:tab w:val="left" w:pos="1800"/>
                                  <w:tab w:val="left" w:pos="2400"/>
                                  <w:tab w:val="left" w:pos="3000"/>
                                  <w:tab w:val="left" w:pos="3600"/>
                                </w:tabs>
                                <w:spacing w:after="0" w:line="240" w:lineRule="auto"/>
                                <w:rPr>
                                  <w:rFonts w:ascii="Courier New" w:eastAsia="MS PGothic" w:hAnsi="Courier New" w:cs="Courier New"/>
                                  <w:sz w:val="18"/>
                                </w:rPr>
                              </w:pPr>
                              <w:r w:rsidRPr="00DB4885">
                                <w:rPr>
                                  <w:rFonts w:ascii="Courier New" w:eastAsia="MS PGothic" w:hAnsi="Courier New" w:cs="Courier New"/>
                                  <w:sz w:val="18"/>
                                </w:rPr>
                                <w:tab/>
                              </w:r>
                              <w:r w:rsidRPr="00DB4885">
                                <w:rPr>
                                  <w:rFonts w:ascii="Courier New" w:eastAsia="MS PGothic" w:hAnsi="Courier New" w:cs="Courier New"/>
                                  <w:sz w:val="18"/>
                                </w:rPr>
                                <w:tab/>
                              </w:r>
                              <w:r w:rsidRPr="00DB4885">
                                <w:rPr>
                                  <w:rFonts w:ascii="Courier New" w:eastAsia="MS PGothic" w:hAnsi="Courier New" w:cs="Courier New"/>
                                  <w:sz w:val="18"/>
                                </w:rPr>
                                <w:tab/>
                              </w:r>
                              <w:r w:rsidRPr="00DB4885">
                                <w:rPr>
                                  <w:rFonts w:ascii="Courier New" w:eastAsia="MS PGothic" w:hAnsi="Courier New" w:cs="Courier New"/>
                                  <w:sz w:val="18"/>
                                </w:rPr>
                                <w:tab/>
                                <w:t>printf("connected\n");</w:t>
                              </w:r>
                            </w:p>
                            <w:p w14:paraId="0AD1D675" w14:textId="77777777" w:rsidR="008679A3" w:rsidRPr="00DB4885" w:rsidRDefault="008679A3" w:rsidP="003C4915">
                              <w:pPr>
                                <w:tabs>
                                  <w:tab w:val="left" w:pos="600"/>
                                  <w:tab w:val="left" w:pos="1200"/>
                                  <w:tab w:val="left" w:pos="1800"/>
                                  <w:tab w:val="left" w:pos="2400"/>
                                  <w:tab w:val="left" w:pos="3000"/>
                                  <w:tab w:val="left" w:pos="3600"/>
                                </w:tabs>
                                <w:spacing w:after="0" w:line="240" w:lineRule="auto"/>
                                <w:rPr>
                                  <w:rFonts w:ascii="Courier New" w:eastAsia="MS PGothic" w:hAnsi="Courier New" w:cs="Courier New"/>
                                  <w:sz w:val="18"/>
                                </w:rPr>
                              </w:pPr>
                              <w:r w:rsidRPr="00DB4885">
                                <w:rPr>
                                  <w:rFonts w:ascii="Courier New" w:eastAsia="MS PGothic" w:hAnsi="Courier New" w:cs="Courier New"/>
                                  <w:sz w:val="18"/>
                                </w:rPr>
                                <w:tab/>
                              </w:r>
                              <w:r w:rsidRPr="00DB4885">
                                <w:rPr>
                                  <w:rFonts w:ascii="Courier New" w:eastAsia="MS PGothic" w:hAnsi="Courier New" w:cs="Courier New"/>
                                  <w:sz w:val="18"/>
                                </w:rPr>
                                <w:tab/>
                              </w:r>
                              <w:r w:rsidRPr="00DB4885">
                                <w:rPr>
                                  <w:rFonts w:ascii="Courier New" w:eastAsia="MS PGothic" w:hAnsi="Courier New" w:cs="Courier New"/>
                                  <w:sz w:val="18"/>
                                </w:rPr>
                                <w:tab/>
                                <w:t>else if (connector-&gt;connection == DRM_MODE_DISCONNECTED)</w:t>
                              </w:r>
                            </w:p>
                            <w:p w14:paraId="2F1CF509" w14:textId="77777777" w:rsidR="008679A3" w:rsidRPr="00DB4885" w:rsidRDefault="008679A3" w:rsidP="003C4915">
                              <w:pPr>
                                <w:tabs>
                                  <w:tab w:val="left" w:pos="600"/>
                                  <w:tab w:val="left" w:pos="1200"/>
                                  <w:tab w:val="left" w:pos="1800"/>
                                  <w:tab w:val="left" w:pos="2400"/>
                                  <w:tab w:val="left" w:pos="3000"/>
                                  <w:tab w:val="left" w:pos="3600"/>
                                </w:tabs>
                                <w:spacing w:after="0" w:line="240" w:lineRule="auto"/>
                                <w:rPr>
                                  <w:rFonts w:ascii="Courier New" w:eastAsia="MS PGothic" w:hAnsi="Courier New" w:cs="Courier New"/>
                                  <w:sz w:val="18"/>
                                </w:rPr>
                              </w:pPr>
                              <w:r w:rsidRPr="00DB4885">
                                <w:rPr>
                                  <w:rFonts w:ascii="Courier New" w:eastAsia="MS PGothic" w:hAnsi="Courier New" w:cs="Courier New"/>
                                  <w:sz w:val="18"/>
                                </w:rPr>
                                <w:tab/>
                              </w:r>
                              <w:r w:rsidRPr="00DB4885">
                                <w:rPr>
                                  <w:rFonts w:ascii="Courier New" w:eastAsia="MS PGothic" w:hAnsi="Courier New" w:cs="Courier New"/>
                                  <w:sz w:val="18"/>
                                </w:rPr>
                                <w:tab/>
                              </w:r>
                              <w:r w:rsidRPr="00DB4885">
                                <w:rPr>
                                  <w:rFonts w:ascii="Courier New" w:eastAsia="MS PGothic" w:hAnsi="Courier New" w:cs="Courier New"/>
                                  <w:sz w:val="18"/>
                                </w:rPr>
                                <w:tab/>
                              </w:r>
                              <w:r w:rsidRPr="00DB4885">
                                <w:rPr>
                                  <w:rFonts w:ascii="Courier New" w:eastAsia="MS PGothic" w:hAnsi="Courier New" w:cs="Courier New"/>
                                  <w:sz w:val="18"/>
                                </w:rPr>
                                <w:tab/>
                                <w:t>printf("disconnected\n");</w:t>
                              </w:r>
                            </w:p>
                            <w:p w14:paraId="04F12C65" w14:textId="77777777" w:rsidR="008679A3" w:rsidRPr="00DB4885" w:rsidRDefault="008679A3" w:rsidP="003C4915">
                              <w:pPr>
                                <w:tabs>
                                  <w:tab w:val="left" w:pos="600"/>
                                  <w:tab w:val="left" w:pos="1200"/>
                                  <w:tab w:val="left" w:pos="1800"/>
                                  <w:tab w:val="left" w:pos="2400"/>
                                  <w:tab w:val="left" w:pos="3000"/>
                                  <w:tab w:val="left" w:pos="3600"/>
                                </w:tabs>
                                <w:spacing w:after="0" w:line="240" w:lineRule="auto"/>
                                <w:rPr>
                                  <w:rFonts w:ascii="Courier New" w:eastAsia="MS PGothic" w:hAnsi="Courier New" w:cs="Courier New"/>
                                  <w:sz w:val="18"/>
                                </w:rPr>
                              </w:pPr>
                              <w:r w:rsidRPr="00DB4885">
                                <w:rPr>
                                  <w:rFonts w:ascii="Courier New" w:eastAsia="MS PGothic" w:hAnsi="Courier New" w:cs="Courier New"/>
                                  <w:sz w:val="18"/>
                                </w:rPr>
                                <w:tab/>
                              </w:r>
                              <w:r w:rsidRPr="00DB4885">
                                <w:rPr>
                                  <w:rFonts w:ascii="Courier New" w:eastAsia="MS PGothic" w:hAnsi="Courier New" w:cs="Courier New"/>
                                  <w:sz w:val="18"/>
                                </w:rPr>
                                <w:tab/>
                              </w:r>
                              <w:r w:rsidRPr="00DB4885">
                                <w:rPr>
                                  <w:rFonts w:ascii="Courier New" w:eastAsia="MS PGothic" w:hAnsi="Courier New" w:cs="Courier New"/>
                                  <w:sz w:val="18"/>
                                </w:rPr>
                                <w:tab/>
                                <w:t>else if (connector-&gt;connection == DRM_MODE_UNKNOWNCONNECTION)</w:t>
                              </w:r>
                            </w:p>
                            <w:p w14:paraId="3340D52A" w14:textId="77777777" w:rsidR="008679A3" w:rsidRPr="00DB4885" w:rsidRDefault="008679A3" w:rsidP="003C4915">
                              <w:pPr>
                                <w:tabs>
                                  <w:tab w:val="left" w:pos="600"/>
                                  <w:tab w:val="left" w:pos="1200"/>
                                  <w:tab w:val="left" w:pos="1800"/>
                                  <w:tab w:val="left" w:pos="2400"/>
                                  <w:tab w:val="left" w:pos="3000"/>
                                  <w:tab w:val="left" w:pos="3600"/>
                                </w:tabs>
                                <w:spacing w:after="0" w:line="240" w:lineRule="auto"/>
                                <w:rPr>
                                  <w:rFonts w:ascii="Courier New" w:eastAsia="MS PGothic" w:hAnsi="Courier New" w:cs="Courier New"/>
                                  <w:sz w:val="18"/>
                                </w:rPr>
                              </w:pPr>
                              <w:r w:rsidRPr="00DB4885">
                                <w:rPr>
                                  <w:rFonts w:ascii="Courier New" w:eastAsia="MS PGothic" w:hAnsi="Courier New" w:cs="Courier New"/>
                                  <w:sz w:val="18"/>
                                </w:rPr>
                                <w:tab/>
                              </w:r>
                              <w:r w:rsidRPr="00DB4885">
                                <w:rPr>
                                  <w:rFonts w:ascii="Courier New" w:eastAsia="MS PGothic" w:hAnsi="Courier New" w:cs="Courier New"/>
                                  <w:sz w:val="18"/>
                                </w:rPr>
                                <w:tab/>
                              </w:r>
                              <w:r w:rsidRPr="00DB4885">
                                <w:rPr>
                                  <w:rFonts w:ascii="Courier New" w:eastAsia="MS PGothic" w:hAnsi="Courier New" w:cs="Courier New"/>
                                  <w:sz w:val="18"/>
                                </w:rPr>
                                <w:tab/>
                              </w:r>
                              <w:r w:rsidRPr="00DB4885">
                                <w:rPr>
                                  <w:rFonts w:ascii="Courier New" w:eastAsia="MS PGothic" w:hAnsi="Courier New" w:cs="Courier New"/>
                                  <w:sz w:val="18"/>
                                </w:rPr>
                                <w:tab/>
                                <w:t>printf("unknown\n");</w:t>
                              </w:r>
                            </w:p>
                            <w:p w14:paraId="4CA78351" w14:textId="6AB055A7" w:rsidR="008679A3" w:rsidRPr="00DB4885" w:rsidRDefault="008679A3" w:rsidP="00955A3E">
                              <w:pPr>
                                <w:tabs>
                                  <w:tab w:val="left" w:pos="600"/>
                                  <w:tab w:val="left" w:pos="1200"/>
                                  <w:tab w:val="left" w:pos="1800"/>
                                  <w:tab w:val="left" w:pos="2400"/>
                                  <w:tab w:val="left" w:pos="3000"/>
                                  <w:tab w:val="left" w:pos="3600"/>
                                </w:tabs>
                                <w:spacing w:after="0" w:line="240" w:lineRule="auto"/>
                                <w:rPr>
                                  <w:rFonts w:ascii="Courier New" w:eastAsia="MS PGothic" w:hAnsi="Courier New" w:cs="Courier New"/>
                                  <w:sz w:val="18"/>
                                </w:rPr>
                              </w:pPr>
                              <w:r w:rsidRPr="00DB4885">
                                <w:rPr>
                                  <w:rFonts w:ascii="Courier New" w:eastAsia="MS PGothic" w:hAnsi="Courier New" w:cs="Courier New"/>
                                  <w:sz w:val="18"/>
                                </w:rPr>
                                <w:tab/>
                              </w:r>
                              <w:r w:rsidRPr="00DB4885">
                                <w:rPr>
                                  <w:rFonts w:ascii="Courier New" w:eastAsia="MS PGothic" w:hAnsi="Courier New" w:cs="Courier New"/>
                                  <w:sz w:val="18"/>
                                </w:rPr>
                                <w:tab/>
                                <w:t>}</w:t>
                              </w:r>
                            </w:p>
                            <w:p w14:paraId="47C8C95A" w14:textId="393EE4F5" w:rsidR="008679A3" w:rsidRPr="00DB4885" w:rsidRDefault="008679A3" w:rsidP="00955A3E">
                              <w:pPr>
                                <w:tabs>
                                  <w:tab w:val="left" w:pos="600"/>
                                  <w:tab w:val="left" w:pos="1200"/>
                                  <w:tab w:val="left" w:pos="1800"/>
                                  <w:tab w:val="left" w:pos="2400"/>
                                  <w:tab w:val="left" w:pos="3000"/>
                                  <w:tab w:val="left" w:pos="3600"/>
                                </w:tabs>
                                <w:spacing w:after="0" w:line="240" w:lineRule="auto"/>
                                <w:rPr>
                                  <w:rFonts w:ascii="Courier New" w:eastAsia="MS PGothic" w:hAnsi="Courier New" w:cs="Courier New"/>
                                  <w:sz w:val="18"/>
                                  <w:lang w:eastAsia="ja-JP"/>
                                </w:rPr>
                              </w:pPr>
                              <w:r w:rsidRPr="00DB4885">
                                <w:rPr>
                                  <w:rFonts w:ascii="Courier New" w:eastAsia="MS PGothic" w:hAnsi="Courier New" w:cs="Courier New"/>
                                  <w:sz w:val="18"/>
                                </w:rPr>
                                <w:tab/>
                                <w:t>}</w:t>
                              </w:r>
                            </w:p>
                            <w:p w14:paraId="7CE1559D" w14:textId="77777777" w:rsidR="008679A3" w:rsidRPr="00DB4885" w:rsidRDefault="008679A3" w:rsidP="00955A3E">
                              <w:pPr>
                                <w:tabs>
                                  <w:tab w:val="left" w:pos="600"/>
                                  <w:tab w:val="left" w:pos="1200"/>
                                  <w:tab w:val="left" w:pos="1800"/>
                                  <w:tab w:val="left" w:pos="2400"/>
                                  <w:tab w:val="left" w:pos="3000"/>
                                  <w:tab w:val="left" w:pos="3600"/>
                                </w:tabs>
                                <w:spacing w:after="0" w:line="240" w:lineRule="auto"/>
                                <w:rPr>
                                  <w:rFonts w:ascii="Courier New" w:eastAsia="MS PGothic" w:hAnsi="Courier New" w:cs="Courier New"/>
                                  <w:sz w:val="18"/>
                                </w:rPr>
                              </w:pPr>
                              <w:r w:rsidRPr="00DB4885">
                                <w:rPr>
                                  <w:rFonts w:ascii="Courier New" w:eastAsia="MS PGothic" w:hAnsi="Courier New" w:cs="Courier New"/>
                                  <w:sz w:val="18"/>
                                </w:rPr>
                                <w:tab/>
                                <w:t>return 0;</w:t>
                              </w:r>
                            </w:p>
                            <w:p w14:paraId="6B9E52A8" w14:textId="77777777" w:rsidR="008679A3" w:rsidRPr="00F9190E" w:rsidRDefault="008679A3" w:rsidP="00955A3E">
                              <w:pPr>
                                <w:tabs>
                                  <w:tab w:val="left" w:pos="600"/>
                                  <w:tab w:val="left" w:pos="1200"/>
                                  <w:tab w:val="left" w:pos="1800"/>
                                  <w:tab w:val="left" w:pos="2400"/>
                                  <w:tab w:val="left" w:pos="3000"/>
                                  <w:tab w:val="left" w:pos="3600"/>
                                </w:tabs>
                                <w:spacing w:after="0" w:line="240" w:lineRule="auto"/>
                                <w:rPr>
                                  <w:rFonts w:ascii="Courier New" w:eastAsia="MS PGothic" w:hAnsi="Courier New" w:cs="Courier New"/>
                                  <w:sz w:val="18"/>
                                  <w:lang w:eastAsia="ja-JP"/>
                                </w:rPr>
                              </w:pPr>
                              <w:r w:rsidRPr="00DB4885">
                                <w:rPr>
                                  <w:rFonts w:ascii="Courier New" w:eastAsia="MS PGothic" w:hAnsi="Courier New" w:cs="Courier New"/>
                                  <w:sz w:val="18"/>
                                </w:rPr>
                                <w:t>}</w:t>
                              </w:r>
                            </w:p>
                          </w:txbxContent>
                        </wps:txbx>
                        <wps:bodyPr rot="0" vert="horz" wrap="square" lIns="0" tIns="0" rIns="0" bIns="0" anchor="t" anchorCtr="0" upright="1">
                          <a:noAutofit/>
                        </wps:bodyPr>
                      </wps:wsp>
                    </wpc:wpc>
                  </a:graphicData>
                </a:graphic>
              </wp:inline>
            </w:drawing>
          </mc:Choice>
          <mc:Fallback>
            <w:pict>
              <v:group w14:anchorId="127C388F" id="_x0000_s1998" editas="canvas" style="width:477.65pt;height:313.8pt;mso-position-horizontal-relative:char;mso-position-vertical-relative:line" coordsize="60661,398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">
                <v:shape id="_x0000_s1999" type="#_x0000_t75" style="position:absolute;width:60661;height:39846;visibility:visible;mso-wrap-style:square">
                  <v:fill o:detectmouseclick="t"/>
                  <v:path o:connecttype="none"/>
                </v:shape>
                <v:shape id="Text Box 34" o:spid="_x0000_s2000" type="#_x0000_t202" style="position:absolute;top:133;width:60432;height:39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" stroked="f">
                  <v:textbox inset="0,0,0,0">
                    <w:txbxContent>
                      <w:p w14:paraId="02303D51" w14:textId="77777777" w:rsidR="008679A3" w:rsidRPr="00DB4885" w:rsidRDefault="008679A3" w:rsidP="00955A3E">
                        <w:pPr>
                          <w:tabs>
                            <w:tab w:val="left" w:pos="600"/>
                            <w:tab w:val="left" w:pos="1200"/>
                            <w:tab w:val="left" w:pos="1800"/>
                            <w:tab w:val="left" w:pos="2400"/>
                            <w:tab w:val="left" w:pos="3000"/>
                            <w:tab w:val="left" w:pos="3600"/>
                          </w:tabs>
                          <w:spacing w:after="0" w:line="240" w:lineRule="auto"/>
                          <w:rPr>
                            <w:rFonts w:ascii="Courier New" w:eastAsia="ＭＳ Ｐゴシック" w:hAnsi="Courier New" w:cs="Courier New"/>
                            <w:sz w:val="18"/>
                          </w:rPr>
                        </w:pPr>
                        <w:r w:rsidRPr="00DB4885">
                          <w:rPr>
                            <w:rFonts w:ascii="Courier New" w:eastAsia="ＭＳ Ｐゴシック" w:hAnsi="Courier New" w:cs="Courier New"/>
                            <w:sz w:val="18"/>
                          </w:rPr>
                          <w:t>{</w:t>
                        </w:r>
                      </w:p>
                      <w:p w14:paraId="0FACF6D7" w14:textId="77777777" w:rsidR="008679A3" w:rsidRPr="00DB4885" w:rsidRDefault="008679A3" w:rsidP="00955A3E">
                        <w:pPr>
                          <w:tabs>
                            <w:tab w:val="left" w:pos="600"/>
                            <w:tab w:val="left" w:pos="1200"/>
                            <w:tab w:val="left" w:pos="1800"/>
                            <w:tab w:val="left" w:pos="2400"/>
                            <w:tab w:val="left" w:pos="3000"/>
                            <w:tab w:val="left" w:pos="3600"/>
                          </w:tabs>
                          <w:spacing w:after="0" w:line="240" w:lineRule="auto"/>
                          <w:rPr>
                            <w:rFonts w:ascii="Courier New" w:eastAsia="ＭＳ Ｐゴシック" w:hAnsi="Courier New" w:cs="Courier New"/>
                            <w:sz w:val="18"/>
                          </w:rPr>
                        </w:pPr>
                        <w:r w:rsidRPr="00DB4885">
                          <w:rPr>
                            <w:rFonts w:ascii="Courier New" w:eastAsia="ＭＳ Ｐゴシック" w:hAnsi="Courier New" w:cs="Courier New"/>
                            <w:sz w:val="18"/>
                          </w:rPr>
                          <w:tab/>
                          <w:t>int i, fd;</w:t>
                        </w:r>
                      </w:p>
                      <w:p w14:paraId="7986423D" w14:textId="77777777" w:rsidR="008679A3" w:rsidRPr="00DB4885" w:rsidRDefault="008679A3" w:rsidP="00955A3E">
                        <w:pPr>
                          <w:tabs>
                            <w:tab w:val="left" w:pos="600"/>
                            <w:tab w:val="left" w:pos="1200"/>
                            <w:tab w:val="left" w:pos="1800"/>
                            <w:tab w:val="left" w:pos="2400"/>
                            <w:tab w:val="left" w:pos="3000"/>
                            <w:tab w:val="left" w:pos="3600"/>
                          </w:tabs>
                          <w:spacing w:after="0" w:line="240" w:lineRule="auto"/>
                          <w:rPr>
                            <w:rFonts w:ascii="Courier New" w:eastAsia="ＭＳ Ｐゴシック" w:hAnsi="Courier New" w:cs="Courier New"/>
                            <w:sz w:val="18"/>
                          </w:rPr>
                        </w:pPr>
                        <w:r w:rsidRPr="00DB4885">
                          <w:rPr>
                            <w:rFonts w:ascii="Courier New" w:eastAsia="ＭＳ Ｐゴシック" w:hAnsi="Courier New" w:cs="Courier New"/>
                            <w:sz w:val="18"/>
                          </w:rPr>
                          <w:tab/>
                          <w:t>drmModeRes *resources;</w:t>
                        </w:r>
                      </w:p>
                      <w:p w14:paraId="2EA80E7B" w14:textId="77777777" w:rsidR="008679A3" w:rsidRPr="00DB4885" w:rsidRDefault="008679A3" w:rsidP="00955A3E">
                        <w:pPr>
                          <w:tabs>
                            <w:tab w:val="left" w:pos="600"/>
                            <w:tab w:val="left" w:pos="1200"/>
                            <w:tab w:val="left" w:pos="1800"/>
                            <w:tab w:val="left" w:pos="2400"/>
                            <w:tab w:val="left" w:pos="3000"/>
                            <w:tab w:val="left" w:pos="3600"/>
                          </w:tabs>
                          <w:spacing w:after="0" w:line="240" w:lineRule="auto"/>
                          <w:rPr>
                            <w:rFonts w:ascii="Courier New" w:eastAsia="ＭＳ Ｐゴシック" w:hAnsi="Courier New" w:cs="Courier New"/>
                            <w:sz w:val="18"/>
                          </w:rPr>
                        </w:pPr>
                        <w:r w:rsidRPr="00DB4885">
                          <w:rPr>
                            <w:rFonts w:ascii="Courier New" w:eastAsia="ＭＳ Ｐゴシック" w:hAnsi="Courier New" w:cs="Courier New"/>
                            <w:sz w:val="18"/>
                          </w:rPr>
                          <w:tab/>
                          <w:t>drmModeConnector *connector;</w:t>
                        </w:r>
                      </w:p>
                      <w:p w14:paraId="004042F4" w14:textId="77777777" w:rsidR="008679A3" w:rsidRPr="00DB4885" w:rsidRDefault="008679A3" w:rsidP="00955A3E">
                        <w:pPr>
                          <w:tabs>
                            <w:tab w:val="left" w:pos="600"/>
                            <w:tab w:val="left" w:pos="1200"/>
                            <w:tab w:val="left" w:pos="1800"/>
                            <w:tab w:val="left" w:pos="2400"/>
                            <w:tab w:val="left" w:pos="3000"/>
                            <w:tab w:val="left" w:pos="3600"/>
                          </w:tabs>
                          <w:spacing w:after="0" w:line="240" w:lineRule="auto"/>
                          <w:rPr>
                            <w:rFonts w:ascii="Courier New" w:eastAsia="ＭＳ Ｐゴシック" w:hAnsi="Courier New" w:cs="Courier New"/>
                            <w:sz w:val="18"/>
                          </w:rPr>
                        </w:pPr>
                      </w:p>
                      <w:p w14:paraId="3C553BF2" w14:textId="77777777" w:rsidR="008679A3" w:rsidRPr="00DB4885" w:rsidRDefault="008679A3" w:rsidP="00955A3E">
                        <w:pPr>
                          <w:tabs>
                            <w:tab w:val="left" w:pos="600"/>
                            <w:tab w:val="left" w:pos="1200"/>
                            <w:tab w:val="left" w:pos="1800"/>
                            <w:tab w:val="left" w:pos="2400"/>
                            <w:tab w:val="left" w:pos="3000"/>
                            <w:tab w:val="left" w:pos="3600"/>
                          </w:tabs>
                          <w:spacing w:after="0" w:line="240" w:lineRule="auto"/>
                          <w:rPr>
                            <w:rFonts w:ascii="Courier New" w:eastAsia="ＭＳ Ｐゴシック" w:hAnsi="Courier New" w:cs="Courier New"/>
                            <w:sz w:val="18"/>
                          </w:rPr>
                        </w:pPr>
                        <w:r w:rsidRPr="00DB4885">
                          <w:rPr>
                            <w:rFonts w:ascii="Courier New" w:eastAsia="ＭＳ Ｐゴシック" w:hAnsi="Courier New" w:cs="Courier New"/>
                            <w:sz w:val="18"/>
                          </w:rPr>
                          <w:tab/>
                          <w:t>fd = drmOpen("rcar-du", NULL);</w:t>
                        </w:r>
                      </w:p>
                      <w:p w14:paraId="2CE97A53" w14:textId="77777777" w:rsidR="008679A3" w:rsidRPr="00DB4885" w:rsidRDefault="008679A3" w:rsidP="00955A3E">
                        <w:pPr>
                          <w:tabs>
                            <w:tab w:val="left" w:pos="600"/>
                            <w:tab w:val="left" w:pos="1200"/>
                            <w:tab w:val="left" w:pos="1800"/>
                            <w:tab w:val="left" w:pos="2400"/>
                            <w:tab w:val="left" w:pos="3000"/>
                            <w:tab w:val="left" w:pos="3600"/>
                          </w:tabs>
                          <w:spacing w:after="0" w:line="240" w:lineRule="auto"/>
                          <w:rPr>
                            <w:rFonts w:ascii="Courier New" w:eastAsia="ＭＳ Ｐゴシック" w:hAnsi="Courier New" w:cs="Courier New"/>
                            <w:sz w:val="18"/>
                          </w:rPr>
                        </w:pPr>
                        <w:r w:rsidRPr="00DB4885">
                          <w:rPr>
                            <w:rFonts w:ascii="Courier New" w:eastAsia="ＭＳ Ｐゴシック" w:hAnsi="Courier New" w:cs="Courier New"/>
                            <w:sz w:val="18"/>
                          </w:rPr>
                          <w:tab/>
                          <w:t>resources = drmModeGetResources(fd);</w:t>
                        </w:r>
                      </w:p>
                      <w:p w14:paraId="140687FD" w14:textId="77777777" w:rsidR="008679A3" w:rsidRPr="00DB4885" w:rsidRDefault="008679A3" w:rsidP="00955A3E">
                        <w:pPr>
                          <w:tabs>
                            <w:tab w:val="left" w:pos="600"/>
                            <w:tab w:val="left" w:pos="1200"/>
                            <w:tab w:val="left" w:pos="1800"/>
                            <w:tab w:val="left" w:pos="2400"/>
                            <w:tab w:val="left" w:pos="3000"/>
                            <w:tab w:val="left" w:pos="3600"/>
                          </w:tabs>
                          <w:spacing w:after="0" w:line="240" w:lineRule="auto"/>
                          <w:rPr>
                            <w:rFonts w:ascii="Courier New" w:eastAsia="ＭＳ Ｐゴシック" w:hAnsi="Courier New" w:cs="Courier New"/>
                            <w:sz w:val="18"/>
                          </w:rPr>
                        </w:pPr>
                      </w:p>
                      <w:p w14:paraId="599BB379" w14:textId="77777777" w:rsidR="008679A3" w:rsidRPr="00DB4885" w:rsidRDefault="008679A3" w:rsidP="00955A3E">
                        <w:pPr>
                          <w:tabs>
                            <w:tab w:val="left" w:pos="600"/>
                            <w:tab w:val="left" w:pos="1200"/>
                            <w:tab w:val="left" w:pos="1800"/>
                            <w:tab w:val="left" w:pos="2400"/>
                            <w:tab w:val="left" w:pos="3000"/>
                            <w:tab w:val="left" w:pos="3600"/>
                          </w:tabs>
                          <w:spacing w:after="0" w:line="240" w:lineRule="auto"/>
                          <w:rPr>
                            <w:rFonts w:ascii="Courier New" w:eastAsia="ＭＳ Ｐゴシック" w:hAnsi="Courier New" w:cs="Courier New"/>
                            <w:sz w:val="18"/>
                          </w:rPr>
                        </w:pPr>
                        <w:r w:rsidRPr="00DB4885">
                          <w:rPr>
                            <w:rFonts w:ascii="Courier New" w:eastAsia="ＭＳ Ｐゴシック" w:hAnsi="Courier New" w:cs="Courier New"/>
                            <w:sz w:val="18"/>
                          </w:rPr>
                          <w:tab/>
                          <w:t>for (i = 0; i &lt; resources-&gt;count_connectors; i++) {</w:t>
                        </w:r>
                      </w:p>
                      <w:p w14:paraId="45411C7F" w14:textId="77777777" w:rsidR="008679A3" w:rsidRPr="00DB4885" w:rsidRDefault="008679A3" w:rsidP="00955A3E">
                        <w:pPr>
                          <w:tabs>
                            <w:tab w:val="left" w:pos="600"/>
                            <w:tab w:val="left" w:pos="1200"/>
                            <w:tab w:val="left" w:pos="1800"/>
                            <w:tab w:val="left" w:pos="2400"/>
                            <w:tab w:val="left" w:pos="3000"/>
                            <w:tab w:val="left" w:pos="3600"/>
                          </w:tabs>
                          <w:spacing w:after="0" w:line="240" w:lineRule="auto"/>
                          <w:rPr>
                            <w:rFonts w:ascii="Courier New" w:eastAsia="ＭＳ Ｐゴシック" w:hAnsi="Courier New" w:cs="Courier New"/>
                            <w:sz w:val="18"/>
                          </w:rPr>
                        </w:pPr>
                        <w:r w:rsidRPr="00DB4885">
                          <w:rPr>
                            <w:rFonts w:ascii="Courier New" w:eastAsia="ＭＳ Ｐゴシック" w:hAnsi="Courier New" w:cs="Courier New"/>
                            <w:sz w:val="18"/>
                          </w:rPr>
                          <w:tab/>
                        </w:r>
                        <w:r w:rsidRPr="00DB4885">
                          <w:rPr>
                            <w:rFonts w:ascii="Courier New" w:eastAsia="ＭＳ Ｐゴシック" w:hAnsi="Courier New" w:cs="Courier New"/>
                            <w:sz w:val="18"/>
                          </w:rPr>
                          <w:tab/>
                          <w:t>connector = drmModeGetConnector(fd, resources-&gt;connectors[i]);</w:t>
                        </w:r>
                      </w:p>
                      <w:p w14:paraId="6DEF116C" w14:textId="77777777" w:rsidR="008679A3" w:rsidRPr="00DB4885" w:rsidRDefault="008679A3" w:rsidP="00955A3E">
                        <w:pPr>
                          <w:tabs>
                            <w:tab w:val="left" w:pos="600"/>
                            <w:tab w:val="left" w:pos="1200"/>
                            <w:tab w:val="left" w:pos="1800"/>
                            <w:tab w:val="left" w:pos="2400"/>
                            <w:tab w:val="left" w:pos="3000"/>
                            <w:tab w:val="left" w:pos="3600"/>
                          </w:tabs>
                          <w:spacing w:after="0" w:line="240" w:lineRule="auto"/>
                          <w:rPr>
                            <w:rFonts w:ascii="Courier New" w:eastAsia="ＭＳ Ｐゴシック" w:hAnsi="Courier New" w:cs="Courier New"/>
                            <w:sz w:val="18"/>
                          </w:rPr>
                        </w:pPr>
                        <w:r w:rsidRPr="00DB4885">
                          <w:rPr>
                            <w:rFonts w:ascii="Courier New" w:eastAsia="ＭＳ Ｐゴシック" w:hAnsi="Courier New" w:cs="Courier New"/>
                            <w:sz w:val="18"/>
                          </w:rPr>
                          <w:tab/>
                        </w:r>
                        <w:r w:rsidRPr="00DB4885">
                          <w:rPr>
                            <w:rFonts w:ascii="Courier New" w:eastAsia="ＭＳ Ｐゴシック" w:hAnsi="Courier New" w:cs="Courier New"/>
                            <w:sz w:val="18"/>
                          </w:rPr>
                          <w:tab/>
                          <w:t>if (connector-&gt;connector_type == DRM_MODE_CONNECTOR_HDMIA) {</w:t>
                        </w:r>
                      </w:p>
                      <w:p w14:paraId="077C3B8C" w14:textId="77777777" w:rsidR="008679A3" w:rsidRPr="00DB4885" w:rsidRDefault="008679A3" w:rsidP="00955A3E">
                        <w:pPr>
                          <w:tabs>
                            <w:tab w:val="left" w:pos="600"/>
                            <w:tab w:val="left" w:pos="1200"/>
                            <w:tab w:val="left" w:pos="1800"/>
                            <w:tab w:val="left" w:pos="2400"/>
                            <w:tab w:val="left" w:pos="3000"/>
                            <w:tab w:val="left" w:pos="3600"/>
                          </w:tabs>
                          <w:spacing w:after="0" w:line="240" w:lineRule="auto"/>
                          <w:rPr>
                            <w:rFonts w:ascii="Courier New" w:eastAsia="ＭＳ Ｐゴシック" w:hAnsi="Courier New" w:cs="Courier New"/>
                            <w:sz w:val="18"/>
                          </w:rPr>
                        </w:pPr>
                        <w:r w:rsidRPr="00DB4885">
                          <w:rPr>
                            <w:rFonts w:ascii="Courier New" w:eastAsia="ＭＳ Ｐゴシック" w:hAnsi="Courier New" w:cs="Courier New"/>
                            <w:sz w:val="18"/>
                          </w:rPr>
                          <w:tab/>
                        </w:r>
                        <w:r w:rsidRPr="00DB4885">
                          <w:rPr>
                            <w:rFonts w:ascii="Courier New" w:eastAsia="ＭＳ Ｐゴシック" w:hAnsi="Courier New" w:cs="Courier New"/>
                            <w:sz w:val="18"/>
                          </w:rPr>
                          <w:tab/>
                        </w:r>
                        <w:r w:rsidRPr="00DB4885">
                          <w:rPr>
                            <w:rFonts w:ascii="Courier New" w:eastAsia="ＭＳ Ｐゴシック" w:hAnsi="Courier New" w:cs="Courier New"/>
                            <w:sz w:val="18"/>
                          </w:rPr>
                          <w:tab/>
                          <w:t>if (connector-&gt;connection == DRM_MODE_CONNECTED)</w:t>
                        </w:r>
                      </w:p>
                      <w:p w14:paraId="44051F22" w14:textId="77777777" w:rsidR="008679A3" w:rsidRPr="00DB4885" w:rsidRDefault="008679A3" w:rsidP="00955A3E">
                        <w:pPr>
                          <w:tabs>
                            <w:tab w:val="left" w:pos="600"/>
                            <w:tab w:val="left" w:pos="1200"/>
                            <w:tab w:val="left" w:pos="1800"/>
                            <w:tab w:val="left" w:pos="2400"/>
                            <w:tab w:val="left" w:pos="3000"/>
                            <w:tab w:val="left" w:pos="3600"/>
                          </w:tabs>
                          <w:spacing w:after="0" w:line="240" w:lineRule="auto"/>
                          <w:rPr>
                            <w:rFonts w:ascii="Courier New" w:eastAsia="ＭＳ Ｐゴシック" w:hAnsi="Courier New" w:cs="Courier New"/>
                            <w:sz w:val="18"/>
                          </w:rPr>
                        </w:pPr>
                        <w:r w:rsidRPr="00DB4885">
                          <w:rPr>
                            <w:rFonts w:ascii="Courier New" w:eastAsia="ＭＳ Ｐゴシック" w:hAnsi="Courier New" w:cs="Courier New"/>
                            <w:sz w:val="18"/>
                          </w:rPr>
                          <w:tab/>
                        </w:r>
                        <w:r w:rsidRPr="00DB4885">
                          <w:rPr>
                            <w:rFonts w:ascii="Courier New" w:eastAsia="ＭＳ Ｐゴシック" w:hAnsi="Courier New" w:cs="Courier New"/>
                            <w:sz w:val="18"/>
                          </w:rPr>
                          <w:tab/>
                        </w:r>
                        <w:r w:rsidRPr="00DB4885">
                          <w:rPr>
                            <w:rFonts w:ascii="Courier New" w:eastAsia="ＭＳ Ｐゴシック" w:hAnsi="Courier New" w:cs="Courier New"/>
                            <w:sz w:val="18"/>
                          </w:rPr>
                          <w:tab/>
                        </w:r>
                        <w:r w:rsidRPr="00DB4885">
                          <w:rPr>
                            <w:rFonts w:ascii="Courier New" w:eastAsia="ＭＳ Ｐゴシック" w:hAnsi="Courier New" w:cs="Courier New"/>
                            <w:sz w:val="18"/>
                          </w:rPr>
                          <w:tab/>
                          <w:t>printf("connected\n");</w:t>
                        </w:r>
                      </w:p>
                      <w:p w14:paraId="13883AD0" w14:textId="77777777" w:rsidR="008679A3" w:rsidRPr="00DB4885" w:rsidRDefault="008679A3" w:rsidP="00955A3E">
                        <w:pPr>
                          <w:tabs>
                            <w:tab w:val="left" w:pos="600"/>
                            <w:tab w:val="left" w:pos="1200"/>
                            <w:tab w:val="left" w:pos="1800"/>
                            <w:tab w:val="left" w:pos="2400"/>
                            <w:tab w:val="left" w:pos="3000"/>
                            <w:tab w:val="left" w:pos="3600"/>
                          </w:tabs>
                          <w:spacing w:after="0" w:line="240" w:lineRule="auto"/>
                          <w:rPr>
                            <w:rFonts w:ascii="Courier New" w:eastAsia="ＭＳ Ｐゴシック" w:hAnsi="Courier New" w:cs="Courier New"/>
                            <w:sz w:val="18"/>
                          </w:rPr>
                        </w:pPr>
                        <w:r w:rsidRPr="00DB4885">
                          <w:rPr>
                            <w:rFonts w:ascii="Courier New" w:eastAsia="ＭＳ Ｐゴシック" w:hAnsi="Courier New" w:cs="Courier New"/>
                            <w:sz w:val="18"/>
                          </w:rPr>
                          <w:tab/>
                        </w:r>
                        <w:r w:rsidRPr="00DB4885">
                          <w:rPr>
                            <w:rFonts w:ascii="Courier New" w:eastAsia="ＭＳ Ｐゴシック" w:hAnsi="Courier New" w:cs="Courier New"/>
                            <w:sz w:val="18"/>
                          </w:rPr>
                          <w:tab/>
                        </w:r>
                        <w:r w:rsidRPr="00DB4885">
                          <w:rPr>
                            <w:rFonts w:ascii="Courier New" w:eastAsia="ＭＳ Ｐゴシック" w:hAnsi="Courier New" w:cs="Courier New"/>
                            <w:sz w:val="18"/>
                          </w:rPr>
                          <w:tab/>
                          <w:t>else if (connector-&gt;connection == DRM_MODE_DISCONNECTED)</w:t>
                        </w:r>
                      </w:p>
                      <w:p w14:paraId="6C4500C5" w14:textId="77777777" w:rsidR="008679A3" w:rsidRPr="00DB4885" w:rsidRDefault="008679A3" w:rsidP="00955A3E">
                        <w:pPr>
                          <w:tabs>
                            <w:tab w:val="left" w:pos="600"/>
                            <w:tab w:val="left" w:pos="1200"/>
                            <w:tab w:val="left" w:pos="1800"/>
                            <w:tab w:val="left" w:pos="2400"/>
                            <w:tab w:val="left" w:pos="3000"/>
                            <w:tab w:val="left" w:pos="3600"/>
                          </w:tabs>
                          <w:spacing w:after="0" w:line="240" w:lineRule="auto"/>
                          <w:rPr>
                            <w:rFonts w:ascii="Courier New" w:eastAsia="ＭＳ Ｐゴシック" w:hAnsi="Courier New" w:cs="Courier New"/>
                            <w:sz w:val="18"/>
                          </w:rPr>
                        </w:pPr>
                        <w:r w:rsidRPr="00DB4885">
                          <w:rPr>
                            <w:rFonts w:ascii="Courier New" w:eastAsia="ＭＳ Ｐゴシック" w:hAnsi="Courier New" w:cs="Courier New"/>
                            <w:sz w:val="18"/>
                          </w:rPr>
                          <w:tab/>
                        </w:r>
                        <w:r w:rsidRPr="00DB4885">
                          <w:rPr>
                            <w:rFonts w:ascii="Courier New" w:eastAsia="ＭＳ Ｐゴシック" w:hAnsi="Courier New" w:cs="Courier New"/>
                            <w:sz w:val="18"/>
                          </w:rPr>
                          <w:tab/>
                        </w:r>
                        <w:r w:rsidRPr="00DB4885">
                          <w:rPr>
                            <w:rFonts w:ascii="Courier New" w:eastAsia="ＭＳ Ｐゴシック" w:hAnsi="Courier New" w:cs="Courier New"/>
                            <w:sz w:val="18"/>
                          </w:rPr>
                          <w:tab/>
                        </w:r>
                        <w:r w:rsidRPr="00DB4885">
                          <w:rPr>
                            <w:rFonts w:ascii="Courier New" w:eastAsia="ＭＳ Ｐゴシック" w:hAnsi="Courier New" w:cs="Courier New"/>
                            <w:sz w:val="18"/>
                          </w:rPr>
                          <w:tab/>
                          <w:t>printf("disconnected\n");</w:t>
                        </w:r>
                      </w:p>
                      <w:p w14:paraId="2E3B8326" w14:textId="77777777" w:rsidR="008679A3" w:rsidRPr="00DB4885" w:rsidRDefault="008679A3" w:rsidP="00955A3E">
                        <w:pPr>
                          <w:tabs>
                            <w:tab w:val="left" w:pos="600"/>
                            <w:tab w:val="left" w:pos="1200"/>
                            <w:tab w:val="left" w:pos="1800"/>
                            <w:tab w:val="left" w:pos="2400"/>
                            <w:tab w:val="left" w:pos="3000"/>
                            <w:tab w:val="left" w:pos="3600"/>
                          </w:tabs>
                          <w:spacing w:after="0" w:line="240" w:lineRule="auto"/>
                          <w:rPr>
                            <w:rFonts w:ascii="Courier New" w:eastAsia="ＭＳ Ｐゴシック" w:hAnsi="Courier New" w:cs="Courier New"/>
                            <w:sz w:val="18"/>
                          </w:rPr>
                        </w:pPr>
                        <w:r w:rsidRPr="00DB4885">
                          <w:rPr>
                            <w:rFonts w:ascii="Courier New" w:eastAsia="ＭＳ Ｐゴシック" w:hAnsi="Courier New" w:cs="Courier New"/>
                            <w:sz w:val="18"/>
                          </w:rPr>
                          <w:tab/>
                        </w:r>
                        <w:r w:rsidRPr="00DB4885">
                          <w:rPr>
                            <w:rFonts w:ascii="Courier New" w:eastAsia="ＭＳ Ｐゴシック" w:hAnsi="Courier New" w:cs="Courier New"/>
                            <w:sz w:val="18"/>
                          </w:rPr>
                          <w:tab/>
                        </w:r>
                        <w:r w:rsidRPr="00DB4885">
                          <w:rPr>
                            <w:rFonts w:ascii="Courier New" w:eastAsia="ＭＳ Ｐゴシック" w:hAnsi="Courier New" w:cs="Courier New"/>
                            <w:sz w:val="18"/>
                          </w:rPr>
                          <w:tab/>
                          <w:t>else if (connector-&gt;connection == DRM_MODE_UNKNOWNCONNECTION)</w:t>
                        </w:r>
                      </w:p>
                      <w:p w14:paraId="3C230CC4" w14:textId="77777777" w:rsidR="008679A3" w:rsidRPr="00DB4885" w:rsidRDefault="008679A3" w:rsidP="00955A3E">
                        <w:pPr>
                          <w:tabs>
                            <w:tab w:val="left" w:pos="600"/>
                            <w:tab w:val="left" w:pos="1200"/>
                            <w:tab w:val="left" w:pos="1800"/>
                            <w:tab w:val="left" w:pos="2400"/>
                            <w:tab w:val="left" w:pos="3000"/>
                            <w:tab w:val="left" w:pos="3600"/>
                          </w:tabs>
                          <w:spacing w:after="0" w:line="240" w:lineRule="auto"/>
                          <w:rPr>
                            <w:rFonts w:ascii="Courier New" w:eastAsia="ＭＳ Ｐゴシック" w:hAnsi="Courier New" w:cs="Courier New"/>
                            <w:sz w:val="18"/>
                          </w:rPr>
                        </w:pPr>
                        <w:r w:rsidRPr="00DB4885">
                          <w:rPr>
                            <w:rFonts w:ascii="Courier New" w:eastAsia="ＭＳ Ｐゴシック" w:hAnsi="Courier New" w:cs="Courier New"/>
                            <w:sz w:val="18"/>
                          </w:rPr>
                          <w:tab/>
                        </w:r>
                        <w:r w:rsidRPr="00DB4885">
                          <w:rPr>
                            <w:rFonts w:ascii="Courier New" w:eastAsia="ＭＳ Ｐゴシック" w:hAnsi="Courier New" w:cs="Courier New"/>
                            <w:sz w:val="18"/>
                          </w:rPr>
                          <w:tab/>
                        </w:r>
                        <w:r w:rsidRPr="00DB4885">
                          <w:rPr>
                            <w:rFonts w:ascii="Courier New" w:eastAsia="ＭＳ Ｐゴシック" w:hAnsi="Courier New" w:cs="Courier New"/>
                            <w:sz w:val="18"/>
                          </w:rPr>
                          <w:tab/>
                        </w:r>
                        <w:r w:rsidRPr="00DB4885">
                          <w:rPr>
                            <w:rFonts w:ascii="Courier New" w:eastAsia="ＭＳ Ｐゴシック" w:hAnsi="Courier New" w:cs="Courier New"/>
                            <w:sz w:val="18"/>
                          </w:rPr>
                          <w:tab/>
                          <w:t>printf("unknown\n");</w:t>
                        </w:r>
                      </w:p>
                      <w:p w14:paraId="27AD8B61" w14:textId="1A370AD6" w:rsidR="008679A3" w:rsidRDefault="008679A3" w:rsidP="00955A3E">
                        <w:pPr>
                          <w:tabs>
                            <w:tab w:val="left" w:pos="600"/>
                            <w:tab w:val="left" w:pos="1200"/>
                            <w:tab w:val="left" w:pos="1800"/>
                            <w:tab w:val="left" w:pos="2400"/>
                            <w:tab w:val="left" w:pos="3000"/>
                            <w:tab w:val="left" w:pos="3600"/>
                          </w:tabs>
                          <w:spacing w:after="0" w:line="240" w:lineRule="auto"/>
                          <w:rPr>
                            <w:rFonts w:ascii="Courier New" w:eastAsia="ＭＳ Ｐゴシック" w:hAnsi="Courier New" w:cs="Courier New"/>
                            <w:sz w:val="18"/>
                          </w:rPr>
                        </w:pPr>
                        <w:r w:rsidRPr="00DB4885">
                          <w:rPr>
                            <w:rFonts w:ascii="Courier New" w:eastAsia="ＭＳ Ｐゴシック" w:hAnsi="Courier New" w:cs="Courier New"/>
                            <w:sz w:val="18"/>
                          </w:rPr>
                          <w:tab/>
                        </w:r>
                        <w:r w:rsidRPr="00DB4885">
                          <w:rPr>
                            <w:rFonts w:ascii="Courier New" w:eastAsia="ＭＳ Ｐゴシック" w:hAnsi="Courier New" w:cs="Courier New"/>
                            <w:sz w:val="18"/>
                          </w:rPr>
                          <w:tab/>
                          <w:t>}</w:t>
                        </w:r>
                      </w:p>
                      <w:p w14:paraId="5B349476" w14:textId="477C20E8" w:rsidR="008679A3" w:rsidRPr="00DB4885" w:rsidRDefault="008679A3" w:rsidP="003C4915">
                        <w:pPr>
                          <w:tabs>
                            <w:tab w:val="left" w:pos="600"/>
                            <w:tab w:val="left" w:pos="1200"/>
                            <w:tab w:val="left" w:pos="1800"/>
                            <w:tab w:val="left" w:pos="2400"/>
                            <w:tab w:val="left" w:pos="3000"/>
                            <w:tab w:val="left" w:pos="3600"/>
                          </w:tabs>
                          <w:spacing w:after="0" w:line="240" w:lineRule="auto"/>
                          <w:rPr>
                            <w:rFonts w:ascii="Courier New" w:eastAsia="ＭＳ Ｐゴシック" w:hAnsi="Courier New" w:cs="Courier New"/>
                            <w:sz w:val="18"/>
                          </w:rPr>
                        </w:pPr>
                        <w:r w:rsidRPr="00DB4885">
                          <w:rPr>
                            <w:rFonts w:ascii="Courier New" w:eastAsia="ＭＳ Ｐゴシック" w:hAnsi="Courier New" w:cs="Courier New"/>
                            <w:sz w:val="18"/>
                          </w:rPr>
                          <w:tab/>
                        </w:r>
                        <w:r w:rsidRPr="00DB4885">
                          <w:rPr>
                            <w:rFonts w:ascii="Courier New" w:eastAsia="ＭＳ Ｐゴシック" w:hAnsi="Courier New" w:cs="Courier New"/>
                            <w:sz w:val="18"/>
                          </w:rPr>
                          <w:tab/>
                          <w:t>if (connector-&gt;connector_type == DRM_MODE_CONNECTOR_</w:t>
                        </w:r>
                        <w:r>
                          <w:rPr>
                            <w:rFonts w:ascii="Courier New" w:eastAsia="ＭＳ Ｐゴシック" w:hAnsi="Courier New" w:cs="Courier New"/>
                            <w:sz w:val="18"/>
                          </w:rPr>
                          <w:t>DisplayPort</w:t>
                        </w:r>
                        <w:r w:rsidRPr="00DB4885">
                          <w:rPr>
                            <w:rFonts w:ascii="Courier New" w:eastAsia="ＭＳ Ｐゴシック" w:hAnsi="Courier New" w:cs="Courier New"/>
                            <w:sz w:val="18"/>
                          </w:rPr>
                          <w:t>) {</w:t>
                        </w:r>
                      </w:p>
                      <w:p w14:paraId="0B306510" w14:textId="77777777" w:rsidR="008679A3" w:rsidRPr="00DB4885" w:rsidRDefault="008679A3" w:rsidP="003C4915">
                        <w:pPr>
                          <w:tabs>
                            <w:tab w:val="left" w:pos="600"/>
                            <w:tab w:val="left" w:pos="1200"/>
                            <w:tab w:val="left" w:pos="1800"/>
                            <w:tab w:val="left" w:pos="2400"/>
                            <w:tab w:val="left" w:pos="3000"/>
                            <w:tab w:val="left" w:pos="3600"/>
                          </w:tabs>
                          <w:spacing w:after="0" w:line="240" w:lineRule="auto"/>
                          <w:rPr>
                            <w:rFonts w:ascii="Courier New" w:eastAsia="ＭＳ Ｐゴシック" w:hAnsi="Courier New" w:cs="Courier New"/>
                            <w:sz w:val="18"/>
                          </w:rPr>
                        </w:pPr>
                        <w:r w:rsidRPr="00DB4885">
                          <w:rPr>
                            <w:rFonts w:ascii="Courier New" w:eastAsia="ＭＳ Ｐゴシック" w:hAnsi="Courier New" w:cs="Courier New"/>
                            <w:sz w:val="18"/>
                          </w:rPr>
                          <w:tab/>
                        </w:r>
                        <w:r w:rsidRPr="00DB4885">
                          <w:rPr>
                            <w:rFonts w:ascii="Courier New" w:eastAsia="ＭＳ Ｐゴシック" w:hAnsi="Courier New" w:cs="Courier New"/>
                            <w:sz w:val="18"/>
                          </w:rPr>
                          <w:tab/>
                        </w:r>
                        <w:r w:rsidRPr="00DB4885">
                          <w:rPr>
                            <w:rFonts w:ascii="Courier New" w:eastAsia="ＭＳ Ｐゴシック" w:hAnsi="Courier New" w:cs="Courier New"/>
                            <w:sz w:val="18"/>
                          </w:rPr>
                          <w:tab/>
                          <w:t>if (connector-&gt;connection == DRM_MODE_CONNECTED)</w:t>
                        </w:r>
                      </w:p>
                      <w:p w14:paraId="5AA1C365" w14:textId="77777777" w:rsidR="008679A3" w:rsidRPr="00DB4885" w:rsidRDefault="008679A3" w:rsidP="003C4915">
                        <w:pPr>
                          <w:tabs>
                            <w:tab w:val="left" w:pos="600"/>
                            <w:tab w:val="left" w:pos="1200"/>
                            <w:tab w:val="left" w:pos="1800"/>
                            <w:tab w:val="left" w:pos="2400"/>
                            <w:tab w:val="left" w:pos="3000"/>
                            <w:tab w:val="left" w:pos="3600"/>
                          </w:tabs>
                          <w:spacing w:after="0" w:line="240" w:lineRule="auto"/>
                          <w:rPr>
                            <w:rFonts w:ascii="Courier New" w:eastAsia="ＭＳ Ｐゴシック" w:hAnsi="Courier New" w:cs="Courier New"/>
                            <w:sz w:val="18"/>
                          </w:rPr>
                        </w:pPr>
                        <w:r w:rsidRPr="00DB4885">
                          <w:rPr>
                            <w:rFonts w:ascii="Courier New" w:eastAsia="ＭＳ Ｐゴシック" w:hAnsi="Courier New" w:cs="Courier New"/>
                            <w:sz w:val="18"/>
                          </w:rPr>
                          <w:tab/>
                        </w:r>
                        <w:r w:rsidRPr="00DB4885">
                          <w:rPr>
                            <w:rFonts w:ascii="Courier New" w:eastAsia="ＭＳ Ｐゴシック" w:hAnsi="Courier New" w:cs="Courier New"/>
                            <w:sz w:val="18"/>
                          </w:rPr>
                          <w:tab/>
                        </w:r>
                        <w:r w:rsidRPr="00DB4885">
                          <w:rPr>
                            <w:rFonts w:ascii="Courier New" w:eastAsia="ＭＳ Ｐゴシック" w:hAnsi="Courier New" w:cs="Courier New"/>
                            <w:sz w:val="18"/>
                          </w:rPr>
                          <w:tab/>
                        </w:r>
                        <w:r w:rsidRPr="00DB4885">
                          <w:rPr>
                            <w:rFonts w:ascii="Courier New" w:eastAsia="ＭＳ Ｐゴシック" w:hAnsi="Courier New" w:cs="Courier New"/>
                            <w:sz w:val="18"/>
                          </w:rPr>
                          <w:tab/>
                          <w:t>printf("connected\n");</w:t>
                        </w:r>
                      </w:p>
                      <w:p w14:paraId="0AD1D675" w14:textId="77777777" w:rsidR="008679A3" w:rsidRPr="00DB4885" w:rsidRDefault="008679A3" w:rsidP="003C4915">
                        <w:pPr>
                          <w:tabs>
                            <w:tab w:val="left" w:pos="600"/>
                            <w:tab w:val="left" w:pos="1200"/>
                            <w:tab w:val="left" w:pos="1800"/>
                            <w:tab w:val="left" w:pos="2400"/>
                            <w:tab w:val="left" w:pos="3000"/>
                            <w:tab w:val="left" w:pos="3600"/>
                          </w:tabs>
                          <w:spacing w:after="0" w:line="240" w:lineRule="auto"/>
                          <w:rPr>
                            <w:rFonts w:ascii="Courier New" w:eastAsia="ＭＳ Ｐゴシック" w:hAnsi="Courier New" w:cs="Courier New"/>
                            <w:sz w:val="18"/>
                          </w:rPr>
                        </w:pPr>
                        <w:r w:rsidRPr="00DB4885">
                          <w:rPr>
                            <w:rFonts w:ascii="Courier New" w:eastAsia="ＭＳ Ｐゴシック" w:hAnsi="Courier New" w:cs="Courier New"/>
                            <w:sz w:val="18"/>
                          </w:rPr>
                          <w:tab/>
                        </w:r>
                        <w:r w:rsidRPr="00DB4885">
                          <w:rPr>
                            <w:rFonts w:ascii="Courier New" w:eastAsia="ＭＳ Ｐゴシック" w:hAnsi="Courier New" w:cs="Courier New"/>
                            <w:sz w:val="18"/>
                          </w:rPr>
                          <w:tab/>
                        </w:r>
                        <w:r w:rsidRPr="00DB4885">
                          <w:rPr>
                            <w:rFonts w:ascii="Courier New" w:eastAsia="ＭＳ Ｐゴシック" w:hAnsi="Courier New" w:cs="Courier New"/>
                            <w:sz w:val="18"/>
                          </w:rPr>
                          <w:tab/>
                          <w:t>else if (connector-&gt;connection == DRM_MODE_DISCONNECTED)</w:t>
                        </w:r>
                      </w:p>
                      <w:p w14:paraId="2F1CF509" w14:textId="77777777" w:rsidR="008679A3" w:rsidRPr="00DB4885" w:rsidRDefault="008679A3" w:rsidP="003C4915">
                        <w:pPr>
                          <w:tabs>
                            <w:tab w:val="left" w:pos="600"/>
                            <w:tab w:val="left" w:pos="1200"/>
                            <w:tab w:val="left" w:pos="1800"/>
                            <w:tab w:val="left" w:pos="2400"/>
                            <w:tab w:val="left" w:pos="3000"/>
                            <w:tab w:val="left" w:pos="3600"/>
                          </w:tabs>
                          <w:spacing w:after="0" w:line="240" w:lineRule="auto"/>
                          <w:rPr>
                            <w:rFonts w:ascii="Courier New" w:eastAsia="ＭＳ Ｐゴシック" w:hAnsi="Courier New" w:cs="Courier New"/>
                            <w:sz w:val="18"/>
                          </w:rPr>
                        </w:pPr>
                        <w:r w:rsidRPr="00DB4885">
                          <w:rPr>
                            <w:rFonts w:ascii="Courier New" w:eastAsia="ＭＳ Ｐゴシック" w:hAnsi="Courier New" w:cs="Courier New"/>
                            <w:sz w:val="18"/>
                          </w:rPr>
                          <w:tab/>
                        </w:r>
                        <w:r w:rsidRPr="00DB4885">
                          <w:rPr>
                            <w:rFonts w:ascii="Courier New" w:eastAsia="ＭＳ Ｐゴシック" w:hAnsi="Courier New" w:cs="Courier New"/>
                            <w:sz w:val="18"/>
                          </w:rPr>
                          <w:tab/>
                        </w:r>
                        <w:r w:rsidRPr="00DB4885">
                          <w:rPr>
                            <w:rFonts w:ascii="Courier New" w:eastAsia="ＭＳ Ｐゴシック" w:hAnsi="Courier New" w:cs="Courier New"/>
                            <w:sz w:val="18"/>
                          </w:rPr>
                          <w:tab/>
                        </w:r>
                        <w:r w:rsidRPr="00DB4885">
                          <w:rPr>
                            <w:rFonts w:ascii="Courier New" w:eastAsia="ＭＳ Ｐゴシック" w:hAnsi="Courier New" w:cs="Courier New"/>
                            <w:sz w:val="18"/>
                          </w:rPr>
                          <w:tab/>
                          <w:t>printf("disconnected\n");</w:t>
                        </w:r>
                      </w:p>
                      <w:p w14:paraId="04F12C65" w14:textId="77777777" w:rsidR="008679A3" w:rsidRPr="00DB4885" w:rsidRDefault="008679A3" w:rsidP="003C4915">
                        <w:pPr>
                          <w:tabs>
                            <w:tab w:val="left" w:pos="600"/>
                            <w:tab w:val="left" w:pos="1200"/>
                            <w:tab w:val="left" w:pos="1800"/>
                            <w:tab w:val="left" w:pos="2400"/>
                            <w:tab w:val="left" w:pos="3000"/>
                            <w:tab w:val="left" w:pos="3600"/>
                          </w:tabs>
                          <w:spacing w:after="0" w:line="240" w:lineRule="auto"/>
                          <w:rPr>
                            <w:rFonts w:ascii="Courier New" w:eastAsia="ＭＳ Ｐゴシック" w:hAnsi="Courier New" w:cs="Courier New"/>
                            <w:sz w:val="18"/>
                          </w:rPr>
                        </w:pPr>
                        <w:r w:rsidRPr="00DB4885">
                          <w:rPr>
                            <w:rFonts w:ascii="Courier New" w:eastAsia="ＭＳ Ｐゴシック" w:hAnsi="Courier New" w:cs="Courier New"/>
                            <w:sz w:val="18"/>
                          </w:rPr>
                          <w:tab/>
                        </w:r>
                        <w:r w:rsidRPr="00DB4885">
                          <w:rPr>
                            <w:rFonts w:ascii="Courier New" w:eastAsia="ＭＳ Ｐゴシック" w:hAnsi="Courier New" w:cs="Courier New"/>
                            <w:sz w:val="18"/>
                          </w:rPr>
                          <w:tab/>
                        </w:r>
                        <w:r w:rsidRPr="00DB4885">
                          <w:rPr>
                            <w:rFonts w:ascii="Courier New" w:eastAsia="ＭＳ Ｐゴシック" w:hAnsi="Courier New" w:cs="Courier New"/>
                            <w:sz w:val="18"/>
                          </w:rPr>
                          <w:tab/>
                          <w:t>else if (connector-&gt;connection == DRM_MODE_UNKNOWNCONNECTION)</w:t>
                        </w:r>
                      </w:p>
                      <w:p w14:paraId="3340D52A" w14:textId="77777777" w:rsidR="008679A3" w:rsidRPr="00DB4885" w:rsidRDefault="008679A3" w:rsidP="003C4915">
                        <w:pPr>
                          <w:tabs>
                            <w:tab w:val="left" w:pos="600"/>
                            <w:tab w:val="left" w:pos="1200"/>
                            <w:tab w:val="left" w:pos="1800"/>
                            <w:tab w:val="left" w:pos="2400"/>
                            <w:tab w:val="left" w:pos="3000"/>
                            <w:tab w:val="left" w:pos="3600"/>
                          </w:tabs>
                          <w:spacing w:after="0" w:line="240" w:lineRule="auto"/>
                          <w:rPr>
                            <w:rFonts w:ascii="Courier New" w:eastAsia="ＭＳ Ｐゴシック" w:hAnsi="Courier New" w:cs="Courier New"/>
                            <w:sz w:val="18"/>
                          </w:rPr>
                        </w:pPr>
                        <w:r w:rsidRPr="00DB4885">
                          <w:rPr>
                            <w:rFonts w:ascii="Courier New" w:eastAsia="ＭＳ Ｐゴシック" w:hAnsi="Courier New" w:cs="Courier New"/>
                            <w:sz w:val="18"/>
                          </w:rPr>
                          <w:tab/>
                        </w:r>
                        <w:r w:rsidRPr="00DB4885">
                          <w:rPr>
                            <w:rFonts w:ascii="Courier New" w:eastAsia="ＭＳ Ｐゴシック" w:hAnsi="Courier New" w:cs="Courier New"/>
                            <w:sz w:val="18"/>
                          </w:rPr>
                          <w:tab/>
                        </w:r>
                        <w:r w:rsidRPr="00DB4885">
                          <w:rPr>
                            <w:rFonts w:ascii="Courier New" w:eastAsia="ＭＳ Ｐゴシック" w:hAnsi="Courier New" w:cs="Courier New"/>
                            <w:sz w:val="18"/>
                          </w:rPr>
                          <w:tab/>
                        </w:r>
                        <w:r w:rsidRPr="00DB4885">
                          <w:rPr>
                            <w:rFonts w:ascii="Courier New" w:eastAsia="ＭＳ Ｐゴシック" w:hAnsi="Courier New" w:cs="Courier New"/>
                            <w:sz w:val="18"/>
                          </w:rPr>
                          <w:tab/>
                          <w:t>printf("unknown\n");</w:t>
                        </w:r>
                      </w:p>
                      <w:p w14:paraId="4CA78351" w14:textId="6AB055A7" w:rsidR="008679A3" w:rsidRPr="00DB4885" w:rsidRDefault="008679A3" w:rsidP="00955A3E">
                        <w:pPr>
                          <w:tabs>
                            <w:tab w:val="left" w:pos="600"/>
                            <w:tab w:val="left" w:pos="1200"/>
                            <w:tab w:val="left" w:pos="1800"/>
                            <w:tab w:val="left" w:pos="2400"/>
                            <w:tab w:val="left" w:pos="3000"/>
                            <w:tab w:val="left" w:pos="3600"/>
                          </w:tabs>
                          <w:spacing w:after="0" w:line="240" w:lineRule="auto"/>
                          <w:rPr>
                            <w:rFonts w:ascii="Courier New" w:eastAsia="ＭＳ Ｐゴシック" w:hAnsi="Courier New" w:cs="Courier New"/>
                            <w:sz w:val="18"/>
                          </w:rPr>
                        </w:pPr>
                        <w:r w:rsidRPr="00DB4885">
                          <w:rPr>
                            <w:rFonts w:ascii="Courier New" w:eastAsia="ＭＳ Ｐゴシック" w:hAnsi="Courier New" w:cs="Courier New"/>
                            <w:sz w:val="18"/>
                          </w:rPr>
                          <w:tab/>
                        </w:r>
                        <w:r w:rsidRPr="00DB4885">
                          <w:rPr>
                            <w:rFonts w:ascii="Courier New" w:eastAsia="ＭＳ Ｐゴシック" w:hAnsi="Courier New" w:cs="Courier New"/>
                            <w:sz w:val="18"/>
                          </w:rPr>
                          <w:tab/>
                          <w:t>}</w:t>
                        </w:r>
                      </w:p>
                      <w:p w14:paraId="47C8C95A" w14:textId="393EE4F5" w:rsidR="008679A3" w:rsidRPr="00DB4885" w:rsidRDefault="008679A3" w:rsidP="00955A3E">
                        <w:pPr>
                          <w:tabs>
                            <w:tab w:val="left" w:pos="600"/>
                            <w:tab w:val="left" w:pos="1200"/>
                            <w:tab w:val="left" w:pos="1800"/>
                            <w:tab w:val="left" w:pos="2400"/>
                            <w:tab w:val="left" w:pos="3000"/>
                            <w:tab w:val="left" w:pos="3600"/>
                          </w:tabs>
                          <w:spacing w:after="0" w:line="240" w:lineRule="auto"/>
                          <w:rPr>
                            <w:rFonts w:ascii="Courier New" w:eastAsia="ＭＳ Ｐゴシック" w:hAnsi="Courier New" w:cs="Courier New"/>
                            <w:sz w:val="18"/>
                            <w:lang w:eastAsia="ja-JP"/>
                          </w:rPr>
                        </w:pPr>
                        <w:r w:rsidRPr="00DB4885">
                          <w:rPr>
                            <w:rFonts w:ascii="Courier New" w:eastAsia="ＭＳ Ｐゴシック" w:hAnsi="Courier New" w:cs="Courier New"/>
                            <w:sz w:val="18"/>
                          </w:rPr>
                          <w:tab/>
                          <w:t>}</w:t>
                        </w:r>
                      </w:p>
                      <w:p w14:paraId="7CE1559D" w14:textId="77777777" w:rsidR="008679A3" w:rsidRPr="00DB4885" w:rsidRDefault="008679A3" w:rsidP="00955A3E">
                        <w:pPr>
                          <w:tabs>
                            <w:tab w:val="left" w:pos="600"/>
                            <w:tab w:val="left" w:pos="1200"/>
                            <w:tab w:val="left" w:pos="1800"/>
                            <w:tab w:val="left" w:pos="2400"/>
                            <w:tab w:val="left" w:pos="3000"/>
                            <w:tab w:val="left" w:pos="3600"/>
                          </w:tabs>
                          <w:spacing w:after="0" w:line="240" w:lineRule="auto"/>
                          <w:rPr>
                            <w:rFonts w:ascii="Courier New" w:eastAsia="ＭＳ Ｐゴシック" w:hAnsi="Courier New" w:cs="Courier New"/>
                            <w:sz w:val="18"/>
                          </w:rPr>
                        </w:pPr>
                        <w:r w:rsidRPr="00DB4885">
                          <w:rPr>
                            <w:rFonts w:ascii="Courier New" w:eastAsia="ＭＳ Ｐゴシック" w:hAnsi="Courier New" w:cs="Courier New"/>
                            <w:sz w:val="18"/>
                          </w:rPr>
                          <w:tab/>
                          <w:t>return 0;</w:t>
                        </w:r>
                      </w:p>
                      <w:p w14:paraId="6B9E52A8" w14:textId="77777777" w:rsidR="008679A3" w:rsidRPr="00F9190E" w:rsidRDefault="008679A3" w:rsidP="00955A3E">
                        <w:pPr>
                          <w:tabs>
                            <w:tab w:val="left" w:pos="600"/>
                            <w:tab w:val="left" w:pos="1200"/>
                            <w:tab w:val="left" w:pos="1800"/>
                            <w:tab w:val="left" w:pos="2400"/>
                            <w:tab w:val="left" w:pos="3000"/>
                            <w:tab w:val="left" w:pos="3600"/>
                          </w:tabs>
                          <w:spacing w:after="0" w:line="240" w:lineRule="auto"/>
                          <w:rPr>
                            <w:rFonts w:ascii="Courier New" w:eastAsia="ＭＳ Ｐゴシック" w:hAnsi="Courier New" w:cs="Courier New"/>
                            <w:sz w:val="18"/>
                            <w:lang w:eastAsia="ja-JP"/>
                          </w:rPr>
                        </w:pPr>
                        <w:r w:rsidRPr="00DB4885">
                          <w:rPr>
                            <w:rFonts w:ascii="Courier New" w:eastAsia="ＭＳ Ｐゴシック" w:hAnsi="Courier New" w:cs="Courier New"/>
                            <w:sz w:val="18"/>
                          </w:rPr>
                          <w:t>}</w:t>
                        </w:r>
                      </w:p>
                    </w:txbxContent>
                  </v:textbox>
                </v:shape>
                <w10:anchorlock/>
              </v:group>
            </w:pict>
          </mc:Fallback>
        </mc:AlternateContent>
      </w:r>
    </w:p>
    <w:p w14:paraId="4EE5C9F7" w14:textId="42A7ECBF" w:rsidR="00955A3E" w:rsidRDefault="00955A3E" w:rsidP="00955A3E">
      <w:pPr>
        <w:pStyle w:val="figuretitle"/>
        <w:rPr>
          <w:lang w:eastAsia="ja-JP"/>
        </w:rPr>
      </w:pPr>
      <w:r>
        <w:t xml:space="preserve">Figure </w:t>
      </w:r>
      <w:r w:rsidR="00910085">
        <w:rPr>
          <w:noProof/>
        </w:rPr>
        <w:fldChar w:fldCharType="begin"/>
      </w:r>
      <w:r w:rsidR="00910085">
        <w:rPr>
          <w:noProof/>
        </w:rPr>
        <w:instrText xml:space="preserve"> STYLEREF 1 \s </w:instrText>
      </w:r>
      <w:r w:rsidR="00910085">
        <w:rPr>
          <w:noProof/>
        </w:rPr>
        <w:fldChar w:fldCharType="separate"/>
      </w:r>
      <w:r w:rsidR="00253C6E">
        <w:rPr>
          <w:noProof/>
        </w:rPr>
        <w:t>4</w:t>
      </w:r>
      <w:r w:rsidR="00910085">
        <w:rPr>
          <w:noProof/>
        </w:rPr>
        <w:fldChar w:fldCharType="end"/>
      </w:r>
      <w:r w:rsidR="00BC41F1">
        <w:noBreakHyphen/>
      </w:r>
      <w:r w:rsidR="00910085">
        <w:rPr>
          <w:noProof/>
        </w:rPr>
        <w:fldChar w:fldCharType="begin"/>
      </w:r>
      <w:r w:rsidR="00910085">
        <w:rPr>
          <w:noProof/>
        </w:rPr>
        <w:instrText xml:space="preserve"> SEQ Figure \* ARABIC \s 1 </w:instrText>
      </w:r>
      <w:r w:rsidR="00910085">
        <w:rPr>
          <w:noProof/>
        </w:rPr>
        <w:fldChar w:fldCharType="separate"/>
      </w:r>
      <w:r w:rsidR="00253C6E">
        <w:rPr>
          <w:noProof/>
        </w:rPr>
        <w:t>2</w:t>
      </w:r>
      <w:r w:rsidR="00910085">
        <w:rPr>
          <w:noProof/>
        </w:rPr>
        <w:fldChar w:fldCharType="end"/>
      </w:r>
      <w:r>
        <w:rPr>
          <w:rFonts w:hint="eastAsia"/>
          <w:lang w:eastAsia="ja-JP"/>
        </w:rPr>
        <w:t xml:space="preserve">   A</w:t>
      </w:r>
      <w:r w:rsidRPr="00DB4885">
        <w:rPr>
          <w:rFonts w:hint="eastAsia"/>
          <w:lang w:eastAsia="ja-JP"/>
        </w:rPr>
        <w:t>cquisition</w:t>
      </w:r>
      <w:r>
        <w:rPr>
          <w:rFonts w:hint="eastAsia"/>
          <w:lang w:eastAsia="ja-JP"/>
        </w:rPr>
        <w:t xml:space="preserve"> method of </w:t>
      </w:r>
      <w:r w:rsidRPr="00A43C4E">
        <w:rPr>
          <w:lang w:eastAsia="ja-JP"/>
        </w:rPr>
        <w:t xml:space="preserve">getting </w:t>
      </w:r>
      <w:r>
        <w:rPr>
          <w:rFonts w:hint="eastAsia"/>
          <w:lang w:eastAsia="ja-JP"/>
        </w:rPr>
        <w:t xml:space="preserve">HDMI cable </w:t>
      </w:r>
      <w:r>
        <w:rPr>
          <w:lang w:eastAsia="ja-JP"/>
        </w:rPr>
        <w:t>stat</w:t>
      </w:r>
      <w:r>
        <w:rPr>
          <w:rFonts w:hint="eastAsia"/>
          <w:lang w:eastAsia="ja-JP"/>
        </w:rPr>
        <w:t xml:space="preserve">us via </w:t>
      </w:r>
      <w:proofErr w:type="gramStart"/>
      <w:r>
        <w:rPr>
          <w:rFonts w:hint="eastAsia"/>
          <w:lang w:eastAsia="ja-JP"/>
        </w:rPr>
        <w:t>DRM</w:t>
      </w:r>
      <w:proofErr w:type="gramEnd"/>
    </w:p>
    <w:p w14:paraId="6081F48D" w14:textId="77777777" w:rsidR="00955A3E" w:rsidRDefault="00955A3E" w:rsidP="00955A3E">
      <w:pPr>
        <w:rPr>
          <w:rFonts w:ascii="Arial" w:eastAsia="MS Gothic" w:hAnsi="Arial"/>
          <w:sz w:val="18"/>
          <w:lang w:eastAsia="ja-JP"/>
        </w:rPr>
      </w:pPr>
      <w:r w:rsidRPr="00A43C4E">
        <w:rPr>
          <w:lang w:eastAsia="ja-JP"/>
        </w:rPr>
        <w:t xml:space="preserve">Moreover, </w:t>
      </w:r>
      <w:r w:rsidR="005C29E9" w:rsidRPr="00A43C4E">
        <w:rPr>
          <w:lang w:eastAsia="ja-JP"/>
        </w:rPr>
        <w:t>the</w:t>
      </w:r>
      <w:r w:rsidRPr="00A43C4E">
        <w:rPr>
          <w:lang w:eastAsia="ja-JP"/>
        </w:rPr>
        <w:t xml:space="preserve"> following commands are executed on target.</w:t>
      </w:r>
    </w:p>
    <w:p w14:paraId="748FADAB" w14:textId="77777777" w:rsidR="00955A3E" w:rsidRPr="00A43C4E" w:rsidRDefault="00955A3E" w:rsidP="00955A3E">
      <w:pPr>
        <w:pStyle w:val="a2"/>
      </w:pPr>
      <w:r w:rsidRPr="006B666E">
        <w:rPr>
          <w:rFonts w:ascii="MS PGothic" w:eastAsia="MS PGothic" w:hAnsi="MS PGothic"/>
          <w:noProof/>
          <w:kern w:val="2"/>
          <w:sz w:val="21"/>
          <w:szCs w:val="21"/>
          <w:lang w:eastAsia="en-US"/>
        </w:rPr>
        <mc:AlternateContent>
          <mc:Choice Requires="wpc">
            <w:drawing>
              <wp:inline distT="0" distB="0" distL="0" distR="0" wp14:anchorId="0A7C82ED" wp14:editId="288C58F1">
                <wp:extent cx="6064250" cy="1638300"/>
                <wp:effectExtent l="0" t="0" r="0" b="0"/>
                <wp:docPr id="478" name="キャンバス 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77" name="Text Box 34"/>
                        <wps:cNvSpPr txBox="1">
                          <a:spLocks noChangeArrowheads="1"/>
                        </wps:cNvSpPr>
                        <wps:spPr bwMode="auto">
                          <a:xfrm>
                            <a:off x="0" y="13287"/>
                            <a:ext cx="6043295" cy="160175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782D34" w14:textId="77777777" w:rsidR="008679A3" w:rsidRDefault="008679A3" w:rsidP="00955A3E">
                              <w:pPr>
                                <w:tabs>
                                  <w:tab w:val="left" w:pos="600"/>
                                  <w:tab w:val="left" w:pos="1200"/>
                                  <w:tab w:val="left" w:pos="1800"/>
                                  <w:tab w:val="left" w:pos="2400"/>
                                  <w:tab w:val="left" w:pos="3000"/>
                                  <w:tab w:val="left" w:pos="3600"/>
                                </w:tabs>
                                <w:spacing w:line="240" w:lineRule="auto"/>
                                <w:rPr>
                                  <w:rFonts w:ascii="Courier New" w:eastAsia="MS PGothic" w:hAnsi="Courier New" w:cs="Courier New"/>
                                  <w:sz w:val="18"/>
                                  <w:lang w:eastAsia="ja-JP"/>
                                </w:rPr>
                              </w:pPr>
                              <w:r>
                                <w:rPr>
                                  <w:rFonts w:ascii="Courier New" w:eastAsia="MS PGothic" w:hAnsi="Courier New" w:cs="Courier New" w:hint="eastAsia"/>
                                  <w:sz w:val="18"/>
                                  <w:lang w:eastAsia="ja-JP"/>
                                </w:rPr>
                                <w:t>HDMI0</w:t>
                              </w:r>
                            </w:p>
                            <w:p w14:paraId="306AFC28" w14:textId="77777777" w:rsidR="008679A3" w:rsidRDefault="008679A3" w:rsidP="00955A3E">
                              <w:pPr>
                                <w:tabs>
                                  <w:tab w:val="left" w:pos="600"/>
                                  <w:tab w:val="left" w:pos="1200"/>
                                  <w:tab w:val="left" w:pos="1800"/>
                                  <w:tab w:val="left" w:pos="2400"/>
                                  <w:tab w:val="left" w:pos="3000"/>
                                  <w:tab w:val="left" w:pos="3600"/>
                                </w:tabs>
                                <w:spacing w:line="240" w:lineRule="auto"/>
                                <w:rPr>
                                  <w:rFonts w:ascii="Courier New" w:eastAsia="MS PGothic" w:hAnsi="Courier New" w:cs="Courier New"/>
                                  <w:sz w:val="18"/>
                                </w:rPr>
                              </w:pPr>
                              <w:r>
                                <w:rPr>
                                  <w:rFonts w:ascii="Courier New" w:eastAsia="MS PGothic" w:hAnsi="Courier New" w:cs="Courier New" w:hint="eastAsia"/>
                                  <w:sz w:val="18"/>
                                </w:rPr>
                                <w:t xml:space="preserve"> </w:t>
                              </w:r>
                              <w:r w:rsidRPr="00670DE7">
                                <w:rPr>
                                  <w:rFonts w:ascii="Courier New" w:eastAsia="MS PGothic" w:hAnsi="Courier New" w:cs="Courier New"/>
                                  <w:sz w:val="18"/>
                                </w:rPr>
                                <w:t># cat /sys/class/drm/card0-HDMI-A-1/status</w:t>
                              </w:r>
                            </w:p>
                            <w:p w14:paraId="13586353" w14:textId="77777777" w:rsidR="008679A3" w:rsidRDefault="008679A3" w:rsidP="00955A3E">
                              <w:pPr>
                                <w:tabs>
                                  <w:tab w:val="left" w:pos="600"/>
                                  <w:tab w:val="left" w:pos="1200"/>
                                  <w:tab w:val="left" w:pos="1800"/>
                                  <w:tab w:val="left" w:pos="2400"/>
                                  <w:tab w:val="left" w:pos="3000"/>
                                  <w:tab w:val="left" w:pos="3600"/>
                                </w:tabs>
                                <w:spacing w:line="240" w:lineRule="auto"/>
                                <w:rPr>
                                  <w:rFonts w:ascii="Courier New" w:eastAsia="MS PGothic" w:hAnsi="Courier New" w:cs="Courier New"/>
                                  <w:sz w:val="18"/>
                                </w:rPr>
                              </w:pPr>
                              <w:r>
                                <w:rPr>
                                  <w:rFonts w:ascii="Courier New" w:eastAsia="MS PGothic" w:hAnsi="Courier New" w:cs="Courier New"/>
                                  <w:sz w:val="18"/>
                                </w:rPr>
                                <w:t>HDMI1 (R-Car H3 only)</w:t>
                              </w:r>
                            </w:p>
                            <w:p w14:paraId="174EFD42" w14:textId="19C9868C" w:rsidR="008679A3" w:rsidRDefault="008679A3" w:rsidP="00E56E6C">
                              <w:pPr>
                                <w:tabs>
                                  <w:tab w:val="left" w:pos="600"/>
                                  <w:tab w:val="left" w:pos="1200"/>
                                  <w:tab w:val="left" w:pos="1800"/>
                                  <w:tab w:val="left" w:pos="2400"/>
                                  <w:tab w:val="left" w:pos="3000"/>
                                  <w:tab w:val="left" w:pos="3600"/>
                                </w:tabs>
                                <w:spacing w:line="240" w:lineRule="auto"/>
                                <w:ind w:firstLineChars="50" w:firstLine="90"/>
                                <w:rPr>
                                  <w:rFonts w:ascii="Courier New" w:eastAsia="MS PGothic" w:hAnsi="Courier New" w:cs="Courier New"/>
                                  <w:sz w:val="18"/>
                                </w:rPr>
                              </w:pPr>
                              <w:r w:rsidRPr="00670DE7">
                                <w:rPr>
                                  <w:rFonts w:ascii="Courier New" w:eastAsia="MS PGothic" w:hAnsi="Courier New" w:cs="Courier New"/>
                                  <w:sz w:val="18"/>
                                </w:rPr>
                                <w:t># c</w:t>
                              </w:r>
                              <w:r>
                                <w:rPr>
                                  <w:rFonts w:ascii="Courier New" w:eastAsia="MS PGothic" w:hAnsi="Courier New" w:cs="Courier New"/>
                                  <w:sz w:val="18"/>
                                </w:rPr>
                                <w:t>at /sys/class/drm/card0-HDMI-A-2</w:t>
                              </w:r>
                              <w:r w:rsidRPr="00670DE7">
                                <w:rPr>
                                  <w:rFonts w:ascii="Courier New" w:eastAsia="MS PGothic" w:hAnsi="Courier New" w:cs="Courier New"/>
                                  <w:sz w:val="18"/>
                                </w:rPr>
                                <w:t>/status</w:t>
                              </w:r>
                            </w:p>
                            <w:p w14:paraId="633B671F" w14:textId="09F7B3E0" w:rsidR="008679A3" w:rsidRDefault="008679A3" w:rsidP="00E56E6C">
                              <w:pPr>
                                <w:tabs>
                                  <w:tab w:val="left" w:pos="600"/>
                                  <w:tab w:val="left" w:pos="1200"/>
                                  <w:tab w:val="left" w:pos="1800"/>
                                  <w:tab w:val="left" w:pos="2400"/>
                                  <w:tab w:val="left" w:pos="3000"/>
                                  <w:tab w:val="left" w:pos="3600"/>
                                </w:tabs>
                                <w:spacing w:line="240" w:lineRule="auto"/>
                                <w:rPr>
                                  <w:rFonts w:ascii="Courier New" w:eastAsia="MS PGothic" w:hAnsi="Courier New" w:cs="Courier New"/>
                                  <w:sz w:val="18"/>
                                  <w:lang w:eastAsia="ja-JP"/>
                                </w:rPr>
                              </w:pPr>
                              <w:r>
                                <w:rPr>
                                  <w:rFonts w:ascii="Courier New" w:eastAsia="MS PGothic" w:hAnsi="Courier New" w:cs="Courier New"/>
                                  <w:sz w:val="18"/>
                                  <w:lang w:eastAsia="ja-JP"/>
                                </w:rPr>
                                <w:t>Display Port (R-Car V3U only)</w:t>
                              </w:r>
                            </w:p>
                            <w:p w14:paraId="7EBC5D9B" w14:textId="3954969D" w:rsidR="008679A3" w:rsidRPr="00E56E6C" w:rsidRDefault="008679A3">
                              <w:pPr>
                                <w:tabs>
                                  <w:tab w:val="left" w:pos="600"/>
                                  <w:tab w:val="left" w:pos="1200"/>
                                  <w:tab w:val="left" w:pos="1800"/>
                                  <w:tab w:val="left" w:pos="2400"/>
                                  <w:tab w:val="left" w:pos="3000"/>
                                  <w:tab w:val="left" w:pos="3600"/>
                                </w:tabs>
                                <w:spacing w:line="240" w:lineRule="auto"/>
                                <w:ind w:firstLineChars="50" w:firstLine="90"/>
                                <w:rPr>
                                  <w:rFonts w:ascii="Courier New" w:eastAsia="MS PGothic" w:hAnsi="Courier New" w:cs="Courier New"/>
                                  <w:sz w:val="18"/>
                                  <w:lang w:eastAsia="ja-JP"/>
                                </w:rPr>
                              </w:pPr>
                              <w:r>
                                <w:rPr>
                                  <w:rFonts w:ascii="Courier New" w:eastAsia="MS PGothic" w:hAnsi="Courier New" w:cs="Courier New"/>
                                  <w:sz w:val="18"/>
                                  <w:lang w:eastAsia="ja-JP"/>
                                </w:rPr>
                                <w:t xml:space="preserve"># </w:t>
                              </w:r>
                              <w:r w:rsidRPr="00E56E6C">
                                <w:rPr>
                                  <w:rFonts w:ascii="Courier New" w:eastAsia="MS PGothic" w:hAnsi="Courier New" w:cs="Courier New"/>
                                  <w:sz w:val="18"/>
                                  <w:lang w:eastAsia="ja-JP"/>
                                </w:rPr>
                                <w:t>cat /sys/class/drm/card0-DP-1/status</w:t>
                              </w:r>
                            </w:p>
                          </w:txbxContent>
                        </wps:txbx>
                        <wps:bodyPr rot="0" vert="horz" wrap="square" lIns="0" tIns="0" rIns="0" bIns="0" anchor="t" anchorCtr="0" upright="1">
                          <a:noAutofit/>
                        </wps:bodyPr>
                      </wps:wsp>
                    </wpc:wpc>
                  </a:graphicData>
                </a:graphic>
              </wp:inline>
            </w:drawing>
          </mc:Choice>
          <mc:Fallback>
            <w:pict>
              <v:group w14:anchorId="0A7C82ED" id="_x0000_s2001" editas="canvas" style="width:477.5pt;height:129pt;mso-position-horizontal-relative:char;mso-position-vertical-relative:line" coordsize="60642,16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">
                <v:shape id="_x0000_s2002" type="#_x0000_t75" style="position:absolute;width:60642;height:16383;visibility:visible;mso-wrap-style:square">
                  <v:fill o:detectmouseclick="t"/>
                  <v:path o:connecttype="none"/>
                </v:shape>
                <v:shape id="Text Box 34" o:spid="_x0000_s2003" type="#_x0000_t202" style="position:absolute;top:132;width:60432;height:160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" stroked="f">
                  <v:textbox inset="0,0,0,0">
                    <w:txbxContent>
                      <w:p w14:paraId="2F782D34" w14:textId="77777777" w:rsidR="008679A3" w:rsidRDefault="008679A3" w:rsidP="00955A3E">
                        <w:pPr>
                          <w:tabs>
                            <w:tab w:val="left" w:pos="600"/>
                            <w:tab w:val="left" w:pos="1200"/>
                            <w:tab w:val="left" w:pos="1800"/>
                            <w:tab w:val="left" w:pos="2400"/>
                            <w:tab w:val="left" w:pos="3000"/>
                            <w:tab w:val="left" w:pos="3600"/>
                          </w:tabs>
                          <w:spacing w:line="240" w:lineRule="auto"/>
                          <w:rPr>
                            <w:rFonts w:ascii="Courier New" w:eastAsia="ＭＳ Ｐゴシック" w:hAnsi="Courier New" w:cs="Courier New"/>
                            <w:sz w:val="18"/>
                            <w:lang w:eastAsia="ja-JP"/>
                          </w:rPr>
                        </w:pPr>
                        <w:r>
                          <w:rPr>
                            <w:rFonts w:ascii="Courier New" w:eastAsia="ＭＳ Ｐゴシック" w:hAnsi="Courier New" w:cs="Courier New" w:hint="eastAsia"/>
                            <w:sz w:val="18"/>
                            <w:lang w:eastAsia="ja-JP"/>
                          </w:rPr>
                          <w:t>HDMI0</w:t>
                        </w:r>
                      </w:p>
                      <w:p w14:paraId="306AFC28" w14:textId="77777777" w:rsidR="008679A3" w:rsidRDefault="008679A3" w:rsidP="00955A3E">
                        <w:pPr>
                          <w:tabs>
                            <w:tab w:val="left" w:pos="600"/>
                            <w:tab w:val="left" w:pos="1200"/>
                            <w:tab w:val="left" w:pos="1800"/>
                            <w:tab w:val="left" w:pos="2400"/>
                            <w:tab w:val="left" w:pos="3000"/>
                            <w:tab w:val="left" w:pos="3600"/>
                          </w:tabs>
                          <w:spacing w:line="240" w:lineRule="auto"/>
                          <w:rPr>
                            <w:rFonts w:ascii="Courier New" w:eastAsia="ＭＳ Ｐゴシック" w:hAnsi="Courier New" w:cs="Courier New"/>
                            <w:sz w:val="18"/>
                          </w:rPr>
                        </w:pPr>
                        <w:r>
                          <w:rPr>
                            <w:rFonts w:ascii="Courier New" w:eastAsia="ＭＳ Ｐゴシック" w:hAnsi="Courier New" w:cs="Courier New" w:hint="eastAsia"/>
                            <w:sz w:val="18"/>
                          </w:rPr>
                          <w:t xml:space="preserve"> </w:t>
                        </w:r>
                        <w:r w:rsidRPr="00670DE7">
                          <w:rPr>
                            <w:rFonts w:ascii="Courier New" w:eastAsia="ＭＳ Ｐゴシック" w:hAnsi="Courier New" w:cs="Courier New"/>
                            <w:sz w:val="18"/>
                          </w:rPr>
                          <w:t># cat /sys/class/drm/card0-HDMI-A-1/status</w:t>
                        </w:r>
                      </w:p>
                      <w:p w14:paraId="13586353" w14:textId="77777777" w:rsidR="008679A3" w:rsidRDefault="008679A3" w:rsidP="00955A3E">
                        <w:pPr>
                          <w:tabs>
                            <w:tab w:val="left" w:pos="600"/>
                            <w:tab w:val="left" w:pos="1200"/>
                            <w:tab w:val="left" w:pos="1800"/>
                            <w:tab w:val="left" w:pos="2400"/>
                            <w:tab w:val="left" w:pos="3000"/>
                            <w:tab w:val="left" w:pos="3600"/>
                          </w:tabs>
                          <w:spacing w:line="240" w:lineRule="auto"/>
                          <w:rPr>
                            <w:rFonts w:ascii="Courier New" w:eastAsia="ＭＳ Ｐゴシック" w:hAnsi="Courier New" w:cs="Courier New"/>
                            <w:sz w:val="18"/>
                          </w:rPr>
                        </w:pPr>
                        <w:r>
                          <w:rPr>
                            <w:rFonts w:ascii="Courier New" w:eastAsia="ＭＳ Ｐゴシック" w:hAnsi="Courier New" w:cs="Courier New"/>
                            <w:sz w:val="18"/>
                          </w:rPr>
                          <w:t>HDMI1 (R-Car H3 only)</w:t>
                        </w:r>
                      </w:p>
                      <w:p w14:paraId="174EFD42" w14:textId="19C9868C" w:rsidR="008679A3" w:rsidRDefault="008679A3" w:rsidP="00E56E6C">
                        <w:pPr>
                          <w:tabs>
                            <w:tab w:val="left" w:pos="600"/>
                            <w:tab w:val="left" w:pos="1200"/>
                            <w:tab w:val="left" w:pos="1800"/>
                            <w:tab w:val="left" w:pos="2400"/>
                            <w:tab w:val="left" w:pos="3000"/>
                            <w:tab w:val="left" w:pos="3600"/>
                          </w:tabs>
                          <w:spacing w:line="240" w:lineRule="auto"/>
                          <w:ind w:firstLineChars="50" w:firstLine="90"/>
                          <w:rPr>
                            <w:rFonts w:ascii="Courier New" w:eastAsia="ＭＳ Ｐゴシック" w:hAnsi="Courier New" w:cs="Courier New"/>
                            <w:sz w:val="18"/>
                          </w:rPr>
                        </w:pPr>
                        <w:r w:rsidRPr="00670DE7">
                          <w:rPr>
                            <w:rFonts w:ascii="Courier New" w:eastAsia="ＭＳ Ｐゴシック" w:hAnsi="Courier New" w:cs="Courier New"/>
                            <w:sz w:val="18"/>
                          </w:rPr>
                          <w:t># c</w:t>
                        </w:r>
                        <w:r>
                          <w:rPr>
                            <w:rFonts w:ascii="Courier New" w:eastAsia="ＭＳ Ｐゴシック" w:hAnsi="Courier New" w:cs="Courier New"/>
                            <w:sz w:val="18"/>
                          </w:rPr>
                          <w:t>at /sys/class/drm/card0-HDMI-A-2</w:t>
                        </w:r>
                        <w:r w:rsidRPr="00670DE7">
                          <w:rPr>
                            <w:rFonts w:ascii="Courier New" w:eastAsia="ＭＳ Ｐゴシック" w:hAnsi="Courier New" w:cs="Courier New"/>
                            <w:sz w:val="18"/>
                          </w:rPr>
                          <w:t>/status</w:t>
                        </w:r>
                      </w:p>
                      <w:p w14:paraId="633B671F" w14:textId="09F7B3E0" w:rsidR="008679A3" w:rsidRDefault="008679A3" w:rsidP="00E56E6C">
                        <w:pPr>
                          <w:tabs>
                            <w:tab w:val="left" w:pos="600"/>
                            <w:tab w:val="left" w:pos="1200"/>
                            <w:tab w:val="left" w:pos="1800"/>
                            <w:tab w:val="left" w:pos="2400"/>
                            <w:tab w:val="left" w:pos="3000"/>
                            <w:tab w:val="left" w:pos="3600"/>
                          </w:tabs>
                          <w:spacing w:line="240" w:lineRule="auto"/>
                          <w:rPr>
                            <w:rFonts w:ascii="Courier New" w:eastAsia="ＭＳ Ｐゴシック" w:hAnsi="Courier New" w:cs="Courier New"/>
                            <w:sz w:val="18"/>
                            <w:lang w:eastAsia="ja-JP"/>
                          </w:rPr>
                        </w:pPr>
                        <w:r>
                          <w:rPr>
                            <w:rFonts w:ascii="Courier New" w:eastAsia="ＭＳ Ｐゴシック" w:hAnsi="Courier New" w:cs="Courier New"/>
                            <w:sz w:val="18"/>
                            <w:lang w:eastAsia="ja-JP"/>
                          </w:rPr>
                          <w:t>Display Port (R-Car V3U only)</w:t>
                        </w:r>
                      </w:p>
                      <w:p w14:paraId="7EBC5D9B" w14:textId="3954969D" w:rsidR="008679A3" w:rsidRPr="00E56E6C" w:rsidRDefault="008679A3">
                        <w:pPr>
                          <w:tabs>
                            <w:tab w:val="left" w:pos="600"/>
                            <w:tab w:val="left" w:pos="1200"/>
                            <w:tab w:val="left" w:pos="1800"/>
                            <w:tab w:val="left" w:pos="2400"/>
                            <w:tab w:val="left" w:pos="3000"/>
                            <w:tab w:val="left" w:pos="3600"/>
                          </w:tabs>
                          <w:spacing w:line="240" w:lineRule="auto"/>
                          <w:ind w:firstLineChars="50" w:firstLine="90"/>
                          <w:rPr>
                            <w:rFonts w:ascii="Courier New" w:eastAsia="ＭＳ Ｐゴシック" w:hAnsi="Courier New" w:cs="Courier New"/>
                            <w:sz w:val="18"/>
                            <w:lang w:eastAsia="ja-JP"/>
                          </w:rPr>
                        </w:pPr>
                        <w:r>
                          <w:rPr>
                            <w:rFonts w:ascii="Courier New" w:eastAsia="ＭＳ Ｐゴシック" w:hAnsi="Courier New" w:cs="Courier New"/>
                            <w:sz w:val="18"/>
                            <w:lang w:eastAsia="ja-JP"/>
                          </w:rPr>
                          <w:t xml:space="preserve"># </w:t>
                        </w:r>
                        <w:r w:rsidRPr="00E56E6C">
                          <w:rPr>
                            <w:rFonts w:ascii="Courier New" w:eastAsia="ＭＳ Ｐゴシック" w:hAnsi="Courier New" w:cs="Courier New"/>
                            <w:sz w:val="18"/>
                            <w:lang w:eastAsia="ja-JP"/>
                          </w:rPr>
                          <w:t>cat /sys/class/drm/card0-DP-1/status</w:t>
                        </w:r>
                      </w:p>
                    </w:txbxContent>
                  </v:textbox>
                </v:shape>
                <w10:anchorlock/>
              </v:group>
            </w:pict>
          </mc:Fallback>
        </mc:AlternateContent>
      </w:r>
    </w:p>
    <w:p w14:paraId="47068144" w14:textId="77777777" w:rsidR="00955A3E" w:rsidRPr="00A43C4E" w:rsidRDefault="00955A3E" w:rsidP="00955A3E">
      <w:pPr>
        <w:rPr>
          <w:lang w:eastAsia="ja-JP"/>
        </w:rPr>
      </w:pPr>
      <w:r w:rsidRPr="00A43C4E">
        <w:rPr>
          <w:lang w:eastAsia="ja-JP"/>
        </w:rPr>
        <w:t xml:space="preserve">The following </w:t>
      </w:r>
      <w:r>
        <w:rPr>
          <w:rFonts w:hint="eastAsia"/>
          <w:lang w:eastAsia="ja-JP"/>
        </w:rPr>
        <w:t>information</w:t>
      </w:r>
      <w:r w:rsidRPr="00A43C4E">
        <w:rPr>
          <w:lang w:eastAsia="ja-JP"/>
        </w:rPr>
        <w:t xml:space="preserve"> </w:t>
      </w:r>
      <w:r>
        <w:rPr>
          <w:rFonts w:hint="eastAsia"/>
          <w:lang w:eastAsia="ja-JP"/>
        </w:rPr>
        <w:t>can get</w:t>
      </w:r>
      <w:r w:rsidRPr="00A43C4E">
        <w:rPr>
          <w:lang w:eastAsia="ja-JP"/>
        </w:rPr>
        <w:t>.</w:t>
      </w:r>
    </w:p>
    <w:p w14:paraId="5F99E930" w14:textId="77777777" w:rsidR="00955A3E" w:rsidRPr="00A43C4E" w:rsidRDefault="00955A3E" w:rsidP="00955A3E">
      <w:pPr>
        <w:keepNext/>
        <w:widowControl w:val="0"/>
        <w:pBdr>
          <w:top w:val="single" w:sz="4" w:space="8" w:color="auto"/>
          <w:left w:val="single" w:sz="4" w:space="8" w:color="auto"/>
          <w:bottom w:val="single" w:sz="4" w:space="8" w:color="auto"/>
          <w:right w:val="single" w:sz="4" w:space="8" w:color="auto"/>
        </w:pBdr>
        <w:kinsoku w:val="0"/>
        <w:autoSpaceDE/>
        <w:autoSpaceDN/>
        <w:spacing w:before="240" w:after="60" w:line="240" w:lineRule="atLeast"/>
        <w:ind w:left="142" w:right="142"/>
        <w:jc w:val="center"/>
        <w:rPr>
          <w:rFonts w:ascii="Arial" w:eastAsia="MS Gothic" w:hAnsi="Arial"/>
          <w:sz w:val="18"/>
          <w:lang w:eastAsia="ja-JP"/>
        </w:rPr>
      </w:pPr>
      <w:r w:rsidRPr="006B666E">
        <w:rPr>
          <w:rFonts w:ascii="MS PGothic" w:eastAsia="MS PGothic" w:hAnsi="MS PGothic"/>
          <w:noProof/>
          <w:kern w:val="2"/>
          <w:sz w:val="21"/>
          <w:szCs w:val="21"/>
        </w:rPr>
        <w:lastRenderedPageBreak/>
        <mc:AlternateContent>
          <mc:Choice Requires="wpc">
            <w:drawing>
              <wp:inline distT="0" distB="0" distL="0" distR="0" wp14:anchorId="492B2A79" wp14:editId="18093003">
                <wp:extent cx="6066429" cy="586854"/>
                <wp:effectExtent l="0" t="0" r="0" b="3810"/>
                <wp:docPr id="476" name="キャンバス 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75" name="Text Box 34"/>
                        <wps:cNvSpPr txBox="1">
                          <a:spLocks noChangeArrowheads="1"/>
                        </wps:cNvSpPr>
                        <wps:spPr bwMode="auto">
                          <a:xfrm>
                            <a:off x="0" y="13314"/>
                            <a:ext cx="6043295" cy="54802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72069E" w14:textId="77777777" w:rsidR="008679A3" w:rsidRPr="00F13C42" w:rsidRDefault="008679A3" w:rsidP="00955A3E">
                              <w:pPr>
                                <w:tabs>
                                  <w:tab w:val="left" w:pos="600"/>
                                  <w:tab w:val="left" w:pos="1200"/>
                                  <w:tab w:val="left" w:pos="1800"/>
                                  <w:tab w:val="left" w:pos="2400"/>
                                  <w:tab w:val="left" w:pos="3000"/>
                                  <w:tab w:val="left" w:pos="3600"/>
                                </w:tabs>
                                <w:spacing w:after="0" w:line="240" w:lineRule="auto"/>
                                <w:rPr>
                                  <w:rFonts w:ascii="Courier New" w:eastAsia="MS PGothic" w:hAnsi="Courier New" w:cs="Courier New"/>
                                  <w:sz w:val="18"/>
                                  <w:lang w:eastAsia="ja-JP"/>
                                </w:rPr>
                              </w:pPr>
                              <w:r w:rsidRPr="00F13C42">
                                <w:rPr>
                                  <w:rFonts w:ascii="Courier New" w:eastAsia="MS PGothic" w:hAnsi="Courier New" w:cs="Courier New"/>
                                  <w:sz w:val="18"/>
                                  <w:lang w:eastAsia="ja-JP"/>
                                </w:rPr>
                                <w:t xml:space="preserve"> connected</w:t>
                              </w:r>
                            </w:p>
                            <w:p w14:paraId="4274B23E" w14:textId="77777777" w:rsidR="008679A3" w:rsidRPr="00F13C42" w:rsidRDefault="008679A3" w:rsidP="00955A3E">
                              <w:pPr>
                                <w:tabs>
                                  <w:tab w:val="left" w:pos="600"/>
                                  <w:tab w:val="left" w:pos="1200"/>
                                  <w:tab w:val="left" w:pos="1800"/>
                                  <w:tab w:val="left" w:pos="2400"/>
                                  <w:tab w:val="left" w:pos="3000"/>
                                  <w:tab w:val="left" w:pos="3600"/>
                                </w:tabs>
                                <w:spacing w:after="0" w:line="240" w:lineRule="auto"/>
                                <w:rPr>
                                  <w:rFonts w:ascii="Courier New" w:eastAsia="MS PGothic" w:hAnsi="Courier New" w:cs="Courier New"/>
                                  <w:sz w:val="18"/>
                                  <w:lang w:eastAsia="ja-JP"/>
                                </w:rPr>
                              </w:pPr>
                              <w:r w:rsidRPr="00F13C42">
                                <w:rPr>
                                  <w:rFonts w:ascii="Courier New" w:eastAsia="MS PGothic" w:hAnsi="Courier New" w:cs="Courier New"/>
                                  <w:sz w:val="18"/>
                                  <w:lang w:eastAsia="ja-JP"/>
                                </w:rPr>
                                <w:t xml:space="preserve">   or</w:t>
                              </w:r>
                            </w:p>
                            <w:p w14:paraId="11E6BC02" w14:textId="77777777" w:rsidR="008679A3" w:rsidRPr="00F9190E" w:rsidRDefault="008679A3" w:rsidP="00955A3E">
                              <w:pPr>
                                <w:tabs>
                                  <w:tab w:val="left" w:pos="600"/>
                                  <w:tab w:val="left" w:pos="1200"/>
                                  <w:tab w:val="left" w:pos="1800"/>
                                  <w:tab w:val="left" w:pos="2400"/>
                                  <w:tab w:val="left" w:pos="3000"/>
                                  <w:tab w:val="left" w:pos="3600"/>
                                </w:tabs>
                                <w:spacing w:after="0" w:line="240" w:lineRule="auto"/>
                                <w:rPr>
                                  <w:rFonts w:ascii="Courier New" w:eastAsia="MS PGothic" w:hAnsi="Courier New" w:cs="Courier New"/>
                                  <w:sz w:val="18"/>
                                  <w:lang w:eastAsia="ja-JP"/>
                                </w:rPr>
                              </w:pPr>
                              <w:r w:rsidRPr="00F13C42">
                                <w:rPr>
                                  <w:rFonts w:ascii="Courier New" w:eastAsia="MS PGothic" w:hAnsi="Courier New" w:cs="Courier New"/>
                                  <w:sz w:val="18"/>
                                  <w:lang w:eastAsia="ja-JP"/>
                                </w:rPr>
                                <w:t xml:space="preserve"> disconnected</w:t>
                              </w:r>
                            </w:p>
                          </w:txbxContent>
                        </wps:txbx>
                        <wps:bodyPr rot="0" vert="horz" wrap="square" lIns="0" tIns="0" rIns="0" bIns="0" anchor="t" anchorCtr="0" upright="1">
                          <a:noAutofit/>
                        </wps:bodyPr>
                      </wps:wsp>
                    </wpc:wpc>
                  </a:graphicData>
                </a:graphic>
              </wp:inline>
            </w:drawing>
          </mc:Choice>
          <mc:Fallback>
            <w:pict>
              <v:group w14:anchorId="492B2A79" id="_x0000_s2004" editas="canvas" style="width:477.65pt;height:46.2pt;mso-position-horizontal-relative:char;mso-position-vertical-relative:line" coordsize="60661,5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">
                <v:shape id="_x0000_s2005" type="#_x0000_t75" style="position:absolute;width:60661;height:5867;visibility:visible;mso-wrap-style:square">
                  <v:fill o:detectmouseclick="t"/>
                  <v:path o:connecttype="none"/>
                </v:shape>
                <v:shape id="Text Box 34" o:spid="_x0000_s2006" type="#_x0000_t202" style="position:absolute;top:133;width:60432;height:5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" stroked="f">
                  <v:textbox inset="0,0,0,0">
                    <w:txbxContent>
                      <w:p w14:paraId="4572069E" w14:textId="77777777" w:rsidR="008679A3" w:rsidRPr="00F13C42" w:rsidRDefault="008679A3" w:rsidP="00955A3E">
                        <w:pPr>
                          <w:tabs>
                            <w:tab w:val="left" w:pos="600"/>
                            <w:tab w:val="left" w:pos="1200"/>
                            <w:tab w:val="left" w:pos="1800"/>
                            <w:tab w:val="left" w:pos="2400"/>
                            <w:tab w:val="left" w:pos="3000"/>
                            <w:tab w:val="left" w:pos="3600"/>
                          </w:tabs>
                          <w:spacing w:after="0" w:line="240" w:lineRule="auto"/>
                          <w:rPr>
                            <w:rFonts w:ascii="Courier New" w:eastAsia="ＭＳ Ｐゴシック" w:hAnsi="Courier New" w:cs="Courier New"/>
                            <w:sz w:val="18"/>
                            <w:lang w:eastAsia="ja-JP"/>
                          </w:rPr>
                        </w:pPr>
                        <w:r w:rsidRPr="00F13C42">
                          <w:rPr>
                            <w:rFonts w:ascii="Courier New" w:eastAsia="ＭＳ Ｐゴシック" w:hAnsi="Courier New" w:cs="Courier New"/>
                            <w:sz w:val="18"/>
                            <w:lang w:eastAsia="ja-JP"/>
                          </w:rPr>
                          <w:t xml:space="preserve"> connected</w:t>
                        </w:r>
                      </w:p>
                      <w:p w14:paraId="4274B23E" w14:textId="77777777" w:rsidR="008679A3" w:rsidRPr="00F13C42" w:rsidRDefault="008679A3" w:rsidP="00955A3E">
                        <w:pPr>
                          <w:tabs>
                            <w:tab w:val="left" w:pos="600"/>
                            <w:tab w:val="left" w:pos="1200"/>
                            <w:tab w:val="left" w:pos="1800"/>
                            <w:tab w:val="left" w:pos="2400"/>
                            <w:tab w:val="left" w:pos="3000"/>
                            <w:tab w:val="left" w:pos="3600"/>
                          </w:tabs>
                          <w:spacing w:after="0" w:line="240" w:lineRule="auto"/>
                          <w:rPr>
                            <w:rFonts w:ascii="Courier New" w:eastAsia="ＭＳ Ｐゴシック" w:hAnsi="Courier New" w:cs="Courier New"/>
                            <w:sz w:val="18"/>
                            <w:lang w:eastAsia="ja-JP"/>
                          </w:rPr>
                        </w:pPr>
                        <w:r w:rsidRPr="00F13C42">
                          <w:rPr>
                            <w:rFonts w:ascii="Courier New" w:eastAsia="ＭＳ Ｐゴシック" w:hAnsi="Courier New" w:cs="Courier New"/>
                            <w:sz w:val="18"/>
                            <w:lang w:eastAsia="ja-JP"/>
                          </w:rPr>
                          <w:t xml:space="preserve">   or</w:t>
                        </w:r>
                      </w:p>
                      <w:p w14:paraId="11E6BC02" w14:textId="77777777" w:rsidR="008679A3" w:rsidRPr="00F9190E" w:rsidRDefault="008679A3" w:rsidP="00955A3E">
                        <w:pPr>
                          <w:tabs>
                            <w:tab w:val="left" w:pos="600"/>
                            <w:tab w:val="left" w:pos="1200"/>
                            <w:tab w:val="left" w:pos="1800"/>
                            <w:tab w:val="left" w:pos="2400"/>
                            <w:tab w:val="left" w:pos="3000"/>
                            <w:tab w:val="left" w:pos="3600"/>
                          </w:tabs>
                          <w:spacing w:after="0" w:line="240" w:lineRule="auto"/>
                          <w:rPr>
                            <w:rFonts w:ascii="Courier New" w:eastAsia="ＭＳ Ｐゴシック" w:hAnsi="Courier New" w:cs="Courier New"/>
                            <w:sz w:val="18"/>
                            <w:lang w:eastAsia="ja-JP"/>
                          </w:rPr>
                        </w:pPr>
                        <w:r w:rsidRPr="00F13C42">
                          <w:rPr>
                            <w:rFonts w:ascii="Courier New" w:eastAsia="ＭＳ Ｐゴシック" w:hAnsi="Courier New" w:cs="Courier New"/>
                            <w:sz w:val="18"/>
                            <w:lang w:eastAsia="ja-JP"/>
                          </w:rPr>
                          <w:t xml:space="preserve"> disconnected</w:t>
                        </w:r>
                      </w:p>
                    </w:txbxContent>
                  </v:textbox>
                </v:shape>
                <w10:anchorlock/>
              </v:group>
            </w:pict>
          </mc:Fallback>
        </mc:AlternateContent>
      </w:r>
    </w:p>
    <w:p w14:paraId="2E93CE53" w14:textId="77777777" w:rsidR="00955A3E" w:rsidRDefault="00955A3E" w:rsidP="00955A3E">
      <w:pPr>
        <w:overflowPunct/>
        <w:autoSpaceDE/>
        <w:autoSpaceDN/>
        <w:adjustRightInd/>
        <w:spacing w:after="0" w:line="240" w:lineRule="auto"/>
        <w:textAlignment w:val="auto"/>
        <w:rPr>
          <w:lang w:eastAsia="ja-JP"/>
        </w:rPr>
      </w:pPr>
    </w:p>
    <w:p w14:paraId="775F119A" w14:textId="77777777" w:rsidR="00955A3E" w:rsidRDefault="00955A3E" w:rsidP="00955A3E">
      <w:pPr>
        <w:pStyle w:val="Heading3"/>
        <w:rPr>
          <w:lang w:eastAsia="ja-JP"/>
        </w:rPr>
      </w:pPr>
      <w:bookmarkStart w:id="17" w:name="_Ref368038148"/>
      <w:r>
        <w:rPr>
          <w:lang w:eastAsia="ja-JP"/>
        </w:rPr>
        <w:t xml:space="preserve">Notice about </w:t>
      </w:r>
      <w:r>
        <w:rPr>
          <w:rFonts w:hint="eastAsia"/>
          <w:lang w:eastAsia="ja-JP"/>
        </w:rPr>
        <w:t>h</w:t>
      </w:r>
      <w:r>
        <w:rPr>
          <w:lang w:eastAsia="ja-JP"/>
        </w:rPr>
        <w:t>ot</w:t>
      </w:r>
      <w:r>
        <w:rPr>
          <w:rFonts w:hint="eastAsia"/>
          <w:lang w:eastAsia="ja-JP"/>
        </w:rPr>
        <w:t xml:space="preserve"> </w:t>
      </w:r>
      <w:proofErr w:type="gramStart"/>
      <w:r>
        <w:rPr>
          <w:lang w:eastAsia="ja-JP"/>
        </w:rPr>
        <w:t>plug</w:t>
      </w:r>
      <w:bookmarkEnd w:id="17"/>
      <w:proofErr w:type="gramEnd"/>
    </w:p>
    <w:p w14:paraId="15333DC7" w14:textId="5C81B836" w:rsidR="00D14416" w:rsidRDefault="009001EA" w:rsidP="00B94654">
      <w:pPr>
        <w:rPr>
          <w:lang w:eastAsia="ja-JP"/>
        </w:rPr>
      </w:pPr>
      <w:r>
        <w:t>If you start the kernel with connecting the HDMI</w:t>
      </w:r>
      <w:r w:rsidR="00352125">
        <w:t xml:space="preserve"> or DP</w:t>
      </w:r>
      <w:r>
        <w:t xml:space="preserve"> cable</w:t>
      </w:r>
      <w:r w:rsidR="00D14416" w:rsidRPr="00D14416">
        <w:rPr>
          <w:lang w:eastAsia="ja-JP"/>
        </w:rPr>
        <w:t>, the monitor displays the recommended resolution.</w:t>
      </w:r>
    </w:p>
    <w:p w14:paraId="69D5C672" w14:textId="6AA95C66" w:rsidR="00955A3E" w:rsidRDefault="00A65CF3" w:rsidP="00955A3E">
      <w:pPr>
        <w:rPr>
          <w:lang w:eastAsia="ja-JP"/>
        </w:rPr>
      </w:pPr>
      <w:r w:rsidRPr="00D56217">
        <w:rPr>
          <w:lang w:eastAsia="ja-JP"/>
        </w:rPr>
        <w:t>If the HDMI</w:t>
      </w:r>
      <w:r w:rsidR="00352125">
        <w:rPr>
          <w:lang w:eastAsia="ja-JP"/>
        </w:rPr>
        <w:t xml:space="preserve"> or DP</w:t>
      </w:r>
      <w:r w:rsidRPr="00D56217">
        <w:rPr>
          <w:lang w:eastAsia="ja-JP"/>
        </w:rPr>
        <w:t xml:space="preserve"> cable was inserted after starting the kernel, the monitor </w:t>
      </w:r>
      <w:r w:rsidR="009001EA">
        <w:rPr>
          <w:lang w:eastAsia="ja-JP"/>
        </w:rPr>
        <w:t>would</w:t>
      </w:r>
      <w:r w:rsidR="009001EA" w:rsidRPr="00D56217">
        <w:rPr>
          <w:lang w:eastAsia="ja-JP"/>
        </w:rPr>
        <w:t xml:space="preserve"> </w:t>
      </w:r>
      <w:r w:rsidRPr="00D56217">
        <w:rPr>
          <w:lang w:eastAsia="ja-JP"/>
        </w:rPr>
        <w:t>be displayed in XGA resolution</w:t>
      </w:r>
      <w:r w:rsidR="00AB55C2">
        <w:rPr>
          <w:lang w:eastAsia="ja-JP"/>
        </w:rPr>
        <w:t>.</w:t>
      </w:r>
    </w:p>
    <w:p w14:paraId="492AE45F" w14:textId="6607EE4C" w:rsidR="00D87663" w:rsidRDefault="00AB55C2" w:rsidP="00C37AD3">
      <w:pPr>
        <w:rPr>
          <w:rStyle w:val="a"/>
          <w:lang w:eastAsia="ja-JP"/>
        </w:rPr>
      </w:pPr>
      <w:r w:rsidRPr="00AB55C2">
        <w:rPr>
          <w:rStyle w:val="a"/>
          <w:lang w:eastAsia="ja-JP"/>
        </w:rPr>
        <w:t>Basically, please do not change the output destination display.</w:t>
      </w:r>
      <w:r>
        <w:rPr>
          <w:rStyle w:val="a"/>
          <w:lang w:eastAsia="ja-JP"/>
        </w:rPr>
        <w:t xml:space="preserve"> </w:t>
      </w:r>
      <w:r w:rsidRPr="00AB55C2">
        <w:rPr>
          <w:rStyle w:val="a"/>
          <w:lang w:eastAsia="ja-JP"/>
        </w:rPr>
        <w:t>Also, please start up the kernel with the HDMI</w:t>
      </w:r>
      <w:r w:rsidR="00352125">
        <w:rPr>
          <w:rStyle w:val="a"/>
          <w:lang w:eastAsia="ja-JP"/>
        </w:rPr>
        <w:t xml:space="preserve"> or DP</w:t>
      </w:r>
      <w:r w:rsidRPr="00AB55C2">
        <w:rPr>
          <w:rStyle w:val="a"/>
          <w:lang w:eastAsia="ja-JP"/>
        </w:rPr>
        <w:t xml:space="preserve"> cable.</w:t>
      </w:r>
    </w:p>
    <w:p w14:paraId="0D87EC01" w14:textId="77777777" w:rsidR="00C37AD3" w:rsidRDefault="00C37AD3" w:rsidP="00C37AD3">
      <w:pPr>
        <w:rPr>
          <w:lang w:eastAsia="ja-JP"/>
        </w:rPr>
      </w:pPr>
    </w:p>
    <w:p w14:paraId="32758D86" w14:textId="77777777" w:rsidR="00C37AD3" w:rsidRDefault="00C37AD3" w:rsidP="00C37AD3">
      <w:pPr>
        <w:pStyle w:val="Heading2"/>
        <w:rPr>
          <w:lang w:eastAsia="ja-JP"/>
        </w:rPr>
      </w:pPr>
      <w:bookmarkStart w:id="18" w:name="_Ref473222797"/>
      <w:r>
        <w:rPr>
          <w:lang w:eastAsia="ja-JP"/>
        </w:rPr>
        <w:t>BRS number setting</w:t>
      </w:r>
      <w:bookmarkEnd w:id="18"/>
    </w:p>
    <w:p w14:paraId="62C31921" w14:textId="77777777" w:rsidR="00C37AD3" w:rsidRDefault="00C37AD3" w:rsidP="00C37AD3">
      <w:pPr>
        <w:rPr>
          <w:lang w:eastAsia="ja-JP"/>
        </w:rPr>
      </w:pPr>
      <w:r>
        <w:rPr>
          <w:lang w:eastAsia="ja-JP"/>
        </w:rPr>
        <w:t xml:space="preserve">Shows how to set </w:t>
      </w:r>
      <w:r>
        <w:rPr>
          <w:rFonts w:hint="eastAsia"/>
          <w:lang w:eastAsia="ja-JP"/>
        </w:rPr>
        <w:t xml:space="preserve">brs </w:t>
      </w:r>
      <w:r>
        <w:rPr>
          <w:lang w:eastAsia="ja-JP"/>
        </w:rPr>
        <w:t xml:space="preserve">option. </w:t>
      </w:r>
      <w:r w:rsidRPr="00C37AD3">
        <w:rPr>
          <w:lang w:eastAsia="ja-JP"/>
        </w:rPr>
        <w:t>By adding the setting, determine the number of planes to use in BRS.</w:t>
      </w:r>
    </w:p>
    <w:p w14:paraId="71A803D1" w14:textId="77777777" w:rsidR="00C37AD3" w:rsidRDefault="00C37AD3" w:rsidP="00C37AD3">
      <w:pPr>
        <w:rPr>
          <w:lang w:eastAsia="ja-JP"/>
        </w:rPr>
      </w:pPr>
      <w:r>
        <w:rPr>
          <w:lang w:eastAsia="ja-JP"/>
        </w:rPr>
        <w:t>arch/arm64/boot/</w:t>
      </w:r>
      <w:r w:rsidRPr="00E804AD">
        <w:rPr>
          <w:lang w:eastAsia="ja-JP"/>
        </w:rPr>
        <w:t>dts</w:t>
      </w:r>
      <w:r>
        <w:rPr>
          <w:lang w:eastAsia="ja-JP"/>
        </w:rPr>
        <w:t>/</w:t>
      </w:r>
      <w:r w:rsidRPr="00E804AD">
        <w:rPr>
          <w:lang w:eastAsia="ja-JP"/>
        </w:rPr>
        <w:t>renesas</w:t>
      </w:r>
      <w:r>
        <w:rPr>
          <w:lang w:eastAsia="ja-JP"/>
        </w:rPr>
        <w:t>/r8a7795</w:t>
      </w:r>
      <w:r w:rsidRPr="00E804AD">
        <w:rPr>
          <w:lang w:eastAsia="ja-JP"/>
        </w:rPr>
        <w:t>.dts</w:t>
      </w:r>
      <w:r>
        <w:rPr>
          <w:lang w:eastAsia="ja-JP"/>
        </w:rPr>
        <w:t>i</w:t>
      </w:r>
      <w:r>
        <w:rPr>
          <w:rFonts w:hint="eastAsia"/>
          <w:lang w:eastAsia="ja-JP"/>
        </w:rPr>
        <w:t xml:space="preserve"> </w:t>
      </w:r>
      <w:r>
        <w:rPr>
          <w:lang w:eastAsia="ja-JP"/>
        </w:rPr>
        <w:t>or r8a77965</w:t>
      </w:r>
      <w:r w:rsidRPr="00E804AD">
        <w:rPr>
          <w:lang w:eastAsia="ja-JP"/>
        </w:rPr>
        <w:t>.dts</w:t>
      </w:r>
      <w:r>
        <w:rPr>
          <w:lang w:eastAsia="ja-JP"/>
        </w:rPr>
        <w:t>i</w:t>
      </w:r>
    </w:p>
    <w:p w14:paraId="55A75A4B" w14:textId="77777777" w:rsidR="00C37AD3" w:rsidRDefault="00C37AD3" w:rsidP="00C37AD3">
      <w:pPr>
        <w:rPr>
          <w:lang w:eastAsia="ja-JP"/>
        </w:rPr>
      </w:pPr>
      <w:r>
        <w:rPr>
          <w:rFonts w:hint="eastAsia"/>
          <w:noProof/>
          <w:lang w:eastAsia="ja-JP"/>
        </w:rPr>
        <mc:AlternateContent>
          <mc:Choice Requires="wps">
            <w:drawing>
              <wp:anchor distT="0" distB="0" distL="114300" distR="114300" simplePos="0" relativeHeight="251841536" behindDoc="0" locked="0" layoutInCell="1" allowOverlap="1" wp14:anchorId="3383A494" wp14:editId="5C4D922A">
                <wp:simplePos x="0" y="0"/>
                <wp:positionH relativeFrom="margin">
                  <wp:align>left</wp:align>
                </wp:positionH>
                <wp:positionV relativeFrom="paragraph">
                  <wp:posOffset>3175</wp:posOffset>
                </wp:positionV>
                <wp:extent cx="5886450" cy="1552575"/>
                <wp:effectExtent l="0" t="0" r="19050" b="28575"/>
                <wp:wrapNone/>
                <wp:docPr id="3" name="テキスト ボックス 3"/>
                <wp:cNvGraphicFramePr/>
                <a:graphic xmlns:a="http://schemas.openxmlformats.org/drawingml/2006/main">
                  <a:graphicData uri="http://schemas.microsoft.com/office/word/2010/wordprocessingShape">
                    <wps:wsp>
                      <wps:cNvSpPr txBox="1"/>
                      <wps:spPr>
                        <a:xfrm>
                          <a:off x="0" y="0"/>
                          <a:ext cx="5886450" cy="1552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966E5AF" w14:textId="77777777" w:rsidR="008679A3" w:rsidRDefault="008679A3" w:rsidP="00C37AD3">
                            <w:pPr>
                              <w:spacing w:after="0"/>
                            </w:pPr>
                            <w:r>
                              <w:tab/>
                            </w:r>
                            <w:r>
                              <w:tab/>
                              <w:t>vspd0: vsp@fea20000 {</w:t>
                            </w:r>
                          </w:p>
                          <w:p w14:paraId="4B8629BD" w14:textId="77777777" w:rsidR="008679A3" w:rsidRDefault="008679A3" w:rsidP="00C37AD3">
                            <w:pPr>
                              <w:spacing w:after="0"/>
                            </w:pPr>
                            <w:r>
                              <w:tab/>
                            </w:r>
                            <w:r>
                              <w:tab/>
                            </w:r>
                            <w:r>
                              <w:tab/>
                              <w:t>compatible = "renesas,vsp2";</w:t>
                            </w:r>
                          </w:p>
                          <w:p w14:paraId="74FC1637" w14:textId="77777777" w:rsidR="008679A3" w:rsidRDefault="008679A3" w:rsidP="00C37AD3">
                            <w:pPr>
                              <w:spacing w:after="0"/>
                              <w:rPr>
                                <w:lang w:eastAsia="ja-JP"/>
                              </w:rPr>
                            </w:pPr>
                            <w:r>
                              <w:tab/>
                            </w:r>
                            <w:r>
                              <w:tab/>
                            </w:r>
                            <w:r>
                              <w:tab/>
                              <w:t>reg = &lt;0 0xfea20000 0 0x4000&gt;;</w:t>
                            </w:r>
                          </w:p>
                          <w:p w14:paraId="05ED4507" w14:textId="77777777" w:rsidR="008679A3" w:rsidRDefault="008679A3" w:rsidP="00C37AD3">
                            <w:pPr>
                              <w:spacing w:after="0"/>
                              <w:rPr>
                                <w:lang w:eastAsia="ja-JP"/>
                              </w:rPr>
                            </w:pPr>
                            <w:r>
                              <w:rPr>
                                <w:rFonts w:hint="eastAsia"/>
                                <w:lang w:eastAsia="ja-JP"/>
                              </w:rPr>
                              <w:t>･･･</w:t>
                            </w:r>
                          </w:p>
                          <w:p w14:paraId="7A7DD98F" w14:textId="77777777" w:rsidR="008679A3" w:rsidRDefault="008679A3" w:rsidP="00C37AD3">
                            <w:pPr>
                              <w:spacing w:after="0"/>
                              <w:rPr>
                                <w:lang w:eastAsia="ja-JP"/>
                              </w:rPr>
                            </w:pPr>
                            <w:r>
                              <w:tab/>
                            </w:r>
                            <w:r>
                              <w:tab/>
                            </w:r>
                            <w:r>
                              <w:tab/>
                            </w:r>
                            <w:r w:rsidRPr="00966D0F">
                              <w:rPr>
                                <w:color w:val="000000" w:themeColor="text1"/>
                              </w:rPr>
                              <w:t>renesas,#brs = &lt;2&gt;;</w:t>
                            </w:r>
                            <w:r w:rsidRPr="00311778">
                              <w:rPr>
                                <w:color w:val="FF0000"/>
                                <w:lang w:eastAsia="ja-JP"/>
                              </w:rPr>
                              <w:t xml:space="preserve"> </w:t>
                            </w:r>
                            <w:r>
                              <w:rPr>
                                <w:rFonts w:hint="eastAsia"/>
                                <w:lang w:eastAsia="ja-JP"/>
                              </w:rPr>
                              <w:t xml:space="preserve"> </w:t>
                            </w:r>
                            <w:r>
                              <w:rPr>
                                <w:lang w:eastAsia="ja-JP"/>
                              </w:rPr>
                              <w:t xml:space="preserve">      // please </w:t>
                            </w:r>
                            <w:r>
                              <w:rPr>
                                <w:rFonts w:hint="eastAsia"/>
                                <w:lang w:eastAsia="ja-JP"/>
                              </w:rPr>
                              <w:t>change number</w:t>
                            </w:r>
                            <w:r>
                              <w:rPr>
                                <w:lang w:eastAsia="ja-JP"/>
                              </w:rPr>
                              <w:t xml:space="preserve"> &lt;0&gt; or &lt;1&gt; or &lt;2&gt;.</w:t>
                            </w:r>
                          </w:p>
                          <w:p w14:paraId="49102FBF" w14:textId="77777777" w:rsidR="008679A3" w:rsidRDefault="008679A3" w:rsidP="00C37AD3">
                            <w:pPr>
                              <w:spacing w:after="0"/>
                              <w:rPr>
                                <w:lang w:eastAsia="ja-JP"/>
                              </w:rPr>
                            </w:pPr>
                            <w:r>
                              <w:rPr>
                                <w:lang w:eastAsia="ja-JP"/>
                              </w:rPr>
                              <w:tab/>
                            </w:r>
                            <w:r>
                              <w:rPr>
                                <w:lang w:eastAsia="ja-JP"/>
                              </w:rPr>
                              <w:tab/>
                            </w:r>
                            <w:r>
                              <w:rPr>
                                <w:lang w:eastAsia="ja-JP"/>
                              </w:rPr>
                              <w:tab/>
                            </w:r>
                            <w:r>
                              <w:rPr>
                                <w:lang w:eastAsia="ja-JP"/>
                              </w:rPr>
                              <w:tab/>
                            </w:r>
                            <w:r>
                              <w:rPr>
                                <w:lang w:eastAsia="ja-JP"/>
                              </w:rPr>
                              <w:tab/>
                            </w:r>
                            <w:r>
                              <w:rPr>
                                <w:lang w:eastAsia="ja-JP"/>
                              </w:rPr>
                              <w:tab/>
                              <w:t xml:space="preserve">// </w:t>
                            </w:r>
                            <w:r w:rsidRPr="00375B3E">
                              <w:rPr>
                                <w:lang w:eastAsia="ja-JP"/>
                              </w:rPr>
                              <w:t>plane assignment is not fixed if it commented out.</w:t>
                            </w:r>
                          </w:p>
                          <w:p w14:paraId="0D048257" w14:textId="77777777" w:rsidR="008679A3" w:rsidRDefault="008679A3" w:rsidP="00C37AD3">
                            <w:pPr>
                              <w:spacing w:after="0"/>
                            </w:pPr>
                            <w:r>
                              <w:tab/>
                            </w:r>
                            <w:r>
                              <w:tab/>
                            </w:r>
                            <w:r>
                              <w:tab/>
                              <w:t>renesas,fcp = &lt;&amp;fcpvd0&gt;;</w:t>
                            </w:r>
                          </w:p>
                          <w:p w14:paraId="0108EFD1" w14:textId="77777777" w:rsidR="008679A3" w:rsidRDefault="008679A3" w:rsidP="00C37AD3">
                            <w:pPr>
                              <w:spacing w:after="0"/>
                            </w:pPr>
                            <w:r>
                              <w:tab/>
                            </w:r>
                            <w: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83A494" id="テキスト ボックス 3" o:spid="_x0000_s2007" type="#_x0000_t202" style="position:absolute;margin-left:0;margin-top:.25pt;width:463.5pt;height:122.25pt;z-index:25184153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" fillcolor="white [3201]" strokeweight=".5pt">
                <v:textbox>
                  <w:txbxContent>
                    <w:p w14:paraId="0966E5AF" w14:textId="77777777" w:rsidR="008679A3" w:rsidRDefault="008679A3" w:rsidP="00C37AD3">
                      <w:pPr>
                        <w:spacing w:after="0"/>
                      </w:pPr>
                      <w:r>
                        <w:tab/>
                      </w:r>
                      <w:r>
                        <w:tab/>
                        <w:t>vspd0: vsp@fea20000 {</w:t>
                      </w:r>
                    </w:p>
                    <w:p w14:paraId="4B8629BD" w14:textId="77777777" w:rsidR="008679A3" w:rsidRDefault="008679A3" w:rsidP="00C37AD3">
                      <w:pPr>
                        <w:spacing w:after="0"/>
                      </w:pPr>
                      <w:r>
                        <w:tab/>
                      </w:r>
                      <w:r>
                        <w:tab/>
                      </w:r>
                      <w:r>
                        <w:tab/>
                        <w:t>compatible = "renesas,vsp2";</w:t>
                      </w:r>
                    </w:p>
                    <w:p w14:paraId="74FC1637" w14:textId="77777777" w:rsidR="008679A3" w:rsidRDefault="008679A3" w:rsidP="00C37AD3">
                      <w:pPr>
                        <w:spacing w:after="0"/>
                        <w:rPr>
                          <w:lang w:eastAsia="ja-JP"/>
                        </w:rPr>
                      </w:pPr>
                      <w:r>
                        <w:tab/>
                      </w:r>
                      <w:r>
                        <w:tab/>
                      </w:r>
                      <w:r>
                        <w:tab/>
                        <w:t>reg = &lt;0 0xfea20000 0 0x4000&gt;;</w:t>
                      </w:r>
                    </w:p>
                    <w:p w14:paraId="05ED4507" w14:textId="77777777" w:rsidR="008679A3" w:rsidRDefault="008679A3" w:rsidP="00C37AD3">
                      <w:pPr>
                        <w:spacing w:after="0"/>
                        <w:rPr>
                          <w:lang w:eastAsia="ja-JP"/>
                        </w:rPr>
                      </w:pPr>
                      <w:r>
                        <w:rPr>
                          <w:rFonts w:hint="eastAsia"/>
                          <w:lang w:eastAsia="ja-JP"/>
                        </w:rPr>
                        <w:t>･･･</w:t>
                      </w:r>
                    </w:p>
                    <w:p w14:paraId="7A7DD98F" w14:textId="77777777" w:rsidR="008679A3" w:rsidRDefault="008679A3" w:rsidP="00C37AD3">
                      <w:pPr>
                        <w:spacing w:after="0"/>
                        <w:rPr>
                          <w:lang w:eastAsia="ja-JP"/>
                        </w:rPr>
                      </w:pPr>
                      <w:r>
                        <w:tab/>
                      </w:r>
                      <w:r>
                        <w:tab/>
                      </w:r>
                      <w:r>
                        <w:tab/>
                      </w:r>
                      <w:r w:rsidRPr="00966D0F">
                        <w:rPr>
                          <w:color w:val="000000" w:themeColor="text1"/>
                        </w:rPr>
                        <w:t>renesas,#brs = &lt;2&gt;;</w:t>
                      </w:r>
                      <w:r w:rsidRPr="00311778">
                        <w:rPr>
                          <w:color w:val="FF0000"/>
                          <w:lang w:eastAsia="ja-JP"/>
                        </w:rPr>
                        <w:t xml:space="preserve"> </w:t>
                      </w:r>
                      <w:r>
                        <w:rPr>
                          <w:rFonts w:hint="eastAsia"/>
                          <w:lang w:eastAsia="ja-JP"/>
                        </w:rPr>
                        <w:t xml:space="preserve"> </w:t>
                      </w:r>
                      <w:r>
                        <w:rPr>
                          <w:lang w:eastAsia="ja-JP"/>
                        </w:rPr>
                        <w:t xml:space="preserve">      // please </w:t>
                      </w:r>
                      <w:r>
                        <w:rPr>
                          <w:rFonts w:hint="eastAsia"/>
                          <w:lang w:eastAsia="ja-JP"/>
                        </w:rPr>
                        <w:t>change number</w:t>
                      </w:r>
                      <w:r>
                        <w:rPr>
                          <w:lang w:eastAsia="ja-JP"/>
                        </w:rPr>
                        <w:t xml:space="preserve"> &lt;0&gt; or &lt;1&gt; or &lt;2&gt;.</w:t>
                      </w:r>
                    </w:p>
                    <w:p w14:paraId="49102FBF" w14:textId="77777777" w:rsidR="008679A3" w:rsidRDefault="008679A3" w:rsidP="00C37AD3">
                      <w:pPr>
                        <w:spacing w:after="0"/>
                        <w:rPr>
                          <w:lang w:eastAsia="ja-JP"/>
                        </w:rPr>
                      </w:pPr>
                      <w:r>
                        <w:rPr>
                          <w:lang w:eastAsia="ja-JP"/>
                        </w:rPr>
                        <w:tab/>
                      </w:r>
                      <w:r>
                        <w:rPr>
                          <w:lang w:eastAsia="ja-JP"/>
                        </w:rPr>
                        <w:tab/>
                      </w:r>
                      <w:r>
                        <w:rPr>
                          <w:lang w:eastAsia="ja-JP"/>
                        </w:rPr>
                        <w:tab/>
                      </w:r>
                      <w:r>
                        <w:rPr>
                          <w:lang w:eastAsia="ja-JP"/>
                        </w:rPr>
                        <w:tab/>
                      </w:r>
                      <w:r>
                        <w:rPr>
                          <w:lang w:eastAsia="ja-JP"/>
                        </w:rPr>
                        <w:tab/>
                      </w:r>
                      <w:r>
                        <w:rPr>
                          <w:lang w:eastAsia="ja-JP"/>
                        </w:rPr>
                        <w:tab/>
                        <w:t xml:space="preserve">// </w:t>
                      </w:r>
                      <w:r w:rsidRPr="00375B3E">
                        <w:rPr>
                          <w:lang w:eastAsia="ja-JP"/>
                        </w:rPr>
                        <w:t>plane assignment is not fixed if it commented out.</w:t>
                      </w:r>
                    </w:p>
                    <w:p w14:paraId="0D048257" w14:textId="77777777" w:rsidR="008679A3" w:rsidRDefault="008679A3" w:rsidP="00C37AD3">
                      <w:pPr>
                        <w:spacing w:after="0"/>
                      </w:pPr>
                      <w:r>
                        <w:tab/>
                      </w:r>
                      <w:r>
                        <w:tab/>
                      </w:r>
                      <w:r>
                        <w:tab/>
                        <w:t>renesas,fcp = &lt;&amp;fcpvd0&gt;;</w:t>
                      </w:r>
                    </w:p>
                    <w:p w14:paraId="0108EFD1" w14:textId="77777777" w:rsidR="008679A3" w:rsidRDefault="008679A3" w:rsidP="00C37AD3">
                      <w:pPr>
                        <w:spacing w:after="0"/>
                      </w:pPr>
                      <w:r>
                        <w:tab/>
                      </w:r>
                      <w:r>
                        <w:tab/>
                        <w:t>};</w:t>
                      </w:r>
                    </w:p>
                  </w:txbxContent>
                </v:textbox>
                <w10:wrap anchorx="margin"/>
              </v:shape>
            </w:pict>
          </mc:Fallback>
        </mc:AlternateContent>
      </w:r>
    </w:p>
    <w:p w14:paraId="103FC258" w14:textId="77777777" w:rsidR="00C37AD3" w:rsidRPr="00E75ECC" w:rsidRDefault="00C37AD3" w:rsidP="00C37AD3">
      <w:pPr>
        <w:rPr>
          <w:lang w:eastAsia="ja-JP"/>
        </w:rPr>
      </w:pPr>
    </w:p>
    <w:p w14:paraId="790F6E4D" w14:textId="77777777" w:rsidR="00C37AD3" w:rsidRPr="00C37AD3" w:rsidRDefault="00C37AD3" w:rsidP="00775E7B">
      <w:pPr>
        <w:overflowPunct/>
        <w:autoSpaceDE/>
        <w:autoSpaceDN/>
        <w:adjustRightInd/>
        <w:spacing w:after="0" w:line="240" w:lineRule="auto"/>
        <w:textAlignment w:val="auto"/>
        <w:rPr>
          <w:rStyle w:val="a"/>
          <w:lang w:eastAsia="ja-JP"/>
        </w:rPr>
      </w:pPr>
      <w:r>
        <w:rPr>
          <w:lang w:eastAsia="ja-JP"/>
        </w:rPr>
        <w:br w:type="page"/>
      </w:r>
    </w:p>
    <w:p w14:paraId="600772FC" w14:textId="77777777" w:rsidR="001372A0" w:rsidRDefault="00F13C42">
      <w:pPr>
        <w:pStyle w:val="Heading1"/>
        <w:rPr>
          <w:lang w:eastAsia="ja-JP"/>
        </w:rPr>
      </w:pPr>
      <w:r>
        <w:rPr>
          <w:rFonts w:hint="eastAsia"/>
          <w:lang w:eastAsia="ja-JP"/>
        </w:rPr>
        <w:lastRenderedPageBreak/>
        <w:t>Integration</w:t>
      </w:r>
    </w:p>
    <w:p w14:paraId="18D326DC" w14:textId="77777777" w:rsidR="00F13C42" w:rsidRDefault="00F13C42" w:rsidP="00F13C42">
      <w:pPr>
        <w:pStyle w:val="Heading2"/>
        <w:rPr>
          <w:lang w:eastAsia="ja-JP"/>
        </w:rPr>
      </w:pPr>
      <w:r>
        <w:rPr>
          <w:rFonts w:hint="eastAsia"/>
          <w:lang w:eastAsia="ja-JP"/>
        </w:rPr>
        <w:t>Directory Configuration</w:t>
      </w:r>
    </w:p>
    <w:p w14:paraId="77867C51" w14:textId="77777777" w:rsidR="00AA241C" w:rsidRDefault="00F13C42" w:rsidP="00B412CE">
      <w:pPr>
        <w:rPr>
          <w:lang w:eastAsia="ja-JP"/>
        </w:rPr>
      </w:pPr>
      <w:r w:rsidRPr="00F13C42">
        <w:rPr>
          <w:lang w:eastAsia="ja-JP"/>
        </w:rPr>
        <w:t>The directory configuration is shown below.</w:t>
      </w:r>
    </w:p>
    <w:p w14:paraId="7D5C2AAE" w14:textId="77777777" w:rsidR="0017709D" w:rsidRDefault="0017709D" w:rsidP="00B94654">
      <w:pPr>
        <w:pStyle w:val="a2"/>
      </w:pPr>
      <w:r w:rsidRPr="00AF40D3">
        <w:rPr>
          <w:rFonts w:ascii="MS PGothic" w:eastAsia="MS PGothic" w:hAnsi="MS PGothic"/>
          <w:noProof/>
          <w:kern w:val="2"/>
          <w:sz w:val="21"/>
          <w:szCs w:val="21"/>
          <w:lang w:eastAsia="en-US"/>
        </w:rPr>
        <mc:AlternateContent>
          <mc:Choice Requires="wpc">
            <w:drawing>
              <wp:inline distT="0" distB="0" distL="0" distR="0" wp14:anchorId="26ED2B47" wp14:editId="3CE8B2E0">
                <wp:extent cx="6099810" cy="7042245"/>
                <wp:effectExtent l="0" t="0" r="0" b="0"/>
                <wp:docPr id="1918" name="キャンバス 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444" name="テキスト ボックス 1570"/>
                        <wps:cNvSpPr txBox="1"/>
                        <wps:spPr>
                          <a:xfrm>
                            <a:off x="518795" y="71437"/>
                            <a:ext cx="1447800" cy="15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45EDF8" w14:textId="77777777" w:rsidR="008679A3" w:rsidRPr="00CE5311" w:rsidRDefault="008679A3" w:rsidP="0017709D">
                              <w:pPr>
                                <w:spacing w:line="240" w:lineRule="auto"/>
                                <w:rPr>
                                  <w:rFonts w:ascii="Arial" w:hAnsi="Arial" w:cs="Arial"/>
                                  <w:sz w:val="18"/>
                                  <w:szCs w:val="18"/>
                                </w:rPr>
                              </w:pPr>
                              <w:r w:rsidRPr="00CE5311">
                                <w:rPr>
                                  <w:rFonts w:ascii="Arial" w:hAnsi="Arial" w:cs="Arial"/>
                                  <w:sz w:val="18"/>
                                  <w:szCs w:val="18"/>
                                </w:rPr>
                                <w:t>drivers/gpu/drm/rcar-du</w:t>
                              </w:r>
                              <w:r>
                                <w:rPr>
                                  <w:rFonts w:ascii="Arial" w:hAnsi="Arial" w:cs="Arial"/>
                                  <w:sz w:val="18"/>
                                  <w:szCs w:val="18"/>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445" name="直線コネクタ 1571"/>
                        <wps:cNvCnPr/>
                        <wps:spPr>
                          <a:xfrm>
                            <a:off x="252095" y="147637"/>
                            <a:ext cx="228600" cy="0"/>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446" name="直線コネクタ 1572"/>
                        <wps:cNvCnPr/>
                        <wps:spPr>
                          <a:xfrm>
                            <a:off x="366396" y="147633"/>
                            <a:ext cx="0" cy="6419219"/>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447" name="直線コネクタ 1573"/>
                        <wps:cNvCnPr/>
                        <wps:spPr>
                          <a:xfrm>
                            <a:off x="1966595" y="147637"/>
                            <a:ext cx="228600" cy="0"/>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448" name="テキスト ボックス 1574"/>
                        <wps:cNvSpPr txBox="1"/>
                        <wps:spPr>
                          <a:xfrm>
                            <a:off x="2233295" y="71437"/>
                            <a:ext cx="1066800" cy="15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F5AB43" w14:textId="77777777" w:rsidR="008679A3" w:rsidRPr="00CE5311" w:rsidRDefault="008679A3" w:rsidP="0017709D">
                              <w:pPr>
                                <w:spacing w:line="240" w:lineRule="auto"/>
                                <w:rPr>
                                  <w:rFonts w:ascii="Arial" w:hAnsi="Arial" w:cs="Arial"/>
                                  <w:sz w:val="18"/>
                                  <w:szCs w:val="18"/>
                                </w:rPr>
                              </w:pPr>
                              <w:r w:rsidRPr="00CE5311">
                                <w:rPr>
                                  <w:rFonts w:ascii="Arial" w:hAnsi="Arial" w:cs="Arial"/>
                                  <w:sz w:val="18"/>
                                  <w:szCs w:val="18"/>
                                </w:rPr>
                                <w:t>rcar_du_crtc.c</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449" name="テキスト ボックス 1575"/>
                        <wps:cNvSpPr txBox="1"/>
                        <wps:spPr>
                          <a:xfrm>
                            <a:off x="2233295" y="261937"/>
                            <a:ext cx="1066800" cy="15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1C597C" w14:textId="77777777" w:rsidR="008679A3" w:rsidRPr="00CE5311" w:rsidRDefault="008679A3" w:rsidP="0017709D">
                              <w:pPr>
                                <w:spacing w:line="240" w:lineRule="auto"/>
                                <w:rPr>
                                  <w:rFonts w:ascii="Arial" w:hAnsi="Arial" w:cs="Arial"/>
                                  <w:sz w:val="18"/>
                                  <w:szCs w:val="18"/>
                                </w:rPr>
                              </w:pPr>
                              <w:r w:rsidRPr="00CE5311">
                                <w:rPr>
                                  <w:rFonts w:ascii="Arial" w:hAnsi="Arial" w:cs="Arial"/>
                                  <w:sz w:val="18"/>
                                  <w:szCs w:val="18"/>
                                </w:rPr>
                                <w:t>rcar_du_crtc.h</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450" name="テキスト ボックス 1576"/>
                        <wps:cNvSpPr txBox="1"/>
                        <wps:spPr>
                          <a:xfrm>
                            <a:off x="2233295" y="452437"/>
                            <a:ext cx="1066800" cy="15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EC9EDB" w14:textId="77777777" w:rsidR="008679A3" w:rsidRPr="00CE5311" w:rsidRDefault="008679A3" w:rsidP="0017709D">
                              <w:pPr>
                                <w:spacing w:line="240" w:lineRule="auto"/>
                                <w:rPr>
                                  <w:rFonts w:ascii="Arial" w:hAnsi="Arial" w:cs="Arial"/>
                                  <w:sz w:val="18"/>
                                  <w:szCs w:val="18"/>
                                </w:rPr>
                              </w:pPr>
                              <w:r w:rsidRPr="00CE5311">
                                <w:rPr>
                                  <w:rFonts w:ascii="Arial" w:hAnsi="Arial" w:cs="Arial"/>
                                  <w:sz w:val="18"/>
                                  <w:szCs w:val="18"/>
                                </w:rPr>
                                <w:t>rcar_du_drv.c</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451" name="テキスト ボックス 1577"/>
                        <wps:cNvSpPr txBox="1"/>
                        <wps:spPr>
                          <a:xfrm>
                            <a:off x="2233295" y="642937"/>
                            <a:ext cx="1066800" cy="15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09B3C1" w14:textId="77777777" w:rsidR="008679A3" w:rsidRPr="00CE5311" w:rsidRDefault="008679A3" w:rsidP="0017709D">
                              <w:pPr>
                                <w:spacing w:line="240" w:lineRule="auto"/>
                                <w:rPr>
                                  <w:rFonts w:ascii="Arial" w:hAnsi="Arial" w:cs="Arial"/>
                                  <w:sz w:val="18"/>
                                  <w:szCs w:val="18"/>
                                </w:rPr>
                              </w:pPr>
                              <w:r w:rsidRPr="00CE5311">
                                <w:rPr>
                                  <w:rFonts w:ascii="Arial" w:hAnsi="Arial" w:cs="Arial"/>
                                  <w:sz w:val="18"/>
                                  <w:szCs w:val="18"/>
                                </w:rPr>
                                <w:t>rcar_du_drv.h</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452" name="テキスト ボックス 1578"/>
                        <wps:cNvSpPr txBox="1"/>
                        <wps:spPr>
                          <a:xfrm>
                            <a:off x="2233295" y="1119187"/>
                            <a:ext cx="1066800" cy="15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79583E" w14:textId="77777777" w:rsidR="008679A3" w:rsidRPr="00CE5311" w:rsidRDefault="008679A3" w:rsidP="0017709D">
                              <w:pPr>
                                <w:spacing w:line="240" w:lineRule="auto"/>
                                <w:rPr>
                                  <w:rFonts w:ascii="Arial" w:hAnsi="Arial" w:cs="Arial"/>
                                  <w:sz w:val="18"/>
                                  <w:szCs w:val="18"/>
                                </w:rPr>
                              </w:pPr>
                              <w:r w:rsidRPr="00CE5311">
                                <w:rPr>
                                  <w:rFonts w:ascii="Arial" w:hAnsi="Arial" w:cs="Arial"/>
                                  <w:sz w:val="18"/>
                                  <w:szCs w:val="18"/>
                                </w:rPr>
                                <w:t>rcar_du_encoder.c</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453" name="テキスト ボックス 1579"/>
                        <wps:cNvSpPr txBox="1"/>
                        <wps:spPr>
                          <a:xfrm>
                            <a:off x="2233295" y="1309687"/>
                            <a:ext cx="1066800" cy="15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1BCE3F" w14:textId="77777777" w:rsidR="008679A3" w:rsidRPr="00CE5311" w:rsidRDefault="008679A3" w:rsidP="0017709D">
                              <w:pPr>
                                <w:spacing w:line="240" w:lineRule="auto"/>
                                <w:rPr>
                                  <w:rFonts w:ascii="Arial" w:hAnsi="Arial" w:cs="Arial"/>
                                  <w:sz w:val="18"/>
                                  <w:szCs w:val="18"/>
                                </w:rPr>
                              </w:pPr>
                              <w:r w:rsidRPr="00CE5311">
                                <w:rPr>
                                  <w:rFonts w:ascii="Arial" w:hAnsi="Arial" w:cs="Arial"/>
                                  <w:sz w:val="18"/>
                                  <w:szCs w:val="18"/>
                                </w:rPr>
                                <w:t>rcar_du_encoder.h</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454" name="テキスト ボックス 1580"/>
                        <wps:cNvSpPr txBox="1"/>
                        <wps:spPr>
                          <a:xfrm>
                            <a:off x="2233295" y="1500187"/>
                            <a:ext cx="1066800" cy="15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CB7BD6" w14:textId="77777777" w:rsidR="008679A3" w:rsidRPr="00CE5311" w:rsidRDefault="008679A3" w:rsidP="0017709D">
                              <w:pPr>
                                <w:spacing w:line="240" w:lineRule="auto"/>
                                <w:rPr>
                                  <w:rFonts w:ascii="Arial" w:hAnsi="Arial" w:cs="Arial"/>
                                  <w:sz w:val="18"/>
                                  <w:szCs w:val="18"/>
                                </w:rPr>
                              </w:pPr>
                              <w:r w:rsidRPr="00CE5311">
                                <w:rPr>
                                  <w:rFonts w:ascii="Arial" w:hAnsi="Arial" w:cs="Arial"/>
                                  <w:sz w:val="18"/>
                                  <w:szCs w:val="18"/>
                                </w:rPr>
                                <w:t>rcar_du_group.c</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455" name="テキスト ボックス 1581"/>
                        <wps:cNvSpPr txBox="1"/>
                        <wps:spPr>
                          <a:xfrm>
                            <a:off x="2233295" y="1690687"/>
                            <a:ext cx="1066800" cy="15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FE92F9" w14:textId="77777777" w:rsidR="008679A3" w:rsidRPr="00CE5311" w:rsidRDefault="008679A3" w:rsidP="0017709D">
                              <w:pPr>
                                <w:spacing w:line="240" w:lineRule="auto"/>
                                <w:rPr>
                                  <w:rFonts w:ascii="Arial" w:hAnsi="Arial" w:cs="Arial"/>
                                  <w:sz w:val="18"/>
                                  <w:szCs w:val="18"/>
                                </w:rPr>
                              </w:pPr>
                              <w:r w:rsidRPr="00CE5311">
                                <w:rPr>
                                  <w:rFonts w:ascii="Arial" w:hAnsi="Arial" w:cs="Arial"/>
                                  <w:sz w:val="18"/>
                                  <w:szCs w:val="18"/>
                                </w:rPr>
                                <w:t>rcar_du_group.h</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461" name="テキスト ボックス 1584"/>
                        <wps:cNvSpPr txBox="1"/>
                        <wps:spPr>
                          <a:xfrm>
                            <a:off x="2233295" y="1874233"/>
                            <a:ext cx="1066800" cy="15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5CC98F" w14:textId="77777777" w:rsidR="008679A3" w:rsidRPr="00CE5311" w:rsidRDefault="008679A3" w:rsidP="0017709D">
                              <w:pPr>
                                <w:spacing w:line="240" w:lineRule="auto"/>
                                <w:rPr>
                                  <w:rFonts w:ascii="Arial" w:hAnsi="Arial" w:cs="Arial"/>
                                  <w:sz w:val="18"/>
                                  <w:szCs w:val="18"/>
                                </w:rPr>
                              </w:pPr>
                              <w:r w:rsidRPr="00CE5311">
                                <w:rPr>
                                  <w:rFonts w:ascii="Arial" w:hAnsi="Arial" w:cs="Arial"/>
                                  <w:sz w:val="18"/>
                                  <w:szCs w:val="18"/>
                                </w:rPr>
                                <w:t>rcar_du_kms.c</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462" name="テキスト ボックス 1585"/>
                        <wps:cNvSpPr txBox="1"/>
                        <wps:spPr>
                          <a:xfrm>
                            <a:off x="2240329" y="2090133"/>
                            <a:ext cx="1066800" cy="15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6A3BE7" w14:textId="77777777" w:rsidR="008679A3" w:rsidRPr="00CE5311" w:rsidRDefault="008679A3" w:rsidP="0017709D">
                              <w:pPr>
                                <w:spacing w:line="240" w:lineRule="auto"/>
                                <w:rPr>
                                  <w:rFonts w:ascii="Arial" w:hAnsi="Arial" w:cs="Arial"/>
                                  <w:sz w:val="18"/>
                                  <w:szCs w:val="18"/>
                                </w:rPr>
                              </w:pPr>
                              <w:r w:rsidRPr="00CE5311">
                                <w:rPr>
                                  <w:rFonts w:ascii="Arial" w:hAnsi="Arial" w:cs="Arial"/>
                                  <w:sz w:val="18"/>
                                  <w:szCs w:val="18"/>
                                </w:rPr>
                                <w:t>rcar_du_kms.h</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463" name="テキスト ボックス 1586"/>
                        <wps:cNvSpPr txBox="1"/>
                        <wps:spPr>
                          <a:xfrm>
                            <a:off x="2240329" y="2261585"/>
                            <a:ext cx="1066800" cy="15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679FD8" w14:textId="77777777" w:rsidR="008679A3" w:rsidRPr="00CE5311" w:rsidRDefault="008679A3" w:rsidP="0017709D">
                              <w:pPr>
                                <w:spacing w:line="240" w:lineRule="auto"/>
                                <w:rPr>
                                  <w:rFonts w:ascii="Arial" w:hAnsi="Arial" w:cs="Arial"/>
                                  <w:sz w:val="18"/>
                                  <w:szCs w:val="18"/>
                                </w:rPr>
                              </w:pPr>
                              <w:r w:rsidRPr="00CE5311">
                                <w:rPr>
                                  <w:rFonts w:ascii="Arial" w:hAnsi="Arial" w:cs="Arial"/>
                                  <w:sz w:val="18"/>
                                  <w:szCs w:val="18"/>
                                </w:rPr>
                                <w:t>rcar_du_lvds.c</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467" name="テキスト ボックス 1590"/>
                        <wps:cNvSpPr txBox="1"/>
                        <wps:spPr>
                          <a:xfrm>
                            <a:off x="2247851" y="2651569"/>
                            <a:ext cx="1066800" cy="15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FD2C44" w14:textId="77777777" w:rsidR="008679A3" w:rsidRPr="00CE5311" w:rsidRDefault="008679A3" w:rsidP="0017709D">
                              <w:pPr>
                                <w:spacing w:line="240" w:lineRule="auto"/>
                                <w:rPr>
                                  <w:rFonts w:ascii="Arial" w:hAnsi="Arial" w:cs="Arial"/>
                                  <w:sz w:val="18"/>
                                  <w:szCs w:val="18"/>
                                </w:rPr>
                              </w:pPr>
                              <w:r w:rsidRPr="00AD7B4F">
                                <w:rPr>
                                  <w:rFonts w:ascii="Arial" w:hAnsi="Arial" w:cs="Arial"/>
                                  <w:sz w:val="18"/>
                                  <w:szCs w:val="18"/>
                                </w:rPr>
                                <w:t>rcar_du_plane.c</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468" name="テキスト ボックス 1591"/>
                        <wps:cNvSpPr txBox="1"/>
                        <wps:spPr>
                          <a:xfrm>
                            <a:off x="2247851" y="2842069"/>
                            <a:ext cx="1066800" cy="15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D29914" w14:textId="77777777" w:rsidR="008679A3" w:rsidRPr="00CE5311" w:rsidRDefault="008679A3" w:rsidP="0017709D">
                              <w:pPr>
                                <w:spacing w:line="240" w:lineRule="auto"/>
                                <w:rPr>
                                  <w:rFonts w:ascii="Arial" w:hAnsi="Arial" w:cs="Arial"/>
                                  <w:sz w:val="18"/>
                                  <w:szCs w:val="18"/>
                                </w:rPr>
                              </w:pPr>
                              <w:r>
                                <w:rPr>
                                  <w:rFonts w:ascii="Arial" w:hAnsi="Arial" w:cs="Arial"/>
                                  <w:sz w:val="18"/>
                                  <w:szCs w:val="18"/>
                                </w:rPr>
                                <w:t>rcar_du_plane.</w:t>
                              </w:r>
                              <w:r>
                                <w:rPr>
                                  <w:rFonts w:ascii="Arial" w:hAnsi="Arial" w:cs="Arial" w:hint="eastAsia"/>
                                  <w:sz w:val="18"/>
                                  <w:szCs w:val="18"/>
                                </w:rPr>
                                <w:t>h</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469" name="テキスト ボックス 1592"/>
                        <wps:cNvSpPr txBox="1"/>
                        <wps:spPr>
                          <a:xfrm>
                            <a:off x="2247851" y="3032569"/>
                            <a:ext cx="1066800" cy="15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7F0CAF" w14:textId="77777777" w:rsidR="008679A3" w:rsidRPr="00CE5311" w:rsidRDefault="008679A3" w:rsidP="0017709D">
                              <w:pPr>
                                <w:spacing w:line="240" w:lineRule="auto"/>
                                <w:rPr>
                                  <w:rFonts w:ascii="Arial" w:hAnsi="Arial" w:cs="Arial"/>
                                  <w:sz w:val="18"/>
                                  <w:szCs w:val="18"/>
                                </w:rPr>
                              </w:pPr>
                              <w:r w:rsidRPr="00AD7B4F">
                                <w:rPr>
                                  <w:rFonts w:ascii="Arial" w:hAnsi="Arial" w:cs="Arial"/>
                                  <w:sz w:val="18"/>
                                  <w:szCs w:val="18"/>
                                </w:rPr>
                                <w:t>rcar_du_regs.h</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504" name="テキスト ボックス 1621"/>
                        <wps:cNvSpPr txBox="1"/>
                        <wps:spPr>
                          <a:xfrm>
                            <a:off x="2247851" y="3223069"/>
                            <a:ext cx="1066800" cy="15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7D7302" w14:textId="77777777" w:rsidR="008679A3" w:rsidRPr="00CE5311" w:rsidRDefault="008679A3" w:rsidP="0017709D">
                              <w:pPr>
                                <w:spacing w:line="240" w:lineRule="auto"/>
                                <w:rPr>
                                  <w:rFonts w:ascii="Arial" w:hAnsi="Arial" w:cs="Arial"/>
                                  <w:sz w:val="18"/>
                                  <w:szCs w:val="18"/>
                                </w:rPr>
                              </w:pPr>
                              <w:r w:rsidRPr="00AD7B4F">
                                <w:rPr>
                                  <w:rFonts w:ascii="Arial" w:hAnsi="Arial" w:cs="Arial"/>
                                  <w:sz w:val="18"/>
                                  <w:szCs w:val="18"/>
                                </w:rPr>
                                <w:t>rcar_lvds_regs.h</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505" name="テキスト ボックス 1622"/>
                        <wps:cNvSpPr txBox="1"/>
                        <wps:spPr>
                          <a:xfrm>
                            <a:off x="2247851" y="3413569"/>
                            <a:ext cx="1066800" cy="15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87184E" w14:textId="77777777" w:rsidR="008679A3" w:rsidRPr="00CE5311" w:rsidRDefault="008679A3" w:rsidP="0017709D">
                              <w:pPr>
                                <w:spacing w:line="240" w:lineRule="auto"/>
                                <w:rPr>
                                  <w:rFonts w:ascii="Arial" w:hAnsi="Arial" w:cs="Arial"/>
                                  <w:sz w:val="18"/>
                                  <w:szCs w:val="18"/>
                                </w:rPr>
                              </w:pPr>
                              <w:r w:rsidRPr="00E03EF2">
                                <w:rPr>
                                  <w:rFonts w:ascii="Arial" w:hAnsi="Arial" w:cs="Arial"/>
                                  <w:sz w:val="18"/>
                                  <w:szCs w:val="18"/>
                                </w:rPr>
                                <w:t>rcar_du_vsp.c</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507" name="テキスト ボックス 1629"/>
                        <wps:cNvSpPr txBox="1"/>
                        <wps:spPr>
                          <a:xfrm>
                            <a:off x="3450903" y="2242535"/>
                            <a:ext cx="1676400" cy="15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4FB78A" w14:textId="77777777" w:rsidR="008679A3" w:rsidRPr="00CE5311" w:rsidRDefault="008679A3" w:rsidP="0017709D">
                              <w:pPr>
                                <w:spacing w:line="240" w:lineRule="auto"/>
                                <w:rPr>
                                  <w:rFonts w:ascii="Arial" w:hAnsi="Arial" w:cs="Arial"/>
                                  <w:sz w:val="18"/>
                                  <w:szCs w:val="18"/>
                                </w:rPr>
                              </w:pPr>
                              <w:r w:rsidRPr="00E152F4">
                                <w:rPr>
                                  <w:rFonts w:ascii="Arial" w:hAnsi="Arial" w:cs="Arial" w:hint="eastAsia"/>
                                  <w:sz w:val="18"/>
                                  <w:szCs w:val="18"/>
                                </w:rPr>
                                <w:t>：</w:t>
                              </w:r>
                              <w:r w:rsidRPr="00E152F4">
                                <w:rPr>
                                  <w:rFonts w:ascii="Arial" w:hAnsi="Arial" w:cs="Arial" w:hint="eastAsia"/>
                                  <w:sz w:val="18"/>
                                  <w:szCs w:val="18"/>
                                </w:rPr>
                                <w:t xml:space="preserve">LVDS </w:t>
                              </w:r>
                              <w:r>
                                <w:rPr>
                                  <w:rFonts w:ascii="Arial" w:hAnsi="Arial" w:cs="Arial"/>
                                  <w:sz w:val="18"/>
                                  <w:szCs w:val="18"/>
                                </w:rPr>
                                <w:t>driver</w:t>
                              </w:r>
                              <w:r w:rsidRPr="00E152F4">
                                <w:rPr>
                                  <w:rFonts w:ascii="Arial" w:hAnsi="Arial" w:cs="Arial" w:hint="eastAsia"/>
                                  <w:sz w:val="18"/>
                                  <w:szCs w:val="18"/>
                                </w:rPr>
                                <w:t xml:space="preserve"> </w:t>
                              </w:r>
                              <w:r w:rsidRPr="00E152F4">
                                <w:rPr>
                                  <w:rFonts w:ascii="Arial" w:hAnsi="Arial" w:cs="Arial"/>
                                  <w:sz w:val="18"/>
                                  <w:szCs w:val="18"/>
                                </w:rPr>
                                <w:t>source</w:t>
                              </w:r>
                              <w:r w:rsidRPr="00E152F4">
                                <w:rPr>
                                  <w:rFonts w:ascii="Arial" w:hAnsi="Arial" w:cs="Arial" w:hint="eastAsia"/>
                                  <w:sz w:val="18"/>
                                  <w:szCs w:val="18"/>
                                </w:rPr>
                                <w:t xml:space="preserve"> file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508" name="テキスト ボックス 1630"/>
                        <wps:cNvSpPr txBox="1"/>
                        <wps:spPr>
                          <a:xfrm>
                            <a:off x="3452495" y="71437"/>
                            <a:ext cx="1676400" cy="15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B6671B" w14:textId="77777777" w:rsidR="008679A3" w:rsidRPr="00CE5311" w:rsidRDefault="008679A3" w:rsidP="0017709D">
                              <w:pPr>
                                <w:spacing w:line="240" w:lineRule="auto"/>
                                <w:rPr>
                                  <w:rFonts w:ascii="Arial" w:hAnsi="Arial" w:cs="Arial"/>
                                  <w:sz w:val="18"/>
                                  <w:szCs w:val="18"/>
                                </w:rPr>
                              </w:pPr>
                              <w:r w:rsidRPr="00E152F4">
                                <w:rPr>
                                  <w:rFonts w:ascii="Arial" w:hAnsi="Arial" w:cs="Arial" w:hint="eastAsia"/>
                                  <w:sz w:val="18"/>
                                  <w:szCs w:val="18"/>
                                </w:rPr>
                                <w:t>：</w:t>
                              </w:r>
                              <w:r w:rsidRPr="00E152F4">
                                <w:rPr>
                                  <w:rFonts w:ascii="Arial" w:hAnsi="Arial" w:cs="Arial" w:hint="eastAsia"/>
                                  <w:sz w:val="18"/>
                                  <w:szCs w:val="18"/>
                                </w:rPr>
                                <w:t>CRTC source file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509" name="テキスト ボックス 1631"/>
                        <wps:cNvSpPr txBox="1"/>
                        <wps:spPr>
                          <a:xfrm>
                            <a:off x="3452495" y="261937"/>
                            <a:ext cx="1676400" cy="15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384599" w14:textId="77777777" w:rsidR="008679A3" w:rsidRPr="00CE5311" w:rsidRDefault="008679A3" w:rsidP="0017709D">
                              <w:pPr>
                                <w:spacing w:line="240" w:lineRule="auto"/>
                                <w:rPr>
                                  <w:rFonts w:ascii="Arial" w:hAnsi="Arial" w:cs="Arial"/>
                                  <w:sz w:val="18"/>
                                  <w:szCs w:val="18"/>
                                </w:rPr>
                              </w:pPr>
                              <w:r w:rsidRPr="00E152F4">
                                <w:rPr>
                                  <w:rFonts w:ascii="Arial" w:hAnsi="Arial" w:cs="Arial" w:hint="eastAsia"/>
                                  <w:sz w:val="18"/>
                                  <w:szCs w:val="18"/>
                                </w:rPr>
                                <w:t>：</w:t>
                              </w:r>
                              <w:r w:rsidRPr="00E152F4">
                                <w:rPr>
                                  <w:rFonts w:ascii="Arial" w:hAnsi="Arial" w:cs="Arial" w:hint="eastAsia"/>
                                  <w:sz w:val="18"/>
                                  <w:szCs w:val="18"/>
                                </w:rPr>
                                <w:t>CRTC header file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510" name="テキスト ボックス 1510"/>
                        <wps:cNvSpPr txBox="1"/>
                        <wps:spPr>
                          <a:xfrm>
                            <a:off x="3452495" y="452437"/>
                            <a:ext cx="1676400" cy="15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C578E8" w14:textId="77777777" w:rsidR="008679A3" w:rsidRPr="00CE5311" w:rsidRDefault="008679A3" w:rsidP="0017709D">
                              <w:pPr>
                                <w:spacing w:line="240" w:lineRule="auto"/>
                                <w:rPr>
                                  <w:rFonts w:ascii="Arial" w:hAnsi="Arial" w:cs="Arial"/>
                                  <w:sz w:val="18"/>
                                  <w:szCs w:val="18"/>
                                </w:rPr>
                              </w:pPr>
                              <w:r w:rsidRPr="00E152F4">
                                <w:rPr>
                                  <w:rFonts w:ascii="Arial" w:hAnsi="Arial" w:cs="Arial" w:hint="eastAsia"/>
                                  <w:sz w:val="18"/>
                                  <w:szCs w:val="18"/>
                                </w:rPr>
                                <w:t>：</w:t>
                              </w:r>
                              <w:r w:rsidRPr="00E152F4">
                                <w:rPr>
                                  <w:rFonts w:ascii="Arial" w:hAnsi="Arial" w:cs="Arial"/>
                                  <w:sz w:val="18"/>
                                  <w:szCs w:val="18"/>
                                </w:rPr>
                                <w:t xml:space="preserve">DRM driver source </w:t>
                              </w:r>
                              <w:r w:rsidRPr="00E152F4">
                                <w:rPr>
                                  <w:rFonts w:ascii="Arial" w:hAnsi="Arial" w:cs="Arial" w:hint="eastAsia"/>
                                  <w:sz w:val="18"/>
                                  <w:szCs w:val="18"/>
                                </w:rPr>
                                <w:t>file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511" name="テキスト ボックス 1511"/>
                        <wps:cNvSpPr txBox="1"/>
                        <wps:spPr>
                          <a:xfrm>
                            <a:off x="3452495" y="642937"/>
                            <a:ext cx="1676400" cy="15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63D5B7" w14:textId="77777777" w:rsidR="008679A3" w:rsidRPr="00CE5311" w:rsidRDefault="008679A3" w:rsidP="0017709D">
                              <w:pPr>
                                <w:spacing w:line="240" w:lineRule="auto"/>
                                <w:rPr>
                                  <w:rFonts w:ascii="Arial" w:hAnsi="Arial" w:cs="Arial"/>
                                  <w:sz w:val="18"/>
                                  <w:szCs w:val="18"/>
                                </w:rPr>
                              </w:pPr>
                              <w:r w:rsidRPr="00E152F4">
                                <w:rPr>
                                  <w:rFonts w:ascii="Arial" w:hAnsi="Arial" w:cs="Arial" w:hint="eastAsia"/>
                                  <w:sz w:val="18"/>
                                  <w:szCs w:val="18"/>
                                </w:rPr>
                                <w:t>：</w:t>
                              </w:r>
                              <w:r w:rsidRPr="00E152F4">
                                <w:rPr>
                                  <w:rFonts w:ascii="Arial" w:hAnsi="Arial" w:cs="Arial"/>
                                  <w:sz w:val="18"/>
                                  <w:szCs w:val="18"/>
                                </w:rPr>
                                <w:t>DRM driver header file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512" name="テキスト ボックス 1512"/>
                        <wps:cNvSpPr txBox="1"/>
                        <wps:spPr>
                          <a:xfrm>
                            <a:off x="3452495" y="1119187"/>
                            <a:ext cx="1676400" cy="15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E5A0FD" w14:textId="77777777" w:rsidR="008679A3" w:rsidRPr="00CE5311" w:rsidRDefault="008679A3" w:rsidP="0017709D">
                              <w:pPr>
                                <w:spacing w:line="240" w:lineRule="auto"/>
                                <w:rPr>
                                  <w:rFonts w:ascii="Arial" w:hAnsi="Arial" w:cs="Arial"/>
                                  <w:sz w:val="18"/>
                                  <w:szCs w:val="18"/>
                                </w:rPr>
                              </w:pPr>
                              <w:r w:rsidRPr="00E152F4">
                                <w:rPr>
                                  <w:rFonts w:ascii="Arial" w:hAnsi="Arial" w:cs="Arial" w:hint="eastAsia"/>
                                  <w:sz w:val="18"/>
                                  <w:szCs w:val="18"/>
                                </w:rPr>
                                <w:t>：</w:t>
                              </w:r>
                              <w:r w:rsidRPr="00E152F4">
                                <w:rPr>
                                  <w:rFonts w:ascii="Arial" w:hAnsi="Arial" w:cs="Arial"/>
                                  <w:sz w:val="18"/>
                                  <w:szCs w:val="18"/>
                                </w:rPr>
                                <w:t xml:space="preserve">DRM encoder source </w:t>
                              </w:r>
                              <w:r w:rsidRPr="00E152F4">
                                <w:rPr>
                                  <w:rFonts w:ascii="Arial" w:hAnsi="Arial" w:cs="Arial" w:hint="eastAsia"/>
                                  <w:sz w:val="18"/>
                                  <w:szCs w:val="18"/>
                                </w:rPr>
                                <w:t>file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513" name="テキスト ボックス 1513"/>
                        <wps:cNvSpPr txBox="1"/>
                        <wps:spPr>
                          <a:xfrm>
                            <a:off x="3452495" y="1309687"/>
                            <a:ext cx="1676400" cy="15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054244" w14:textId="77777777" w:rsidR="008679A3" w:rsidRPr="00CE5311" w:rsidRDefault="008679A3" w:rsidP="0017709D">
                              <w:pPr>
                                <w:spacing w:line="240" w:lineRule="auto"/>
                                <w:rPr>
                                  <w:rFonts w:ascii="Arial" w:hAnsi="Arial" w:cs="Arial"/>
                                  <w:sz w:val="18"/>
                                  <w:szCs w:val="18"/>
                                </w:rPr>
                              </w:pPr>
                              <w:r w:rsidRPr="00E152F4">
                                <w:rPr>
                                  <w:rFonts w:ascii="Arial" w:hAnsi="Arial" w:cs="Arial" w:hint="eastAsia"/>
                                  <w:sz w:val="18"/>
                                  <w:szCs w:val="18"/>
                                </w:rPr>
                                <w:t>：</w:t>
                              </w:r>
                              <w:r w:rsidRPr="00E152F4">
                                <w:rPr>
                                  <w:rFonts w:ascii="Arial" w:hAnsi="Arial" w:cs="Arial"/>
                                  <w:sz w:val="18"/>
                                  <w:szCs w:val="18"/>
                                </w:rPr>
                                <w:t>DRM encoder header file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514" name="テキスト ボックス 1514"/>
                        <wps:cNvSpPr txBox="1"/>
                        <wps:spPr>
                          <a:xfrm>
                            <a:off x="3452495" y="1500187"/>
                            <a:ext cx="1676400" cy="15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362169" w14:textId="77777777" w:rsidR="008679A3" w:rsidRPr="00CE5311" w:rsidRDefault="008679A3" w:rsidP="0017709D">
                              <w:pPr>
                                <w:spacing w:line="240" w:lineRule="auto"/>
                                <w:rPr>
                                  <w:rFonts w:ascii="Arial" w:hAnsi="Arial" w:cs="Arial"/>
                                  <w:sz w:val="18"/>
                                  <w:szCs w:val="18"/>
                                </w:rPr>
                              </w:pPr>
                              <w:r w:rsidRPr="00E152F4">
                                <w:rPr>
                                  <w:rFonts w:ascii="Arial" w:hAnsi="Arial" w:cs="Arial" w:hint="eastAsia"/>
                                  <w:sz w:val="18"/>
                                  <w:szCs w:val="18"/>
                                </w:rPr>
                                <w:t>：</w:t>
                              </w:r>
                              <w:r w:rsidRPr="00E152F4">
                                <w:rPr>
                                  <w:rFonts w:ascii="Arial" w:hAnsi="Arial" w:cs="Arial"/>
                                  <w:sz w:val="18"/>
                                  <w:szCs w:val="18"/>
                                </w:rPr>
                                <w:t xml:space="preserve">DRM group source </w:t>
                              </w:r>
                              <w:r w:rsidRPr="00E152F4">
                                <w:rPr>
                                  <w:rFonts w:ascii="Arial" w:hAnsi="Arial" w:cs="Arial" w:hint="eastAsia"/>
                                  <w:sz w:val="18"/>
                                  <w:szCs w:val="18"/>
                                </w:rPr>
                                <w:t>file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515" name="テキスト ボックス 1515"/>
                        <wps:cNvSpPr txBox="1"/>
                        <wps:spPr>
                          <a:xfrm>
                            <a:off x="3452495" y="1690687"/>
                            <a:ext cx="1676400" cy="15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955EF5" w14:textId="77777777" w:rsidR="008679A3" w:rsidRPr="00CE5311" w:rsidRDefault="008679A3" w:rsidP="0017709D">
                              <w:pPr>
                                <w:spacing w:line="240" w:lineRule="auto"/>
                                <w:rPr>
                                  <w:rFonts w:ascii="Arial" w:hAnsi="Arial" w:cs="Arial"/>
                                  <w:sz w:val="18"/>
                                  <w:szCs w:val="18"/>
                                </w:rPr>
                              </w:pPr>
                              <w:r w:rsidRPr="00E152F4">
                                <w:rPr>
                                  <w:rFonts w:ascii="Arial" w:hAnsi="Arial" w:cs="Arial" w:hint="eastAsia"/>
                                  <w:sz w:val="18"/>
                                  <w:szCs w:val="18"/>
                                </w:rPr>
                                <w:t>：</w:t>
                              </w:r>
                              <w:r w:rsidRPr="00E152F4">
                                <w:rPr>
                                  <w:rFonts w:ascii="Arial" w:hAnsi="Arial" w:cs="Arial"/>
                                  <w:sz w:val="18"/>
                                  <w:szCs w:val="18"/>
                                </w:rPr>
                                <w:t>DRM group header file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518" name="テキスト ボックス 1518"/>
                        <wps:cNvSpPr txBox="1"/>
                        <wps:spPr>
                          <a:xfrm>
                            <a:off x="3452495" y="1874233"/>
                            <a:ext cx="1676400" cy="15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AD9B00" w14:textId="77777777" w:rsidR="008679A3" w:rsidRPr="00CE5311" w:rsidRDefault="008679A3" w:rsidP="0017709D">
                              <w:pPr>
                                <w:spacing w:line="240" w:lineRule="auto"/>
                                <w:rPr>
                                  <w:rFonts w:ascii="Arial" w:hAnsi="Arial" w:cs="Arial"/>
                                  <w:sz w:val="18"/>
                                  <w:szCs w:val="18"/>
                                </w:rPr>
                              </w:pPr>
                              <w:r w:rsidRPr="00E152F4">
                                <w:rPr>
                                  <w:rFonts w:ascii="Arial" w:hAnsi="Arial" w:cs="Arial" w:hint="eastAsia"/>
                                  <w:sz w:val="18"/>
                                  <w:szCs w:val="18"/>
                                </w:rPr>
                                <w:t>：</w:t>
                              </w:r>
                              <w:r w:rsidRPr="00E152F4">
                                <w:rPr>
                                  <w:rFonts w:ascii="Arial" w:hAnsi="Arial" w:cs="Arial"/>
                                  <w:sz w:val="18"/>
                                  <w:szCs w:val="18"/>
                                </w:rPr>
                                <w:t xml:space="preserve">KMS driver source </w:t>
                              </w:r>
                              <w:r w:rsidRPr="00E152F4">
                                <w:rPr>
                                  <w:rFonts w:ascii="Arial" w:hAnsi="Arial" w:cs="Arial" w:hint="eastAsia"/>
                                  <w:sz w:val="18"/>
                                  <w:szCs w:val="18"/>
                                </w:rPr>
                                <w:t>file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519" name="テキスト ボックス 1519"/>
                        <wps:cNvSpPr txBox="1"/>
                        <wps:spPr>
                          <a:xfrm>
                            <a:off x="3459529" y="2090133"/>
                            <a:ext cx="1676400" cy="15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6C0827" w14:textId="77777777" w:rsidR="008679A3" w:rsidRPr="00CE5311" w:rsidRDefault="008679A3" w:rsidP="0017709D">
                              <w:pPr>
                                <w:spacing w:line="240" w:lineRule="auto"/>
                                <w:rPr>
                                  <w:rFonts w:ascii="Arial" w:hAnsi="Arial" w:cs="Arial"/>
                                  <w:sz w:val="18"/>
                                  <w:szCs w:val="18"/>
                                </w:rPr>
                              </w:pPr>
                              <w:r w:rsidRPr="00E152F4">
                                <w:rPr>
                                  <w:rFonts w:ascii="Arial" w:hAnsi="Arial" w:cs="Arial" w:hint="eastAsia"/>
                                  <w:sz w:val="18"/>
                                  <w:szCs w:val="18"/>
                                </w:rPr>
                                <w:t>：</w:t>
                              </w:r>
                              <w:r w:rsidRPr="00E152F4">
                                <w:rPr>
                                  <w:rFonts w:ascii="Arial" w:hAnsi="Arial" w:cs="Arial"/>
                                  <w:sz w:val="18"/>
                                  <w:szCs w:val="18"/>
                                </w:rPr>
                                <w:t>KMS driver header file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849" name="テキスト ボックス 1849"/>
                        <wps:cNvSpPr txBox="1"/>
                        <wps:spPr>
                          <a:xfrm>
                            <a:off x="3467051" y="2651569"/>
                            <a:ext cx="1676400" cy="15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C1053A" w14:textId="77777777" w:rsidR="008679A3" w:rsidRPr="00CE5311" w:rsidRDefault="008679A3" w:rsidP="0017709D">
                              <w:pPr>
                                <w:spacing w:line="240" w:lineRule="auto"/>
                                <w:rPr>
                                  <w:rFonts w:ascii="Arial" w:hAnsi="Arial" w:cs="Arial"/>
                                  <w:sz w:val="18"/>
                                  <w:szCs w:val="18"/>
                                </w:rPr>
                              </w:pPr>
                              <w:r w:rsidRPr="00E152F4">
                                <w:rPr>
                                  <w:rFonts w:ascii="Arial" w:hAnsi="Arial" w:cs="Arial" w:hint="eastAsia"/>
                                  <w:sz w:val="18"/>
                                  <w:szCs w:val="18"/>
                                </w:rPr>
                                <w:t>：</w:t>
                              </w:r>
                              <w:r w:rsidRPr="00E152F4">
                                <w:rPr>
                                  <w:rFonts w:ascii="Arial" w:hAnsi="Arial" w:cs="Arial"/>
                                  <w:sz w:val="18"/>
                                  <w:szCs w:val="18"/>
                                </w:rPr>
                                <w:t>Plane operation</w:t>
                              </w:r>
                              <w:r w:rsidRPr="00E152F4">
                                <w:rPr>
                                  <w:rFonts w:ascii="Arial" w:hAnsi="Arial" w:cs="Arial" w:hint="eastAsia"/>
                                  <w:sz w:val="18"/>
                                  <w:szCs w:val="18"/>
                                </w:rPr>
                                <w:t xml:space="preserve"> </w:t>
                              </w:r>
                              <w:r w:rsidRPr="00E152F4">
                                <w:rPr>
                                  <w:rFonts w:ascii="Arial" w:hAnsi="Arial" w:cs="Arial"/>
                                  <w:sz w:val="18"/>
                                  <w:szCs w:val="18"/>
                                </w:rPr>
                                <w:t>source</w:t>
                              </w:r>
                              <w:r w:rsidRPr="00E152F4">
                                <w:rPr>
                                  <w:rFonts w:ascii="Arial" w:hAnsi="Arial" w:cs="Arial" w:hint="eastAsia"/>
                                  <w:sz w:val="18"/>
                                  <w:szCs w:val="18"/>
                                </w:rPr>
                                <w:t xml:space="preserve"> file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850" name="テキスト ボックス 1850"/>
                        <wps:cNvSpPr txBox="1"/>
                        <wps:spPr>
                          <a:xfrm>
                            <a:off x="3467051" y="2842069"/>
                            <a:ext cx="1676400" cy="15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169558" w14:textId="77777777" w:rsidR="008679A3" w:rsidRPr="00CE5311" w:rsidRDefault="008679A3" w:rsidP="0017709D">
                              <w:pPr>
                                <w:spacing w:line="240" w:lineRule="auto"/>
                                <w:rPr>
                                  <w:rFonts w:ascii="Arial" w:hAnsi="Arial" w:cs="Arial"/>
                                  <w:sz w:val="18"/>
                                  <w:szCs w:val="18"/>
                                </w:rPr>
                              </w:pPr>
                              <w:r w:rsidRPr="00E152F4">
                                <w:rPr>
                                  <w:rFonts w:ascii="Arial" w:hAnsi="Arial" w:cs="Arial" w:hint="eastAsia"/>
                                  <w:sz w:val="18"/>
                                  <w:szCs w:val="18"/>
                                </w:rPr>
                                <w:t>：</w:t>
                              </w:r>
                              <w:r w:rsidRPr="00E152F4">
                                <w:rPr>
                                  <w:rFonts w:ascii="Arial" w:hAnsi="Arial" w:cs="Arial"/>
                                  <w:sz w:val="18"/>
                                  <w:szCs w:val="18"/>
                                </w:rPr>
                                <w:t>Plane operation</w:t>
                              </w:r>
                              <w:r w:rsidRPr="00E152F4">
                                <w:rPr>
                                  <w:rFonts w:ascii="Arial" w:hAnsi="Arial" w:cs="Arial" w:hint="eastAsia"/>
                                  <w:sz w:val="18"/>
                                  <w:szCs w:val="18"/>
                                </w:rPr>
                                <w:t xml:space="preserve"> header file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851" name="テキスト ボックス 1851"/>
                        <wps:cNvSpPr txBox="1"/>
                        <wps:spPr>
                          <a:xfrm>
                            <a:off x="3467051" y="3032569"/>
                            <a:ext cx="1676400" cy="15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E03D40" w14:textId="77777777" w:rsidR="008679A3" w:rsidRPr="00CE5311" w:rsidRDefault="008679A3" w:rsidP="0017709D">
                              <w:pPr>
                                <w:spacing w:line="240" w:lineRule="auto"/>
                                <w:rPr>
                                  <w:rFonts w:ascii="Arial" w:hAnsi="Arial" w:cs="Arial"/>
                                  <w:sz w:val="18"/>
                                  <w:szCs w:val="18"/>
                                </w:rPr>
                              </w:pPr>
                              <w:r w:rsidRPr="00E152F4">
                                <w:rPr>
                                  <w:rFonts w:ascii="Arial" w:hAnsi="Arial" w:cs="Arial" w:hint="eastAsia"/>
                                  <w:sz w:val="18"/>
                                  <w:szCs w:val="18"/>
                                </w:rPr>
                                <w:t>：</w:t>
                              </w:r>
                              <w:r w:rsidRPr="00E152F4">
                                <w:rPr>
                                  <w:rFonts w:ascii="Arial" w:hAnsi="Arial" w:cs="Arial"/>
                                  <w:sz w:val="18"/>
                                  <w:szCs w:val="18"/>
                                </w:rPr>
                                <w:t>DU register</w:t>
                              </w:r>
                              <w:r w:rsidRPr="00E152F4">
                                <w:rPr>
                                  <w:rFonts w:ascii="Arial" w:hAnsi="Arial" w:cs="Arial" w:hint="eastAsia"/>
                                  <w:sz w:val="18"/>
                                  <w:szCs w:val="18"/>
                                </w:rPr>
                                <w:t xml:space="preserve"> header file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854" name="テキスト ボックス 1854"/>
                        <wps:cNvSpPr txBox="1"/>
                        <wps:spPr>
                          <a:xfrm>
                            <a:off x="3467051" y="3223069"/>
                            <a:ext cx="1676400" cy="15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C53744" w14:textId="77777777" w:rsidR="008679A3" w:rsidRPr="00CE5311" w:rsidRDefault="008679A3" w:rsidP="0017709D">
                              <w:pPr>
                                <w:spacing w:line="240" w:lineRule="auto"/>
                                <w:rPr>
                                  <w:rFonts w:ascii="Arial" w:hAnsi="Arial" w:cs="Arial"/>
                                  <w:sz w:val="18"/>
                                  <w:szCs w:val="18"/>
                                </w:rPr>
                              </w:pPr>
                              <w:r w:rsidRPr="00E152F4">
                                <w:rPr>
                                  <w:rFonts w:ascii="Arial" w:hAnsi="Arial" w:cs="Arial" w:hint="eastAsia"/>
                                  <w:sz w:val="18"/>
                                  <w:szCs w:val="18"/>
                                </w:rPr>
                                <w:t>：</w:t>
                              </w:r>
                              <w:r w:rsidRPr="00E152F4">
                                <w:rPr>
                                  <w:rFonts w:ascii="Arial" w:hAnsi="Arial" w:cs="Arial"/>
                                  <w:sz w:val="18"/>
                                  <w:szCs w:val="18"/>
                                </w:rPr>
                                <w:t>LVDS register</w:t>
                              </w:r>
                              <w:r w:rsidRPr="00E152F4">
                                <w:rPr>
                                  <w:rFonts w:ascii="Arial" w:hAnsi="Arial" w:cs="Arial" w:hint="eastAsia"/>
                                  <w:sz w:val="18"/>
                                  <w:szCs w:val="18"/>
                                </w:rPr>
                                <w:t xml:space="preserve"> header file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855" name="テキスト ボックス 1855"/>
                        <wps:cNvSpPr txBox="1"/>
                        <wps:spPr>
                          <a:xfrm>
                            <a:off x="3467051" y="3413569"/>
                            <a:ext cx="1676400" cy="15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57CA3D" w14:textId="77777777" w:rsidR="008679A3" w:rsidRPr="00CE5311" w:rsidRDefault="008679A3" w:rsidP="0017709D">
                              <w:pPr>
                                <w:spacing w:line="240" w:lineRule="auto"/>
                                <w:rPr>
                                  <w:rFonts w:ascii="Arial" w:hAnsi="Arial" w:cs="Arial"/>
                                  <w:sz w:val="18"/>
                                  <w:szCs w:val="18"/>
                                </w:rPr>
                              </w:pPr>
                              <w:r w:rsidRPr="00E152F4">
                                <w:rPr>
                                  <w:rFonts w:ascii="Arial" w:hAnsi="Arial" w:cs="Arial" w:hint="eastAsia"/>
                                  <w:sz w:val="18"/>
                                  <w:szCs w:val="18"/>
                                </w:rPr>
                                <w:t>：</w:t>
                              </w:r>
                              <w:r>
                                <w:rPr>
                                  <w:rFonts w:ascii="Arial" w:hAnsi="Arial" w:cs="Arial" w:hint="eastAsia"/>
                                  <w:sz w:val="18"/>
                                  <w:szCs w:val="18"/>
                                </w:rPr>
                                <w:t>vsp</w:t>
                              </w:r>
                              <w:r>
                                <w:rPr>
                                  <w:rFonts w:ascii="Arial" w:hAnsi="Arial" w:cs="Arial"/>
                                  <w:sz w:val="18"/>
                                  <w:szCs w:val="18"/>
                                </w:rPr>
                                <w:t>-du interface</w:t>
                              </w:r>
                              <w:r>
                                <w:rPr>
                                  <w:rFonts w:ascii="Arial" w:hAnsi="Arial" w:cs="Arial" w:hint="eastAsia"/>
                                  <w:sz w:val="18"/>
                                  <w:szCs w:val="18"/>
                                </w:rPr>
                                <w:t xml:space="preserve"> </w:t>
                              </w:r>
                              <w:r>
                                <w:rPr>
                                  <w:rFonts w:ascii="Arial" w:hAnsi="Arial" w:cs="Arial"/>
                                  <w:sz w:val="18"/>
                                  <w:szCs w:val="18"/>
                                </w:rPr>
                                <w:t xml:space="preserve">source </w:t>
                              </w:r>
                              <w:r>
                                <w:rPr>
                                  <w:rFonts w:ascii="Arial" w:hAnsi="Arial" w:cs="Arial" w:hint="eastAsia"/>
                                  <w:sz w:val="18"/>
                                  <w:szCs w:val="18"/>
                                </w:rPr>
                                <w:t>file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858" name="直線コネクタ 1858"/>
                        <wps:cNvCnPr/>
                        <wps:spPr>
                          <a:xfrm>
                            <a:off x="2080896" y="147620"/>
                            <a:ext cx="17550" cy="4305111"/>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860" name="直線コネクタ 1860"/>
                        <wps:cNvCnPr/>
                        <wps:spPr>
                          <a:xfrm>
                            <a:off x="2095451" y="3489769"/>
                            <a:ext cx="114300" cy="0"/>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861" name="直線コネクタ 1861"/>
                        <wps:cNvCnPr/>
                        <wps:spPr>
                          <a:xfrm>
                            <a:off x="2095451" y="3299269"/>
                            <a:ext cx="114300" cy="0"/>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862" name="直線コネクタ 1862"/>
                        <wps:cNvCnPr/>
                        <wps:spPr>
                          <a:xfrm>
                            <a:off x="2099945" y="910242"/>
                            <a:ext cx="114300" cy="0"/>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864" name="直線コネクタ 1864"/>
                        <wps:cNvCnPr/>
                        <wps:spPr>
                          <a:xfrm>
                            <a:off x="2095451" y="3108769"/>
                            <a:ext cx="114300" cy="0"/>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865" name="直線コネクタ 1865"/>
                        <wps:cNvCnPr/>
                        <wps:spPr>
                          <a:xfrm>
                            <a:off x="2095451" y="2918269"/>
                            <a:ext cx="114300" cy="0"/>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866" name="直線コネクタ 1866"/>
                        <wps:cNvCnPr/>
                        <wps:spPr>
                          <a:xfrm>
                            <a:off x="2095451" y="2727769"/>
                            <a:ext cx="114300" cy="0"/>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870" name="直線コネクタ 1870"/>
                        <wps:cNvCnPr/>
                        <wps:spPr>
                          <a:xfrm>
                            <a:off x="2087929" y="2318735"/>
                            <a:ext cx="114300" cy="0"/>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871" name="直線コネクタ 1871"/>
                        <wps:cNvCnPr/>
                        <wps:spPr>
                          <a:xfrm>
                            <a:off x="2087929" y="2166333"/>
                            <a:ext cx="114300" cy="0"/>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872" name="直線コネクタ 1872"/>
                        <wps:cNvCnPr/>
                        <wps:spPr>
                          <a:xfrm>
                            <a:off x="2087929" y="1956783"/>
                            <a:ext cx="114300" cy="0"/>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875" name="直線コネクタ 1875"/>
                        <wps:cNvCnPr/>
                        <wps:spPr>
                          <a:xfrm>
                            <a:off x="2080895" y="1766887"/>
                            <a:ext cx="114300" cy="0"/>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876" name="直線コネクタ 1876"/>
                        <wps:cNvCnPr/>
                        <wps:spPr>
                          <a:xfrm>
                            <a:off x="2080895" y="1576387"/>
                            <a:ext cx="114300" cy="0"/>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877" name="直線コネクタ 1877"/>
                        <wps:cNvCnPr/>
                        <wps:spPr>
                          <a:xfrm>
                            <a:off x="2080895" y="1385887"/>
                            <a:ext cx="114300" cy="0"/>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878" name="直線コネクタ 1878"/>
                        <wps:cNvCnPr/>
                        <wps:spPr>
                          <a:xfrm>
                            <a:off x="2080895" y="1195387"/>
                            <a:ext cx="114300" cy="0"/>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879" name="直線コネクタ 1879"/>
                        <wps:cNvCnPr/>
                        <wps:spPr>
                          <a:xfrm>
                            <a:off x="2080895" y="719137"/>
                            <a:ext cx="114300" cy="0"/>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880" name="直線コネクタ 1880"/>
                        <wps:cNvCnPr/>
                        <wps:spPr>
                          <a:xfrm>
                            <a:off x="2080895" y="528637"/>
                            <a:ext cx="114300" cy="0"/>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881" name="直線コネクタ 1881"/>
                        <wps:cNvCnPr/>
                        <wps:spPr>
                          <a:xfrm>
                            <a:off x="2080895" y="338137"/>
                            <a:ext cx="114300" cy="0"/>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g:wgp>
                        <wpg:cNvPr id="8309" name="グループ化 8309"/>
                        <wpg:cNvGrpSpPr/>
                        <wpg:grpSpPr>
                          <a:xfrm>
                            <a:off x="2095451" y="3613880"/>
                            <a:ext cx="3063040" cy="155463"/>
                            <a:chOff x="2095451" y="3613880"/>
                            <a:chExt cx="3063040" cy="155463"/>
                          </a:xfrm>
                        </wpg:grpSpPr>
                        <wps:wsp>
                          <wps:cNvPr id="1882" name="テキスト ボックス 198"/>
                          <wps:cNvSpPr txBox="1"/>
                          <wps:spPr>
                            <a:xfrm>
                              <a:off x="2268533" y="3617578"/>
                              <a:ext cx="1066800" cy="151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945FC5" w14:textId="77777777" w:rsidR="008679A3" w:rsidRDefault="008679A3" w:rsidP="0017709D">
                                <w:pPr>
                                  <w:pStyle w:val="NormalWeb"/>
                                  <w:spacing w:line="240" w:lineRule="auto"/>
                                </w:pPr>
                                <w:r w:rsidRPr="00E03EF2">
                                  <w:rPr>
                                    <w:rFonts w:ascii="Arial" w:hAnsi="Arial" w:cs="Arial"/>
                                    <w:sz w:val="18"/>
                                    <w:szCs w:val="18"/>
                                  </w:rPr>
                                  <w:t>rcar_du_vsp.h</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83" name="テキスト ボックス 326"/>
                          <wps:cNvSpPr txBox="1"/>
                          <wps:spPr>
                            <a:xfrm>
                              <a:off x="3482091" y="3613880"/>
                              <a:ext cx="1676400" cy="151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7EF57F" w14:textId="77777777" w:rsidR="008679A3" w:rsidRDefault="008679A3" w:rsidP="0017709D">
                                <w:pPr>
                                  <w:pStyle w:val="NormalWeb"/>
                                  <w:spacing w:line="240" w:lineRule="auto"/>
                                </w:pPr>
                                <w:r>
                                  <w:rPr>
                                    <w:rFonts w:ascii="Arial" w:hAnsi="MS Mincho" w:cs="Arial" w:hint="eastAsia"/>
                                    <w:sz w:val="18"/>
                                    <w:szCs w:val="18"/>
                                  </w:rPr>
                                  <w:t>：</w:t>
                                </w:r>
                                <w:r>
                                  <w:rPr>
                                    <w:rFonts w:ascii="Arial" w:hAnsi="Arial" w:cs="Arial" w:hint="eastAsia"/>
                                    <w:sz w:val="18"/>
                                    <w:szCs w:val="18"/>
                                  </w:rPr>
                                  <w:t>vsp</w:t>
                                </w:r>
                                <w:r>
                                  <w:rPr>
                                    <w:rFonts w:ascii="Arial" w:hAnsi="Arial" w:cs="Arial"/>
                                    <w:sz w:val="18"/>
                                    <w:szCs w:val="18"/>
                                  </w:rPr>
                                  <w:t>-du interface header file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84" name="直線コネクタ 1884"/>
                          <wps:cNvCnPr/>
                          <wps:spPr>
                            <a:xfrm>
                              <a:off x="2095451" y="3707426"/>
                              <a:ext cx="114300" cy="0"/>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g:wgp>
                      <wpg:wgp>
                        <wpg:cNvPr id="8292" name="グループ化 8292"/>
                        <wpg:cNvGrpSpPr/>
                        <wpg:grpSpPr>
                          <a:xfrm>
                            <a:off x="399580" y="5163367"/>
                            <a:ext cx="4762500" cy="450216"/>
                            <a:chOff x="384595" y="4177405"/>
                            <a:chExt cx="4762500" cy="450216"/>
                          </a:xfrm>
                        </wpg:grpSpPr>
                        <wps:wsp>
                          <wps:cNvPr id="1841" name="直線コネクタ 1841"/>
                          <wps:cNvCnPr/>
                          <wps:spPr>
                            <a:xfrm>
                              <a:off x="384595" y="4291418"/>
                              <a:ext cx="114300" cy="0"/>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g:grpSp>
                          <wpg:cNvPr id="1402" name="グループ化 1402"/>
                          <wpg:cNvGrpSpPr/>
                          <wpg:grpSpPr>
                            <a:xfrm>
                              <a:off x="530171" y="4177405"/>
                              <a:ext cx="4616924" cy="450216"/>
                              <a:chOff x="530171" y="4177405"/>
                              <a:chExt cx="4616924" cy="450216"/>
                            </a:xfrm>
                          </wpg:grpSpPr>
                          <wps:wsp>
                            <wps:cNvPr id="1832" name="テキスト ボックス 1626"/>
                            <wps:cNvSpPr txBox="1"/>
                            <wps:spPr>
                              <a:xfrm>
                                <a:off x="2251495" y="4177405"/>
                                <a:ext cx="1066800" cy="22823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685834" w14:textId="77777777" w:rsidR="008679A3" w:rsidRPr="00EA64DC" w:rsidRDefault="008679A3" w:rsidP="00B42DF8">
                                  <w:pPr>
                                    <w:pStyle w:val="NormalWeb"/>
                                    <w:spacing w:after="200"/>
                                  </w:pPr>
                                  <w:r w:rsidRPr="00B94654">
                                    <w:rPr>
                                      <w:rFonts w:ascii="Arial" w:hAnsi="Arial" w:cs="Arial"/>
                                      <w:sz w:val="18"/>
                                      <w:szCs w:val="18"/>
                                    </w:rPr>
                                    <w:t>dw</w:t>
                                  </w:r>
                                  <w:r>
                                    <w:rPr>
                                      <w:rFonts w:ascii="Arial" w:hAnsi="Arial" w:cs="Arial"/>
                                      <w:sz w:val="18"/>
                                      <w:szCs w:val="18"/>
                                    </w:rPr>
                                    <w:t>-</w:t>
                                  </w:r>
                                  <w:r w:rsidRPr="00B94654">
                                    <w:rPr>
                                      <w:rFonts w:ascii="Arial" w:hAnsi="Arial" w:cs="Arial"/>
                                      <w:sz w:val="18"/>
                                      <w:szCs w:val="18"/>
                                    </w:rPr>
                                    <w:t>hdmi.c</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33" name="テキスト ボックス 1627"/>
                            <wps:cNvSpPr txBox="1"/>
                            <wps:spPr>
                              <a:xfrm>
                                <a:off x="2251495" y="4405639"/>
                                <a:ext cx="1066800" cy="2151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196CCA" w14:textId="77777777" w:rsidR="008679A3" w:rsidRPr="00EA64DC" w:rsidRDefault="008679A3" w:rsidP="00B42DF8">
                                  <w:pPr>
                                    <w:pStyle w:val="NormalWeb"/>
                                    <w:spacing w:after="200"/>
                                  </w:pPr>
                                  <w:r w:rsidRPr="00B94654">
                                    <w:rPr>
                                      <w:rFonts w:ascii="Arial" w:hAnsi="Arial" w:cs="Arial"/>
                                      <w:sz w:val="18"/>
                                      <w:szCs w:val="18"/>
                                    </w:rPr>
                                    <w:t>dw</w:t>
                                  </w:r>
                                  <w:r>
                                    <w:rPr>
                                      <w:rFonts w:ascii="Arial" w:hAnsi="Arial" w:cs="Arial"/>
                                      <w:sz w:val="18"/>
                                      <w:szCs w:val="18"/>
                                    </w:rPr>
                                    <w:t>-</w:t>
                                  </w:r>
                                  <w:r w:rsidRPr="00B94654">
                                    <w:rPr>
                                      <w:rFonts w:ascii="Arial" w:hAnsi="Arial" w:cs="Arial"/>
                                      <w:sz w:val="18"/>
                                      <w:szCs w:val="18"/>
                                    </w:rPr>
                                    <w:t>hdmi.</w:t>
                                  </w:r>
                                  <w:r>
                                    <w:rPr>
                                      <w:rFonts w:ascii="Arial" w:hAnsi="Arial" w:cs="Arial"/>
                                      <w:sz w:val="18"/>
                                      <w:szCs w:val="18"/>
                                    </w:rPr>
                                    <w:t>h</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36" name="テキスト ボックス 8887"/>
                            <wps:cNvSpPr txBox="1"/>
                            <wps:spPr>
                              <a:xfrm>
                                <a:off x="3470695" y="4187847"/>
                                <a:ext cx="1676400" cy="2350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D804BA" w14:textId="77777777" w:rsidR="008679A3" w:rsidRPr="00EA64DC" w:rsidRDefault="008679A3" w:rsidP="00B42DF8">
                                  <w:pPr>
                                    <w:pStyle w:val="NormalWeb"/>
                                    <w:spacing w:after="200"/>
                                  </w:pPr>
                                  <w:r w:rsidRPr="00EA64DC">
                                    <w:rPr>
                                      <w:rFonts w:ascii="MS Mincho" w:hAnsi="MS Mincho" w:cs="Arial" w:hint="eastAsia"/>
                                      <w:sz w:val="18"/>
                                      <w:szCs w:val="18"/>
                                    </w:rPr>
                                    <w:t>：</w:t>
                                  </w:r>
                                  <w:r w:rsidRPr="00B94654">
                                    <w:rPr>
                                      <w:rFonts w:ascii="Arial" w:hAnsi="Arial" w:cs="Arial"/>
                                      <w:sz w:val="18"/>
                                      <w:szCs w:val="18"/>
                                    </w:rPr>
                                    <w:t>dw</w:t>
                                  </w:r>
                                  <w:r>
                                    <w:rPr>
                                      <w:rFonts w:ascii="Arial" w:hAnsi="Arial" w:cs="Arial" w:hint="eastAsia"/>
                                      <w:sz w:val="18"/>
                                      <w:szCs w:val="18"/>
                                    </w:rPr>
                                    <w:t xml:space="preserve"> </w:t>
                                  </w:r>
                                  <w:r w:rsidRPr="00B94654">
                                    <w:rPr>
                                      <w:rFonts w:ascii="Arial" w:hAnsi="Arial" w:cs="Arial"/>
                                      <w:sz w:val="18"/>
                                      <w:szCs w:val="18"/>
                                    </w:rPr>
                                    <w:t xml:space="preserve">hdmi </w:t>
                                  </w:r>
                                  <w:r w:rsidRPr="00EA64DC">
                                    <w:rPr>
                                      <w:rFonts w:ascii="Arial" w:hAnsi="Arial" w:cs="Arial"/>
                                      <w:sz w:val="18"/>
                                      <w:szCs w:val="18"/>
                                    </w:rPr>
                                    <w:t>source file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37" name="テキスト ボックス 8888"/>
                            <wps:cNvSpPr txBox="1"/>
                            <wps:spPr>
                              <a:xfrm>
                                <a:off x="3470695" y="4405639"/>
                                <a:ext cx="1676400" cy="22198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2C23F9" w14:textId="77777777" w:rsidR="008679A3" w:rsidRPr="00C4361E" w:rsidRDefault="008679A3" w:rsidP="00B42DF8">
                                  <w:pPr>
                                    <w:pStyle w:val="NormalWeb"/>
                                    <w:spacing w:after="200"/>
                                  </w:pPr>
                                  <w:r w:rsidRPr="00785B5E">
                                    <w:rPr>
                                      <w:rFonts w:ascii="MS Mincho" w:hAnsi="MS Mincho" w:cs="Arial" w:hint="eastAsia"/>
                                      <w:sz w:val="18"/>
                                      <w:szCs w:val="18"/>
                                    </w:rPr>
                                    <w:t>：</w:t>
                                  </w:r>
                                  <w:r w:rsidRPr="00B94654">
                                    <w:rPr>
                                      <w:rFonts w:ascii="Arial" w:hAnsi="Arial" w:cs="Arial"/>
                                      <w:sz w:val="18"/>
                                      <w:szCs w:val="18"/>
                                    </w:rPr>
                                    <w:t>dw</w:t>
                                  </w:r>
                                  <w:r>
                                    <w:rPr>
                                      <w:rFonts w:ascii="Arial" w:hAnsi="Arial" w:cs="Arial"/>
                                      <w:sz w:val="18"/>
                                      <w:szCs w:val="18"/>
                                    </w:rPr>
                                    <w:t xml:space="preserve"> </w:t>
                                  </w:r>
                                  <w:r w:rsidRPr="00B94654">
                                    <w:rPr>
                                      <w:rFonts w:ascii="Arial" w:hAnsi="Arial" w:cs="Arial"/>
                                      <w:sz w:val="18"/>
                                      <w:szCs w:val="18"/>
                                    </w:rPr>
                                    <w:t xml:space="preserve">hdmi </w:t>
                                  </w:r>
                                  <w:r w:rsidRPr="00785B5E">
                                    <w:rPr>
                                      <w:rFonts w:ascii="Arial" w:hAnsi="Arial" w:cs="Arial"/>
                                      <w:sz w:val="18"/>
                                      <w:szCs w:val="18"/>
                                    </w:rPr>
                                    <w:t>header file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38" name="テキスト ボックス 8890"/>
                            <wps:cNvSpPr txBox="1"/>
                            <wps:spPr>
                              <a:xfrm>
                                <a:off x="530171" y="4187637"/>
                                <a:ext cx="1231104" cy="40003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E4169C" w14:textId="77777777" w:rsidR="008679A3" w:rsidRDefault="008679A3" w:rsidP="00B42DF8">
                                  <w:pPr>
                                    <w:pStyle w:val="NormalWeb"/>
                                    <w:spacing w:after="200"/>
                                  </w:pPr>
                                  <w:r>
                                    <w:rPr>
                                      <w:rFonts w:ascii="Arial" w:hAnsi="Arial" w:cs="Arial"/>
                                      <w:sz w:val="18"/>
                                      <w:szCs w:val="18"/>
                                    </w:rPr>
                                    <w:t>drivers/gpu/drm/</w:t>
                                  </w:r>
                                  <w:r w:rsidRPr="007D523E">
                                    <w:rPr>
                                      <w:rFonts w:ascii="Arial" w:hAnsi="Arial" w:cs="Arial"/>
                                      <w:sz w:val="18"/>
                                      <w:szCs w:val="18"/>
                                    </w:rPr>
                                    <w:t>bridge</w:t>
                                  </w:r>
                                  <w:r>
                                    <w:rPr>
                                      <w:rFonts w:ascii="Arial" w:hAnsi="Arial" w:cs="Arial"/>
                                      <w:sz w:val="18"/>
                                      <w:szCs w:val="18"/>
                                    </w:rPr>
                                    <w:t>/synopsys/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42" name="直線コネクタ 1842"/>
                            <wps:cNvCnPr/>
                            <wps:spPr>
                              <a:xfrm>
                                <a:off x="1984795" y="4291418"/>
                                <a:ext cx="228600" cy="0"/>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844" name="直線コネクタ 1844"/>
                            <wps:cNvCnPr/>
                            <wps:spPr>
                              <a:xfrm flipH="1">
                                <a:off x="2094650" y="4291341"/>
                                <a:ext cx="3810" cy="210749"/>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919" name="直線コネクタ 1919"/>
                            <wps:cNvCnPr/>
                            <wps:spPr>
                              <a:xfrm>
                                <a:off x="2099095" y="4491443"/>
                                <a:ext cx="114300" cy="0"/>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g:grpSp>
                      </wpg:wgp>
                      <wpg:wgp>
                        <wpg:cNvPr id="1393" name="グループ化 1393"/>
                        <wpg:cNvGrpSpPr/>
                        <wpg:grpSpPr>
                          <a:xfrm>
                            <a:off x="384595" y="6291918"/>
                            <a:ext cx="4786354" cy="252180"/>
                            <a:chOff x="391629" y="5257262"/>
                            <a:chExt cx="4786354" cy="252180"/>
                          </a:xfrm>
                        </wpg:grpSpPr>
                        <wpg:grpSp>
                          <wpg:cNvPr id="1391" name="グループ化 1391"/>
                          <wpg:cNvGrpSpPr/>
                          <wpg:grpSpPr>
                            <a:xfrm>
                              <a:off x="560898" y="5257262"/>
                              <a:ext cx="4617085" cy="252180"/>
                              <a:chOff x="537044" y="5262284"/>
                              <a:chExt cx="4617085" cy="252180"/>
                            </a:xfrm>
                          </wpg:grpSpPr>
                          <wps:wsp>
                            <wps:cNvPr id="533" name="テキスト ボックス 1626"/>
                            <wps:cNvSpPr txBox="1"/>
                            <wps:spPr>
                              <a:xfrm>
                                <a:off x="2258528" y="5262284"/>
                                <a:ext cx="1436321" cy="2279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F1597C" w14:textId="77777777" w:rsidR="008679A3" w:rsidRDefault="008679A3" w:rsidP="00BD728B">
                                  <w:pPr>
                                    <w:pStyle w:val="NormalWeb"/>
                                    <w:spacing w:after="200"/>
                                  </w:pPr>
                                  <w:r w:rsidRPr="00ED16EC">
                                    <w:rPr>
                                      <w:rFonts w:ascii="Arial" w:hAnsi="Arial" w:cs="Arial"/>
                                      <w:sz w:val="18"/>
                                      <w:szCs w:val="18"/>
                                    </w:rPr>
                                    <w:t>clk-versaclock5.c</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35" name="テキスト ボックス 8887"/>
                            <wps:cNvSpPr txBox="1"/>
                            <wps:spPr>
                              <a:xfrm>
                                <a:off x="3477729" y="5273164"/>
                                <a:ext cx="1676400" cy="234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6CEC4D" w14:textId="77777777" w:rsidR="008679A3" w:rsidRDefault="008679A3" w:rsidP="00BD728B">
                                  <w:pPr>
                                    <w:pStyle w:val="NormalWeb"/>
                                    <w:spacing w:after="200"/>
                                  </w:pPr>
                                  <w:r>
                                    <w:rPr>
                                      <w:rFonts w:hAnsi="MS Mincho" w:cs="Arial" w:hint="eastAsia"/>
                                      <w:sz w:val="18"/>
                                      <w:szCs w:val="18"/>
                                    </w:rPr>
                                    <w:t>：</w:t>
                                  </w:r>
                                  <w:r>
                                    <w:rPr>
                                      <w:rFonts w:hAnsi="MS Mincho" w:cs="Arial" w:hint="eastAsia"/>
                                      <w:sz w:val="18"/>
                                      <w:szCs w:val="18"/>
                                    </w:rPr>
                                    <w:t>5</w:t>
                                  </w:r>
                                  <w:r w:rsidRPr="00BD728B">
                                    <w:rPr>
                                      <w:rFonts w:ascii="Arial" w:hAnsi="Arial" w:cs="Arial"/>
                                      <w:sz w:val="18"/>
                                      <w:szCs w:val="18"/>
                                    </w:rPr>
                                    <w:t>p49</w:t>
                                  </w:r>
                                  <w:r>
                                    <w:rPr>
                                      <w:rFonts w:ascii="Arial" w:hAnsi="Arial" w:cs="Arial"/>
                                      <w:sz w:val="18"/>
                                      <w:szCs w:val="18"/>
                                    </w:rPr>
                                    <w:t>x source file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37" name="テキスト ボックス 8890"/>
                            <wps:cNvSpPr txBox="1"/>
                            <wps:spPr>
                              <a:xfrm>
                                <a:off x="537044" y="5273164"/>
                                <a:ext cx="1447800" cy="241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85E62B" w14:textId="77777777" w:rsidR="008679A3" w:rsidRDefault="008679A3" w:rsidP="00BD728B">
                                  <w:pPr>
                                    <w:pStyle w:val="NormalWeb"/>
                                    <w:spacing w:after="200"/>
                                  </w:pPr>
                                  <w:r>
                                    <w:rPr>
                                      <w:rFonts w:ascii="Arial" w:hAnsi="Arial" w:cs="Arial"/>
                                      <w:sz w:val="18"/>
                                      <w:szCs w:val="18"/>
                                    </w:rPr>
                                    <w:t>drivers/</w:t>
                                  </w:r>
                                  <w:r w:rsidRPr="007D523E">
                                    <w:rPr>
                                      <w:rFonts w:ascii="Arial" w:hAnsi="Arial" w:cs="Arial"/>
                                      <w:sz w:val="18"/>
                                      <w:szCs w:val="18"/>
                                    </w:rPr>
                                    <w:t>clk</w:t>
                                  </w:r>
                                  <w:r>
                                    <w:rPr>
                                      <w:rFonts w:ascii="Arial" w:hAnsi="Arial" w:cs="Arial"/>
                                      <w:sz w:val="18"/>
                                      <w:szCs w:val="18"/>
                                    </w:rPr>
                                    <w:t>/</w:t>
                                  </w:r>
                                </w:p>
                              </w:txbxContent>
                            </wps:txbx>
                            <wps:bodyPr rot="0" spcFirstLastPara="0" vert="horz" wrap="square" lIns="0" tIns="0" rIns="0" bIns="0" numCol="1" spcCol="0" rtlCol="0" fromWordArt="0" anchor="ctr" anchorCtr="0" forceAA="0" compatLnSpc="1">
                              <a:prstTxWarp prst="textNoShape">
                                <a:avLst/>
                              </a:prstTxWarp>
                              <a:noAutofit/>
                            </wps:bodyPr>
                          </wps:wsp>
                        </wpg:grpSp>
                        <wps:wsp>
                          <wps:cNvPr id="538" name="直線コネクタ 538"/>
                          <wps:cNvCnPr/>
                          <wps:spPr>
                            <a:xfrm>
                              <a:off x="391629" y="5376669"/>
                              <a:ext cx="114300" cy="0"/>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539" name="直線コネクタ 539"/>
                          <wps:cNvCnPr/>
                          <wps:spPr>
                            <a:xfrm>
                              <a:off x="1991829" y="5376669"/>
                              <a:ext cx="228600" cy="0"/>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g:wgp>
                      <wps:wsp>
                        <wps:cNvPr id="1022" name="テキスト ボックス 1578"/>
                        <wps:cNvSpPr txBox="1"/>
                        <wps:spPr>
                          <a:xfrm>
                            <a:off x="2246679" y="808639"/>
                            <a:ext cx="1066800" cy="24863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CB05B5" w14:textId="77777777" w:rsidR="008679A3" w:rsidRDefault="008679A3" w:rsidP="006E71F8">
                              <w:pPr>
                                <w:pStyle w:val="NormalWeb"/>
                                <w:spacing w:after="200"/>
                              </w:pPr>
                              <w:r w:rsidRPr="006E71F8">
                                <w:rPr>
                                  <w:rFonts w:ascii="Arial" w:hAnsi="Arial" w:cs="Arial"/>
                                  <w:sz w:val="18"/>
                                  <w:szCs w:val="18"/>
                                </w:rPr>
                                <w:t>rcar_dw_hdmi</w:t>
                              </w:r>
                              <w:r>
                                <w:rPr>
                                  <w:rFonts w:ascii="Arial" w:hAnsi="Arial" w:cs="Arial"/>
                                  <w:sz w:val="18"/>
                                  <w:szCs w:val="18"/>
                                </w:rPr>
                                <w:t>.c</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23" name="テキスト ボックス 1512"/>
                        <wps:cNvSpPr txBox="1"/>
                        <wps:spPr>
                          <a:xfrm>
                            <a:off x="3452495" y="808639"/>
                            <a:ext cx="1676400" cy="2486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5B8190" w14:textId="77777777" w:rsidR="008679A3" w:rsidRDefault="008679A3" w:rsidP="006E71F8">
                              <w:pPr>
                                <w:pStyle w:val="NormalWeb"/>
                                <w:spacing w:after="200"/>
                              </w:pPr>
                              <w:r>
                                <w:rPr>
                                  <w:rFonts w:ascii="MS Mincho" w:hAnsi="MS Mincho" w:cs="Arial" w:hint="eastAsia"/>
                                  <w:sz w:val="18"/>
                                  <w:szCs w:val="18"/>
                                </w:rPr>
                                <w:t>：</w:t>
                              </w:r>
                              <w:r>
                                <w:rPr>
                                  <w:rFonts w:ascii="Arial" w:hAnsi="Arial" w:cs="Arial"/>
                                  <w:sz w:val="18"/>
                                  <w:szCs w:val="18"/>
                                </w:rPr>
                                <w:t>dw-hdmi source file</w:t>
                              </w:r>
                            </w:p>
                          </w:txbxContent>
                        </wps:txbx>
                        <wps:bodyPr rot="0" spcFirstLastPara="0" vert="horz" wrap="square" lIns="0" tIns="0" rIns="0" bIns="0" numCol="1" spcCol="0" rtlCol="0" fromWordArt="0" anchor="ctr" anchorCtr="0" forceAA="0" compatLnSpc="1">
                          <a:prstTxWarp prst="textNoShape">
                            <a:avLst/>
                          </a:prstTxWarp>
                          <a:noAutofit/>
                        </wps:bodyPr>
                      </wps:wsp>
                      <wpg:wgp>
                        <wpg:cNvPr id="8307" name="グループ化 8307"/>
                        <wpg:cNvGrpSpPr/>
                        <wpg:grpSpPr>
                          <a:xfrm>
                            <a:off x="380291" y="4683942"/>
                            <a:ext cx="4781550" cy="399415"/>
                            <a:chOff x="368935" y="3805623"/>
                            <a:chExt cx="4781550" cy="399415"/>
                          </a:xfrm>
                        </wpg:grpSpPr>
                        <wps:wsp>
                          <wps:cNvPr id="1024" name="テキスト ボックス 1626"/>
                          <wps:cNvSpPr txBox="1"/>
                          <wps:spPr>
                            <a:xfrm>
                              <a:off x="2302510" y="3852613"/>
                              <a:ext cx="1066800" cy="2279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DF23D1" w14:textId="77777777" w:rsidR="008679A3" w:rsidRDefault="008679A3" w:rsidP="006E71F8">
                                <w:pPr>
                                  <w:pStyle w:val="NormalWeb"/>
                                  <w:spacing w:after="200"/>
                                </w:pPr>
                                <w:r w:rsidRPr="006E71F8">
                                  <w:rPr>
                                    <w:rFonts w:ascii="Arial" w:hAnsi="Arial" w:cs="Arial"/>
                                    <w:sz w:val="18"/>
                                    <w:szCs w:val="18"/>
                                  </w:rPr>
                                  <w:t>panel-lvds.c</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26" name="テキスト ボックス 8887"/>
                          <wps:cNvSpPr txBox="1"/>
                          <wps:spPr>
                            <a:xfrm>
                              <a:off x="3474085" y="3882458"/>
                              <a:ext cx="1676400" cy="234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B94EE7" w14:textId="77777777" w:rsidR="008679A3" w:rsidRDefault="008679A3" w:rsidP="006E71F8">
                                <w:pPr>
                                  <w:pStyle w:val="NormalWeb"/>
                                  <w:spacing w:after="200"/>
                                </w:pPr>
                                <w:r>
                                  <w:rPr>
                                    <w:rFonts w:hAnsi="MS Mincho" w:cs="Arial" w:hint="eastAsia"/>
                                    <w:sz w:val="18"/>
                                    <w:szCs w:val="18"/>
                                  </w:rPr>
                                  <w:t>：</w:t>
                                </w:r>
                                <w:r>
                                  <w:rPr>
                                    <w:rFonts w:ascii="Arial" w:hAnsi="Arial" w:cs="Arial"/>
                                    <w:sz w:val="18"/>
                                    <w:szCs w:val="18"/>
                                  </w:rPr>
                                  <w:t>LVDS panel source file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28" name="テキスト ボックス 8890"/>
                          <wps:cNvSpPr txBox="1"/>
                          <wps:spPr>
                            <a:xfrm>
                              <a:off x="525829" y="3805623"/>
                              <a:ext cx="1447800" cy="399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3AFEC6" w14:textId="77777777" w:rsidR="008679A3" w:rsidRDefault="008679A3" w:rsidP="006E71F8">
                                <w:pPr>
                                  <w:pStyle w:val="NormalWeb"/>
                                  <w:spacing w:after="200"/>
                                </w:pPr>
                                <w:r>
                                  <w:rPr>
                                    <w:rFonts w:ascii="Arial" w:hAnsi="Arial" w:cs="Arial"/>
                                    <w:sz w:val="18"/>
                                    <w:szCs w:val="18"/>
                                  </w:rPr>
                                  <w:t>drivers/gpu/drm/panel/</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29" name="直線コネクタ 1029"/>
                          <wps:cNvCnPr/>
                          <wps:spPr>
                            <a:xfrm>
                              <a:off x="368935" y="3947863"/>
                              <a:ext cx="114300" cy="0"/>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030" name="直線コネクタ 1030"/>
                          <wps:cNvCnPr/>
                          <wps:spPr>
                            <a:xfrm>
                              <a:off x="1964055" y="3966913"/>
                              <a:ext cx="228600" cy="0"/>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g:wgp>
                      <wpg:wgp>
                        <wpg:cNvPr id="1401" name="グループ化 1401"/>
                        <wpg:cNvGrpSpPr/>
                        <wpg:grpSpPr>
                          <a:xfrm>
                            <a:off x="395135" y="5660960"/>
                            <a:ext cx="5312234" cy="477576"/>
                            <a:chOff x="387184" y="4690901"/>
                            <a:chExt cx="5312234" cy="477576"/>
                          </a:xfrm>
                        </wpg:grpSpPr>
                        <wps:wsp>
                          <wps:cNvPr id="1037" name="テキスト ボックス 8890"/>
                          <wps:cNvSpPr txBox="1"/>
                          <wps:spPr>
                            <a:xfrm>
                              <a:off x="544029" y="4690901"/>
                              <a:ext cx="1447800" cy="398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B95BAC" w14:textId="77777777" w:rsidR="008679A3" w:rsidRDefault="008679A3" w:rsidP="00ED16EC">
                                <w:pPr>
                                  <w:pStyle w:val="NormalWeb"/>
                                  <w:spacing w:after="200"/>
                                </w:pPr>
                                <w:r>
                                  <w:rPr>
                                    <w:rFonts w:ascii="Arial" w:hAnsi="Arial" w:cs="Arial"/>
                                    <w:sz w:val="18"/>
                                    <w:szCs w:val="18"/>
                                  </w:rPr>
                                  <w:t>drivers/gpu/drm</w:t>
                                </w:r>
                                <w:r w:rsidRPr="00C07167">
                                  <w:rPr>
                                    <w:rFonts w:ascii="Arial" w:hAnsi="Arial" w:cs="Arial"/>
                                    <w:sz w:val="18"/>
                                    <w:szCs w:val="18"/>
                                  </w:rPr>
                                  <w:t>/</w:t>
                                </w:r>
                                <w:r w:rsidRPr="00C37AD3">
                                  <w:rPr>
                                    <w:rFonts w:ascii="Arial" w:hAnsi="Arial" w:cs="Arial"/>
                                    <w:sz w:val="18"/>
                                    <w:szCs w:val="18"/>
                                  </w:rPr>
                                  <w:t>bridge</w:t>
                                </w:r>
                                <w:r>
                                  <w:rPr>
                                    <w:rFonts w:ascii="Arial" w:hAnsi="Arial" w:cs="Arial"/>
                                    <w:sz w:val="18"/>
                                    <w:szCs w:val="18"/>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38" name="直線コネクタ 1038"/>
                          <wps:cNvCnPr/>
                          <wps:spPr>
                            <a:xfrm>
                              <a:off x="387184" y="4833141"/>
                              <a:ext cx="114300" cy="0"/>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g:grpSp>
                          <wpg:cNvPr id="1400" name="グループ化 1400"/>
                          <wpg:cNvGrpSpPr/>
                          <wpg:grpSpPr>
                            <a:xfrm>
                              <a:off x="1994320" y="4748690"/>
                              <a:ext cx="3705098" cy="419787"/>
                              <a:chOff x="1994320" y="4748690"/>
                              <a:chExt cx="3705098" cy="419787"/>
                            </a:xfrm>
                          </wpg:grpSpPr>
                          <wpg:grpSp>
                            <wpg:cNvPr id="1396" name="グループ化 1396"/>
                            <wpg:cNvGrpSpPr/>
                            <wpg:grpSpPr>
                              <a:xfrm>
                                <a:off x="1994320" y="4748690"/>
                                <a:ext cx="3159809" cy="402043"/>
                                <a:chOff x="1994320" y="4748690"/>
                                <a:chExt cx="3159809" cy="402043"/>
                              </a:xfrm>
                            </wpg:grpSpPr>
                            <wps:wsp>
                              <wps:cNvPr id="1039" name="テキスト ボックス 1626"/>
                              <wps:cNvSpPr txBox="1"/>
                              <wps:spPr>
                                <a:xfrm>
                                  <a:off x="2332775" y="4748765"/>
                                  <a:ext cx="1066800" cy="2273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B8F5EF" w14:textId="77777777" w:rsidR="008679A3" w:rsidRPr="00C07167" w:rsidRDefault="008679A3" w:rsidP="00ED16EC">
                                    <w:pPr>
                                      <w:pStyle w:val="NormalWeb"/>
                                      <w:spacing w:after="200"/>
                                    </w:pPr>
                                    <w:r w:rsidRPr="00C37AD3">
                                      <w:rPr>
                                        <w:rFonts w:ascii="Arial" w:hAnsi="Arial" w:cs="Arial"/>
                                        <w:sz w:val="18"/>
                                        <w:szCs w:val="18"/>
                                      </w:rPr>
                                      <w:t>dumb-vga-dac.c</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40" name="直線コネクタ 1040"/>
                              <wps:cNvCnPr/>
                              <wps:spPr>
                                <a:xfrm>
                                  <a:off x="1994320" y="4863065"/>
                                  <a:ext cx="228600" cy="0"/>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041" name="テキスト ボックス 8888"/>
                              <wps:cNvSpPr txBox="1"/>
                              <wps:spPr>
                                <a:xfrm>
                                  <a:off x="3477729" y="4748690"/>
                                  <a:ext cx="1676400" cy="2216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384C51" w14:textId="77777777" w:rsidR="008679A3" w:rsidRDefault="008679A3" w:rsidP="00ED16EC">
                                    <w:pPr>
                                      <w:pStyle w:val="NormalWeb"/>
                                      <w:spacing w:after="200"/>
                                    </w:pPr>
                                    <w:r>
                                      <w:rPr>
                                        <w:rFonts w:hAnsi="MS Mincho" w:cs="Arial" w:hint="eastAsia"/>
                                        <w:sz w:val="18"/>
                                        <w:szCs w:val="18"/>
                                      </w:rPr>
                                      <w:t>：</w:t>
                                    </w:r>
                                    <w:r>
                                      <w:rPr>
                                        <w:rFonts w:ascii="Arial" w:hAnsi="Arial" w:cs="Arial"/>
                                        <w:sz w:val="18"/>
                                        <w:szCs w:val="18"/>
                                      </w:rPr>
                                      <w:t>VGA bridge source file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960" name="テキスト ボックス 1627"/>
                              <wps:cNvSpPr txBox="1"/>
                              <wps:spPr>
                                <a:xfrm>
                                  <a:off x="2328248" y="4936103"/>
                                  <a:ext cx="1066800" cy="214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0C50CC" w14:textId="77777777" w:rsidR="008679A3" w:rsidRDefault="008679A3" w:rsidP="00833520">
                                    <w:pPr>
                                      <w:pStyle w:val="NormalWeb"/>
                                      <w:spacing w:after="200"/>
                                    </w:pPr>
                                    <w:r w:rsidRPr="00833520">
                                      <w:rPr>
                                        <w:rFonts w:ascii="Arial" w:hAnsi="Arial" w:cs="Arial"/>
                                        <w:sz w:val="18"/>
                                        <w:szCs w:val="18"/>
                                      </w:rPr>
                                      <w:t>thc63lvd1024.c</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961" name="直線コネクタ 961"/>
                              <wps:cNvCnPr/>
                              <wps:spPr>
                                <a:xfrm flipH="1">
                                  <a:off x="2129888" y="4863048"/>
                                  <a:ext cx="3810" cy="210185"/>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962" name="直線コネクタ 962"/>
                              <wps:cNvCnPr/>
                              <wps:spPr>
                                <a:xfrm>
                                  <a:off x="2135397" y="5071714"/>
                                  <a:ext cx="114300" cy="0"/>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g:grpSp>
                          <wps:wsp>
                            <wps:cNvPr id="963" name="テキスト ボックス 8888"/>
                            <wps:cNvSpPr txBox="1"/>
                            <wps:spPr>
                              <a:xfrm>
                                <a:off x="3474140" y="4947497"/>
                                <a:ext cx="2225278" cy="2209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C23FE7" w14:textId="77777777" w:rsidR="008679A3" w:rsidRPr="00913AC9" w:rsidRDefault="008679A3" w:rsidP="00833520">
                                  <w:pPr>
                                    <w:pStyle w:val="NormalWeb"/>
                                    <w:spacing w:after="200"/>
                                    <w:rPr>
                                      <w:rFonts w:asciiTheme="majorHAnsi" w:hAnsiTheme="majorHAnsi" w:cstheme="majorHAnsi"/>
                                    </w:rPr>
                                  </w:pPr>
                                  <w:r w:rsidRPr="00913AC9">
                                    <w:rPr>
                                      <w:rFonts w:asciiTheme="majorHAnsi" w:hAnsiTheme="majorHAnsi" w:cstheme="majorHAnsi" w:hint="eastAsia"/>
                                      <w:sz w:val="18"/>
                                      <w:szCs w:val="18"/>
                                    </w:rPr>
                                    <w:t>：</w:t>
                                  </w:r>
                                  <w:r w:rsidRPr="00913AC9">
                                    <w:rPr>
                                      <w:rFonts w:asciiTheme="majorHAnsi" w:hAnsiTheme="majorHAnsi" w:cstheme="majorHAnsi"/>
                                      <w:sz w:val="18"/>
                                      <w:szCs w:val="18"/>
                                    </w:rPr>
                                    <w:t>thine thc63lvd1024 bridge source file</w:t>
                                  </w:r>
                                </w:p>
                              </w:txbxContent>
                            </wps:txbx>
                            <wps:bodyPr rot="0" spcFirstLastPara="0" vert="horz" wrap="square" lIns="0" tIns="0" rIns="0" bIns="0" numCol="1" spcCol="0" rtlCol="0" fromWordArt="0" anchor="ctr" anchorCtr="0" forceAA="0" compatLnSpc="1">
                              <a:prstTxWarp prst="textNoShape">
                                <a:avLst/>
                              </a:prstTxWarp>
                              <a:noAutofit/>
                            </wps:bodyPr>
                          </wps:wsp>
                        </wpg:grpSp>
                      </wpg:wgp>
                      <wps:wsp>
                        <wps:cNvPr id="965" name="テキスト ボックス 1586"/>
                        <wps:cNvSpPr txBox="1"/>
                        <wps:spPr>
                          <a:xfrm>
                            <a:off x="2249697" y="2389538"/>
                            <a:ext cx="1066800" cy="2105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97BE80" w14:textId="77777777" w:rsidR="008679A3" w:rsidRDefault="008679A3" w:rsidP="00913AC9">
                              <w:pPr>
                                <w:pStyle w:val="NormalWeb"/>
                                <w:spacing w:after="200"/>
                              </w:pPr>
                              <w:r>
                                <w:rPr>
                                  <w:rFonts w:ascii="Arial" w:hAnsi="Arial" w:cs="Arial"/>
                                  <w:sz w:val="18"/>
                                  <w:szCs w:val="18"/>
                                </w:rPr>
                                <w:t>rcar_du_lvds.</w:t>
                              </w:r>
                              <w:r>
                                <w:rPr>
                                  <w:rFonts w:ascii="Arial" w:hAnsi="Arial" w:cs="Arial" w:hint="eastAsia"/>
                                  <w:sz w:val="18"/>
                                  <w:szCs w:val="18"/>
                                </w:rPr>
                                <w:t>h</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966" name="テキスト ボックス 1629"/>
                        <wps:cNvSpPr txBox="1"/>
                        <wps:spPr>
                          <a:xfrm>
                            <a:off x="3450639" y="2408818"/>
                            <a:ext cx="1676400" cy="2105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7CD221" w14:textId="77777777" w:rsidR="008679A3" w:rsidRDefault="008679A3" w:rsidP="00913AC9">
                              <w:pPr>
                                <w:pStyle w:val="NormalWeb"/>
                                <w:spacing w:after="200"/>
                              </w:pPr>
                              <w:r>
                                <w:rPr>
                                  <w:rFonts w:ascii="MS Mincho" w:hAnsi="MS Mincho" w:cs="Arial" w:hint="eastAsia"/>
                                  <w:sz w:val="18"/>
                                  <w:szCs w:val="18"/>
                                </w:rPr>
                                <w:t>：</w:t>
                              </w:r>
                              <w:r>
                                <w:rPr>
                                  <w:rFonts w:ascii="Arial" w:hAnsi="Arial" w:cs="Arial"/>
                                  <w:sz w:val="18"/>
                                  <w:szCs w:val="18"/>
                                </w:rPr>
                                <w:t xml:space="preserve">LVDS driver </w:t>
                              </w:r>
                              <w:r>
                                <w:rPr>
                                  <w:rFonts w:ascii="Arial" w:hAnsi="Arial" w:cs="Arial" w:hint="eastAsia"/>
                                  <w:sz w:val="18"/>
                                  <w:szCs w:val="18"/>
                                </w:rPr>
                                <w:t>h</w:t>
                              </w:r>
                              <w:r>
                                <w:rPr>
                                  <w:rFonts w:ascii="Arial" w:hAnsi="Arial" w:cs="Arial"/>
                                  <w:sz w:val="18"/>
                                  <w:szCs w:val="18"/>
                                </w:rPr>
                                <w:t>eader file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967" name="直線コネクタ 967"/>
                        <wps:cNvCnPr/>
                        <wps:spPr>
                          <a:xfrm>
                            <a:off x="2087929" y="2523116"/>
                            <a:ext cx="114300" cy="0"/>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g:wgp>
                        <wpg:cNvPr id="1102" name="グループ化 1102"/>
                        <wpg:cNvGrpSpPr/>
                        <wpg:grpSpPr>
                          <a:xfrm>
                            <a:off x="2099945" y="3779228"/>
                            <a:ext cx="3063827" cy="229576"/>
                            <a:chOff x="0" y="34826"/>
                            <a:chExt cx="3063876" cy="102563"/>
                          </a:xfrm>
                        </wpg:grpSpPr>
                        <wps:wsp>
                          <wps:cNvPr id="1108" name="テキスト ボックス 198"/>
                          <wps:cNvSpPr txBox="1"/>
                          <wps:spPr>
                            <a:xfrm>
                              <a:off x="173082" y="34827"/>
                              <a:ext cx="1066800" cy="1025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6C1776" w14:textId="5F7FC27D" w:rsidR="008679A3" w:rsidRDefault="008679A3" w:rsidP="00A35BD5">
                                <w:pPr>
                                  <w:spacing w:line="320" w:lineRule="exact"/>
                                  <w:rPr>
                                    <w:sz w:val="24"/>
                                    <w:szCs w:val="24"/>
                                  </w:rPr>
                                </w:pPr>
                                <w:r w:rsidRPr="00A35BD5">
                                  <w:rPr>
                                    <w:rFonts w:ascii="Arial" w:hAnsi="Arial" w:cs="Arial"/>
                                    <w:sz w:val="18"/>
                                    <w:szCs w:val="18"/>
                                  </w:rPr>
                                  <w:t>rcar_mipi_dsi.c</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09" name="テキスト ボックス 326"/>
                          <wps:cNvSpPr txBox="1"/>
                          <wps:spPr>
                            <a:xfrm>
                              <a:off x="1387476" y="34826"/>
                              <a:ext cx="1676400" cy="947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0A7373" w14:textId="31595A5F" w:rsidR="008679A3" w:rsidRDefault="008679A3" w:rsidP="00A35BD5">
                                <w:pPr>
                                  <w:spacing w:line="320" w:lineRule="exact"/>
                                  <w:rPr>
                                    <w:sz w:val="24"/>
                                    <w:szCs w:val="24"/>
                                  </w:rPr>
                                </w:pPr>
                                <w:r>
                                  <w:rPr>
                                    <w:rFonts w:ascii="Arial" w:hAnsi="MS Mincho" w:cs="Arial" w:hint="eastAsia"/>
                                    <w:sz w:val="18"/>
                                    <w:szCs w:val="18"/>
                                  </w:rPr>
                                  <w:t>：</w:t>
                                </w:r>
                                <w:r>
                                  <w:rPr>
                                    <w:rFonts w:ascii="Arial" w:hAnsi="Arial" w:cs="Arial"/>
                                    <w:sz w:val="18"/>
                                    <w:szCs w:val="18"/>
                                  </w:rPr>
                                  <w:t>DSI driver source file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10" name="直線コネクタ 1110"/>
                          <wps:cNvCnPr/>
                          <wps:spPr>
                            <a:xfrm>
                              <a:off x="0" y="89848"/>
                              <a:ext cx="114300" cy="0"/>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g:wgp>
                      <wpg:wgp>
                        <wpg:cNvPr id="1115" name="グループ化 1115"/>
                        <wpg:cNvGrpSpPr/>
                        <wpg:grpSpPr>
                          <a:xfrm>
                            <a:off x="2114082" y="4023382"/>
                            <a:ext cx="3047759" cy="333751"/>
                            <a:chOff x="0" y="25392"/>
                            <a:chExt cx="3048194" cy="151765"/>
                          </a:xfrm>
                        </wpg:grpSpPr>
                        <wps:wsp>
                          <wps:cNvPr id="1116" name="テキスト ボックス 198"/>
                          <wps:cNvSpPr txBox="1"/>
                          <wps:spPr>
                            <a:xfrm>
                              <a:off x="173082" y="25392"/>
                              <a:ext cx="1066800" cy="151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1F2297" w14:textId="4BECBCD0" w:rsidR="008679A3" w:rsidRDefault="008679A3" w:rsidP="00380A56">
                                <w:pPr>
                                  <w:spacing w:line="320" w:lineRule="exact"/>
                                  <w:rPr>
                                    <w:sz w:val="24"/>
                                    <w:szCs w:val="24"/>
                                  </w:rPr>
                                </w:pPr>
                                <w:r w:rsidRPr="00380A56">
                                  <w:rPr>
                                    <w:rFonts w:ascii="Arial" w:hAnsi="Arial" w:cs="Arial"/>
                                    <w:sz w:val="18"/>
                                    <w:szCs w:val="18"/>
                                  </w:rPr>
                                  <w:t>rcar_mipi_dsi.</w:t>
                                </w:r>
                                <w:r>
                                  <w:rPr>
                                    <w:rFonts w:ascii="Arial" w:hAnsi="Arial" w:cs="Arial"/>
                                    <w:sz w:val="18"/>
                                    <w:szCs w:val="18"/>
                                  </w:rPr>
                                  <w:t>h</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17" name="テキスト ボックス 326"/>
                          <wps:cNvSpPr txBox="1"/>
                          <wps:spPr>
                            <a:xfrm>
                              <a:off x="1371794" y="25392"/>
                              <a:ext cx="1676400" cy="151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2921BD" w14:textId="29729A61" w:rsidR="008679A3" w:rsidRDefault="008679A3" w:rsidP="00380A56">
                                <w:pPr>
                                  <w:spacing w:line="320" w:lineRule="exact"/>
                                  <w:rPr>
                                    <w:sz w:val="24"/>
                                    <w:szCs w:val="24"/>
                                  </w:rPr>
                                </w:pPr>
                                <w:r>
                                  <w:rPr>
                                    <w:rFonts w:ascii="Arial" w:hAnsi="MS Mincho" w:cs="Arial" w:hint="eastAsia"/>
                                    <w:sz w:val="18"/>
                                    <w:szCs w:val="18"/>
                                  </w:rPr>
                                  <w:t>：</w:t>
                                </w:r>
                                <w:r>
                                  <w:rPr>
                                    <w:rFonts w:ascii="Arial" w:hAnsi="Arial" w:cs="Arial"/>
                                    <w:sz w:val="18"/>
                                    <w:szCs w:val="18"/>
                                  </w:rPr>
                                  <w:t>DSI driver header file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18" name="直線コネクタ 1118"/>
                          <wps:cNvCnPr/>
                          <wps:spPr>
                            <a:xfrm>
                              <a:off x="0" y="93546"/>
                              <a:ext cx="114300" cy="0"/>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g:wgp>
                      <wpg:wgp>
                        <wpg:cNvPr id="1119" name="グループ化 1119"/>
                        <wpg:cNvGrpSpPr/>
                        <wpg:grpSpPr>
                          <a:xfrm>
                            <a:off x="2114386" y="4173260"/>
                            <a:ext cx="3047455" cy="502976"/>
                            <a:chOff x="0" y="20133"/>
                            <a:chExt cx="3047890" cy="157757"/>
                          </a:xfrm>
                        </wpg:grpSpPr>
                        <wps:wsp>
                          <wps:cNvPr id="1120" name="テキスト ボックス 198"/>
                          <wps:cNvSpPr txBox="1"/>
                          <wps:spPr>
                            <a:xfrm>
                              <a:off x="158660" y="26125"/>
                              <a:ext cx="1178047" cy="151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C62661" w14:textId="2C993622" w:rsidR="008679A3" w:rsidRDefault="008679A3" w:rsidP="00380A56">
                                <w:pPr>
                                  <w:spacing w:line="320" w:lineRule="exact"/>
                                  <w:rPr>
                                    <w:sz w:val="24"/>
                                    <w:szCs w:val="24"/>
                                  </w:rPr>
                                </w:pPr>
                                <w:r w:rsidRPr="00380A56">
                                  <w:rPr>
                                    <w:rFonts w:ascii="Arial" w:hAnsi="Arial" w:cs="Arial"/>
                                    <w:sz w:val="18"/>
                                    <w:szCs w:val="18"/>
                                  </w:rPr>
                                  <w:t>rcar_mipi_dsi_regs.h</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21" name="テキスト ボックス 326"/>
                          <wps:cNvSpPr txBox="1"/>
                          <wps:spPr>
                            <a:xfrm>
                              <a:off x="1371490" y="20133"/>
                              <a:ext cx="1676400" cy="151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863D65" w14:textId="045B48BD" w:rsidR="008679A3" w:rsidRDefault="008679A3" w:rsidP="00380A56">
                                <w:pPr>
                                  <w:spacing w:line="320" w:lineRule="exact"/>
                                  <w:rPr>
                                    <w:sz w:val="24"/>
                                    <w:szCs w:val="24"/>
                                  </w:rPr>
                                </w:pPr>
                                <w:r>
                                  <w:rPr>
                                    <w:rFonts w:ascii="Arial" w:hAnsi="MS Mincho" w:cs="Arial" w:hint="eastAsia"/>
                                    <w:sz w:val="18"/>
                                    <w:szCs w:val="18"/>
                                  </w:rPr>
                                  <w:t>：</w:t>
                                </w:r>
                                <w:r>
                                  <w:rPr>
                                    <w:rFonts w:ascii="Arial" w:hAnsi="Arial" w:cs="Arial"/>
                                    <w:sz w:val="18"/>
                                    <w:szCs w:val="18"/>
                                  </w:rPr>
                                  <w:t>DSI registers header file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22" name="直線コネクタ 1122"/>
                          <wps:cNvCnPr/>
                          <wps:spPr>
                            <a:xfrm>
                              <a:off x="0" y="93546"/>
                              <a:ext cx="114300" cy="0"/>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g:wgp>
                      <wps:wsp>
                        <wps:cNvPr id="1112" name="直線コネクタ 1112"/>
                        <wps:cNvCnPr/>
                        <wps:spPr>
                          <a:xfrm flipH="1">
                            <a:off x="2134029" y="6012255"/>
                            <a:ext cx="3810" cy="209550"/>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113" name="直線コネクタ 1113"/>
                        <wps:cNvCnPr/>
                        <wps:spPr>
                          <a:xfrm>
                            <a:off x="2139744" y="6221170"/>
                            <a:ext cx="114300" cy="0"/>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114" name="テキスト ボックス 1627"/>
                        <wps:cNvSpPr txBox="1"/>
                        <wps:spPr>
                          <a:xfrm>
                            <a:off x="2350080" y="6120792"/>
                            <a:ext cx="1066800" cy="2139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C5CABA" w14:textId="1A8F1CA8" w:rsidR="008679A3" w:rsidRDefault="008679A3" w:rsidP="00352125">
                              <w:pPr>
                                <w:spacing w:line="320" w:lineRule="exact"/>
                                <w:rPr>
                                  <w:sz w:val="24"/>
                                  <w:szCs w:val="24"/>
                                </w:rPr>
                              </w:pPr>
                              <w:r w:rsidRPr="00352125">
                                <w:rPr>
                                  <w:rFonts w:ascii="Arial" w:hAnsi="Arial" w:cs="Arial"/>
                                  <w:sz w:val="18"/>
                                  <w:szCs w:val="18"/>
                                </w:rPr>
                                <w:t>ti-sn65dsi86.c</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23" name="テキスト ボックス 8888"/>
                        <wps:cNvSpPr txBox="1"/>
                        <wps:spPr>
                          <a:xfrm>
                            <a:off x="3487399" y="6100966"/>
                            <a:ext cx="2225040" cy="2203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EE724E" w14:textId="16BD1687" w:rsidR="008679A3" w:rsidRDefault="008679A3" w:rsidP="00352125">
                              <w:pPr>
                                <w:spacing w:line="320" w:lineRule="exact"/>
                                <w:rPr>
                                  <w:sz w:val="24"/>
                                  <w:szCs w:val="24"/>
                                </w:rPr>
                              </w:pPr>
                              <w:r>
                                <w:rPr>
                                  <w:rFonts w:ascii="Arial" w:hAnsi="MS Mincho" w:cs="Arial" w:hint="eastAsia"/>
                                  <w:sz w:val="18"/>
                                  <w:szCs w:val="18"/>
                                </w:rPr>
                                <w:t>：</w:t>
                              </w:r>
                              <w:r>
                                <w:rPr>
                                  <w:rFonts w:ascii="Arial" w:hAnsi="MS Mincho" w:cs="Arial"/>
                                  <w:sz w:val="18"/>
                                  <w:szCs w:val="18"/>
                                  <w:lang w:eastAsia="ja-JP"/>
                                </w:rPr>
                                <w:t xml:space="preserve">ti </w:t>
                              </w:r>
                              <w:r>
                                <w:rPr>
                                  <w:rFonts w:ascii="Arial" w:hAnsi="Arial" w:cs="Arial"/>
                                  <w:sz w:val="18"/>
                                  <w:szCs w:val="18"/>
                                </w:rPr>
                                <w:t>sn65dsi86 bridge source file</w:t>
                              </w:r>
                            </w:p>
                          </w:txbxContent>
                        </wps:txbx>
                        <wps:bodyPr rot="0" spcFirstLastPara="0" vert="horz" wrap="square" lIns="0" tIns="0" rIns="0" bIns="0" numCol="1" spcCol="0" rtlCol="0" fromWordArt="0" anchor="ctr" anchorCtr="0" forceAA="0" compatLnSpc="1">
                          <a:prstTxWarp prst="textNoShape">
                            <a:avLst/>
                          </a:prstTxWarp>
                          <a:noAutofit/>
                        </wps:bodyPr>
                      </wps:wsp>
                    </wpc:wpc>
                  </a:graphicData>
                </a:graphic>
              </wp:inline>
            </w:drawing>
          </mc:Choice>
          <mc:Fallback>
            <w:pict>
              <v:group w14:anchorId="26ED2B47" id="_x0000_s2008" editas="canvas" style="width:480.3pt;height:554.5pt;mso-position-horizontal-relative:char;mso-position-vertical-relative:line" coordsize="60998,70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">
                <v:shape id="_x0000_s2009" type="#_x0000_t75" style="position:absolute;width:60998;height:70421;visibility:visible;mso-wrap-style:square">
                  <v:fill o:detectmouseclick="t"/>
                  <v:path o:connecttype="none"/>
                </v:shape>
                <v:shape id="テキスト ボックス 1570" o:spid="_x0000_s2010" type="#_x0000_t202" style="position:absolute;left:5187;top:714;width:14478;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" filled="f" stroked="f" strokeweight=".5pt">
                  <v:textbox inset="0,0,0,0">
                    <w:txbxContent>
                      <w:p w14:paraId="3D45EDF8" w14:textId="77777777" w:rsidR="008679A3" w:rsidRPr="00CE5311" w:rsidRDefault="008679A3" w:rsidP="0017709D">
                        <w:pPr>
                          <w:spacing w:line="240" w:lineRule="auto"/>
                          <w:rPr>
                            <w:rFonts w:ascii="Arial" w:hAnsi="Arial" w:cs="Arial"/>
                            <w:sz w:val="18"/>
                            <w:szCs w:val="18"/>
                          </w:rPr>
                        </w:pPr>
                        <w:r w:rsidRPr="00CE5311">
                          <w:rPr>
                            <w:rFonts w:ascii="Arial" w:hAnsi="Arial" w:cs="Arial"/>
                            <w:sz w:val="18"/>
                            <w:szCs w:val="18"/>
                          </w:rPr>
                          <w:t>drivers/gpu/drm/rcar-du</w:t>
                        </w:r>
                        <w:r>
                          <w:rPr>
                            <w:rFonts w:ascii="Arial" w:hAnsi="Arial" w:cs="Arial"/>
                            <w:sz w:val="18"/>
                            <w:szCs w:val="18"/>
                          </w:rPr>
                          <w:t>/</w:t>
                        </w:r>
                      </w:p>
                    </w:txbxContent>
                  </v:textbox>
                </v:shape>
                <v:line id="直線コネクタ 1571" o:spid="_x0000_s2011" style="position:absolute;visibility:visible;mso-wrap-style:square" from="2520,1476" to="4806,1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" strokecolor="black [3213]"/>
                <v:line id="直線コネクタ 1572" o:spid="_x0000_s2012" style="position:absolute;visibility:visible;mso-wrap-style:square" from="3663,1476" to="3663,65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" strokecolor="black [3213]"/>
                <v:line id="直線コネクタ 1573" o:spid="_x0000_s2013" style="position:absolute;visibility:visible;mso-wrap-style:square" from="19665,1476" to="21951,1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" strokecolor="black [3213]"/>
                <v:shape id="テキスト ボックス 1574" o:spid="_x0000_s2014" type="#_x0000_t202" style="position:absolute;left:22332;top:714;width:10668;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" filled="f" stroked="f" strokeweight=".5pt">
                  <v:textbox inset="0,0,0,0">
                    <w:txbxContent>
                      <w:p w14:paraId="77F5AB43" w14:textId="77777777" w:rsidR="008679A3" w:rsidRPr="00CE5311" w:rsidRDefault="008679A3" w:rsidP="0017709D">
                        <w:pPr>
                          <w:spacing w:line="240" w:lineRule="auto"/>
                          <w:rPr>
                            <w:rFonts w:ascii="Arial" w:hAnsi="Arial" w:cs="Arial"/>
                            <w:sz w:val="18"/>
                            <w:szCs w:val="18"/>
                          </w:rPr>
                        </w:pPr>
                        <w:r w:rsidRPr="00CE5311">
                          <w:rPr>
                            <w:rFonts w:ascii="Arial" w:hAnsi="Arial" w:cs="Arial"/>
                            <w:sz w:val="18"/>
                            <w:szCs w:val="18"/>
                          </w:rPr>
                          <w:t>rcar_du_crtc.c</w:t>
                        </w:r>
                      </w:p>
                    </w:txbxContent>
                  </v:textbox>
                </v:shape>
                <v:shape id="テキスト ボックス 1575" o:spid="_x0000_s2015" type="#_x0000_t202" style="position:absolute;left:22332;top:2619;width:10668;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" filled="f" stroked="f" strokeweight=".5pt">
                  <v:textbox inset="0,0,0,0">
                    <w:txbxContent>
                      <w:p w14:paraId="7E1C597C" w14:textId="77777777" w:rsidR="008679A3" w:rsidRPr="00CE5311" w:rsidRDefault="008679A3" w:rsidP="0017709D">
                        <w:pPr>
                          <w:spacing w:line="240" w:lineRule="auto"/>
                          <w:rPr>
                            <w:rFonts w:ascii="Arial" w:hAnsi="Arial" w:cs="Arial"/>
                            <w:sz w:val="18"/>
                            <w:szCs w:val="18"/>
                          </w:rPr>
                        </w:pPr>
                        <w:r w:rsidRPr="00CE5311">
                          <w:rPr>
                            <w:rFonts w:ascii="Arial" w:hAnsi="Arial" w:cs="Arial"/>
                            <w:sz w:val="18"/>
                            <w:szCs w:val="18"/>
                          </w:rPr>
                          <w:t>rcar_du_crtc.h</w:t>
                        </w:r>
                      </w:p>
                    </w:txbxContent>
                  </v:textbox>
                </v:shape>
                <v:shape id="テキスト ボックス 1576" o:spid="_x0000_s2016" type="#_x0000_t202" style="position:absolute;left:22332;top:4524;width:10668;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" filled="f" stroked="f" strokeweight=".5pt">
                  <v:textbox inset="0,0,0,0">
                    <w:txbxContent>
                      <w:p w14:paraId="7CEC9EDB" w14:textId="77777777" w:rsidR="008679A3" w:rsidRPr="00CE5311" w:rsidRDefault="008679A3" w:rsidP="0017709D">
                        <w:pPr>
                          <w:spacing w:line="240" w:lineRule="auto"/>
                          <w:rPr>
                            <w:rFonts w:ascii="Arial" w:hAnsi="Arial" w:cs="Arial"/>
                            <w:sz w:val="18"/>
                            <w:szCs w:val="18"/>
                          </w:rPr>
                        </w:pPr>
                        <w:r w:rsidRPr="00CE5311">
                          <w:rPr>
                            <w:rFonts w:ascii="Arial" w:hAnsi="Arial" w:cs="Arial"/>
                            <w:sz w:val="18"/>
                            <w:szCs w:val="18"/>
                          </w:rPr>
                          <w:t>rcar_du_drv.c</w:t>
                        </w:r>
                      </w:p>
                    </w:txbxContent>
                  </v:textbox>
                </v:shape>
                <v:shape id="テキスト ボックス 1577" o:spid="_x0000_s2017" type="#_x0000_t202" style="position:absolute;left:22332;top:6429;width:10668;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" filled="f" stroked="f" strokeweight=".5pt">
                  <v:textbox inset="0,0,0,0">
                    <w:txbxContent>
                      <w:p w14:paraId="6F09B3C1" w14:textId="77777777" w:rsidR="008679A3" w:rsidRPr="00CE5311" w:rsidRDefault="008679A3" w:rsidP="0017709D">
                        <w:pPr>
                          <w:spacing w:line="240" w:lineRule="auto"/>
                          <w:rPr>
                            <w:rFonts w:ascii="Arial" w:hAnsi="Arial" w:cs="Arial"/>
                            <w:sz w:val="18"/>
                            <w:szCs w:val="18"/>
                          </w:rPr>
                        </w:pPr>
                        <w:r w:rsidRPr="00CE5311">
                          <w:rPr>
                            <w:rFonts w:ascii="Arial" w:hAnsi="Arial" w:cs="Arial"/>
                            <w:sz w:val="18"/>
                            <w:szCs w:val="18"/>
                          </w:rPr>
                          <w:t>rcar_du_drv.h</w:t>
                        </w:r>
                      </w:p>
                    </w:txbxContent>
                  </v:textbox>
                </v:shape>
                <v:shape id="テキスト ボックス 1578" o:spid="_x0000_s2018" type="#_x0000_t202" style="position:absolute;left:22332;top:11191;width:10668;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" filled="f" stroked="f" strokeweight=".5pt">
                  <v:textbox inset="0,0,0,0">
                    <w:txbxContent>
                      <w:p w14:paraId="1779583E" w14:textId="77777777" w:rsidR="008679A3" w:rsidRPr="00CE5311" w:rsidRDefault="008679A3" w:rsidP="0017709D">
                        <w:pPr>
                          <w:spacing w:line="240" w:lineRule="auto"/>
                          <w:rPr>
                            <w:rFonts w:ascii="Arial" w:hAnsi="Arial" w:cs="Arial"/>
                            <w:sz w:val="18"/>
                            <w:szCs w:val="18"/>
                          </w:rPr>
                        </w:pPr>
                        <w:r w:rsidRPr="00CE5311">
                          <w:rPr>
                            <w:rFonts w:ascii="Arial" w:hAnsi="Arial" w:cs="Arial"/>
                            <w:sz w:val="18"/>
                            <w:szCs w:val="18"/>
                          </w:rPr>
                          <w:t>rcar_du_encoder.c</w:t>
                        </w:r>
                      </w:p>
                    </w:txbxContent>
                  </v:textbox>
                </v:shape>
                <v:shape id="テキスト ボックス 1579" o:spid="_x0000_s2019" type="#_x0000_t202" style="position:absolute;left:22332;top:13096;width:10668;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" filled="f" stroked="f" strokeweight=".5pt">
                  <v:textbox inset="0,0,0,0">
                    <w:txbxContent>
                      <w:p w14:paraId="621BCE3F" w14:textId="77777777" w:rsidR="008679A3" w:rsidRPr="00CE5311" w:rsidRDefault="008679A3" w:rsidP="0017709D">
                        <w:pPr>
                          <w:spacing w:line="240" w:lineRule="auto"/>
                          <w:rPr>
                            <w:rFonts w:ascii="Arial" w:hAnsi="Arial" w:cs="Arial"/>
                            <w:sz w:val="18"/>
                            <w:szCs w:val="18"/>
                          </w:rPr>
                        </w:pPr>
                        <w:r w:rsidRPr="00CE5311">
                          <w:rPr>
                            <w:rFonts w:ascii="Arial" w:hAnsi="Arial" w:cs="Arial"/>
                            <w:sz w:val="18"/>
                            <w:szCs w:val="18"/>
                          </w:rPr>
                          <w:t>rcar_du_encoder.h</w:t>
                        </w:r>
                      </w:p>
                    </w:txbxContent>
                  </v:textbox>
                </v:shape>
                <v:shape id="テキスト ボックス 1580" o:spid="_x0000_s2020" type="#_x0000_t202" style="position:absolute;left:22332;top:15001;width:10668;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" filled="f" stroked="f" strokeweight=".5pt">
                  <v:textbox inset="0,0,0,0">
                    <w:txbxContent>
                      <w:p w14:paraId="06CB7BD6" w14:textId="77777777" w:rsidR="008679A3" w:rsidRPr="00CE5311" w:rsidRDefault="008679A3" w:rsidP="0017709D">
                        <w:pPr>
                          <w:spacing w:line="240" w:lineRule="auto"/>
                          <w:rPr>
                            <w:rFonts w:ascii="Arial" w:hAnsi="Arial" w:cs="Arial"/>
                            <w:sz w:val="18"/>
                            <w:szCs w:val="18"/>
                          </w:rPr>
                        </w:pPr>
                        <w:r w:rsidRPr="00CE5311">
                          <w:rPr>
                            <w:rFonts w:ascii="Arial" w:hAnsi="Arial" w:cs="Arial"/>
                            <w:sz w:val="18"/>
                            <w:szCs w:val="18"/>
                          </w:rPr>
                          <w:t>rcar_du_group.c</w:t>
                        </w:r>
                      </w:p>
                    </w:txbxContent>
                  </v:textbox>
                </v:shape>
                <v:shape id="テキスト ボックス 1581" o:spid="_x0000_s2021" type="#_x0000_t202" style="position:absolute;left:22332;top:16906;width:10668;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" filled="f" stroked="f" strokeweight=".5pt">
                  <v:textbox inset="0,0,0,0">
                    <w:txbxContent>
                      <w:p w14:paraId="71FE92F9" w14:textId="77777777" w:rsidR="008679A3" w:rsidRPr="00CE5311" w:rsidRDefault="008679A3" w:rsidP="0017709D">
                        <w:pPr>
                          <w:spacing w:line="240" w:lineRule="auto"/>
                          <w:rPr>
                            <w:rFonts w:ascii="Arial" w:hAnsi="Arial" w:cs="Arial"/>
                            <w:sz w:val="18"/>
                            <w:szCs w:val="18"/>
                          </w:rPr>
                        </w:pPr>
                        <w:r w:rsidRPr="00CE5311">
                          <w:rPr>
                            <w:rFonts w:ascii="Arial" w:hAnsi="Arial" w:cs="Arial"/>
                            <w:sz w:val="18"/>
                            <w:szCs w:val="18"/>
                          </w:rPr>
                          <w:t>rcar_du_group.h</w:t>
                        </w:r>
                      </w:p>
                    </w:txbxContent>
                  </v:textbox>
                </v:shape>
                <v:shape id="テキスト ボックス 1584" o:spid="_x0000_s2022" type="#_x0000_t202" style="position:absolute;left:22332;top:18742;width:10668;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" filled="f" stroked="f" strokeweight=".5pt">
                  <v:textbox inset="0,0,0,0">
                    <w:txbxContent>
                      <w:p w14:paraId="535CC98F" w14:textId="77777777" w:rsidR="008679A3" w:rsidRPr="00CE5311" w:rsidRDefault="008679A3" w:rsidP="0017709D">
                        <w:pPr>
                          <w:spacing w:line="240" w:lineRule="auto"/>
                          <w:rPr>
                            <w:rFonts w:ascii="Arial" w:hAnsi="Arial" w:cs="Arial"/>
                            <w:sz w:val="18"/>
                            <w:szCs w:val="18"/>
                          </w:rPr>
                        </w:pPr>
                        <w:r w:rsidRPr="00CE5311">
                          <w:rPr>
                            <w:rFonts w:ascii="Arial" w:hAnsi="Arial" w:cs="Arial"/>
                            <w:sz w:val="18"/>
                            <w:szCs w:val="18"/>
                          </w:rPr>
                          <w:t>rcar_du_kms.c</w:t>
                        </w:r>
                      </w:p>
                    </w:txbxContent>
                  </v:textbox>
                </v:shape>
                <v:shape id="テキスト ボックス 1585" o:spid="_x0000_s2023" type="#_x0000_t202" style="position:absolute;left:22403;top:20901;width:10668;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" filled="f" stroked="f" strokeweight=".5pt">
                  <v:textbox inset="0,0,0,0">
                    <w:txbxContent>
                      <w:p w14:paraId="7A6A3BE7" w14:textId="77777777" w:rsidR="008679A3" w:rsidRPr="00CE5311" w:rsidRDefault="008679A3" w:rsidP="0017709D">
                        <w:pPr>
                          <w:spacing w:line="240" w:lineRule="auto"/>
                          <w:rPr>
                            <w:rFonts w:ascii="Arial" w:hAnsi="Arial" w:cs="Arial"/>
                            <w:sz w:val="18"/>
                            <w:szCs w:val="18"/>
                          </w:rPr>
                        </w:pPr>
                        <w:r w:rsidRPr="00CE5311">
                          <w:rPr>
                            <w:rFonts w:ascii="Arial" w:hAnsi="Arial" w:cs="Arial"/>
                            <w:sz w:val="18"/>
                            <w:szCs w:val="18"/>
                          </w:rPr>
                          <w:t>rcar_du_kms.h</w:t>
                        </w:r>
                      </w:p>
                    </w:txbxContent>
                  </v:textbox>
                </v:shape>
                <v:shape id="テキスト ボックス 1586" o:spid="_x0000_s2024" type="#_x0000_t202" style="position:absolute;left:22403;top:22615;width:10668;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" filled="f" stroked="f" strokeweight=".5pt">
                  <v:textbox inset="0,0,0,0">
                    <w:txbxContent>
                      <w:p w14:paraId="1B679FD8" w14:textId="77777777" w:rsidR="008679A3" w:rsidRPr="00CE5311" w:rsidRDefault="008679A3" w:rsidP="0017709D">
                        <w:pPr>
                          <w:spacing w:line="240" w:lineRule="auto"/>
                          <w:rPr>
                            <w:rFonts w:ascii="Arial" w:hAnsi="Arial" w:cs="Arial"/>
                            <w:sz w:val="18"/>
                            <w:szCs w:val="18"/>
                          </w:rPr>
                        </w:pPr>
                        <w:r w:rsidRPr="00CE5311">
                          <w:rPr>
                            <w:rFonts w:ascii="Arial" w:hAnsi="Arial" w:cs="Arial"/>
                            <w:sz w:val="18"/>
                            <w:szCs w:val="18"/>
                          </w:rPr>
                          <w:t>rcar_du_lvds.c</w:t>
                        </w:r>
                      </w:p>
                    </w:txbxContent>
                  </v:textbox>
                </v:shape>
                <v:shape id="テキスト ボックス 1590" o:spid="_x0000_s2025" type="#_x0000_t202" style="position:absolute;left:22478;top:26515;width:10668;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" filled="f" stroked="f" strokeweight=".5pt">
                  <v:textbox inset="0,0,0,0">
                    <w:txbxContent>
                      <w:p w14:paraId="51FD2C44" w14:textId="77777777" w:rsidR="008679A3" w:rsidRPr="00CE5311" w:rsidRDefault="008679A3" w:rsidP="0017709D">
                        <w:pPr>
                          <w:spacing w:line="240" w:lineRule="auto"/>
                          <w:rPr>
                            <w:rFonts w:ascii="Arial" w:hAnsi="Arial" w:cs="Arial"/>
                            <w:sz w:val="18"/>
                            <w:szCs w:val="18"/>
                          </w:rPr>
                        </w:pPr>
                        <w:r w:rsidRPr="00AD7B4F">
                          <w:rPr>
                            <w:rFonts w:ascii="Arial" w:hAnsi="Arial" w:cs="Arial"/>
                            <w:sz w:val="18"/>
                            <w:szCs w:val="18"/>
                          </w:rPr>
                          <w:t>rcar_du_plane.c</w:t>
                        </w:r>
                      </w:p>
                    </w:txbxContent>
                  </v:textbox>
                </v:shape>
                <v:shape id="テキスト ボックス 1591" o:spid="_x0000_s2026" type="#_x0000_t202" style="position:absolute;left:22478;top:28420;width:10668;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" filled="f" stroked="f" strokeweight=".5pt">
                  <v:textbox inset="0,0,0,0">
                    <w:txbxContent>
                      <w:p w14:paraId="7AD29914" w14:textId="77777777" w:rsidR="008679A3" w:rsidRPr="00CE5311" w:rsidRDefault="008679A3" w:rsidP="0017709D">
                        <w:pPr>
                          <w:spacing w:line="240" w:lineRule="auto"/>
                          <w:rPr>
                            <w:rFonts w:ascii="Arial" w:hAnsi="Arial" w:cs="Arial"/>
                            <w:sz w:val="18"/>
                            <w:szCs w:val="18"/>
                          </w:rPr>
                        </w:pPr>
                        <w:r>
                          <w:rPr>
                            <w:rFonts w:ascii="Arial" w:hAnsi="Arial" w:cs="Arial"/>
                            <w:sz w:val="18"/>
                            <w:szCs w:val="18"/>
                          </w:rPr>
                          <w:t>rcar_du_plane.</w:t>
                        </w:r>
                        <w:r>
                          <w:rPr>
                            <w:rFonts w:ascii="Arial" w:hAnsi="Arial" w:cs="Arial" w:hint="eastAsia"/>
                            <w:sz w:val="18"/>
                            <w:szCs w:val="18"/>
                          </w:rPr>
                          <w:t>h</w:t>
                        </w:r>
                      </w:p>
                    </w:txbxContent>
                  </v:textbox>
                </v:shape>
                <v:shape id="テキスト ボックス 1592" o:spid="_x0000_s2027" type="#_x0000_t202" style="position:absolute;left:22478;top:30325;width:10668;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" filled="f" stroked="f" strokeweight=".5pt">
                  <v:textbox inset="0,0,0,0">
                    <w:txbxContent>
                      <w:p w14:paraId="617F0CAF" w14:textId="77777777" w:rsidR="008679A3" w:rsidRPr="00CE5311" w:rsidRDefault="008679A3" w:rsidP="0017709D">
                        <w:pPr>
                          <w:spacing w:line="240" w:lineRule="auto"/>
                          <w:rPr>
                            <w:rFonts w:ascii="Arial" w:hAnsi="Arial" w:cs="Arial"/>
                            <w:sz w:val="18"/>
                            <w:szCs w:val="18"/>
                          </w:rPr>
                        </w:pPr>
                        <w:r w:rsidRPr="00AD7B4F">
                          <w:rPr>
                            <w:rFonts w:ascii="Arial" w:hAnsi="Arial" w:cs="Arial"/>
                            <w:sz w:val="18"/>
                            <w:szCs w:val="18"/>
                          </w:rPr>
                          <w:t>rcar_du_regs.h</w:t>
                        </w:r>
                      </w:p>
                    </w:txbxContent>
                  </v:textbox>
                </v:shape>
                <v:shape id="テキスト ボックス 1621" o:spid="_x0000_s2028" type="#_x0000_t202" style="position:absolute;left:22478;top:32230;width:10668;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" filled="f" stroked="f" strokeweight=".5pt">
                  <v:textbox inset="0,0,0,0">
                    <w:txbxContent>
                      <w:p w14:paraId="137D7302" w14:textId="77777777" w:rsidR="008679A3" w:rsidRPr="00CE5311" w:rsidRDefault="008679A3" w:rsidP="0017709D">
                        <w:pPr>
                          <w:spacing w:line="240" w:lineRule="auto"/>
                          <w:rPr>
                            <w:rFonts w:ascii="Arial" w:hAnsi="Arial" w:cs="Arial"/>
                            <w:sz w:val="18"/>
                            <w:szCs w:val="18"/>
                          </w:rPr>
                        </w:pPr>
                        <w:r w:rsidRPr="00AD7B4F">
                          <w:rPr>
                            <w:rFonts w:ascii="Arial" w:hAnsi="Arial" w:cs="Arial"/>
                            <w:sz w:val="18"/>
                            <w:szCs w:val="18"/>
                          </w:rPr>
                          <w:t>rcar_lvds_regs.h</w:t>
                        </w:r>
                      </w:p>
                    </w:txbxContent>
                  </v:textbox>
                </v:shape>
                <v:shape id="テキスト ボックス 1622" o:spid="_x0000_s2029" type="#_x0000_t202" style="position:absolute;left:22478;top:34135;width:10668;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" filled="f" stroked="f" strokeweight=".5pt">
                  <v:textbox inset="0,0,0,0">
                    <w:txbxContent>
                      <w:p w14:paraId="1687184E" w14:textId="77777777" w:rsidR="008679A3" w:rsidRPr="00CE5311" w:rsidRDefault="008679A3" w:rsidP="0017709D">
                        <w:pPr>
                          <w:spacing w:line="240" w:lineRule="auto"/>
                          <w:rPr>
                            <w:rFonts w:ascii="Arial" w:hAnsi="Arial" w:cs="Arial"/>
                            <w:sz w:val="18"/>
                            <w:szCs w:val="18"/>
                          </w:rPr>
                        </w:pPr>
                        <w:r w:rsidRPr="00E03EF2">
                          <w:rPr>
                            <w:rFonts w:ascii="Arial" w:hAnsi="Arial" w:cs="Arial"/>
                            <w:sz w:val="18"/>
                            <w:szCs w:val="18"/>
                          </w:rPr>
                          <w:t>rcar_du_vsp.c</w:t>
                        </w:r>
                      </w:p>
                    </w:txbxContent>
                  </v:textbox>
                </v:shape>
                <v:shape id="テキスト ボックス 1629" o:spid="_x0000_s2030" type="#_x0000_t202" style="position:absolute;left:34509;top:22425;width:1676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" filled="f" stroked="f" strokeweight=".5pt">
                  <v:textbox inset="0,0,0,0">
                    <w:txbxContent>
                      <w:p w14:paraId="684FB78A" w14:textId="77777777" w:rsidR="008679A3" w:rsidRPr="00CE5311" w:rsidRDefault="008679A3" w:rsidP="0017709D">
                        <w:pPr>
                          <w:spacing w:line="240" w:lineRule="auto"/>
                          <w:rPr>
                            <w:rFonts w:ascii="Arial" w:hAnsi="Arial" w:cs="Arial"/>
                            <w:sz w:val="18"/>
                            <w:szCs w:val="18"/>
                          </w:rPr>
                        </w:pPr>
                        <w:r w:rsidRPr="00E152F4">
                          <w:rPr>
                            <w:rFonts w:ascii="Arial" w:hAnsi="Arial" w:cs="Arial" w:hint="eastAsia"/>
                            <w:sz w:val="18"/>
                            <w:szCs w:val="18"/>
                          </w:rPr>
                          <w:t>：</w:t>
                        </w:r>
                        <w:r w:rsidRPr="00E152F4">
                          <w:rPr>
                            <w:rFonts w:ascii="Arial" w:hAnsi="Arial" w:cs="Arial" w:hint="eastAsia"/>
                            <w:sz w:val="18"/>
                            <w:szCs w:val="18"/>
                          </w:rPr>
                          <w:t xml:space="preserve">LVDS </w:t>
                        </w:r>
                        <w:r>
                          <w:rPr>
                            <w:rFonts w:ascii="Arial" w:hAnsi="Arial" w:cs="Arial"/>
                            <w:sz w:val="18"/>
                            <w:szCs w:val="18"/>
                          </w:rPr>
                          <w:t>driver</w:t>
                        </w:r>
                        <w:r w:rsidRPr="00E152F4">
                          <w:rPr>
                            <w:rFonts w:ascii="Arial" w:hAnsi="Arial" w:cs="Arial" w:hint="eastAsia"/>
                            <w:sz w:val="18"/>
                            <w:szCs w:val="18"/>
                          </w:rPr>
                          <w:t xml:space="preserve"> </w:t>
                        </w:r>
                        <w:r w:rsidRPr="00E152F4">
                          <w:rPr>
                            <w:rFonts w:ascii="Arial" w:hAnsi="Arial" w:cs="Arial"/>
                            <w:sz w:val="18"/>
                            <w:szCs w:val="18"/>
                          </w:rPr>
                          <w:t>source</w:t>
                        </w:r>
                        <w:r w:rsidRPr="00E152F4">
                          <w:rPr>
                            <w:rFonts w:ascii="Arial" w:hAnsi="Arial" w:cs="Arial" w:hint="eastAsia"/>
                            <w:sz w:val="18"/>
                            <w:szCs w:val="18"/>
                          </w:rPr>
                          <w:t xml:space="preserve"> file</w:t>
                        </w:r>
                      </w:p>
                    </w:txbxContent>
                  </v:textbox>
                </v:shape>
                <v:shape id="テキスト ボックス 1630" o:spid="_x0000_s2031" type="#_x0000_t202" style="position:absolute;left:34524;top:714;width:1676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" filled="f" stroked="f" strokeweight=".5pt">
                  <v:textbox inset="0,0,0,0">
                    <w:txbxContent>
                      <w:p w14:paraId="3EB6671B" w14:textId="77777777" w:rsidR="008679A3" w:rsidRPr="00CE5311" w:rsidRDefault="008679A3" w:rsidP="0017709D">
                        <w:pPr>
                          <w:spacing w:line="240" w:lineRule="auto"/>
                          <w:rPr>
                            <w:rFonts w:ascii="Arial" w:hAnsi="Arial" w:cs="Arial"/>
                            <w:sz w:val="18"/>
                            <w:szCs w:val="18"/>
                          </w:rPr>
                        </w:pPr>
                        <w:r w:rsidRPr="00E152F4">
                          <w:rPr>
                            <w:rFonts w:ascii="Arial" w:hAnsi="Arial" w:cs="Arial" w:hint="eastAsia"/>
                            <w:sz w:val="18"/>
                            <w:szCs w:val="18"/>
                          </w:rPr>
                          <w:t>：</w:t>
                        </w:r>
                        <w:r w:rsidRPr="00E152F4">
                          <w:rPr>
                            <w:rFonts w:ascii="Arial" w:hAnsi="Arial" w:cs="Arial" w:hint="eastAsia"/>
                            <w:sz w:val="18"/>
                            <w:szCs w:val="18"/>
                          </w:rPr>
                          <w:t>CRTC source file</w:t>
                        </w:r>
                      </w:p>
                    </w:txbxContent>
                  </v:textbox>
                </v:shape>
                <v:shape id="テキスト ボックス 1631" o:spid="_x0000_s2032" type="#_x0000_t202" style="position:absolute;left:34524;top:2619;width:1676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" filled="f" stroked="f" strokeweight=".5pt">
                  <v:textbox inset="0,0,0,0">
                    <w:txbxContent>
                      <w:p w14:paraId="32384599" w14:textId="77777777" w:rsidR="008679A3" w:rsidRPr="00CE5311" w:rsidRDefault="008679A3" w:rsidP="0017709D">
                        <w:pPr>
                          <w:spacing w:line="240" w:lineRule="auto"/>
                          <w:rPr>
                            <w:rFonts w:ascii="Arial" w:hAnsi="Arial" w:cs="Arial"/>
                            <w:sz w:val="18"/>
                            <w:szCs w:val="18"/>
                          </w:rPr>
                        </w:pPr>
                        <w:r w:rsidRPr="00E152F4">
                          <w:rPr>
                            <w:rFonts w:ascii="Arial" w:hAnsi="Arial" w:cs="Arial" w:hint="eastAsia"/>
                            <w:sz w:val="18"/>
                            <w:szCs w:val="18"/>
                          </w:rPr>
                          <w:t>：</w:t>
                        </w:r>
                        <w:r w:rsidRPr="00E152F4">
                          <w:rPr>
                            <w:rFonts w:ascii="Arial" w:hAnsi="Arial" w:cs="Arial" w:hint="eastAsia"/>
                            <w:sz w:val="18"/>
                            <w:szCs w:val="18"/>
                          </w:rPr>
                          <w:t>CRTC header file</w:t>
                        </w:r>
                      </w:p>
                    </w:txbxContent>
                  </v:textbox>
                </v:shape>
                <v:shape id="テキスト ボックス 1510" o:spid="_x0000_s2033" type="#_x0000_t202" style="position:absolute;left:34524;top:4524;width:1676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" filled="f" stroked="f" strokeweight=".5pt">
                  <v:textbox inset="0,0,0,0">
                    <w:txbxContent>
                      <w:p w14:paraId="3AC578E8" w14:textId="77777777" w:rsidR="008679A3" w:rsidRPr="00CE5311" w:rsidRDefault="008679A3" w:rsidP="0017709D">
                        <w:pPr>
                          <w:spacing w:line="240" w:lineRule="auto"/>
                          <w:rPr>
                            <w:rFonts w:ascii="Arial" w:hAnsi="Arial" w:cs="Arial"/>
                            <w:sz w:val="18"/>
                            <w:szCs w:val="18"/>
                          </w:rPr>
                        </w:pPr>
                        <w:r w:rsidRPr="00E152F4">
                          <w:rPr>
                            <w:rFonts w:ascii="Arial" w:hAnsi="Arial" w:cs="Arial" w:hint="eastAsia"/>
                            <w:sz w:val="18"/>
                            <w:szCs w:val="18"/>
                          </w:rPr>
                          <w:t>：</w:t>
                        </w:r>
                        <w:r w:rsidRPr="00E152F4">
                          <w:rPr>
                            <w:rFonts w:ascii="Arial" w:hAnsi="Arial" w:cs="Arial"/>
                            <w:sz w:val="18"/>
                            <w:szCs w:val="18"/>
                          </w:rPr>
                          <w:t xml:space="preserve">DRM driver source </w:t>
                        </w:r>
                        <w:r w:rsidRPr="00E152F4">
                          <w:rPr>
                            <w:rFonts w:ascii="Arial" w:hAnsi="Arial" w:cs="Arial" w:hint="eastAsia"/>
                            <w:sz w:val="18"/>
                            <w:szCs w:val="18"/>
                          </w:rPr>
                          <w:t>file</w:t>
                        </w:r>
                      </w:p>
                    </w:txbxContent>
                  </v:textbox>
                </v:shape>
                <v:shape id="テキスト ボックス 1511" o:spid="_x0000_s2034" type="#_x0000_t202" style="position:absolute;left:34524;top:6429;width:1676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" filled="f" stroked="f" strokeweight=".5pt">
                  <v:textbox inset="0,0,0,0">
                    <w:txbxContent>
                      <w:p w14:paraId="0363D5B7" w14:textId="77777777" w:rsidR="008679A3" w:rsidRPr="00CE5311" w:rsidRDefault="008679A3" w:rsidP="0017709D">
                        <w:pPr>
                          <w:spacing w:line="240" w:lineRule="auto"/>
                          <w:rPr>
                            <w:rFonts w:ascii="Arial" w:hAnsi="Arial" w:cs="Arial"/>
                            <w:sz w:val="18"/>
                            <w:szCs w:val="18"/>
                          </w:rPr>
                        </w:pPr>
                        <w:r w:rsidRPr="00E152F4">
                          <w:rPr>
                            <w:rFonts w:ascii="Arial" w:hAnsi="Arial" w:cs="Arial" w:hint="eastAsia"/>
                            <w:sz w:val="18"/>
                            <w:szCs w:val="18"/>
                          </w:rPr>
                          <w:t>：</w:t>
                        </w:r>
                        <w:r w:rsidRPr="00E152F4">
                          <w:rPr>
                            <w:rFonts w:ascii="Arial" w:hAnsi="Arial" w:cs="Arial"/>
                            <w:sz w:val="18"/>
                            <w:szCs w:val="18"/>
                          </w:rPr>
                          <w:t>DRM driver header file</w:t>
                        </w:r>
                      </w:p>
                    </w:txbxContent>
                  </v:textbox>
                </v:shape>
                <v:shape id="テキスト ボックス 1512" o:spid="_x0000_s2035" type="#_x0000_t202" style="position:absolute;left:34524;top:11191;width:1676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" filled="f" stroked="f" strokeweight=".5pt">
                  <v:textbox inset="0,0,0,0">
                    <w:txbxContent>
                      <w:p w14:paraId="33E5A0FD" w14:textId="77777777" w:rsidR="008679A3" w:rsidRPr="00CE5311" w:rsidRDefault="008679A3" w:rsidP="0017709D">
                        <w:pPr>
                          <w:spacing w:line="240" w:lineRule="auto"/>
                          <w:rPr>
                            <w:rFonts w:ascii="Arial" w:hAnsi="Arial" w:cs="Arial"/>
                            <w:sz w:val="18"/>
                            <w:szCs w:val="18"/>
                          </w:rPr>
                        </w:pPr>
                        <w:r w:rsidRPr="00E152F4">
                          <w:rPr>
                            <w:rFonts w:ascii="Arial" w:hAnsi="Arial" w:cs="Arial" w:hint="eastAsia"/>
                            <w:sz w:val="18"/>
                            <w:szCs w:val="18"/>
                          </w:rPr>
                          <w:t>：</w:t>
                        </w:r>
                        <w:r w:rsidRPr="00E152F4">
                          <w:rPr>
                            <w:rFonts w:ascii="Arial" w:hAnsi="Arial" w:cs="Arial"/>
                            <w:sz w:val="18"/>
                            <w:szCs w:val="18"/>
                          </w:rPr>
                          <w:t xml:space="preserve">DRM encoder source </w:t>
                        </w:r>
                        <w:r w:rsidRPr="00E152F4">
                          <w:rPr>
                            <w:rFonts w:ascii="Arial" w:hAnsi="Arial" w:cs="Arial" w:hint="eastAsia"/>
                            <w:sz w:val="18"/>
                            <w:szCs w:val="18"/>
                          </w:rPr>
                          <w:t>file</w:t>
                        </w:r>
                      </w:p>
                    </w:txbxContent>
                  </v:textbox>
                </v:shape>
                <v:shape id="テキスト ボックス 1513" o:spid="_x0000_s2036" type="#_x0000_t202" style="position:absolute;left:34524;top:13096;width:1676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" filled="f" stroked="f" strokeweight=".5pt">
                  <v:textbox inset="0,0,0,0">
                    <w:txbxContent>
                      <w:p w14:paraId="2D054244" w14:textId="77777777" w:rsidR="008679A3" w:rsidRPr="00CE5311" w:rsidRDefault="008679A3" w:rsidP="0017709D">
                        <w:pPr>
                          <w:spacing w:line="240" w:lineRule="auto"/>
                          <w:rPr>
                            <w:rFonts w:ascii="Arial" w:hAnsi="Arial" w:cs="Arial"/>
                            <w:sz w:val="18"/>
                            <w:szCs w:val="18"/>
                          </w:rPr>
                        </w:pPr>
                        <w:r w:rsidRPr="00E152F4">
                          <w:rPr>
                            <w:rFonts w:ascii="Arial" w:hAnsi="Arial" w:cs="Arial" w:hint="eastAsia"/>
                            <w:sz w:val="18"/>
                            <w:szCs w:val="18"/>
                          </w:rPr>
                          <w:t>：</w:t>
                        </w:r>
                        <w:r w:rsidRPr="00E152F4">
                          <w:rPr>
                            <w:rFonts w:ascii="Arial" w:hAnsi="Arial" w:cs="Arial"/>
                            <w:sz w:val="18"/>
                            <w:szCs w:val="18"/>
                          </w:rPr>
                          <w:t>DRM encoder header file</w:t>
                        </w:r>
                      </w:p>
                    </w:txbxContent>
                  </v:textbox>
                </v:shape>
                <v:shape id="テキスト ボックス 1514" o:spid="_x0000_s2037" type="#_x0000_t202" style="position:absolute;left:34524;top:15001;width:1676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" filled="f" stroked="f" strokeweight=".5pt">
                  <v:textbox inset="0,0,0,0">
                    <w:txbxContent>
                      <w:p w14:paraId="56362169" w14:textId="77777777" w:rsidR="008679A3" w:rsidRPr="00CE5311" w:rsidRDefault="008679A3" w:rsidP="0017709D">
                        <w:pPr>
                          <w:spacing w:line="240" w:lineRule="auto"/>
                          <w:rPr>
                            <w:rFonts w:ascii="Arial" w:hAnsi="Arial" w:cs="Arial"/>
                            <w:sz w:val="18"/>
                            <w:szCs w:val="18"/>
                          </w:rPr>
                        </w:pPr>
                        <w:r w:rsidRPr="00E152F4">
                          <w:rPr>
                            <w:rFonts w:ascii="Arial" w:hAnsi="Arial" w:cs="Arial" w:hint="eastAsia"/>
                            <w:sz w:val="18"/>
                            <w:szCs w:val="18"/>
                          </w:rPr>
                          <w:t>：</w:t>
                        </w:r>
                        <w:r w:rsidRPr="00E152F4">
                          <w:rPr>
                            <w:rFonts w:ascii="Arial" w:hAnsi="Arial" w:cs="Arial"/>
                            <w:sz w:val="18"/>
                            <w:szCs w:val="18"/>
                          </w:rPr>
                          <w:t xml:space="preserve">DRM group source </w:t>
                        </w:r>
                        <w:r w:rsidRPr="00E152F4">
                          <w:rPr>
                            <w:rFonts w:ascii="Arial" w:hAnsi="Arial" w:cs="Arial" w:hint="eastAsia"/>
                            <w:sz w:val="18"/>
                            <w:szCs w:val="18"/>
                          </w:rPr>
                          <w:t>file</w:t>
                        </w:r>
                      </w:p>
                    </w:txbxContent>
                  </v:textbox>
                </v:shape>
                <v:shape id="テキスト ボックス 1515" o:spid="_x0000_s2038" type="#_x0000_t202" style="position:absolute;left:34524;top:16906;width:1676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" filled="f" stroked="f" strokeweight=".5pt">
                  <v:textbox inset="0,0,0,0">
                    <w:txbxContent>
                      <w:p w14:paraId="78955EF5" w14:textId="77777777" w:rsidR="008679A3" w:rsidRPr="00CE5311" w:rsidRDefault="008679A3" w:rsidP="0017709D">
                        <w:pPr>
                          <w:spacing w:line="240" w:lineRule="auto"/>
                          <w:rPr>
                            <w:rFonts w:ascii="Arial" w:hAnsi="Arial" w:cs="Arial"/>
                            <w:sz w:val="18"/>
                            <w:szCs w:val="18"/>
                          </w:rPr>
                        </w:pPr>
                        <w:r w:rsidRPr="00E152F4">
                          <w:rPr>
                            <w:rFonts w:ascii="Arial" w:hAnsi="Arial" w:cs="Arial" w:hint="eastAsia"/>
                            <w:sz w:val="18"/>
                            <w:szCs w:val="18"/>
                          </w:rPr>
                          <w:t>：</w:t>
                        </w:r>
                        <w:r w:rsidRPr="00E152F4">
                          <w:rPr>
                            <w:rFonts w:ascii="Arial" w:hAnsi="Arial" w:cs="Arial"/>
                            <w:sz w:val="18"/>
                            <w:szCs w:val="18"/>
                          </w:rPr>
                          <w:t>DRM group header file</w:t>
                        </w:r>
                      </w:p>
                    </w:txbxContent>
                  </v:textbox>
                </v:shape>
                <v:shape id="テキスト ボックス 1518" o:spid="_x0000_s2039" type="#_x0000_t202" style="position:absolute;left:34524;top:18742;width:1676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" filled="f" stroked="f" strokeweight=".5pt">
                  <v:textbox inset="0,0,0,0">
                    <w:txbxContent>
                      <w:p w14:paraId="71AD9B00" w14:textId="77777777" w:rsidR="008679A3" w:rsidRPr="00CE5311" w:rsidRDefault="008679A3" w:rsidP="0017709D">
                        <w:pPr>
                          <w:spacing w:line="240" w:lineRule="auto"/>
                          <w:rPr>
                            <w:rFonts w:ascii="Arial" w:hAnsi="Arial" w:cs="Arial"/>
                            <w:sz w:val="18"/>
                            <w:szCs w:val="18"/>
                          </w:rPr>
                        </w:pPr>
                        <w:r w:rsidRPr="00E152F4">
                          <w:rPr>
                            <w:rFonts w:ascii="Arial" w:hAnsi="Arial" w:cs="Arial" w:hint="eastAsia"/>
                            <w:sz w:val="18"/>
                            <w:szCs w:val="18"/>
                          </w:rPr>
                          <w:t>：</w:t>
                        </w:r>
                        <w:r w:rsidRPr="00E152F4">
                          <w:rPr>
                            <w:rFonts w:ascii="Arial" w:hAnsi="Arial" w:cs="Arial"/>
                            <w:sz w:val="18"/>
                            <w:szCs w:val="18"/>
                          </w:rPr>
                          <w:t xml:space="preserve">KMS driver source </w:t>
                        </w:r>
                        <w:r w:rsidRPr="00E152F4">
                          <w:rPr>
                            <w:rFonts w:ascii="Arial" w:hAnsi="Arial" w:cs="Arial" w:hint="eastAsia"/>
                            <w:sz w:val="18"/>
                            <w:szCs w:val="18"/>
                          </w:rPr>
                          <w:t>file</w:t>
                        </w:r>
                      </w:p>
                    </w:txbxContent>
                  </v:textbox>
                </v:shape>
                <v:shape id="テキスト ボックス 1519" o:spid="_x0000_s2040" type="#_x0000_t202" style="position:absolute;left:34595;top:20901;width:1676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" filled="f" stroked="f" strokeweight=".5pt">
                  <v:textbox inset="0,0,0,0">
                    <w:txbxContent>
                      <w:p w14:paraId="6C6C0827" w14:textId="77777777" w:rsidR="008679A3" w:rsidRPr="00CE5311" w:rsidRDefault="008679A3" w:rsidP="0017709D">
                        <w:pPr>
                          <w:spacing w:line="240" w:lineRule="auto"/>
                          <w:rPr>
                            <w:rFonts w:ascii="Arial" w:hAnsi="Arial" w:cs="Arial"/>
                            <w:sz w:val="18"/>
                            <w:szCs w:val="18"/>
                          </w:rPr>
                        </w:pPr>
                        <w:r w:rsidRPr="00E152F4">
                          <w:rPr>
                            <w:rFonts w:ascii="Arial" w:hAnsi="Arial" w:cs="Arial" w:hint="eastAsia"/>
                            <w:sz w:val="18"/>
                            <w:szCs w:val="18"/>
                          </w:rPr>
                          <w:t>：</w:t>
                        </w:r>
                        <w:r w:rsidRPr="00E152F4">
                          <w:rPr>
                            <w:rFonts w:ascii="Arial" w:hAnsi="Arial" w:cs="Arial"/>
                            <w:sz w:val="18"/>
                            <w:szCs w:val="18"/>
                          </w:rPr>
                          <w:t>KMS driver header file</w:t>
                        </w:r>
                      </w:p>
                    </w:txbxContent>
                  </v:textbox>
                </v:shape>
                <v:shape id="テキスト ボックス 1849" o:spid="_x0000_s2041" type="#_x0000_t202" style="position:absolute;left:34670;top:26515;width:1676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" filled="f" stroked="f" strokeweight=".5pt">
                  <v:textbox inset="0,0,0,0">
                    <w:txbxContent>
                      <w:p w14:paraId="15C1053A" w14:textId="77777777" w:rsidR="008679A3" w:rsidRPr="00CE5311" w:rsidRDefault="008679A3" w:rsidP="0017709D">
                        <w:pPr>
                          <w:spacing w:line="240" w:lineRule="auto"/>
                          <w:rPr>
                            <w:rFonts w:ascii="Arial" w:hAnsi="Arial" w:cs="Arial"/>
                            <w:sz w:val="18"/>
                            <w:szCs w:val="18"/>
                          </w:rPr>
                        </w:pPr>
                        <w:r w:rsidRPr="00E152F4">
                          <w:rPr>
                            <w:rFonts w:ascii="Arial" w:hAnsi="Arial" w:cs="Arial" w:hint="eastAsia"/>
                            <w:sz w:val="18"/>
                            <w:szCs w:val="18"/>
                          </w:rPr>
                          <w:t>：</w:t>
                        </w:r>
                        <w:r w:rsidRPr="00E152F4">
                          <w:rPr>
                            <w:rFonts w:ascii="Arial" w:hAnsi="Arial" w:cs="Arial"/>
                            <w:sz w:val="18"/>
                            <w:szCs w:val="18"/>
                          </w:rPr>
                          <w:t>Plane operation</w:t>
                        </w:r>
                        <w:r w:rsidRPr="00E152F4">
                          <w:rPr>
                            <w:rFonts w:ascii="Arial" w:hAnsi="Arial" w:cs="Arial" w:hint="eastAsia"/>
                            <w:sz w:val="18"/>
                            <w:szCs w:val="18"/>
                          </w:rPr>
                          <w:t xml:space="preserve"> </w:t>
                        </w:r>
                        <w:r w:rsidRPr="00E152F4">
                          <w:rPr>
                            <w:rFonts w:ascii="Arial" w:hAnsi="Arial" w:cs="Arial"/>
                            <w:sz w:val="18"/>
                            <w:szCs w:val="18"/>
                          </w:rPr>
                          <w:t>source</w:t>
                        </w:r>
                        <w:r w:rsidRPr="00E152F4">
                          <w:rPr>
                            <w:rFonts w:ascii="Arial" w:hAnsi="Arial" w:cs="Arial" w:hint="eastAsia"/>
                            <w:sz w:val="18"/>
                            <w:szCs w:val="18"/>
                          </w:rPr>
                          <w:t xml:space="preserve"> file</w:t>
                        </w:r>
                      </w:p>
                    </w:txbxContent>
                  </v:textbox>
                </v:shape>
                <v:shape id="テキスト ボックス 1850" o:spid="_x0000_s2042" type="#_x0000_t202" style="position:absolute;left:34670;top:28420;width:1676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" filled="f" stroked="f" strokeweight=".5pt">
                  <v:textbox inset="0,0,0,0">
                    <w:txbxContent>
                      <w:p w14:paraId="71169558" w14:textId="77777777" w:rsidR="008679A3" w:rsidRPr="00CE5311" w:rsidRDefault="008679A3" w:rsidP="0017709D">
                        <w:pPr>
                          <w:spacing w:line="240" w:lineRule="auto"/>
                          <w:rPr>
                            <w:rFonts w:ascii="Arial" w:hAnsi="Arial" w:cs="Arial"/>
                            <w:sz w:val="18"/>
                            <w:szCs w:val="18"/>
                          </w:rPr>
                        </w:pPr>
                        <w:r w:rsidRPr="00E152F4">
                          <w:rPr>
                            <w:rFonts w:ascii="Arial" w:hAnsi="Arial" w:cs="Arial" w:hint="eastAsia"/>
                            <w:sz w:val="18"/>
                            <w:szCs w:val="18"/>
                          </w:rPr>
                          <w:t>：</w:t>
                        </w:r>
                        <w:r w:rsidRPr="00E152F4">
                          <w:rPr>
                            <w:rFonts w:ascii="Arial" w:hAnsi="Arial" w:cs="Arial"/>
                            <w:sz w:val="18"/>
                            <w:szCs w:val="18"/>
                          </w:rPr>
                          <w:t>Plane operation</w:t>
                        </w:r>
                        <w:r w:rsidRPr="00E152F4">
                          <w:rPr>
                            <w:rFonts w:ascii="Arial" w:hAnsi="Arial" w:cs="Arial" w:hint="eastAsia"/>
                            <w:sz w:val="18"/>
                            <w:szCs w:val="18"/>
                          </w:rPr>
                          <w:t xml:space="preserve"> header file</w:t>
                        </w:r>
                      </w:p>
                    </w:txbxContent>
                  </v:textbox>
                </v:shape>
                <v:shape id="テキスト ボックス 1851" o:spid="_x0000_s2043" type="#_x0000_t202" style="position:absolute;left:34670;top:30325;width:1676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" filled="f" stroked="f" strokeweight=".5pt">
                  <v:textbox inset="0,0,0,0">
                    <w:txbxContent>
                      <w:p w14:paraId="77E03D40" w14:textId="77777777" w:rsidR="008679A3" w:rsidRPr="00CE5311" w:rsidRDefault="008679A3" w:rsidP="0017709D">
                        <w:pPr>
                          <w:spacing w:line="240" w:lineRule="auto"/>
                          <w:rPr>
                            <w:rFonts w:ascii="Arial" w:hAnsi="Arial" w:cs="Arial"/>
                            <w:sz w:val="18"/>
                            <w:szCs w:val="18"/>
                          </w:rPr>
                        </w:pPr>
                        <w:r w:rsidRPr="00E152F4">
                          <w:rPr>
                            <w:rFonts w:ascii="Arial" w:hAnsi="Arial" w:cs="Arial" w:hint="eastAsia"/>
                            <w:sz w:val="18"/>
                            <w:szCs w:val="18"/>
                          </w:rPr>
                          <w:t>：</w:t>
                        </w:r>
                        <w:r w:rsidRPr="00E152F4">
                          <w:rPr>
                            <w:rFonts w:ascii="Arial" w:hAnsi="Arial" w:cs="Arial"/>
                            <w:sz w:val="18"/>
                            <w:szCs w:val="18"/>
                          </w:rPr>
                          <w:t>DU register</w:t>
                        </w:r>
                        <w:r w:rsidRPr="00E152F4">
                          <w:rPr>
                            <w:rFonts w:ascii="Arial" w:hAnsi="Arial" w:cs="Arial" w:hint="eastAsia"/>
                            <w:sz w:val="18"/>
                            <w:szCs w:val="18"/>
                          </w:rPr>
                          <w:t xml:space="preserve"> header file</w:t>
                        </w:r>
                      </w:p>
                    </w:txbxContent>
                  </v:textbox>
                </v:shape>
                <v:shape id="テキスト ボックス 1854" o:spid="_x0000_s2044" type="#_x0000_t202" style="position:absolute;left:34670;top:32230;width:1676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" filled="f" stroked="f" strokeweight=".5pt">
                  <v:textbox inset="0,0,0,0">
                    <w:txbxContent>
                      <w:p w14:paraId="78C53744" w14:textId="77777777" w:rsidR="008679A3" w:rsidRPr="00CE5311" w:rsidRDefault="008679A3" w:rsidP="0017709D">
                        <w:pPr>
                          <w:spacing w:line="240" w:lineRule="auto"/>
                          <w:rPr>
                            <w:rFonts w:ascii="Arial" w:hAnsi="Arial" w:cs="Arial"/>
                            <w:sz w:val="18"/>
                            <w:szCs w:val="18"/>
                          </w:rPr>
                        </w:pPr>
                        <w:r w:rsidRPr="00E152F4">
                          <w:rPr>
                            <w:rFonts w:ascii="Arial" w:hAnsi="Arial" w:cs="Arial" w:hint="eastAsia"/>
                            <w:sz w:val="18"/>
                            <w:szCs w:val="18"/>
                          </w:rPr>
                          <w:t>：</w:t>
                        </w:r>
                        <w:r w:rsidRPr="00E152F4">
                          <w:rPr>
                            <w:rFonts w:ascii="Arial" w:hAnsi="Arial" w:cs="Arial"/>
                            <w:sz w:val="18"/>
                            <w:szCs w:val="18"/>
                          </w:rPr>
                          <w:t>LVDS register</w:t>
                        </w:r>
                        <w:r w:rsidRPr="00E152F4">
                          <w:rPr>
                            <w:rFonts w:ascii="Arial" w:hAnsi="Arial" w:cs="Arial" w:hint="eastAsia"/>
                            <w:sz w:val="18"/>
                            <w:szCs w:val="18"/>
                          </w:rPr>
                          <w:t xml:space="preserve"> header file</w:t>
                        </w:r>
                      </w:p>
                    </w:txbxContent>
                  </v:textbox>
                </v:shape>
                <v:shape id="テキスト ボックス 1855" o:spid="_x0000_s2045" type="#_x0000_t202" style="position:absolute;left:34670;top:34135;width:16764;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" filled="f" stroked="f" strokeweight=".5pt">
                  <v:textbox inset="0,0,0,0">
                    <w:txbxContent>
                      <w:p w14:paraId="5757CA3D" w14:textId="77777777" w:rsidR="008679A3" w:rsidRPr="00CE5311" w:rsidRDefault="008679A3" w:rsidP="0017709D">
                        <w:pPr>
                          <w:spacing w:line="240" w:lineRule="auto"/>
                          <w:rPr>
                            <w:rFonts w:ascii="Arial" w:hAnsi="Arial" w:cs="Arial"/>
                            <w:sz w:val="18"/>
                            <w:szCs w:val="18"/>
                          </w:rPr>
                        </w:pPr>
                        <w:r w:rsidRPr="00E152F4">
                          <w:rPr>
                            <w:rFonts w:ascii="Arial" w:hAnsi="Arial" w:cs="Arial" w:hint="eastAsia"/>
                            <w:sz w:val="18"/>
                            <w:szCs w:val="18"/>
                          </w:rPr>
                          <w:t>：</w:t>
                        </w:r>
                        <w:r>
                          <w:rPr>
                            <w:rFonts w:ascii="Arial" w:hAnsi="Arial" w:cs="Arial" w:hint="eastAsia"/>
                            <w:sz w:val="18"/>
                            <w:szCs w:val="18"/>
                          </w:rPr>
                          <w:t>vsp</w:t>
                        </w:r>
                        <w:r>
                          <w:rPr>
                            <w:rFonts w:ascii="Arial" w:hAnsi="Arial" w:cs="Arial"/>
                            <w:sz w:val="18"/>
                            <w:szCs w:val="18"/>
                          </w:rPr>
                          <w:t>-du interface</w:t>
                        </w:r>
                        <w:r>
                          <w:rPr>
                            <w:rFonts w:ascii="Arial" w:hAnsi="Arial" w:cs="Arial" w:hint="eastAsia"/>
                            <w:sz w:val="18"/>
                            <w:szCs w:val="18"/>
                          </w:rPr>
                          <w:t xml:space="preserve"> </w:t>
                        </w:r>
                        <w:r>
                          <w:rPr>
                            <w:rFonts w:ascii="Arial" w:hAnsi="Arial" w:cs="Arial"/>
                            <w:sz w:val="18"/>
                            <w:szCs w:val="18"/>
                          </w:rPr>
                          <w:t xml:space="preserve">source </w:t>
                        </w:r>
                        <w:r>
                          <w:rPr>
                            <w:rFonts w:ascii="Arial" w:hAnsi="Arial" w:cs="Arial" w:hint="eastAsia"/>
                            <w:sz w:val="18"/>
                            <w:szCs w:val="18"/>
                          </w:rPr>
                          <w:t>file</w:t>
                        </w:r>
                      </w:p>
                    </w:txbxContent>
                  </v:textbox>
                </v:shape>
                <v:line id="直線コネクタ 1858" o:spid="_x0000_s2046" style="position:absolute;visibility:visible;mso-wrap-style:square" from="20808,1476" to="20984,44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" strokecolor="black [3213]"/>
                <v:line id="直線コネクタ 1860" o:spid="_x0000_s2047" style="position:absolute;visibility:visible;mso-wrap-style:square" from="20954,34897" to="22097,348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" strokecolor="black [3213]"/>
                <v:line id="直線コネクタ 1861" o:spid="_x0000_s2048" style="position:absolute;visibility:visible;mso-wrap-style:square" from="20954,32992" to="22097,32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" strokecolor="black [3213]"/>
                <v:line id="直線コネクタ 1862" o:spid="_x0000_s2049" style="position:absolute;visibility:visible;mso-wrap-style:square" from="20999,9102" to="22142,9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" strokecolor="black [3213]"/>
                <v:line id="直線コネクタ 1864" o:spid="_x0000_s2050" style="position:absolute;visibility:visible;mso-wrap-style:square" from="20954,31087" to="22097,31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" strokecolor="black [3213]"/>
                <v:line id="直線コネクタ 1865" o:spid="_x0000_s2051" style="position:absolute;visibility:visible;mso-wrap-style:square" from="20954,29182" to="22097,29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" strokecolor="black [3213]"/>
                <v:line id="直線コネクタ 1866" o:spid="_x0000_s2052" style="position:absolute;visibility:visible;mso-wrap-style:square" from="20954,27277" to="22097,27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" strokecolor="black [3213]"/>
                <v:line id="直線コネクタ 1870" o:spid="_x0000_s2053" style="position:absolute;visibility:visible;mso-wrap-style:square" from="20879,23187" to="22022,231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" strokecolor="black [3213]"/>
                <v:line id="直線コネクタ 1871" o:spid="_x0000_s2054" style="position:absolute;visibility:visible;mso-wrap-style:square" from="20879,21663" to="22022,216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" strokecolor="black [3213]"/>
                <v:line id="直線コネクタ 1872" o:spid="_x0000_s2055" style="position:absolute;visibility:visible;mso-wrap-style:square" from="20879,19567" to="22022,19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" strokecolor="black [3213]"/>
                <v:line id="直線コネクタ 1875" o:spid="_x0000_s2056" style="position:absolute;visibility:visible;mso-wrap-style:square" from="20808,17668" to="21951,17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" strokecolor="black [3213]"/>
                <v:line id="直線コネクタ 1876" o:spid="_x0000_s2057" style="position:absolute;visibility:visible;mso-wrap-style:square" from="20808,15763" to="21951,157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" strokecolor="black [3213]"/>
                <v:line id="直線コネクタ 1877" o:spid="_x0000_s2058" style="position:absolute;visibility:visible;mso-wrap-style:square" from="20808,13858" to="21951,13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" strokecolor="black [3213]"/>
                <v:line id="直線コネクタ 1878" o:spid="_x0000_s2059" style="position:absolute;visibility:visible;mso-wrap-style:square" from="20808,11953" to="21951,11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" strokecolor="black [3213]"/>
                <v:line id="直線コネクタ 1879" o:spid="_x0000_s2060" style="position:absolute;visibility:visible;mso-wrap-style:square" from="20808,7191" to="21951,7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" strokecolor="black [3213]"/>
                <v:line id="直線コネクタ 1880" o:spid="_x0000_s2061" style="position:absolute;visibility:visible;mso-wrap-style:square" from="20808,5286" to="21951,5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" strokecolor="black [3213]"/>
                <v:line id="直線コネクタ 1881" o:spid="_x0000_s2062" style="position:absolute;visibility:visible;mso-wrap-style:square" from="20808,3381" to="21951,3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" strokecolor="black [3213]"/>
                <v:group id="グループ化 8309" o:spid="_x0000_s2063" style="position:absolute;left:20954;top:36138;width:30630;height:1555" coordorigin="20954,36138" coordsize="30630,1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">
                  <v:shape id="テキスト ボックス 198" o:spid="_x0000_s2064" type="#_x0000_t202" style="position:absolute;left:22685;top:36175;width:10668;height:1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" filled="f" stroked="f" strokeweight=".5pt">
                    <v:textbox inset="0,0,0,0">
                      <w:txbxContent>
                        <w:p w14:paraId="4E945FC5" w14:textId="77777777" w:rsidR="008679A3" w:rsidRDefault="008679A3" w:rsidP="0017709D">
                          <w:pPr>
                            <w:pStyle w:val="Web"/>
                            <w:spacing w:line="240" w:lineRule="auto"/>
                          </w:pPr>
                          <w:r w:rsidRPr="00E03EF2">
                            <w:rPr>
                              <w:rFonts w:ascii="Arial" w:hAnsi="Arial" w:cs="Arial"/>
                              <w:sz w:val="18"/>
                              <w:szCs w:val="18"/>
                            </w:rPr>
                            <w:t>rcar_du_vsp.h</w:t>
                          </w:r>
                        </w:p>
                      </w:txbxContent>
                    </v:textbox>
                  </v:shape>
                  <v:shape id="テキスト ボックス 326" o:spid="_x0000_s2065" type="#_x0000_t202" style="position:absolute;left:34820;top:36138;width:16764;height:1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" filled="f" stroked="f" strokeweight=".5pt">
                    <v:textbox inset="0,0,0,0">
                      <w:txbxContent>
                        <w:p w14:paraId="5F7EF57F" w14:textId="77777777" w:rsidR="008679A3" w:rsidRDefault="008679A3" w:rsidP="0017709D">
                          <w:pPr>
                            <w:pStyle w:val="Web"/>
                            <w:spacing w:line="240" w:lineRule="auto"/>
                          </w:pPr>
                          <w:r>
                            <w:rPr>
                              <w:rFonts w:ascii="Arial" w:hAnsi="ＭＳ 明朝" w:cs="Arial" w:hint="eastAsia"/>
                              <w:sz w:val="18"/>
                              <w:szCs w:val="18"/>
                            </w:rPr>
                            <w:t>：</w:t>
                          </w:r>
                          <w:r>
                            <w:rPr>
                              <w:rFonts w:ascii="Arial" w:hAnsi="Arial" w:cs="Arial" w:hint="eastAsia"/>
                              <w:sz w:val="18"/>
                              <w:szCs w:val="18"/>
                            </w:rPr>
                            <w:t>vsp</w:t>
                          </w:r>
                          <w:r>
                            <w:rPr>
                              <w:rFonts w:ascii="Arial" w:hAnsi="Arial" w:cs="Arial"/>
                              <w:sz w:val="18"/>
                              <w:szCs w:val="18"/>
                            </w:rPr>
                            <w:t>-du interface header file</w:t>
                          </w:r>
                        </w:p>
                      </w:txbxContent>
                    </v:textbox>
                  </v:shape>
                  <v:line id="直線コネクタ 1884" o:spid="_x0000_s2066" style="position:absolute;visibility:visible;mso-wrap-style:square" from="20954,37074" to="22097,37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" strokecolor="black [3213]"/>
                </v:group>
                <v:group id="グループ化 8292" o:spid="_x0000_s2067" style="position:absolute;left:3995;top:51633;width:47625;height:4502" coordorigin="3845,41774" coordsize="47625,4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">
                  <v:line id="直線コネクタ 1841" o:spid="_x0000_s2068" style="position:absolute;visibility:visible;mso-wrap-style:square" from="3845,42914" to="4988,429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" strokecolor="black [3213]"/>
                  <v:group id="グループ化 1402" o:spid="_x0000_s2069" style="position:absolute;left:5301;top:41774;width:46169;height:4502" coordorigin="5301,41774" coordsize="46169,4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">
                    <v:shape id="テキスト ボックス 1626" o:spid="_x0000_s2070" type="#_x0000_t202" style="position:absolute;left:22514;top:41774;width:10668;height:22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" filled="f" stroked="f" strokeweight=".5pt">
                      <v:textbox inset="0,0,0,0">
                        <w:txbxContent>
                          <w:p w14:paraId="35685834" w14:textId="77777777" w:rsidR="008679A3" w:rsidRPr="00EA64DC" w:rsidRDefault="008679A3" w:rsidP="00B42DF8">
                            <w:pPr>
                              <w:pStyle w:val="Web"/>
                              <w:spacing w:after="200"/>
                            </w:pPr>
                            <w:r w:rsidRPr="00B94654">
                              <w:rPr>
                                <w:rFonts w:ascii="Arial" w:hAnsi="Arial" w:cs="Arial"/>
                                <w:sz w:val="18"/>
                                <w:szCs w:val="18"/>
                              </w:rPr>
                              <w:t>dw</w:t>
                            </w:r>
                            <w:r>
                              <w:rPr>
                                <w:rFonts w:ascii="Arial" w:hAnsi="Arial" w:cs="Arial"/>
                                <w:sz w:val="18"/>
                                <w:szCs w:val="18"/>
                              </w:rPr>
                              <w:t>-</w:t>
                            </w:r>
                            <w:r w:rsidRPr="00B94654">
                              <w:rPr>
                                <w:rFonts w:ascii="Arial" w:hAnsi="Arial" w:cs="Arial"/>
                                <w:sz w:val="18"/>
                                <w:szCs w:val="18"/>
                              </w:rPr>
                              <w:t>hdmi.c</w:t>
                            </w:r>
                          </w:p>
                        </w:txbxContent>
                      </v:textbox>
                    </v:shape>
                    <v:shape id="テキスト ボックス 1627" o:spid="_x0000_s2071" type="#_x0000_t202" style="position:absolute;left:22514;top:44056;width:10668;height:21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" filled="f" stroked="f" strokeweight=".5pt">
                      <v:textbox inset="0,0,0,0">
                        <w:txbxContent>
                          <w:p w14:paraId="21196CCA" w14:textId="77777777" w:rsidR="008679A3" w:rsidRPr="00EA64DC" w:rsidRDefault="008679A3" w:rsidP="00B42DF8">
                            <w:pPr>
                              <w:pStyle w:val="Web"/>
                              <w:spacing w:after="200"/>
                            </w:pPr>
                            <w:r w:rsidRPr="00B94654">
                              <w:rPr>
                                <w:rFonts w:ascii="Arial" w:hAnsi="Arial" w:cs="Arial"/>
                                <w:sz w:val="18"/>
                                <w:szCs w:val="18"/>
                              </w:rPr>
                              <w:t>dw</w:t>
                            </w:r>
                            <w:r>
                              <w:rPr>
                                <w:rFonts w:ascii="Arial" w:hAnsi="Arial" w:cs="Arial"/>
                                <w:sz w:val="18"/>
                                <w:szCs w:val="18"/>
                              </w:rPr>
                              <w:t>-</w:t>
                            </w:r>
                            <w:r w:rsidRPr="00B94654">
                              <w:rPr>
                                <w:rFonts w:ascii="Arial" w:hAnsi="Arial" w:cs="Arial"/>
                                <w:sz w:val="18"/>
                                <w:szCs w:val="18"/>
                              </w:rPr>
                              <w:t>hdmi.</w:t>
                            </w:r>
                            <w:r>
                              <w:rPr>
                                <w:rFonts w:ascii="Arial" w:hAnsi="Arial" w:cs="Arial"/>
                                <w:sz w:val="18"/>
                                <w:szCs w:val="18"/>
                              </w:rPr>
                              <w:t>h</w:t>
                            </w:r>
                          </w:p>
                        </w:txbxContent>
                      </v:textbox>
                    </v:shape>
                    <v:shape id="テキスト ボックス 8887" o:spid="_x0000_s2072" type="#_x0000_t202" style="position:absolute;left:34706;top:41878;width:16764;height:23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" filled="f" stroked="f" strokeweight=".5pt">
                      <v:textbox inset="0,0,0,0">
                        <w:txbxContent>
                          <w:p w14:paraId="33D804BA" w14:textId="77777777" w:rsidR="008679A3" w:rsidRPr="00EA64DC" w:rsidRDefault="008679A3" w:rsidP="00B42DF8">
                            <w:pPr>
                              <w:pStyle w:val="Web"/>
                              <w:spacing w:after="200"/>
                            </w:pPr>
                            <w:r w:rsidRPr="00EA64DC">
                              <w:rPr>
                                <w:rFonts w:ascii="ＭＳ 明朝" w:hAnsi="ＭＳ 明朝" w:cs="Arial" w:hint="eastAsia"/>
                                <w:sz w:val="18"/>
                                <w:szCs w:val="18"/>
                              </w:rPr>
                              <w:t>：</w:t>
                            </w:r>
                            <w:r w:rsidRPr="00B94654">
                              <w:rPr>
                                <w:rFonts w:ascii="Arial" w:hAnsi="Arial" w:cs="Arial"/>
                                <w:sz w:val="18"/>
                                <w:szCs w:val="18"/>
                              </w:rPr>
                              <w:t>dw</w:t>
                            </w:r>
                            <w:r>
                              <w:rPr>
                                <w:rFonts w:ascii="Arial" w:hAnsi="Arial" w:cs="Arial" w:hint="eastAsia"/>
                                <w:sz w:val="18"/>
                                <w:szCs w:val="18"/>
                              </w:rPr>
                              <w:t xml:space="preserve"> </w:t>
                            </w:r>
                            <w:r w:rsidRPr="00B94654">
                              <w:rPr>
                                <w:rFonts w:ascii="Arial" w:hAnsi="Arial" w:cs="Arial"/>
                                <w:sz w:val="18"/>
                                <w:szCs w:val="18"/>
                              </w:rPr>
                              <w:t xml:space="preserve">hdmi </w:t>
                            </w:r>
                            <w:r w:rsidRPr="00EA64DC">
                              <w:rPr>
                                <w:rFonts w:ascii="Arial" w:hAnsi="Arial" w:cs="Arial"/>
                                <w:sz w:val="18"/>
                                <w:szCs w:val="18"/>
                              </w:rPr>
                              <w:t>source file</w:t>
                            </w:r>
                          </w:p>
                        </w:txbxContent>
                      </v:textbox>
                    </v:shape>
                    <v:shape id="テキスト ボックス 8888" o:spid="_x0000_s2073" type="#_x0000_t202" style="position:absolute;left:34706;top:44056;width:16764;height:2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" filled="f" stroked="f" strokeweight=".5pt">
                      <v:textbox inset="0,0,0,0">
                        <w:txbxContent>
                          <w:p w14:paraId="302C23F9" w14:textId="77777777" w:rsidR="008679A3" w:rsidRPr="00C4361E" w:rsidRDefault="008679A3" w:rsidP="00B42DF8">
                            <w:pPr>
                              <w:pStyle w:val="Web"/>
                              <w:spacing w:after="200"/>
                            </w:pPr>
                            <w:r w:rsidRPr="00785B5E">
                              <w:rPr>
                                <w:rFonts w:ascii="ＭＳ 明朝" w:hAnsi="ＭＳ 明朝" w:cs="Arial" w:hint="eastAsia"/>
                                <w:sz w:val="18"/>
                                <w:szCs w:val="18"/>
                              </w:rPr>
                              <w:t>：</w:t>
                            </w:r>
                            <w:r w:rsidRPr="00B94654">
                              <w:rPr>
                                <w:rFonts w:ascii="Arial" w:hAnsi="Arial" w:cs="Arial"/>
                                <w:sz w:val="18"/>
                                <w:szCs w:val="18"/>
                              </w:rPr>
                              <w:t>dw</w:t>
                            </w:r>
                            <w:r>
                              <w:rPr>
                                <w:rFonts w:ascii="Arial" w:hAnsi="Arial" w:cs="Arial"/>
                                <w:sz w:val="18"/>
                                <w:szCs w:val="18"/>
                              </w:rPr>
                              <w:t xml:space="preserve"> </w:t>
                            </w:r>
                            <w:r w:rsidRPr="00B94654">
                              <w:rPr>
                                <w:rFonts w:ascii="Arial" w:hAnsi="Arial" w:cs="Arial"/>
                                <w:sz w:val="18"/>
                                <w:szCs w:val="18"/>
                              </w:rPr>
                              <w:t xml:space="preserve">hdmi </w:t>
                            </w:r>
                            <w:r w:rsidRPr="00785B5E">
                              <w:rPr>
                                <w:rFonts w:ascii="Arial" w:hAnsi="Arial" w:cs="Arial"/>
                                <w:sz w:val="18"/>
                                <w:szCs w:val="18"/>
                              </w:rPr>
                              <w:t>header file</w:t>
                            </w:r>
                          </w:p>
                        </w:txbxContent>
                      </v:textbox>
                    </v:shape>
                    <v:shape id="テキスト ボックス 8890" o:spid="_x0000_s2074" type="#_x0000_t202" style="position:absolute;left:5301;top:41876;width:12311;height: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" filled="f" stroked="f" strokeweight=".5pt">
                      <v:textbox inset="0,0,0,0">
                        <w:txbxContent>
                          <w:p w14:paraId="71E4169C" w14:textId="77777777" w:rsidR="008679A3" w:rsidRDefault="008679A3" w:rsidP="00B42DF8">
                            <w:pPr>
                              <w:pStyle w:val="Web"/>
                              <w:spacing w:after="200"/>
                            </w:pPr>
                            <w:r>
                              <w:rPr>
                                <w:rFonts w:ascii="Arial" w:hAnsi="Arial" w:cs="Arial"/>
                                <w:sz w:val="18"/>
                                <w:szCs w:val="18"/>
                              </w:rPr>
                              <w:t>drivers/gpu/drm/</w:t>
                            </w:r>
                            <w:r w:rsidRPr="007D523E">
                              <w:rPr>
                                <w:rFonts w:ascii="Arial" w:hAnsi="Arial" w:cs="Arial"/>
                                <w:sz w:val="18"/>
                                <w:szCs w:val="18"/>
                              </w:rPr>
                              <w:t>bridge</w:t>
                            </w:r>
                            <w:r>
                              <w:rPr>
                                <w:rFonts w:ascii="Arial" w:hAnsi="Arial" w:cs="Arial"/>
                                <w:sz w:val="18"/>
                                <w:szCs w:val="18"/>
                              </w:rPr>
                              <w:t>/synopsys/</w:t>
                            </w:r>
                          </w:p>
                        </w:txbxContent>
                      </v:textbox>
                    </v:shape>
                    <v:line id="直線コネクタ 1842" o:spid="_x0000_s2075" style="position:absolute;visibility:visible;mso-wrap-style:square" from="19847,42914" to="22133,429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" strokecolor="black [3213]"/>
                    <v:line id="直線コネクタ 1844" o:spid="_x0000_s2076" style="position:absolute;flip:x;visibility:visible;mso-wrap-style:square" from="20946,42913" to="20984,450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" strokecolor="black [3213]"/>
                    <v:line id="直線コネクタ 1919" o:spid="_x0000_s2077" style="position:absolute;visibility:visible;mso-wrap-style:square" from="20990,44914" to="22133,449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" strokecolor="black [3213]"/>
                  </v:group>
                </v:group>
                <v:group id="グループ化 1393" o:spid="_x0000_s2078" style="position:absolute;left:3845;top:62919;width:47864;height:2521" coordorigin="3916,52572" coordsize="47863,2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">
                  <v:group id="グループ化 1391" o:spid="_x0000_s2079" style="position:absolute;left:5608;top:52572;width:46171;height:2522" coordorigin="5370,52622" coordsize="46170,2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">
                    <v:shape id="テキスト ボックス 1626" o:spid="_x0000_s2080" type="#_x0000_t202" style="position:absolute;left:22585;top:52622;width:14363;height:2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" filled="f" stroked="f" strokeweight=".5pt">
                      <v:textbox inset="0,0,0,0">
                        <w:txbxContent>
                          <w:p w14:paraId="17F1597C" w14:textId="77777777" w:rsidR="008679A3" w:rsidRDefault="008679A3" w:rsidP="00BD728B">
                            <w:pPr>
                              <w:pStyle w:val="Web"/>
                              <w:spacing w:after="200"/>
                            </w:pPr>
                            <w:r w:rsidRPr="00ED16EC">
                              <w:rPr>
                                <w:rFonts w:ascii="Arial" w:hAnsi="Arial" w:cs="Arial"/>
                                <w:sz w:val="18"/>
                                <w:szCs w:val="18"/>
                              </w:rPr>
                              <w:t>clk-versaclock5.c</w:t>
                            </w:r>
                          </w:p>
                        </w:txbxContent>
                      </v:textbox>
                    </v:shape>
                    <v:shape id="テキスト ボックス 8887" o:spid="_x0000_s2081" type="#_x0000_t202" style="position:absolute;left:34777;top:52731;width:16764;height:2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" filled="f" stroked="f" strokeweight=".5pt">
                      <v:textbox inset="0,0,0,0">
                        <w:txbxContent>
                          <w:p w14:paraId="7F6CEC4D" w14:textId="77777777" w:rsidR="008679A3" w:rsidRDefault="008679A3" w:rsidP="00BD728B">
                            <w:pPr>
                              <w:pStyle w:val="Web"/>
                              <w:spacing w:after="200"/>
                            </w:pPr>
                            <w:r>
                              <w:rPr>
                                <w:rFonts w:hAnsi="ＭＳ 明朝" w:cs="Arial" w:hint="eastAsia"/>
                                <w:sz w:val="18"/>
                                <w:szCs w:val="18"/>
                              </w:rPr>
                              <w:t>：</w:t>
                            </w:r>
                            <w:r>
                              <w:rPr>
                                <w:rFonts w:hAnsi="ＭＳ 明朝" w:cs="Arial" w:hint="eastAsia"/>
                                <w:sz w:val="18"/>
                                <w:szCs w:val="18"/>
                              </w:rPr>
                              <w:t>5</w:t>
                            </w:r>
                            <w:r w:rsidRPr="00BD728B">
                              <w:rPr>
                                <w:rFonts w:ascii="Arial" w:hAnsi="Arial" w:cs="Arial"/>
                                <w:sz w:val="18"/>
                                <w:szCs w:val="18"/>
                              </w:rPr>
                              <w:t>p49</w:t>
                            </w:r>
                            <w:r>
                              <w:rPr>
                                <w:rFonts w:ascii="Arial" w:hAnsi="Arial" w:cs="Arial"/>
                                <w:sz w:val="18"/>
                                <w:szCs w:val="18"/>
                              </w:rPr>
                              <w:t>x source file</w:t>
                            </w:r>
                          </w:p>
                        </w:txbxContent>
                      </v:textbox>
                    </v:shape>
                    <v:shape id="テキスト ボックス 8890" o:spid="_x0000_s2082" type="#_x0000_t202" style="position:absolute;left:5370;top:52731;width:14478;height:2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" filled="f" stroked="f" strokeweight=".5pt">
                      <v:textbox inset="0,0,0,0">
                        <w:txbxContent>
                          <w:p w14:paraId="2185E62B" w14:textId="77777777" w:rsidR="008679A3" w:rsidRDefault="008679A3" w:rsidP="00BD728B">
                            <w:pPr>
                              <w:pStyle w:val="Web"/>
                              <w:spacing w:after="200"/>
                            </w:pPr>
                            <w:r>
                              <w:rPr>
                                <w:rFonts w:ascii="Arial" w:hAnsi="Arial" w:cs="Arial"/>
                                <w:sz w:val="18"/>
                                <w:szCs w:val="18"/>
                              </w:rPr>
                              <w:t>drivers/</w:t>
                            </w:r>
                            <w:r w:rsidRPr="007D523E">
                              <w:rPr>
                                <w:rFonts w:ascii="Arial" w:hAnsi="Arial" w:cs="Arial"/>
                                <w:sz w:val="18"/>
                                <w:szCs w:val="18"/>
                              </w:rPr>
                              <w:t>clk</w:t>
                            </w:r>
                            <w:r>
                              <w:rPr>
                                <w:rFonts w:ascii="Arial" w:hAnsi="Arial" w:cs="Arial"/>
                                <w:sz w:val="18"/>
                                <w:szCs w:val="18"/>
                              </w:rPr>
                              <w:t>/</w:t>
                            </w:r>
                          </w:p>
                        </w:txbxContent>
                      </v:textbox>
                    </v:shape>
                  </v:group>
                  <v:line id="直線コネクタ 538" o:spid="_x0000_s2083" style="position:absolute;visibility:visible;mso-wrap-style:square" from="3916,53766" to="5059,537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" strokecolor="black [3213]"/>
                  <v:line id="直線コネクタ 539" o:spid="_x0000_s2084" style="position:absolute;visibility:visible;mso-wrap-style:square" from="19918,53766" to="22204,537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" strokecolor="black [3213]"/>
                </v:group>
                <v:shape id="テキスト ボックス 1578" o:spid="_x0000_s2085" type="#_x0000_t202" style="position:absolute;left:22466;top:8086;width:10668;height:2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" filled="f" stroked="f" strokeweight=".5pt">
                  <v:textbox inset="0,0,0,0">
                    <w:txbxContent>
                      <w:p w14:paraId="13CB05B5" w14:textId="77777777" w:rsidR="008679A3" w:rsidRDefault="008679A3" w:rsidP="006E71F8">
                        <w:pPr>
                          <w:pStyle w:val="Web"/>
                          <w:spacing w:after="200"/>
                        </w:pPr>
                        <w:r w:rsidRPr="006E71F8">
                          <w:rPr>
                            <w:rFonts w:ascii="Arial" w:hAnsi="Arial" w:cs="Arial"/>
                            <w:sz w:val="18"/>
                            <w:szCs w:val="18"/>
                          </w:rPr>
                          <w:t>rcar_dw_hdmi</w:t>
                        </w:r>
                        <w:r>
                          <w:rPr>
                            <w:rFonts w:ascii="Arial" w:hAnsi="Arial" w:cs="Arial"/>
                            <w:sz w:val="18"/>
                            <w:szCs w:val="18"/>
                          </w:rPr>
                          <w:t>.c</w:t>
                        </w:r>
                      </w:p>
                    </w:txbxContent>
                  </v:textbox>
                </v:shape>
                <v:shape id="テキスト ボックス 1512" o:spid="_x0000_s2086" type="#_x0000_t202" style="position:absolute;left:34524;top:8086;width:16764;height:2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" filled="f" stroked="f" strokeweight=".5pt">
                  <v:textbox inset="0,0,0,0">
                    <w:txbxContent>
                      <w:p w14:paraId="0C5B8190" w14:textId="77777777" w:rsidR="008679A3" w:rsidRDefault="008679A3" w:rsidP="006E71F8">
                        <w:pPr>
                          <w:pStyle w:val="Web"/>
                          <w:spacing w:after="200"/>
                        </w:pPr>
                        <w:r>
                          <w:rPr>
                            <w:rFonts w:ascii="ＭＳ 明朝" w:hAnsi="ＭＳ 明朝" w:cs="Arial" w:hint="eastAsia"/>
                            <w:sz w:val="18"/>
                            <w:szCs w:val="18"/>
                          </w:rPr>
                          <w:t>：</w:t>
                        </w:r>
                        <w:r>
                          <w:rPr>
                            <w:rFonts w:ascii="Arial" w:hAnsi="Arial" w:cs="Arial"/>
                            <w:sz w:val="18"/>
                            <w:szCs w:val="18"/>
                          </w:rPr>
                          <w:t>dw-hdmi source file</w:t>
                        </w:r>
                      </w:p>
                    </w:txbxContent>
                  </v:textbox>
                </v:shape>
                <v:group id="グループ化 8307" o:spid="_x0000_s2087" style="position:absolute;left:3802;top:46839;width:47816;height:3994" coordorigin="3689,38056" coordsize="47815,3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">
                  <v:shape id="テキスト ボックス 1626" o:spid="_x0000_s2088" type="#_x0000_t202" style="position:absolute;left:23025;top:38526;width:10668;height:22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" filled="f" stroked="f" strokeweight=".5pt">
                    <v:textbox inset="0,0,0,0">
                      <w:txbxContent>
                        <w:p w14:paraId="0EDF23D1" w14:textId="77777777" w:rsidR="008679A3" w:rsidRDefault="008679A3" w:rsidP="006E71F8">
                          <w:pPr>
                            <w:pStyle w:val="Web"/>
                            <w:spacing w:after="200"/>
                          </w:pPr>
                          <w:r w:rsidRPr="006E71F8">
                            <w:rPr>
                              <w:rFonts w:ascii="Arial" w:hAnsi="Arial" w:cs="Arial"/>
                              <w:sz w:val="18"/>
                              <w:szCs w:val="18"/>
                            </w:rPr>
                            <w:t>panel-lvds.c</w:t>
                          </w:r>
                        </w:p>
                      </w:txbxContent>
                    </v:textbox>
                  </v:shape>
                  <v:shape id="テキスト ボックス 8887" o:spid="_x0000_s2089" type="#_x0000_t202" style="position:absolute;left:34740;top:38824;width:16764;height:2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" filled="f" stroked="f" strokeweight=".5pt">
                    <v:textbox inset="0,0,0,0">
                      <w:txbxContent>
                        <w:p w14:paraId="09B94EE7" w14:textId="77777777" w:rsidR="008679A3" w:rsidRDefault="008679A3" w:rsidP="006E71F8">
                          <w:pPr>
                            <w:pStyle w:val="Web"/>
                            <w:spacing w:after="200"/>
                          </w:pPr>
                          <w:r>
                            <w:rPr>
                              <w:rFonts w:hAnsi="ＭＳ 明朝" w:cs="Arial" w:hint="eastAsia"/>
                              <w:sz w:val="18"/>
                              <w:szCs w:val="18"/>
                            </w:rPr>
                            <w:t>：</w:t>
                          </w:r>
                          <w:r>
                            <w:rPr>
                              <w:rFonts w:ascii="Arial" w:hAnsi="Arial" w:cs="Arial"/>
                              <w:sz w:val="18"/>
                              <w:szCs w:val="18"/>
                            </w:rPr>
                            <w:t>LVDS panel source file</w:t>
                          </w:r>
                        </w:p>
                      </w:txbxContent>
                    </v:textbox>
                  </v:shape>
                  <v:shape id="テキスト ボックス 8890" o:spid="_x0000_s2090" type="#_x0000_t202" style="position:absolute;left:5258;top:38056;width:14478;height:3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" filled="f" stroked="f" strokeweight=".5pt">
                    <v:textbox inset="0,0,0,0">
                      <w:txbxContent>
                        <w:p w14:paraId="273AFEC6" w14:textId="77777777" w:rsidR="008679A3" w:rsidRDefault="008679A3" w:rsidP="006E71F8">
                          <w:pPr>
                            <w:pStyle w:val="Web"/>
                            <w:spacing w:after="200"/>
                          </w:pPr>
                          <w:r>
                            <w:rPr>
                              <w:rFonts w:ascii="Arial" w:hAnsi="Arial" w:cs="Arial"/>
                              <w:sz w:val="18"/>
                              <w:szCs w:val="18"/>
                            </w:rPr>
                            <w:t>drivers/gpu/drm/panel/</w:t>
                          </w:r>
                        </w:p>
                      </w:txbxContent>
                    </v:textbox>
                  </v:shape>
                  <v:line id="直線コネクタ 1029" o:spid="_x0000_s2091" style="position:absolute;visibility:visible;mso-wrap-style:square" from="3689,39478" to="4832,39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" strokecolor="black [3213]"/>
                  <v:line id="直線コネクタ 1030" o:spid="_x0000_s2092" style="position:absolute;visibility:visible;mso-wrap-style:square" from="19640,39669" to="21926,39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" strokecolor="black [3213]"/>
                </v:group>
                <v:group id="グループ化 1401" o:spid="_x0000_s2093" style="position:absolute;left:3951;top:56609;width:53122;height:4776" coordorigin="3871,46909" coordsize="53122,4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">
                  <v:shape id="テキスト ボックス 8890" o:spid="_x0000_s2094" type="#_x0000_t202" style="position:absolute;left:5440;top:46909;width:14478;height:3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" filled="f" stroked="f" strokeweight=".5pt">
                    <v:textbox inset="0,0,0,0">
                      <w:txbxContent>
                        <w:p w14:paraId="25B95BAC" w14:textId="77777777" w:rsidR="008679A3" w:rsidRDefault="008679A3" w:rsidP="00ED16EC">
                          <w:pPr>
                            <w:pStyle w:val="Web"/>
                            <w:spacing w:after="200"/>
                          </w:pPr>
                          <w:r>
                            <w:rPr>
                              <w:rFonts w:ascii="Arial" w:hAnsi="Arial" w:cs="Arial"/>
                              <w:sz w:val="18"/>
                              <w:szCs w:val="18"/>
                            </w:rPr>
                            <w:t>drivers/gpu/drm</w:t>
                          </w:r>
                          <w:r w:rsidRPr="00C07167">
                            <w:rPr>
                              <w:rFonts w:ascii="Arial" w:hAnsi="Arial" w:cs="Arial"/>
                              <w:sz w:val="18"/>
                              <w:szCs w:val="18"/>
                            </w:rPr>
                            <w:t>/</w:t>
                          </w:r>
                          <w:r w:rsidRPr="00C37AD3">
                            <w:rPr>
                              <w:rFonts w:ascii="Arial" w:hAnsi="Arial" w:cs="Arial"/>
                              <w:sz w:val="18"/>
                              <w:szCs w:val="18"/>
                            </w:rPr>
                            <w:t>bridge</w:t>
                          </w:r>
                          <w:r>
                            <w:rPr>
                              <w:rFonts w:ascii="Arial" w:hAnsi="Arial" w:cs="Arial"/>
                              <w:sz w:val="18"/>
                              <w:szCs w:val="18"/>
                            </w:rPr>
                            <w:t>/</w:t>
                          </w:r>
                        </w:p>
                      </w:txbxContent>
                    </v:textbox>
                  </v:shape>
                  <v:line id="直線コネクタ 1038" o:spid="_x0000_s2095" style="position:absolute;visibility:visible;mso-wrap-style:square" from="3871,48331" to="5014,48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" strokecolor="black [3213]"/>
                  <v:group id="グループ化 1400" o:spid="_x0000_s2096" style="position:absolute;left:19943;top:47486;width:37051;height:4198" coordorigin="19943,47486" coordsize="37050,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">
                    <v:group id="グループ化 1396" o:spid="_x0000_s2097" style="position:absolute;left:19943;top:47486;width:31598;height:4021" coordorigin="19943,47486" coordsize="31598,4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">
                      <v:shape id="テキスト ボックス 1626" o:spid="_x0000_s2098" type="#_x0000_t202" style="position:absolute;left:23327;top:47487;width:10668;height:22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" filled="f" stroked="f" strokeweight=".5pt">
                        <v:textbox inset="0,0,0,0">
                          <w:txbxContent>
                            <w:p w14:paraId="0CB8F5EF" w14:textId="77777777" w:rsidR="008679A3" w:rsidRPr="00C07167" w:rsidRDefault="008679A3" w:rsidP="00ED16EC">
                              <w:pPr>
                                <w:pStyle w:val="Web"/>
                                <w:spacing w:after="200"/>
                              </w:pPr>
                              <w:r w:rsidRPr="00C37AD3">
                                <w:rPr>
                                  <w:rFonts w:ascii="Arial" w:hAnsi="Arial" w:cs="Arial"/>
                                  <w:sz w:val="18"/>
                                  <w:szCs w:val="18"/>
                                </w:rPr>
                                <w:t>dumb-vga-dac.c</w:t>
                              </w:r>
                            </w:p>
                          </w:txbxContent>
                        </v:textbox>
                      </v:shape>
                      <v:line id="直線コネクタ 1040" o:spid="_x0000_s2099" style="position:absolute;visibility:visible;mso-wrap-style:square" from="19943,48630" to="22229,48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" strokecolor="black [3213]"/>
                      <v:shape id="テキスト ボックス 8888" o:spid="_x0000_s2100" type="#_x0000_t202" style="position:absolute;left:34777;top:47486;width:16764;height:22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" filled="f" stroked="f" strokeweight=".5pt">
                        <v:textbox inset="0,0,0,0">
                          <w:txbxContent>
                            <w:p w14:paraId="07384C51" w14:textId="77777777" w:rsidR="008679A3" w:rsidRDefault="008679A3" w:rsidP="00ED16EC">
                              <w:pPr>
                                <w:pStyle w:val="Web"/>
                                <w:spacing w:after="200"/>
                              </w:pPr>
                              <w:r>
                                <w:rPr>
                                  <w:rFonts w:hAnsi="ＭＳ 明朝" w:cs="Arial" w:hint="eastAsia"/>
                                  <w:sz w:val="18"/>
                                  <w:szCs w:val="18"/>
                                </w:rPr>
                                <w:t>：</w:t>
                              </w:r>
                              <w:r>
                                <w:rPr>
                                  <w:rFonts w:ascii="Arial" w:hAnsi="Arial" w:cs="Arial"/>
                                  <w:sz w:val="18"/>
                                  <w:szCs w:val="18"/>
                                </w:rPr>
                                <w:t>VGA bridge source file</w:t>
                              </w:r>
                            </w:p>
                          </w:txbxContent>
                        </v:textbox>
                      </v:shape>
                      <v:shape id="テキスト ボックス 1627" o:spid="_x0000_s2101" type="#_x0000_t202" style="position:absolute;left:23282;top:49361;width:10668;height:2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" filled="f" stroked="f" strokeweight=".5pt">
                        <v:textbox inset="0,0,0,0">
                          <w:txbxContent>
                            <w:p w14:paraId="130C50CC" w14:textId="77777777" w:rsidR="008679A3" w:rsidRDefault="008679A3" w:rsidP="00833520">
                              <w:pPr>
                                <w:pStyle w:val="Web"/>
                                <w:spacing w:after="200"/>
                              </w:pPr>
                              <w:r w:rsidRPr="00833520">
                                <w:rPr>
                                  <w:rFonts w:ascii="Arial" w:hAnsi="Arial" w:cs="Arial"/>
                                  <w:sz w:val="18"/>
                                  <w:szCs w:val="18"/>
                                </w:rPr>
                                <w:t>thc63lvd1024.c</w:t>
                              </w:r>
                            </w:p>
                          </w:txbxContent>
                        </v:textbox>
                      </v:shape>
                      <v:line id="直線コネクタ 961" o:spid="_x0000_s2102" style="position:absolute;flip:x;visibility:visible;mso-wrap-style:square" from="21298,48630" to="21336,507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" strokecolor="black [3213]"/>
                      <v:line id="直線コネクタ 962" o:spid="_x0000_s2103" style="position:absolute;visibility:visible;mso-wrap-style:square" from="21353,50717" to="22496,50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" strokecolor="black [3213]"/>
                    </v:group>
                    <v:shape id="テキスト ボックス 8888" o:spid="_x0000_s2104" type="#_x0000_t202" style="position:absolute;left:34741;top:49474;width:22253;height:2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" filled="f" stroked="f" strokeweight=".5pt">
                      <v:textbox inset="0,0,0,0">
                        <w:txbxContent>
                          <w:p w14:paraId="25C23FE7" w14:textId="77777777" w:rsidR="008679A3" w:rsidRPr="00913AC9" w:rsidRDefault="008679A3" w:rsidP="00833520">
                            <w:pPr>
                              <w:pStyle w:val="Web"/>
                              <w:spacing w:after="200"/>
                              <w:rPr>
                                <w:rFonts w:asciiTheme="majorHAnsi" w:hAnsiTheme="majorHAnsi" w:cstheme="majorHAnsi"/>
                              </w:rPr>
                            </w:pPr>
                            <w:r w:rsidRPr="00913AC9">
                              <w:rPr>
                                <w:rFonts w:asciiTheme="majorHAnsi" w:hAnsiTheme="majorHAnsi" w:cstheme="majorHAnsi" w:hint="eastAsia"/>
                                <w:sz w:val="18"/>
                                <w:szCs w:val="18"/>
                              </w:rPr>
                              <w:t>：</w:t>
                            </w:r>
                            <w:r w:rsidRPr="00913AC9">
                              <w:rPr>
                                <w:rFonts w:asciiTheme="majorHAnsi" w:hAnsiTheme="majorHAnsi" w:cstheme="majorHAnsi"/>
                                <w:sz w:val="18"/>
                                <w:szCs w:val="18"/>
                              </w:rPr>
                              <w:t>thine thc63lvd1024 bridge source file</w:t>
                            </w:r>
                          </w:p>
                        </w:txbxContent>
                      </v:textbox>
                    </v:shape>
                  </v:group>
                </v:group>
                <v:shape id="テキスト ボックス 1586" o:spid="_x0000_s2105" type="#_x0000_t202" style="position:absolute;left:22496;top:23895;width:10668;height:2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" filled="f" stroked="f" strokeweight=".5pt">
                  <v:textbox inset="0,0,0,0">
                    <w:txbxContent>
                      <w:p w14:paraId="1297BE80" w14:textId="77777777" w:rsidR="008679A3" w:rsidRDefault="008679A3" w:rsidP="00913AC9">
                        <w:pPr>
                          <w:pStyle w:val="Web"/>
                          <w:spacing w:after="200"/>
                        </w:pPr>
                        <w:r>
                          <w:rPr>
                            <w:rFonts w:ascii="Arial" w:hAnsi="Arial" w:cs="Arial"/>
                            <w:sz w:val="18"/>
                            <w:szCs w:val="18"/>
                          </w:rPr>
                          <w:t>rcar_du_lvds.</w:t>
                        </w:r>
                        <w:r>
                          <w:rPr>
                            <w:rFonts w:ascii="Arial" w:hAnsi="Arial" w:cs="Arial" w:hint="eastAsia"/>
                            <w:sz w:val="18"/>
                            <w:szCs w:val="18"/>
                          </w:rPr>
                          <w:t>h</w:t>
                        </w:r>
                      </w:p>
                    </w:txbxContent>
                  </v:textbox>
                </v:shape>
                <v:shape id="テキスト ボックス 1629" o:spid="_x0000_s2106" type="#_x0000_t202" style="position:absolute;left:34506;top:24088;width:16764;height:2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" filled="f" stroked="f" strokeweight=".5pt">
                  <v:textbox inset="0,0,0,0">
                    <w:txbxContent>
                      <w:p w14:paraId="167CD221" w14:textId="77777777" w:rsidR="008679A3" w:rsidRDefault="008679A3" w:rsidP="00913AC9">
                        <w:pPr>
                          <w:pStyle w:val="Web"/>
                          <w:spacing w:after="200"/>
                        </w:pPr>
                        <w:r>
                          <w:rPr>
                            <w:rFonts w:ascii="ＭＳ 明朝" w:hAnsi="ＭＳ 明朝" w:cs="Arial" w:hint="eastAsia"/>
                            <w:sz w:val="18"/>
                            <w:szCs w:val="18"/>
                          </w:rPr>
                          <w:t>：</w:t>
                        </w:r>
                        <w:r>
                          <w:rPr>
                            <w:rFonts w:ascii="Arial" w:hAnsi="Arial" w:cs="Arial"/>
                            <w:sz w:val="18"/>
                            <w:szCs w:val="18"/>
                          </w:rPr>
                          <w:t xml:space="preserve">LVDS driver </w:t>
                        </w:r>
                        <w:r>
                          <w:rPr>
                            <w:rFonts w:ascii="Arial" w:hAnsi="Arial" w:cs="Arial" w:hint="eastAsia"/>
                            <w:sz w:val="18"/>
                            <w:szCs w:val="18"/>
                          </w:rPr>
                          <w:t>h</w:t>
                        </w:r>
                        <w:r>
                          <w:rPr>
                            <w:rFonts w:ascii="Arial" w:hAnsi="Arial" w:cs="Arial"/>
                            <w:sz w:val="18"/>
                            <w:szCs w:val="18"/>
                          </w:rPr>
                          <w:t>eader file</w:t>
                        </w:r>
                      </w:p>
                    </w:txbxContent>
                  </v:textbox>
                </v:shape>
                <v:line id="直線コネクタ 967" o:spid="_x0000_s2107" style="position:absolute;visibility:visible;mso-wrap-style:square" from="20879,25231" to="22022,252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" strokecolor="black [3213]"/>
                <v:group id="グループ化 1102" o:spid="_x0000_s2108" style="position:absolute;left:20999;top:37792;width:30638;height:2296" coordorigin=",348" coordsize="30638,1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">
                  <v:shape id="テキスト ボックス 198" o:spid="_x0000_s2109" type="#_x0000_t202" style="position:absolute;left:1730;top:348;width:10668;height:10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" filled="f" stroked="f" strokeweight=".5pt">
                    <v:textbox inset="0,0,0,0">
                      <w:txbxContent>
                        <w:p w14:paraId="436C1776" w14:textId="5F7FC27D" w:rsidR="008679A3" w:rsidRDefault="008679A3" w:rsidP="00A35BD5">
                          <w:pPr>
                            <w:spacing w:line="320" w:lineRule="exact"/>
                            <w:rPr>
                              <w:sz w:val="24"/>
                              <w:szCs w:val="24"/>
                            </w:rPr>
                          </w:pPr>
                          <w:r w:rsidRPr="00A35BD5">
                            <w:rPr>
                              <w:rFonts w:ascii="Arial" w:hAnsi="Arial" w:cs="Arial"/>
                              <w:sz w:val="18"/>
                              <w:szCs w:val="18"/>
                            </w:rPr>
                            <w:t>rcar_mipi_dsi.c</w:t>
                          </w:r>
                        </w:p>
                      </w:txbxContent>
                    </v:textbox>
                  </v:shape>
                  <v:shape id="テキスト ボックス 326" o:spid="_x0000_s2110" type="#_x0000_t202" style="position:absolute;left:13874;top:348;width:16764;height:9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" filled="f" stroked="f" strokeweight=".5pt">
                    <v:textbox inset="0,0,0,0">
                      <w:txbxContent>
                        <w:p w14:paraId="480A7373" w14:textId="31595A5F" w:rsidR="008679A3" w:rsidRDefault="008679A3" w:rsidP="00A35BD5">
                          <w:pPr>
                            <w:spacing w:line="320" w:lineRule="exact"/>
                            <w:rPr>
                              <w:sz w:val="24"/>
                              <w:szCs w:val="24"/>
                            </w:rPr>
                          </w:pPr>
                          <w:r>
                            <w:rPr>
                              <w:rFonts w:ascii="Arial" w:hAnsi="ＭＳ 明朝" w:cs="Arial" w:hint="eastAsia"/>
                              <w:sz w:val="18"/>
                              <w:szCs w:val="18"/>
                            </w:rPr>
                            <w:t>：</w:t>
                          </w:r>
                          <w:r>
                            <w:rPr>
                              <w:rFonts w:ascii="Arial" w:hAnsi="Arial" w:cs="Arial"/>
                              <w:sz w:val="18"/>
                              <w:szCs w:val="18"/>
                            </w:rPr>
                            <w:t>DSI driver source file</w:t>
                          </w:r>
                        </w:p>
                      </w:txbxContent>
                    </v:textbox>
                  </v:shape>
                  <v:line id="直線コネクタ 1110" o:spid="_x0000_s2111" style="position:absolute;visibility:visible;mso-wrap-style:square" from="0,898" to="1143,8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" strokecolor="black [3213]"/>
                </v:group>
                <v:group id="グループ化 1115" o:spid="_x0000_s2112" style="position:absolute;left:21140;top:40233;width:30478;height:3338" coordorigin=",253" coordsize="30481,1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">
                  <v:shape id="テキスト ボックス 198" o:spid="_x0000_s2113" type="#_x0000_t202" style="position:absolute;left:1730;top:253;width:10668;height:1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" filled="f" stroked="f" strokeweight=".5pt">
                    <v:textbox inset="0,0,0,0">
                      <w:txbxContent>
                        <w:p w14:paraId="301F2297" w14:textId="4BECBCD0" w:rsidR="008679A3" w:rsidRDefault="008679A3" w:rsidP="00380A56">
                          <w:pPr>
                            <w:spacing w:line="320" w:lineRule="exact"/>
                            <w:rPr>
                              <w:sz w:val="24"/>
                              <w:szCs w:val="24"/>
                            </w:rPr>
                          </w:pPr>
                          <w:r w:rsidRPr="00380A56">
                            <w:rPr>
                              <w:rFonts w:ascii="Arial" w:hAnsi="Arial" w:cs="Arial"/>
                              <w:sz w:val="18"/>
                              <w:szCs w:val="18"/>
                            </w:rPr>
                            <w:t>rcar_mipi_dsi.</w:t>
                          </w:r>
                          <w:r>
                            <w:rPr>
                              <w:rFonts w:ascii="Arial" w:hAnsi="Arial" w:cs="Arial"/>
                              <w:sz w:val="18"/>
                              <w:szCs w:val="18"/>
                            </w:rPr>
                            <w:t>h</w:t>
                          </w:r>
                        </w:p>
                      </w:txbxContent>
                    </v:textbox>
                  </v:shape>
                  <v:shape id="テキスト ボックス 326" o:spid="_x0000_s2114" type="#_x0000_t202" style="position:absolute;left:13717;top:253;width:16764;height:1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" filled="f" stroked="f" strokeweight=".5pt">
                    <v:textbox inset="0,0,0,0">
                      <w:txbxContent>
                        <w:p w14:paraId="012921BD" w14:textId="29729A61" w:rsidR="008679A3" w:rsidRDefault="008679A3" w:rsidP="00380A56">
                          <w:pPr>
                            <w:spacing w:line="320" w:lineRule="exact"/>
                            <w:rPr>
                              <w:sz w:val="24"/>
                              <w:szCs w:val="24"/>
                            </w:rPr>
                          </w:pPr>
                          <w:r>
                            <w:rPr>
                              <w:rFonts w:ascii="Arial" w:hAnsi="ＭＳ 明朝" w:cs="Arial" w:hint="eastAsia"/>
                              <w:sz w:val="18"/>
                              <w:szCs w:val="18"/>
                            </w:rPr>
                            <w:t>：</w:t>
                          </w:r>
                          <w:r>
                            <w:rPr>
                              <w:rFonts w:ascii="Arial" w:hAnsi="Arial" w:cs="Arial"/>
                              <w:sz w:val="18"/>
                              <w:szCs w:val="18"/>
                            </w:rPr>
                            <w:t>DSI driver header file</w:t>
                          </w:r>
                        </w:p>
                      </w:txbxContent>
                    </v:textbox>
                  </v:shape>
                  <v:line id="直線コネクタ 1118" o:spid="_x0000_s2115" style="position:absolute;visibility:visible;mso-wrap-style:square" from="0,935" to="1143,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" strokecolor="black [3213]"/>
                </v:group>
                <v:group id="グループ化 1119" o:spid="_x0000_s2116" style="position:absolute;left:21143;top:41732;width:30475;height:5030" coordorigin=",201" coordsize="30478,15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">
                  <v:shape id="テキスト ボックス 198" o:spid="_x0000_s2117" type="#_x0000_t202" style="position:absolute;left:1586;top:261;width:11781;height:15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" filled="f" stroked="f" strokeweight=".5pt">
                    <v:textbox inset="0,0,0,0">
                      <w:txbxContent>
                        <w:p w14:paraId="74C62661" w14:textId="2C993622" w:rsidR="008679A3" w:rsidRDefault="008679A3" w:rsidP="00380A56">
                          <w:pPr>
                            <w:spacing w:line="320" w:lineRule="exact"/>
                            <w:rPr>
                              <w:sz w:val="24"/>
                              <w:szCs w:val="24"/>
                            </w:rPr>
                          </w:pPr>
                          <w:r w:rsidRPr="00380A56">
                            <w:rPr>
                              <w:rFonts w:ascii="Arial" w:hAnsi="Arial" w:cs="Arial"/>
                              <w:sz w:val="18"/>
                              <w:szCs w:val="18"/>
                            </w:rPr>
                            <w:t>rcar_mipi_dsi_regs.h</w:t>
                          </w:r>
                        </w:p>
                      </w:txbxContent>
                    </v:textbox>
                  </v:shape>
                  <v:shape id="テキスト ボックス 326" o:spid="_x0000_s2118" type="#_x0000_t202" style="position:absolute;left:13714;top:201;width:16764;height:15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" filled="f" stroked="f" strokeweight=".5pt">
                    <v:textbox inset="0,0,0,0">
                      <w:txbxContent>
                        <w:p w14:paraId="05863D65" w14:textId="045B48BD" w:rsidR="008679A3" w:rsidRDefault="008679A3" w:rsidP="00380A56">
                          <w:pPr>
                            <w:spacing w:line="320" w:lineRule="exact"/>
                            <w:rPr>
                              <w:sz w:val="24"/>
                              <w:szCs w:val="24"/>
                            </w:rPr>
                          </w:pPr>
                          <w:r>
                            <w:rPr>
                              <w:rFonts w:ascii="Arial" w:hAnsi="ＭＳ 明朝" w:cs="Arial" w:hint="eastAsia"/>
                              <w:sz w:val="18"/>
                              <w:szCs w:val="18"/>
                            </w:rPr>
                            <w:t>：</w:t>
                          </w:r>
                          <w:r>
                            <w:rPr>
                              <w:rFonts w:ascii="Arial" w:hAnsi="Arial" w:cs="Arial"/>
                              <w:sz w:val="18"/>
                              <w:szCs w:val="18"/>
                            </w:rPr>
                            <w:t>DSI registers header file</w:t>
                          </w:r>
                        </w:p>
                      </w:txbxContent>
                    </v:textbox>
                  </v:shape>
                  <v:line id="直線コネクタ 1122" o:spid="_x0000_s2119" style="position:absolute;visibility:visible;mso-wrap-style:square" from="0,935" to="1143,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" strokecolor="black [3213]"/>
                </v:group>
                <v:line id="直線コネクタ 1112" o:spid="_x0000_s2120" style="position:absolute;flip:x;visibility:visible;mso-wrap-style:square" from="21340,60122" to="21378,62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" strokecolor="black [3213]"/>
                <v:line id="直線コネクタ 1113" o:spid="_x0000_s2121" style="position:absolute;visibility:visible;mso-wrap-style:square" from="21397,62211" to="22540,62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" strokecolor="black [3213]"/>
                <v:shape id="テキスト ボックス 1627" o:spid="_x0000_s2122" type="#_x0000_t202" style="position:absolute;left:23500;top:61207;width:10668;height:21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" filled="f" stroked="f" strokeweight=".5pt">
                  <v:textbox inset="0,0,0,0">
                    <w:txbxContent>
                      <w:p w14:paraId="37C5CABA" w14:textId="1A8F1CA8" w:rsidR="008679A3" w:rsidRDefault="008679A3" w:rsidP="00352125">
                        <w:pPr>
                          <w:spacing w:line="320" w:lineRule="exact"/>
                          <w:rPr>
                            <w:sz w:val="24"/>
                            <w:szCs w:val="24"/>
                          </w:rPr>
                        </w:pPr>
                        <w:r w:rsidRPr="00352125">
                          <w:rPr>
                            <w:rFonts w:ascii="Arial" w:hAnsi="Arial" w:cs="Arial"/>
                            <w:sz w:val="18"/>
                            <w:szCs w:val="18"/>
                          </w:rPr>
                          <w:t>ti-sn65dsi86.c</w:t>
                        </w:r>
                      </w:p>
                    </w:txbxContent>
                  </v:textbox>
                </v:shape>
                <v:shape id="テキスト ボックス 8888" o:spid="_x0000_s2123" type="#_x0000_t202" style="position:absolute;left:34873;top:61009;width:22251;height:2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" filled="f" stroked="f" strokeweight=".5pt">
                  <v:textbox inset="0,0,0,0">
                    <w:txbxContent>
                      <w:p w14:paraId="46EE724E" w14:textId="16BD1687" w:rsidR="008679A3" w:rsidRDefault="008679A3" w:rsidP="00352125">
                        <w:pPr>
                          <w:spacing w:line="320" w:lineRule="exact"/>
                          <w:rPr>
                            <w:sz w:val="24"/>
                            <w:szCs w:val="24"/>
                          </w:rPr>
                        </w:pPr>
                        <w:r>
                          <w:rPr>
                            <w:rFonts w:ascii="Arial" w:hAnsi="ＭＳ 明朝" w:cs="Arial" w:hint="eastAsia"/>
                            <w:sz w:val="18"/>
                            <w:szCs w:val="18"/>
                          </w:rPr>
                          <w:t>：</w:t>
                        </w:r>
                        <w:r>
                          <w:rPr>
                            <w:rFonts w:ascii="Arial" w:hAnsi="ＭＳ 明朝" w:cs="Arial"/>
                            <w:sz w:val="18"/>
                            <w:szCs w:val="18"/>
                            <w:lang w:eastAsia="ja-JP"/>
                          </w:rPr>
                          <w:t xml:space="preserve">ti </w:t>
                        </w:r>
                        <w:r>
                          <w:rPr>
                            <w:rFonts w:ascii="Arial" w:hAnsi="Arial" w:cs="Arial"/>
                            <w:sz w:val="18"/>
                            <w:szCs w:val="18"/>
                          </w:rPr>
                          <w:t>sn65dsi86 bridge source file</w:t>
                        </w:r>
                      </w:p>
                    </w:txbxContent>
                  </v:textbox>
                </v:shape>
                <w10:anchorlock/>
              </v:group>
            </w:pict>
          </mc:Fallback>
        </mc:AlternateContent>
      </w:r>
    </w:p>
    <w:p w14:paraId="53DE4DC5" w14:textId="77777777" w:rsidR="00AA241C" w:rsidRDefault="00AA241C">
      <w:pPr>
        <w:overflowPunct/>
        <w:autoSpaceDE/>
        <w:autoSpaceDN/>
        <w:adjustRightInd/>
        <w:spacing w:after="0" w:line="240" w:lineRule="auto"/>
        <w:textAlignment w:val="auto"/>
        <w:rPr>
          <w:lang w:eastAsia="ja-JP"/>
        </w:rPr>
      </w:pPr>
      <w:r>
        <w:rPr>
          <w:lang w:eastAsia="ja-JP"/>
        </w:rPr>
        <w:br w:type="page"/>
      </w:r>
    </w:p>
    <w:p w14:paraId="125A6273" w14:textId="77777777" w:rsidR="00F13C42" w:rsidRPr="00F13C42" w:rsidRDefault="00385B4E" w:rsidP="00165FFD">
      <w:pPr>
        <w:keepNext/>
        <w:widowControl w:val="0"/>
        <w:pBdr>
          <w:top w:val="single" w:sz="4" w:space="8" w:color="auto"/>
          <w:left w:val="single" w:sz="4" w:space="8" w:color="auto"/>
          <w:bottom w:val="single" w:sz="4" w:space="26" w:color="auto"/>
          <w:right w:val="single" w:sz="4" w:space="8" w:color="auto"/>
        </w:pBdr>
        <w:kinsoku w:val="0"/>
        <w:autoSpaceDE/>
        <w:autoSpaceDN/>
        <w:spacing w:before="240" w:after="60" w:line="240" w:lineRule="atLeast"/>
        <w:ind w:left="142" w:right="142"/>
        <w:jc w:val="center"/>
        <w:rPr>
          <w:rFonts w:ascii="Arial" w:eastAsia="MS Gothic" w:hAnsi="Arial"/>
          <w:sz w:val="18"/>
          <w:lang w:eastAsia="ja-JP"/>
        </w:rPr>
      </w:pPr>
      <w:r w:rsidRPr="00AF40D3">
        <w:rPr>
          <w:rFonts w:ascii="MS PGothic" w:eastAsia="MS PGothic" w:hAnsi="MS PGothic"/>
          <w:noProof/>
          <w:kern w:val="2"/>
          <w:sz w:val="21"/>
          <w:szCs w:val="21"/>
        </w:rPr>
        <w:lastRenderedPageBreak/>
        <mc:AlternateContent>
          <mc:Choice Requires="wpc">
            <w:drawing>
              <wp:inline distT="0" distB="0" distL="0" distR="0" wp14:anchorId="2A73E415" wp14:editId="3B01B4E6">
                <wp:extent cx="6064250" cy="5962650"/>
                <wp:effectExtent l="0" t="0" r="0" b="0"/>
                <wp:docPr id="9153" name="キャンバス 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574" name="直線コネクタ 1572"/>
                        <wps:cNvCnPr/>
                        <wps:spPr>
                          <a:xfrm>
                            <a:off x="342291" y="0"/>
                            <a:ext cx="0" cy="5019675"/>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630" name="テキスト ボックス 1628"/>
                        <wps:cNvSpPr txBox="1"/>
                        <wps:spPr>
                          <a:xfrm>
                            <a:off x="2316008" y="3614430"/>
                            <a:ext cx="1219200" cy="1675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A2E7CD" w14:textId="77777777" w:rsidR="008679A3" w:rsidRPr="00CE5311" w:rsidRDefault="008679A3" w:rsidP="00385B4E">
                              <w:pPr>
                                <w:spacing w:line="240" w:lineRule="auto"/>
                                <w:rPr>
                                  <w:rFonts w:ascii="Arial" w:hAnsi="Arial" w:cs="Arial"/>
                                  <w:sz w:val="18"/>
                                  <w:szCs w:val="18"/>
                                </w:rPr>
                              </w:pPr>
                              <w:r w:rsidRPr="00565984">
                                <w:rPr>
                                  <w:rFonts w:ascii="Arial" w:hAnsi="Arial" w:cs="Arial"/>
                                  <w:sz w:val="18"/>
                                  <w:szCs w:val="18"/>
                                </w:rPr>
                                <w:t>vsp1_br</w:t>
                              </w:r>
                              <w:r>
                                <w:rPr>
                                  <w:rFonts w:ascii="Arial" w:hAnsi="Arial" w:cs="Arial"/>
                                  <w:sz w:val="18"/>
                                  <w:szCs w:val="18"/>
                                </w:rPr>
                                <w:t>x</w:t>
                              </w:r>
                              <w:r w:rsidRPr="00565984">
                                <w:rPr>
                                  <w:rFonts w:ascii="Arial" w:hAnsi="Arial" w:cs="Arial"/>
                                  <w:sz w:val="18"/>
                                  <w:szCs w:val="18"/>
                                </w:rPr>
                                <w:t>.c</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889" name="テキスト ボックス 8889"/>
                        <wps:cNvSpPr txBox="1"/>
                        <wps:spPr>
                          <a:xfrm>
                            <a:off x="3536004" y="3614430"/>
                            <a:ext cx="1931621" cy="15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00BD50" w14:textId="77777777" w:rsidR="008679A3" w:rsidRPr="00CE5311" w:rsidRDefault="008679A3" w:rsidP="00385B4E">
                              <w:pPr>
                                <w:spacing w:line="240" w:lineRule="auto"/>
                                <w:rPr>
                                  <w:rFonts w:ascii="Arial" w:hAnsi="Arial" w:cs="Arial"/>
                                  <w:sz w:val="18"/>
                                  <w:szCs w:val="18"/>
                                </w:rPr>
                              </w:pPr>
                              <w:r w:rsidRPr="00E152F4">
                                <w:rPr>
                                  <w:rFonts w:ascii="Arial" w:hAnsi="Arial" w:cs="Arial" w:hint="eastAsia"/>
                                  <w:sz w:val="18"/>
                                  <w:szCs w:val="18"/>
                                </w:rPr>
                                <w:t>：</w:t>
                              </w:r>
                              <w:r>
                                <w:rPr>
                                  <w:rFonts w:ascii="Arial" w:hAnsi="Arial" w:cs="Arial"/>
                                  <w:sz w:val="18"/>
                                  <w:szCs w:val="18"/>
                                </w:rPr>
                                <w:t xml:space="preserve">VSP BRX source </w:t>
                              </w:r>
                              <w:r w:rsidRPr="00E152F4">
                                <w:rPr>
                                  <w:rFonts w:ascii="Arial" w:hAnsi="Arial" w:cs="Arial" w:hint="eastAsia"/>
                                  <w:sz w:val="18"/>
                                  <w:szCs w:val="18"/>
                                </w:rPr>
                                <w:t>file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525" name="テキスト ボックス 1574"/>
                        <wps:cNvSpPr txBox="1"/>
                        <wps:spPr>
                          <a:xfrm>
                            <a:off x="2313360" y="187779"/>
                            <a:ext cx="1066800" cy="2250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D4A113" w14:textId="77777777" w:rsidR="008679A3" w:rsidRDefault="008679A3" w:rsidP="00210190">
                              <w:pPr>
                                <w:pStyle w:val="NormalWeb"/>
                                <w:spacing w:after="200"/>
                              </w:pPr>
                              <w:r w:rsidRPr="00565984">
                                <w:rPr>
                                  <w:rFonts w:ascii="Arial" w:hAnsi="Arial" w:cs="Arial"/>
                                  <w:sz w:val="18"/>
                                  <w:szCs w:val="18"/>
                                </w:rPr>
                                <w:t>vsp1_wpf.c</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32" name="テキスト ボックス 1581"/>
                        <wps:cNvSpPr txBox="1"/>
                        <wps:spPr>
                          <a:xfrm>
                            <a:off x="2329870" y="408619"/>
                            <a:ext cx="1066800" cy="19049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351C67" w14:textId="77777777" w:rsidR="008679A3" w:rsidRDefault="008679A3" w:rsidP="00210190">
                              <w:pPr>
                                <w:pStyle w:val="NormalWeb"/>
                                <w:spacing w:after="200"/>
                              </w:pPr>
                              <w:r w:rsidRPr="00565984">
                                <w:rPr>
                                  <w:rFonts w:ascii="Arial" w:hAnsi="Arial" w:cs="Arial"/>
                                  <w:sz w:val="18"/>
                                  <w:szCs w:val="18"/>
                                </w:rPr>
                                <w:t>vsp1_rwpf.h</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33" name="テキスト ボックス 1582"/>
                        <wps:cNvSpPr txBox="1"/>
                        <wps:spPr>
                          <a:xfrm>
                            <a:off x="2329870" y="599117"/>
                            <a:ext cx="1066800" cy="2296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13BC57" w14:textId="77777777" w:rsidR="008679A3" w:rsidRDefault="008679A3" w:rsidP="00210190">
                              <w:pPr>
                                <w:pStyle w:val="NormalWeb"/>
                                <w:spacing w:after="200"/>
                              </w:pPr>
                              <w:r w:rsidRPr="00565984">
                                <w:rPr>
                                  <w:rFonts w:ascii="Arial" w:hAnsi="Arial" w:cs="Arial"/>
                                  <w:sz w:val="18"/>
                                  <w:szCs w:val="18"/>
                                </w:rPr>
                                <w:t>vsp1_rwpf.c</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34" name="テキスト ボックス 1583"/>
                        <wps:cNvSpPr txBox="1"/>
                        <wps:spPr>
                          <a:xfrm>
                            <a:off x="2336855" y="789615"/>
                            <a:ext cx="1066800" cy="17906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DE4CF8" w14:textId="77777777" w:rsidR="008679A3" w:rsidRDefault="008679A3" w:rsidP="00210190">
                              <w:pPr>
                                <w:pStyle w:val="NormalWeb"/>
                                <w:spacing w:after="200"/>
                              </w:pPr>
                              <w:r w:rsidRPr="00565984">
                                <w:rPr>
                                  <w:rFonts w:ascii="Arial" w:hAnsi="Arial" w:cs="Arial"/>
                                  <w:sz w:val="18"/>
                                  <w:szCs w:val="18"/>
                                </w:rPr>
                                <w:t>vsp1_rpf.c</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35" name="テキスト ボックス 1584"/>
                        <wps:cNvSpPr txBox="1"/>
                        <wps:spPr>
                          <a:xfrm>
                            <a:off x="2320980" y="1413609"/>
                            <a:ext cx="1066800" cy="1899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907B39" w14:textId="77777777" w:rsidR="008679A3" w:rsidRDefault="008679A3" w:rsidP="00210190">
                              <w:pPr>
                                <w:pStyle w:val="NormalWeb"/>
                                <w:spacing w:after="200"/>
                              </w:pPr>
                              <w:r w:rsidRPr="00565984">
                                <w:rPr>
                                  <w:rFonts w:ascii="Arial" w:hAnsi="Arial" w:cs="Arial"/>
                                  <w:sz w:val="18"/>
                                  <w:szCs w:val="18"/>
                                </w:rPr>
                                <w:t>vsp1_pipe.c</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38" name="テキスト ボックス 1587"/>
                        <wps:cNvSpPr txBox="1"/>
                        <wps:spPr>
                          <a:xfrm>
                            <a:off x="2301930" y="1612543"/>
                            <a:ext cx="1066800" cy="2550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327133" w14:textId="77777777" w:rsidR="008679A3" w:rsidRDefault="008679A3" w:rsidP="00210190">
                              <w:pPr>
                                <w:pStyle w:val="NormalWeb"/>
                                <w:spacing w:after="200"/>
                              </w:pPr>
                              <w:r w:rsidRPr="00565984">
                                <w:rPr>
                                  <w:rFonts w:ascii="Arial" w:hAnsi="Arial" w:cs="Arial"/>
                                  <w:sz w:val="18"/>
                                  <w:szCs w:val="18"/>
                                </w:rPr>
                                <w:t>vsp1_lif.h</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39" name="テキスト ボックス 1588"/>
                        <wps:cNvSpPr txBox="1"/>
                        <wps:spPr>
                          <a:xfrm>
                            <a:off x="2301930" y="1803040"/>
                            <a:ext cx="1066800" cy="22146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58A110" w14:textId="77777777" w:rsidR="008679A3" w:rsidRDefault="008679A3" w:rsidP="00210190">
                              <w:pPr>
                                <w:pStyle w:val="NormalWeb"/>
                                <w:spacing w:after="200"/>
                              </w:pPr>
                              <w:r w:rsidRPr="00565984">
                                <w:rPr>
                                  <w:rFonts w:ascii="Arial" w:hAnsi="Arial" w:cs="Arial"/>
                                  <w:sz w:val="18"/>
                                  <w:szCs w:val="18"/>
                                </w:rPr>
                                <w:t>vsp1_lif.c</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42" name="テキスト ボックス 1591"/>
                        <wps:cNvSpPr txBox="1"/>
                        <wps:spPr>
                          <a:xfrm>
                            <a:off x="2291878" y="2003058"/>
                            <a:ext cx="1066800" cy="1822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AEDBB2" w14:textId="77777777" w:rsidR="008679A3" w:rsidRDefault="008679A3" w:rsidP="00210190">
                              <w:pPr>
                                <w:pStyle w:val="NormalWeb"/>
                                <w:spacing w:after="200"/>
                              </w:pPr>
                              <w:r w:rsidRPr="00565984">
                                <w:rPr>
                                  <w:rFonts w:ascii="Arial" w:hAnsi="Arial" w:cs="Arial"/>
                                  <w:sz w:val="18"/>
                                  <w:szCs w:val="18"/>
                                </w:rPr>
                                <w:t>vsp1_entity.h</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43" name="テキスト ボックス 1592"/>
                        <wps:cNvSpPr txBox="1"/>
                        <wps:spPr>
                          <a:xfrm>
                            <a:off x="2291878" y="2193556"/>
                            <a:ext cx="1066800" cy="2032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8D3340" w14:textId="77777777" w:rsidR="008679A3" w:rsidRDefault="008679A3" w:rsidP="00210190">
                              <w:pPr>
                                <w:pStyle w:val="NormalWeb"/>
                                <w:spacing w:after="200"/>
                              </w:pPr>
                              <w:r w:rsidRPr="00565984">
                                <w:rPr>
                                  <w:rFonts w:ascii="Arial" w:hAnsi="Arial" w:cs="Arial"/>
                                  <w:sz w:val="18"/>
                                  <w:szCs w:val="18"/>
                                </w:rPr>
                                <w:t>vsp1_entity.c</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44" name="テキスト ボックス 1593"/>
                        <wps:cNvSpPr txBox="1"/>
                        <wps:spPr>
                          <a:xfrm>
                            <a:off x="2291878" y="2384054"/>
                            <a:ext cx="1066800" cy="19049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E902E1" w14:textId="77777777" w:rsidR="008679A3" w:rsidRDefault="008679A3" w:rsidP="00210190">
                              <w:pPr>
                                <w:pStyle w:val="NormalWeb"/>
                                <w:spacing w:after="200"/>
                              </w:pPr>
                              <w:r w:rsidRPr="00565984">
                                <w:rPr>
                                  <w:rFonts w:ascii="Arial" w:hAnsi="Arial" w:cs="Arial"/>
                                  <w:sz w:val="18"/>
                                  <w:szCs w:val="18"/>
                                </w:rPr>
                                <w:t>vsp1_drv.c</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45" name="テキスト ボックス 1620"/>
                        <wps:cNvSpPr txBox="1"/>
                        <wps:spPr>
                          <a:xfrm>
                            <a:off x="2291878" y="2574551"/>
                            <a:ext cx="1066800" cy="2248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EB714E" w14:textId="77777777" w:rsidR="008679A3" w:rsidRDefault="008679A3" w:rsidP="00210190">
                              <w:pPr>
                                <w:pStyle w:val="NormalWeb"/>
                                <w:spacing w:after="200"/>
                              </w:pPr>
                              <w:r w:rsidRPr="00565984">
                                <w:rPr>
                                  <w:rFonts w:ascii="Arial" w:hAnsi="Arial" w:cs="Arial"/>
                                  <w:sz w:val="18"/>
                                  <w:szCs w:val="18"/>
                                </w:rPr>
                                <w:t>vsp1_drm.h</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46" name="テキスト ボックス 1621"/>
                        <wps:cNvSpPr txBox="1"/>
                        <wps:spPr>
                          <a:xfrm>
                            <a:off x="2291878" y="2765049"/>
                            <a:ext cx="1066800" cy="19049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DFAC42" w14:textId="77777777" w:rsidR="008679A3" w:rsidRDefault="008679A3" w:rsidP="00210190">
                              <w:pPr>
                                <w:pStyle w:val="NormalWeb"/>
                                <w:spacing w:after="200"/>
                              </w:pPr>
                              <w:r w:rsidRPr="00565984">
                                <w:rPr>
                                  <w:rFonts w:ascii="Arial" w:hAnsi="Arial" w:cs="Arial"/>
                                  <w:sz w:val="18"/>
                                  <w:szCs w:val="18"/>
                                </w:rPr>
                                <w:t>vsp1_drm.c</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47" name="テキスト ボックス 1622"/>
                        <wps:cNvSpPr txBox="1"/>
                        <wps:spPr>
                          <a:xfrm>
                            <a:off x="2304578" y="2967687"/>
                            <a:ext cx="1066800" cy="2241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C3D35F" w14:textId="77777777" w:rsidR="008679A3" w:rsidRPr="00EA64DC" w:rsidRDefault="008679A3" w:rsidP="00210190">
                              <w:pPr>
                                <w:pStyle w:val="NormalWeb"/>
                                <w:spacing w:after="200"/>
                              </w:pPr>
                              <w:r w:rsidRPr="00B94654">
                                <w:rPr>
                                  <w:rFonts w:ascii="Arial" w:hAnsi="Arial" w:cs="Arial"/>
                                  <w:sz w:val="18"/>
                                  <w:szCs w:val="18"/>
                                </w:rPr>
                                <w:t>vsp1_dl.h</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50" name="テキスト ボックス 1630"/>
                        <wps:cNvSpPr txBox="1"/>
                        <wps:spPr>
                          <a:xfrm>
                            <a:off x="3499540" y="187907"/>
                            <a:ext cx="1676400" cy="21823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4AAA95" w14:textId="77777777" w:rsidR="008679A3" w:rsidRDefault="008679A3" w:rsidP="00210190">
                              <w:pPr>
                                <w:pStyle w:val="NormalWeb"/>
                                <w:spacing w:after="200"/>
                              </w:pPr>
                              <w:r>
                                <w:rPr>
                                  <w:rFonts w:ascii="MS Mincho" w:hAnsi="MS Mincho" w:cs="Arial" w:hint="eastAsia"/>
                                  <w:sz w:val="18"/>
                                  <w:szCs w:val="18"/>
                                </w:rPr>
                                <w:t>：</w:t>
                              </w:r>
                              <w:r>
                                <w:rPr>
                                  <w:rFonts w:ascii="Arial" w:hAnsi="Arial" w:cs="Arial"/>
                                  <w:sz w:val="18"/>
                                  <w:szCs w:val="18"/>
                                </w:rPr>
                                <w:t>VSP WPF source file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57" name="テキスト ボックス 1515"/>
                        <wps:cNvSpPr txBox="1"/>
                        <wps:spPr>
                          <a:xfrm>
                            <a:off x="3521130" y="435899"/>
                            <a:ext cx="1676400" cy="2085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112E10" w14:textId="77777777" w:rsidR="008679A3" w:rsidRDefault="008679A3" w:rsidP="00210190">
                              <w:pPr>
                                <w:pStyle w:val="NormalWeb"/>
                                <w:spacing w:after="200"/>
                              </w:pPr>
                              <w:r>
                                <w:rPr>
                                  <w:rFonts w:ascii="MS Mincho" w:hAnsi="MS Mincho" w:cs="Arial" w:hint="eastAsia"/>
                                  <w:sz w:val="18"/>
                                  <w:szCs w:val="18"/>
                                </w:rPr>
                                <w:t>：</w:t>
                              </w:r>
                              <w:r>
                                <w:rPr>
                                  <w:rFonts w:ascii="Arial" w:hAnsi="Arial" w:cs="Arial"/>
                                  <w:sz w:val="18"/>
                                  <w:szCs w:val="18"/>
                                </w:rPr>
                                <w:t>VSP RWPF header file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58" name="テキスト ボックス 1516"/>
                        <wps:cNvSpPr txBox="1"/>
                        <wps:spPr>
                          <a:xfrm>
                            <a:off x="3521130" y="626397"/>
                            <a:ext cx="1676400" cy="2296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65DA61" w14:textId="77777777" w:rsidR="008679A3" w:rsidRDefault="008679A3" w:rsidP="00210190">
                              <w:pPr>
                                <w:pStyle w:val="NormalWeb"/>
                                <w:spacing w:after="200"/>
                              </w:pPr>
                              <w:r>
                                <w:rPr>
                                  <w:rFonts w:ascii="MS Mincho" w:hAnsi="MS Mincho" w:cs="Arial" w:hint="eastAsia"/>
                                  <w:sz w:val="18"/>
                                  <w:szCs w:val="18"/>
                                </w:rPr>
                                <w:t>：</w:t>
                              </w:r>
                              <w:r>
                                <w:rPr>
                                  <w:rFonts w:ascii="Arial" w:hAnsi="Arial" w:cs="Arial"/>
                                  <w:sz w:val="18"/>
                                  <w:szCs w:val="18"/>
                                </w:rPr>
                                <w:t>VSP RWPF source file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59" name="テキスト ボックス 1517"/>
                        <wps:cNvSpPr txBox="1"/>
                        <wps:spPr>
                          <a:xfrm>
                            <a:off x="3521130" y="816895"/>
                            <a:ext cx="1676400" cy="20290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FEFE3E" w14:textId="77777777" w:rsidR="008679A3" w:rsidRDefault="008679A3" w:rsidP="00210190">
                              <w:pPr>
                                <w:pStyle w:val="NormalWeb"/>
                                <w:spacing w:after="200"/>
                              </w:pPr>
                              <w:r>
                                <w:rPr>
                                  <w:rFonts w:ascii="MS Mincho" w:hAnsi="MS Mincho" w:cs="Arial" w:hint="eastAsia"/>
                                  <w:sz w:val="18"/>
                                  <w:szCs w:val="18"/>
                                </w:rPr>
                                <w:t>：</w:t>
                              </w:r>
                              <w:r>
                                <w:rPr>
                                  <w:rFonts w:ascii="Arial" w:hAnsi="Arial" w:cs="Arial"/>
                                  <w:sz w:val="18"/>
                                  <w:szCs w:val="18"/>
                                </w:rPr>
                                <w:t>VSP RPF source file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60" name="テキスト ボックス 1518"/>
                        <wps:cNvSpPr txBox="1"/>
                        <wps:spPr>
                          <a:xfrm>
                            <a:off x="3529385" y="1396646"/>
                            <a:ext cx="1676400" cy="21589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95ED5C" w14:textId="77777777" w:rsidR="008679A3" w:rsidRDefault="008679A3" w:rsidP="00210190">
                              <w:pPr>
                                <w:pStyle w:val="NormalWeb"/>
                                <w:spacing w:after="200"/>
                              </w:pPr>
                              <w:r>
                                <w:rPr>
                                  <w:rFonts w:ascii="MS Mincho" w:hAnsi="MS Mincho" w:cs="Arial" w:hint="eastAsia"/>
                                  <w:sz w:val="18"/>
                                  <w:szCs w:val="18"/>
                                </w:rPr>
                                <w:t>：</w:t>
                              </w:r>
                              <w:r>
                                <w:rPr>
                                  <w:rFonts w:ascii="Arial" w:hAnsi="Arial" w:cs="Arial"/>
                                  <w:sz w:val="18"/>
                                  <w:szCs w:val="18"/>
                                </w:rPr>
                                <w:t>VSP pipe source file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62" name="テキスト ボックス 1846"/>
                        <wps:cNvSpPr txBox="1"/>
                        <wps:spPr>
                          <a:xfrm>
                            <a:off x="3521130" y="1613351"/>
                            <a:ext cx="1676400" cy="2208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2D41EE" w14:textId="77777777" w:rsidR="008679A3" w:rsidRDefault="008679A3" w:rsidP="00210190">
                              <w:pPr>
                                <w:pStyle w:val="NormalWeb"/>
                                <w:spacing w:after="200"/>
                              </w:pPr>
                              <w:r>
                                <w:rPr>
                                  <w:rFonts w:ascii="MS Mincho" w:hAnsi="MS Mincho" w:cs="Arial" w:hint="eastAsia"/>
                                  <w:sz w:val="18"/>
                                  <w:szCs w:val="18"/>
                                </w:rPr>
                                <w:t>：</w:t>
                              </w:r>
                              <w:r>
                                <w:rPr>
                                  <w:rFonts w:ascii="Arial" w:hAnsi="Arial" w:cs="Arial"/>
                                  <w:sz w:val="18"/>
                                  <w:szCs w:val="18"/>
                                </w:rPr>
                                <w:t>VSP LIF header file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63" name="テキスト ボックス 1847"/>
                        <wps:cNvSpPr txBox="1"/>
                        <wps:spPr>
                          <a:xfrm>
                            <a:off x="3521130" y="1803848"/>
                            <a:ext cx="1676400" cy="2282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3BFA71" w14:textId="77777777" w:rsidR="008679A3" w:rsidRDefault="008679A3" w:rsidP="00210190">
                              <w:pPr>
                                <w:pStyle w:val="NormalWeb"/>
                                <w:spacing w:after="200"/>
                              </w:pPr>
                              <w:r>
                                <w:rPr>
                                  <w:rFonts w:ascii="MS Mincho" w:hAnsi="MS Mincho" w:cs="Arial" w:hint="eastAsia"/>
                                  <w:sz w:val="18"/>
                                  <w:szCs w:val="18"/>
                                </w:rPr>
                                <w:t>：</w:t>
                              </w:r>
                              <w:r>
                                <w:rPr>
                                  <w:rFonts w:ascii="Arial" w:hAnsi="Arial" w:cs="Arial"/>
                                  <w:sz w:val="18"/>
                                  <w:szCs w:val="18"/>
                                </w:rPr>
                                <w:t>VSP LIF source file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66" name="テキスト ボックス 1850"/>
                        <wps:cNvSpPr txBox="1"/>
                        <wps:spPr>
                          <a:xfrm>
                            <a:off x="3511078" y="2003866"/>
                            <a:ext cx="1676400" cy="2027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719B81" w14:textId="77777777" w:rsidR="008679A3" w:rsidRDefault="008679A3" w:rsidP="00210190">
                              <w:pPr>
                                <w:pStyle w:val="NormalWeb"/>
                                <w:spacing w:after="200"/>
                              </w:pPr>
                              <w:r>
                                <w:rPr>
                                  <w:rFonts w:ascii="MS Mincho" w:hAnsi="MS Mincho" w:cs="Arial" w:hint="eastAsia"/>
                                  <w:sz w:val="18"/>
                                  <w:szCs w:val="18"/>
                                </w:rPr>
                                <w:t>：</w:t>
                              </w:r>
                              <w:r>
                                <w:rPr>
                                  <w:rFonts w:ascii="Arial" w:hAnsi="Arial" w:cs="Arial"/>
                                  <w:sz w:val="18"/>
                                  <w:szCs w:val="18"/>
                                </w:rPr>
                                <w:t>VSP entity header file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67" name="テキスト ボックス 1851"/>
                        <wps:cNvSpPr txBox="1"/>
                        <wps:spPr>
                          <a:xfrm>
                            <a:off x="3511078" y="2194314"/>
                            <a:ext cx="1676400" cy="2354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705B7D" w14:textId="77777777" w:rsidR="008679A3" w:rsidRDefault="008679A3" w:rsidP="00210190">
                              <w:pPr>
                                <w:pStyle w:val="NormalWeb"/>
                                <w:spacing w:after="200"/>
                              </w:pPr>
                              <w:r>
                                <w:rPr>
                                  <w:rFonts w:ascii="MS Mincho" w:hAnsi="MS Mincho" w:cs="Arial" w:hint="eastAsia"/>
                                  <w:sz w:val="18"/>
                                  <w:szCs w:val="18"/>
                                </w:rPr>
                                <w:t>：</w:t>
                              </w:r>
                              <w:r>
                                <w:rPr>
                                  <w:rFonts w:ascii="Arial" w:hAnsi="Arial" w:cs="Arial"/>
                                  <w:sz w:val="18"/>
                                  <w:szCs w:val="18"/>
                                </w:rPr>
                                <w:t>VSP entity source file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72" name="テキスト ボックス 1852"/>
                        <wps:cNvSpPr txBox="1"/>
                        <wps:spPr>
                          <a:xfrm>
                            <a:off x="3511078" y="2384862"/>
                            <a:ext cx="1676400" cy="19049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66EDA5" w14:textId="77777777" w:rsidR="008679A3" w:rsidRDefault="008679A3" w:rsidP="00210190">
                              <w:pPr>
                                <w:pStyle w:val="NormalWeb"/>
                                <w:spacing w:after="200"/>
                              </w:pPr>
                              <w:r>
                                <w:rPr>
                                  <w:rFonts w:ascii="MS Mincho" w:hAnsi="MS Mincho" w:cs="Arial" w:hint="eastAsia"/>
                                  <w:sz w:val="18"/>
                                  <w:szCs w:val="18"/>
                                </w:rPr>
                                <w:t>：</w:t>
                              </w:r>
                              <w:r>
                                <w:rPr>
                                  <w:rFonts w:ascii="Arial" w:hAnsi="Arial" w:cs="Arial"/>
                                  <w:sz w:val="18"/>
                                  <w:szCs w:val="18"/>
                                </w:rPr>
                                <w:t>VSP driver source file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73" name="テキスト ボックス 1853"/>
                        <wps:cNvSpPr txBox="1"/>
                        <wps:spPr>
                          <a:xfrm>
                            <a:off x="3511078" y="2575359"/>
                            <a:ext cx="1676400" cy="19759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2A294E" w14:textId="77777777" w:rsidR="008679A3" w:rsidRDefault="008679A3" w:rsidP="00210190">
                              <w:pPr>
                                <w:pStyle w:val="NormalWeb"/>
                                <w:spacing w:after="200"/>
                              </w:pPr>
                              <w:r>
                                <w:rPr>
                                  <w:rFonts w:ascii="MS Mincho" w:hAnsi="MS Mincho" w:cs="Arial" w:hint="eastAsia"/>
                                  <w:sz w:val="18"/>
                                  <w:szCs w:val="18"/>
                                </w:rPr>
                                <w:t>：</w:t>
                              </w:r>
                              <w:r>
                                <w:rPr>
                                  <w:rFonts w:ascii="Arial" w:hAnsi="Arial" w:cs="Arial"/>
                                  <w:sz w:val="18"/>
                                  <w:szCs w:val="18"/>
                                </w:rPr>
                                <w:t>VSP DRM header file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75" name="テキスト ボックス 1854"/>
                        <wps:cNvSpPr txBox="1"/>
                        <wps:spPr>
                          <a:xfrm>
                            <a:off x="3511078" y="2765857"/>
                            <a:ext cx="1676400" cy="19049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BCA6D8" w14:textId="77777777" w:rsidR="008679A3" w:rsidRDefault="008679A3" w:rsidP="00210190">
                              <w:pPr>
                                <w:pStyle w:val="NormalWeb"/>
                                <w:spacing w:after="200"/>
                              </w:pPr>
                              <w:r>
                                <w:rPr>
                                  <w:rFonts w:ascii="MS Mincho" w:hAnsi="MS Mincho" w:cs="Arial" w:hint="eastAsia"/>
                                  <w:sz w:val="18"/>
                                  <w:szCs w:val="18"/>
                                </w:rPr>
                                <w:t>：</w:t>
                              </w:r>
                              <w:r>
                                <w:rPr>
                                  <w:rFonts w:ascii="Arial" w:hAnsi="Arial" w:cs="Arial"/>
                                  <w:sz w:val="18"/>
                                  <w:szCs w:val="18"/>
                                </w:rPr>
                                <w:t>VSP DRM header file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76" name="テキスト ボックス 1855"/>
                        <wps:cNvSpPr txBox="1"/>
                        <wps:spPr>
                          <a:xfrm>
                            <a:off x="3511078" y="2956354"/>
                            <a:ext cx="1676400" cy="23285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09C750" w14:textId="77777777" w:rsidR="008679A3" w:rsidRDefault="008679A3" w:rsidP="00210190">
                              <w:pPr>
                                <w:pStyle w:val="NormalWeb"/>
                                <w:spacing w:after="200"/>
                              </w:pPr>
                              <w:r>
                                <w:rPr>
                                  <w:rFonts w:ascii="MS Mincho" w:hAnsi="MS Mincho" w:cs="Arial" w:hint="eastAsia"/>
                                  <w:sz w:val="18"/>
                                  <w:szCs w:val="18"/>
                                </w:rPr>
                                <w:t>：</w:t>
                              </w:r>
                              <w:r>
                                <w:rPr>
                                  <w:rFonts w:ascii="Arial" w:hAnsi="Arial" w:cs="Arial"/>
                                  <w:sz w:val="18"/>
                                  <w:szCs w:val="18"/>
                                </w:rPr>
                                <w:t>VSP Display List header file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33" name="テキスト ボックス 198"/>
                        <wps:cNvSpPr txBox="1"/>
                        <wps:spPr>
                          <a:xfrm>
                            <a:off x="2312198" y="3171519"/>
                            <a:ext cx="1066800" cy="2184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EA8894" w14:textId="77777777" w:rsidR="008679A3" w:rsidRPr="00EA64DC" w:rsidRDefault="008679A3" w:rsidP="00210190">
                              <w:pPr>
                                <w:pStyle w:val="NormalWeb"/>
                              </w:pPr>
                              <w:r w:rsidRPr="00565984">
                                <w:rPr>
                                  <w:rFonts w:ascii="Arial" w:hAnsi="Arial" w:cs="Arial"/>
                                  <w:sz w:val="18"/>
                                  <w:szCs w:val="18"/>
                                </w:rPr>
                                <w:t>vsp1_dl.c</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34" name="テキスト ボックス 326"/>
                        <wps:cNvSpPr txBox="1"/>
                        <wps:spPr>
                          <a:xfrm>
                            <a:off x="3518063" y="3180506"/>
                            <a:ext cx="1676400" cy="19811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3D21C9" w14:textId="77777777" w:rsidR="008679A3" w:rsidRDefault="008679A3" w:rsidP="00210190">
                              <w:pPr>
                                <w:pStyle w:val="NormalWeb"/>
                              </w:pPr>
                              <w:r>
                                <w:rPr>
                                  <w:rFonts w:ascii="Arial" w:hAnsi="MS Mincho" w:cs="Arial" w:hint="eastAsia"/>
                                  <w:sz w:val="18"/>
                                  <w:szCs w:val="18"/>
                                </w:rPr>
                                <w:t>：</w:t>
                              </w:r>
                              <w:r>
                                <w:rPr>
                                  <w:rFonts w:ascii="Arial" w:hAnsi="Arial" w:cs="Arial"/>
                                  <w:sz w:val="18"/>
                                  <w:szCs w:val="18"/>
                                </w:rPr>
                                <w:t>VSP Display List source file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36" name="テキスト ボックス 198"/>
                        <wps:cNvSpPr txBox="1"/>
                        <wps:spPr>
                          <a:xfrm>
                            <a:off x="2316643" y="3378623"/>
                            <a:ext cx="1066800" cy="21319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0480F8" w14:textId="77777777" w:rsidR="008679A3" w:rsidRPr="00EA64DC" w:rsidRDefault="008679A3" w:rsidP="00210190">
                              <w:pPr>
                                <w:pStyle w:val="NormalWeb"/>
                              </w:pPr>
                              <w:r w:rsidRPr="00B94654">
                                <w:rPr>
                                  <w:rFonts w:ascii="Arial" w:hAnsi="Arial" w:cs="Arial"/>
                                  <w:sz w:val="18"/>
                                  <w:szCs w:val="18"/>
                                </w:rPr>
                                <w:t>vsp1_br</w:t>
                              </w:r>
                              <w:r>
                                <w:rPr>
                                  <w:rFonts w:ascii="Arial" w:hAnsi="Arial" w:cs="Arial"/>
                                  <w:sz w:val="18"/>
                                  <w:szCs w:val="18"/>
                                </w:rPr>
                                <w:t>x</w:t>
                              </w:r>
                              <w:r w:rsidRPr="00B94654">
                                <w:rPr>
                                  <w:rFonts w:ascii="Arial" w:hAnsi="Arial" w:cs="Arial"/>
                                  <w:sz w:val="18"/>
                                  <w:szCs w:val="18"/>
                                </w:rPr>
                                <w:t>.h</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37" name="テキスト ボックス 326"/>
                        <wps:cNvSpPr txBox="1"/>
                        <wps:spPr>
                          <a:xfrm>
                            <a:off x="3536004" y="3394596"/>
                            <a:ext cx="1676400" cy="22986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60B5D2" w14:textId="77777777" w:rsidR="008679A3" w:rsidRDefault="008679A3" w:rsidP="00210190">
                              <w:pPr>
                                <w:pStyle w:val="NormalWeb"/>
                              </w:pPr>
                              <w:r>
                                <w:rPr>
                                  <w:rFonts w:ascii="Arial" w:hAnsi="MS Mincho" w:cs="Arial" w:hint="eastAsia"/>
                                  <w:sz w:val="18"/>
                                  <w:szCs w:val="18"/>
                                </w:rPr>
                                <w:t>：</w:t>
                              </w:r>
                              <w:r>
                                <w:rPr>
                                  <w:rFonts w:ascii="Arial" w:hAnsi="MS Mincho" w:cs="Arial" w:hint="eastAsia"/>
                                  <w:sz w:val="18"/>
                                  <w:szCs w:val="18"/>
                                </w:rPr>
                                <w:t>VSP BR</w:t>
                              </w:r>
                              <w:r>
                                <w:rPr>
                                  <w:rFonts w:ascii="Arial" w:hAnsi="MS Mincho" w:cs="Arial"/>
                                  <w:sz w:val="18"/>
                                  <w:szCs w:val="18"/>
                                </w:rPr>
                                <w:t>X</w:t>
                              </w:r>
                              <w:r>
                                <w:rPr>
                                  <w:rFonts w:ascii="Arial" w:hAnsi="MS Mincho" w:cs="Arial" w:hint="eastAsia"/>
                                  <w:sz w:val="18"/>
                                  <w:szCs w:val="18"/>
                                </w:rPr>
                                <w:t xml:space="preserve"> header file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38" name="テキスト ボックス 1582"/>
                        <wps:cNvSpPr txBox="1"/>
                        <wps:spPr>
                          <a:xfrm>
                            <a:off x="2315265" y="969318"/>
                            <a:ext cx="1185545" cy="2006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1AEADD" w14:textId="77777777" w:rsidR="008679A3" w:rsidRDefault="008679A3" w:rsidP="00210190">
                              <w:pPr>
                                <w:pStyle w:val="NormalWeb"/>
                                <w:spacing w:after="200"/>
                              </w:pPr>
                              <w:r w:rsidRPr="00565984">
                                <w:rPr>
                                  <w:rFonts w:ascii="Arial" w:hAnsi="Arial" w:cs="Arial"/>
                                  <w:sz w:val="18"/>
                                  <w:szCs w:val="18"/>
                                </w:rPr>
                                <w:t>vsp1_regs.h</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39" name="テキスト ボックス 1583"/>
                        <wps:cNvSpPr txBox="1"/>
                        <wps:spPr>
                          <a:xfrm>
                            <a:off x="2315265" y="1206599"/>
                            <a:ext cx="1066800" cy="2070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F460C2" w14:textId="77777777" w:rsidR="008679A3" w:rsidRDefault="008679A3" w:rsidP="00210190">
                              <w:pPr>
                                <w:pStyle w:val="NormalWeb"/>
                                <w:spacing w:after="200"/>
                              </w:pPr>
                              <w:r w:rsidRPr="00565984">
                                <w:rPr>
                                  <w:rFonts w:ascii="Arial" w:hAnsi="Arial" w:cs="Arial"/>
                                  <w:sz w:val="18"/>
                                  <w:szCs w:val="18"/>
                                </w:rPr>
                                <w:t>vsp1_pipe.h</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40" name="テキスト ボックス 9196"/>
                        <wps:cNvSpPr txBox="1"/>
                        <wps:spPr>
                          <a:xfrm>
                            <a:off x="3528115" y="995988"/>
                            <a:ext cx="1676400" cy="2324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2FB2B9" w14:textId="77777777" w:rsidR="008679A3" w:rsidRDefault="008679A3" w:rsidP="00210190">
                              <w:pPr>
                                <w:pStyle w:val="NormalWeb"/>
                                <w:spacing w:after="200"/>
                              </w:pPr>
                              <w:r>
                                <w:rPr>
                                  <w:rFonts w:hAnsi="MS Mincho" w:cs="Arial" w:hint="eastAsia"/>
                                  <w:sz w:val="18"/>
                                  <w:szCs w:val="18"/>
                                </w:rPr>
                                <w:t>：</w:t>
                              </w:r>
                              <w:r>
                                <w:rPr>
                                  <w:rFonts w:ascii="Arial" w:hAnsi="Arial" w:cs="Arial"/>
                                  <w:sz w:val="18"/>
                                  <w:szCs w:val="18"/>
                                </w:rPr>
                                <w:t>VSP registers file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41" name="テキスト ボックス 9197"/>
                        <wps:cNvSpPr txBox="1"/>
                        <wps:spPr>
                          <a:xfrm>
                            <a:off x="3534465" y="1221204"/>
                            <a:ext cx="1676400" cy="2197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020C76" w14:textId="77777777" w:rsidR="008679A3" w:rsidRDefault="008679A3" w:rsidP="00210190">
                              <w:pPr>
                                <w:pStyle w:val="NormalWeb"/>
                                <w:spacing w:after="200"/>
                              </w:pPr>
                              <w:r>
                                <w:rPr>
                                  <w:rFonts w:hAnsi="MS Mincho" w:cs="Arial" w:hint="eastAsia"/>
                                  <w:sz w:val="18"/>
                                  <w:szCs w:val="18"/>
                                </w:rPr>
                                <w:t>：</w:t>
                              </w:r>
                              <w:r>
                                <w:rPr>
                                  <w:rFonts w:ascii="Arial" w:hAnsi="Arial" w:cs="Arial"/>
                                  <w:sz w:val="18"/>
                                  <w:szCs w:val="18"/>
                                </w:rPr>
                                <w:t>VSP pipe header file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24" name="直線コネクタ 1524"/>
                        <wps:cNvCnPr/>
                        <wps:spPr>
                          <a:xfrm>
                            <a:off x="2006020" y="291276"/>
                            <a:ext cx="228600" cy="0"/>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578" name="直線コネクタ 1578"/>
                        <wps:cNvCnPr/>
                        <wps:spPr>
                          <a:xfrm>
                            <a:off x="2139370" y="314325"/>
                            <a:ext cx="0" cy="3629025"/>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579" name="直線コネクタ 1579"/>
                        <wps:cNvCnPr/>
                        <wps:spPr>
                          <a:xfrm>
                            <a:off x="2150908" y="3679745"/>
                            <a:ext cx="114300" cy="0"/>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580" name="直線コネクタ 1580"/>
                        <wps:cNvCnPr/>
                        <wps:spPr>
                          <a:xfrm>
                            <a:off x="2139478" y="3079573"/>
                            <a:ext cx="114300" cy="0"/>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581" name="直線コネクタ 1581"/>
                        <wps:cNvCnPr/>
                        <wps:spPr>
                          <a:xfrm>
                            <a:off x="2139478" y="2889073"/>
                            <a:ext cx="114300" cy="0"/>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582" name="直線コネクタ 1582"/>
                        <wps:cNvCnPr/>
                        <wps:spPr>
                          <a:xfrm>
                            <a:off x="2139478" y="2698573"/>
                            <a:ext cx="114300" cy="0"/>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583" name="直線コネクタ 1583"/>
                        <wps:cNvCnPr/>
                        <wps:spPr>
                          <a:xfrm>
                            <a:off x="2139478" y="2508073"/>
                            <a:ext cx="114300" cy="0"/>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584" name="直線コネクタ 1584"/>
                        <wps:cNvCnPr/>
                        <wps:spPr>
                          <a:xfrm>
                            <a:off x="2139478" y="2317573"/>
                            <a:ext cx="114300" cy="0"/>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585" name="直線コネクタ 1585"/>
                        <wps:cNvCnPr/>
                        <wps:spPr>
                          <a:xfrm>
                            <a:off x="2139478" y="2127073"/>
                            <a:ext cx="114300" cy="0"/>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588" name="直線コネクタ 1588"/>
                        <wps:cNvCnPr/>
                        <wps:spPr>
                          <a:xfrm>
                            <a:off x="2149530" y="1927048"/>
                            <a:ext cx="114300" cy="0"/>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589" name="直線コネクタ 1589"/>
                        <wps:cNvCnPr/>
                        <wps:spPr>
                          <a:xfrm>
                            <a:off x="2149530" y="1736548"/>
                            <a:ext cx="114300" cy="0"/>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592" name="直線コネクタ 1592"/>
                        <wps:cNvCnPr/>
                        <wps:spPr>
                          <a:xfrm>
                            <a:off x="2155880" y="1526186"/>
                            <a:ext cx="114300" cy="0"/>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593" name="直線コネクタ 1593"/>
                        <wps:cNvCnPr/>
                        <wps:spPr>
                          <a:xfrm>
                            <a:off x="2149530" y="893118"/>
                            <a:ext cx="114300" cy="0"/>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620" name="直線コネクタ 1620"/>
                        <wps:cNvCnPr/>
                        <wps:spPr>
                          <a:xfrm>
                            <a:off x="2149530" y="702618"/>
                            <a:ext cx="114300" cy="0"/>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621" name="直線コネクタ 1621"/>
                        <wps:cNvCnPr/>
                        <wps:spPr>
                          <a:xfrm>
                            <a:off x="2149530" y="512118"/>
                            <a:ext cx="114300" cy="0"/>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635" name="直線コネクタ 1635"/>
                        <wps:cNvCnPr/>
                        <wps:spPr>
                          <a:xfrm>
                            <a:off x="2139478" y="3297378"/>
                            <a:ext cx="114300" cy="0"/>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642" name="直線コネクタ 1642"/>
                        <wps:cNvCnPr/>
                        <wps:spPr>
                          <a:xfrm>
                            <a:off x="2162865" y="1318541"/>
                            <a:ext cx="114300" cy="0"/>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643" name="直線コネクタ 1643"/>
                        <wps:cNvCnPr/>
                        <wps:spPr>
                          <a:xfrm>
                            <a:off x="2156515" y="1122988"/>
                            <a:ext cx="114300" cy="0"/>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644" name="直線コネクタ 1644"/>
                        <wps:cNvCnPr/>
                        <wps:spPr>
                          <a:xfrm>
                            <a:off x="2150908" y="3491150"/>
                            <a:ext cx="114300" cy="0"/>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943" name="テキスト ボックス 8891"/>
                        <wps:cNvSpPr txBox="1"/>
                        <wps:spPr>
                          <a:xfrm>
                            <a:off x="499464" y="163588"/>
                            <a:ext cx="1516081" cy="28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C6A451" w14:textId="77777777" w:rsidR="008679A3" w:rsidRDefault="008679A3" w:rsidP="00565984">
                              <w:pPr>
                                <w:pStyle w:val="NormalWeb"/>
                                <w:spacing w:after="200"/>
                              </w:pPr>
                              <w:r>
                                <w:rPr>
                                  <w:rFonts w:ascii="Arial" w:hAnsi="Arial" w:cs="Arial"/>
                                  <w:sz w:val="18"/>
                                  <w:szCs w:val="18"/>
                                </w:rPr>
                                <w:t>drivers/media/platform/vsp1/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944" name="直線コネクタ 1944"/>
                        <wps:cNvCnPr/>
                        <wps:spPr>
                          <a:xfrm>
                            <a:off x="385164" y="293152"/>
                            <a:ext cx="114300" cy="0"/>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945" name="直線コネクタ 1945"/>
                        <wps:cNvCnPr/>
                        <wps:spPr>
                          <a:xfrm flipV="1">
                            <a:off x="2149530" y="3937478"/>
                            <a:ext cx="121285" cy="1"/>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946" name="テキスト ボックス 1628"/>
                        <wps:cNvSpPr txBox="1"/>
                        <wps:spPr>
                          <a:xfrm>
                            <a:off x="2343893" y="3793940"/>
                            <a:ext cx="1219200" cy="2719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924F0C" w14:textId="77777777" w:rsidR="008679A3" w:rsidRPr="00EA64DC" w:rsidRDefault="008679A3" w:rsidP="00565984">
                              <w:pPr>
                                <w:pStyle w:val="NormalWeb"/>
                                <w:spacing w:after="200"/>
                              </w:pPr>
                              <w:r w:rsidRPr="00565984">
                                <w:rPr>
                                  <w:rFonts w:ascii="Arial" w:hAnsi="Arial" w:cs="Arial"/>
                                  <w:sz w:val="18"/>
                                  <w:szCs w:val="18"/>
                                </w:rPr>
                                <w:t>vsp1.h</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947" name="テキスト ボックス 8889"/>
                        <wps:cNvSpPr txBox="1"/>
                        <wps:spPr>
                          <a:xfrm>
                            <a:off x="3528115" y="3806020"/>
                            <a:ext cx="1931035" cy="2084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41849F" w14:textId="77777777" w:rsidR="008679A3" w:rsidRDefault="008679A3" w:rsidP="00EA64DC">
                              <w:pPr>
                                <w:pStyle w:val="NormalWeb"/>
                                <w:spacing w:after="200"/>
                              </w:pPr>
                              <w:r>
                                <w:rPr>
                                  <w:rFonts w:ascii="Arial" w:hAnsi="Arial" w:cs="Arial" w:hint="eastAsia"/>
                                  <w:sz w:val="18"/>
                                  <w:szCs w:val="18"/>
                                </w:rPr>
                                <w:t>：</w:t>
                              </w:r>
                              <w:r>
                                <w:rPr>
                                  <w:rFonts w:ascii="Arial" w:hAnsi="Arial" w:cs="Arial" w:hint="eastAsia"/>
                                  <w:sz w:val="18"/>
                                  <w:szCs w:val="18"/>
                                </w:rPr>
                                <w:t>VSP header file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08" name="テキスト ボックス 382"/>
                        <wps:cNvSpPr txBox="1"/>
                        <wps:spPr>
                          <a:xfrm>
                            <a:off x="446700" y="4834550"/>
                            <a:ext cx="1736090"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737B791" w14:textId="77777777" w:rsidR="008679A3" w:rsidRDefault="008679A3" w:rsidP="004A4EBB">
                              <w:pPr>
                                <w:pStyle w:val="NormalWeb"/>
                                <w:spacing w:after="200"/>
                              </w:pPr>
                              <w:r>
                                <w:rPr>
                                  <w:rFonts w:ascii="Arial" w:hAnsi="Arial" w:cs="Arial"/>
                                  <w:sz w:val="18"/>
                                  <w:szCs w:val="18"/>
                                </w:rPr>
                                <w:t>include/uapi/drm/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10" name="テキスト ボックス 8866"/>
                        <wps:cNvSpPr txBox="1"/>
                        <wps:spPr>
                          <a:xfrm>
                            <a:off x="544490" y="4464980"/>
                            <a:ext cx="1447800" cy="2594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C0F2C3" w14:textId="77777777" w:rsidR="008679A3" w:rsidRDefault="008679A3" w:rsidP="004A4EBB">
                              <w:pPr>
                                <w:pStyle w:val="NormalWeb"/>
                                <w:spacing w:after="200"/>
                              </w:pPr>
                              <w:r>
                                <w:rPr>
                                  <w:rFonts w:ascii="Arial" w:hAnsi="Arial" w:cs="Arial"/>
                                  <w:sz w:val="18"/>
                                  <w:szCs w:val="18"/>
                                </w:rPr>
                                <w:t>include/drm/bridge</w:t>
                              </w:r>
                              <w:r w:rsidRPr="00320391">
                                <w:rPr>
                                  <w:rFonts w:ascii="Arial" w:hAnsi="Arial" w:cs="Arial"/>
                                  <w:color w:val="008080"/>
                                  <w:sz w:val="18"/>
                                  <w:szCs w:val="18"/>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11" name="直線コネクタ 1011"/>
                        <wps:cNvCnPr/>
                        <wps:spPr>
                          <a:xfrm>
                            <a:off x="375580" y="4585630"/>
                            <a:ext cx="114300" cy="0"/>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012" name="テキスト ボックス 1628"/>
                        <wps:cNvSpPr txBox="1"/>
                        <wps:spPr>
                          <a:xfrm>
                            <a:off x="2326935" y="4424340"/>
                            <a:ext cx="1066800" cy="2197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6951BA" w14:textId="77777777" w:rsidR="008679A3" w:rsidRDefault="008679A3" w:rsidP="004A4EBB">
                              <w:pPr>
                                <w:pStyle w:val="NormalWeb"/>
                                <w:spacing w:after="200"/>
                              </w:pPr>
                              <w:r>
                                <w:rPr>
                                  <w:rFonts w:ascii="Arial" w:hAnsi="Arial" w:cs="Arial"/>
                                  <w:sz w:val="18"/>
                                  <w:szCs w:val="18"/>
                                </w:rPr>
                                <w:t>dw_hdmi.h</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14" name="テキスト ボックス 8889"/>
                        <wps:cNvSpPr txBox="1"/>
                        <wps:spPr>
                          <a:xfrm>
                            <a:off x="3510575" y="4445930"/>
                            <a:ext cx="2266950" cy="226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2D8792" w14:textId="77777777" w:rsidR="008679A3" w:rsidRDefault="008679A3" w:rsidP="004A4EBB">
                              <w:pPr>
                                <w:pStyle w:val="NormalWeb"/>
                                <w:spacing w:after="200"/>
                              </w:pPr>
                              <w:r>
                                <w:rPr>
                                  <w:rFonts w:eastAsia="MS Gothic" w:hAnsi="MS Gothic" w:cs="Arial" w:hint="eastAsia"/>
                                  <w:sz w:val="18"/>
                                  <w:szCs w:val="18"/>
                                </w:rPr>
                                <w:t>：</w:t>
                              </w:r>
                              <w:r>
                                <w:rPr>
                                  <w:rFonts w:ascii="Arial" w:eastAsia="HGSSoeiKakupoptai" w:hAnsi="Arial" w:cs="Arial"/>
                                  <w:sz w:val="18"/>
                                  <w:szCs w:val="18"/>
                                </w:rPr>
                                <w:t xml:space="preserve">dw hdmi </w:t>
                              </w:r>
                              <w:r>
                                <w:rPr>
                                  <w:rFonts w:ascii="Arial" w:hAnsi="Arial" w:cs="Arial"/>
                                  <w:sz w:val="18"/>
                                  <w:szCs w:val="18"/>
                                </w:rPr>
                                <w:t>header file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15" name="テキスト ボックス 8892"/>
                        <wps:cNvSpPr txBox="1"/>
                        <wps:spPr>
                          <a:xfrm>
                            <a:off x="527980" y="4674530"/>
                            <a:ext cx="1447800" cy="226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92B1BF" w14:textId="77777777" w:rsidR="008679A3" w:rsidRDefault="008679A3" w:rsidP="004A4EBB">
                              <w:pPr>
                                <w:pStyle w:val="NormalWeb"/>
                                <w:spacing w:after="200"/>
                              </w:pPr>
                              <w:r>
                                <w:rPr>
                                  <w:rFonts w:ascii="Arial" w:hAnsi="Arial" w:cs="Arial"/>
                                  <w:sz w:val="18"/>
                                  <w:szCs w:val="18"/>
                                </w:rPr>
                                <w:t>include/media</w:t>
                              </w:r>
                              <w:r w:rsidRPr="00320391">
                                <w:rPr>
                                  <w:rFonts w:ascii="Arial" w:hAnsi="Arial" w:cs="Arial"/>
                                  <w:color w:val="008080"/>
                                  <w:sz w:val="18"/>
                                  <w:szCs w:val="18"/>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16" name="直線コネクタ 1016"/>
                        <wps:cNvCnPr/>
                        <wps:spPr>
                          <a:xfrm>
                            <a:off x="375580" y="4820580"/>
                            <a:ext cx="114300" cy="0"/>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018" name="直線コネクタ 1018"/>
                        <wps:cNvCnPr/>
                        <wps:spPr>
                          <a:xfrm flipV="1">
                            <a:off x="2071665" y="4570390"/>
                            <a:ext cx="198755" cy="0"/>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020" name="テキスト ボックス 1628"/>
                        <wps:cNvSpPr txBox="1"/>
                        <wps:spPr>
                          <a:xfrm>
                            <a:off x="2354240" y="4680880"/>
                            <a:ext cx="1066800" cy="248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C5BE73" w14:textId="77777777" w:rsidR="008679A3" w:rsidRDefault="008679A3" w:rsidP="004A4EBB">
                              <w:pPr>
                                <w:pStyle w:val="NormalWeb"/>
                                <w:spacing w:after="200" w:line="240" w:lineRule="exact"/>
                              </w:pPr>
                              <w:r>
                                <w:rPr>
                                  <w:rFonts w:ascii="Arial" w:hAnsi="Arial" w:cs="Arial"/>
                                  <w:sz w:val="18"/>
                                  <w:szCs w:val="18"/>
                                </w:rPr>
                                <w:t>vsp1.h</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21" name="テキスト ボックス 8889"/>
                        <wps:cNvSpPr txBox="1"/>
                        <wps:spPr>
                          <a:xfrm>
                            <a:off x="3522005" y="4674530"/>
                            <a:ext cx="2266950" cy="226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E0353E" w14:textId="77777777" w:rsidR="008679A3" w:rsidRDefault="008679A3" w:rsidP="004A4EBB">
                              <w:pPr>
                                <w:pStyle w:val="NormalWeb"/>
                                <w:spacing w:after="200" w:line="240" w:lineRule="exact"/>
                              </w:pPr>
                              <w:r>
                                <w:rPr>
                                  <w:rFonts w:eastAsia="MS Gothic" w:hAnsi="MS Gothic" w:cs="Arial" w:hint="eastAsia"/>
                                  <w:sz w:val="18"/>
                                  <w:szCs w:val="18"/>
                                </w:rPr>
                                <w:t>：</w:t>
                              </w:r>
                              <w:r>
                                <w:rPr>
                                  <w:rFonts w:ascii="Arial" w:eastAsia="HGSSoeiKakupoptai" w:hAnsi="Arial" w:cs="Arial"/>
                                  <w:sz w:val="18"/>
                                  <w:szCs w:val="18"/>
                                </w:rPr>
                                <w:t xml:space="preserve">VSP </w:t>
                              </w:r>
                              <w:r>
                                <w:rPr>
                                  <w:rFonts w:ascii="Arial" w:hAnsi="Arial" w:cs="Arial"/>
                                  <w:sz w:val="18"/>
                                  <w:szCs w:val="18"/>
                                </w:rPr>
                                <w:t>header file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25" name="直線コネクタ 1025"/>
                        <wps:cNvCnPr/>
                        <wps:spPr>
                          <a:xfrm flipV="1">
                            <a:off x="2068490" y="4802800"/>
                            <a:ext cx="198755" cy="0"/>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027" name="直線コネクタ 1027"/>
                        <wps:cNvCnPr/>
                        <wps:spPr>
                          <a:xfrm>
                            <a:off x="364785" y="5009175"/>
                            <a:ext cx="114300" cy="0"/>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031" name="テキスト ボックス 9164"/>
                        <wps:cNvSpPr txBox="1"/>
                        <wps:spPr>
                          <a:xfrm>
                            <a:off x="2254545" y="4844075"/>
                            <a:ext cx="1064895" cy="328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AFF5C9E" w14:textId="77777777" w:rsidR="008679A3" w:rsidRDefault="008679A3" w:rsidP="004A4EBB">
                              <w:pPr>
                                <w:pStyle w:val="NormalWeb"/>
                                <w:spacing w:after="200"/>
                              </w:pPr>
                              <w:r>
                                <w:rPr>
                                  <w:rFonts w:ascii="Arial" w:hAnsi="Arial" w:cs="Arial"/>
                                  <w:sz w:val="18"/>
                                  <w:szCs w:val="18"/>
                                </w:rPr>
                                <w:t>rcar_du_drm.h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32" name="直線コネクタ 1032"/>
                        <wps:cNvCnPr/>
                        <wps:spPr>
                          <a:xfrm flipV="1">
                            <a:off x="2065950" y="4990125"/>
                            <a:ext cx="198755" cy="0"/>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033" name="テキスト ボックス 9166"/>
                        <wps:cNvSpPr txBox="1"/>
                        <wps:spPr>
                          <a:xfrm>
                            <a:off x="3422945" y="4835184"/>
                            <a:ext cx="2518410" cy="3654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0DBBC50" w14:textId="77777777" w:rsidR="008679A3" w:rsidRDefault="008679A3" w:rsidP="004A4EBB">
                              <w:pPr>
                                <w:pStyle w:val="NormalWeb"/>
                                <w:spacing w:after="200"/>
                              </w:pPr>
                              <w:r>
                                <w:rPr>
                                  <w:rFonts w:ascii="Arial" w:hAnsi="MS Mincho" w:cs="Arial" w:hint="eastAsia"/>
                                  <w:sz w:val="18"/>
                                  <w:szCs w:val="18"/>
                                </w:rPr>
                                <w:t>：</w:t>
                              </w:r>
                              <w:r>
                                <w:rPr>
                                  <w:rFonts w:ascii="Arial" w:hAnsi="Arial" w:cs="Arial"/>
                                  <w:sz w:val="18"/>
                                  <w:szCs w:val="18"/>
                                </w:rPr>
                                <w:t>rcar-du user application header file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34" name="テキスト ボックス 8891"/>
                        <wps:cNvSpPr txBox="1"/>
                        <wps:spPr>
                          <a:xfrm>
                            <a:off x="534965" y="4216060"/>
                            <a:ext cx="1447800"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87A458" w14:textId="77777777" w:rsidR="008679A3" w:rsidRDefault="008679A3" w:rsidP="004A4EBB">
                              <w:pPr>
                                <w:pStyle w:val="NormalWeb"/>
                                <w:spacing w:after="200"/>
                              </w:pPr>
                              <w:r>
                                <w:rPr>
                                  <w:rFonts w:ascii="Arial" w:hAnsi="Arial" w:cs="Arial"/>
                                  <w:sz w:val="18"/>
                                  <w:szCs w:val="18"/>
                                </w:rPr>
                                <w:t>drivers/media/platform</w:t>
                              </w:r>
                              <w:r w:rsidRPr="00320391">
                                <w:rPr>
                                  <w:rFonts w:ascii="Arial" w:hAnsi="Arial" w:cs="Arial"/>
                                  <w:color w:val="008080"/>
                                  <w:sz w:val="18"/>
                                  <w:szCs w:val="18"/>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35" name="直線コネクタ 1035"/>
                        <wps:cNvCnPr/>
                        <wps:spPr>
                          <a:xfrm>
                            <a:off x="364785" y="4356395"/>
                            <a:ext cx="114300" cy="0"/>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036" name="テキスト ボックス 1574"/>
                        <wps:cNvSpPr txBox="1"/>
                        <wps:spPr>
                          <a:xfrm>
                            <a:off x="2349160" y="4199550"/>
                            <a:ext cx="1066800" cy="2247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D59C82" w14:textId="77777777" w:rsidR="008679A3" w:rsidRDefault="008679A3" w:rsidP="004A4EBB">
                              <w:pPr>
                                <w:pStyle w:val="NormalWeb"/>
                                <w:spacing w:after="200"/>
                              </w:pPr>
                              <w:r>
                                <w:rPr>
                                  <w:rFonts w:ascii="Arial" w:hAnsi="Arial" w:cs="Arial"/>
                                  <w:sz w:val="18"/>
                                  <w:szCs w:val="18"/>
                                </w:rPr>
                                <w:t>rcar-fcp.c</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48" name="直線コネクタ 1048"/>
                        <wps:cNvCnPr/>
                        <wps:spPr>
                          <a:xfrm>
                            <a:off x="2065950" y="4336710"/>
                            <a:ext cx="228600" cy="0"/>
                          </a:xfrm>
                          <a:prstGeom prst="line">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049" name="テキスト ボックス 1516"/>
                        <wps:cNvSpPr txBox="1"/>
                        <wps:spPr>
                          <a:xfrm>
                            <a:off x="3522005" y="4248445"/>
                            <a:ext cx="1676400" cy="2292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6F2DFE" w14:textId="77777777" w:rsidR="008679A3" w:rsidRDefault="008679A3" w:rsidP="004A4EBB">
                              <w:pPr>
                                <w:pStyle w:val="NormalWeb"/>
                                <w:spacing w:after="200"/>
                              </w:pPr>
                              <w:r>
                                <w:rPr>
                                  <w:rFonts w:hAnsi="MS Mincho" w:cs="Arial" w:hint="eastAsia"/>
                                  <w:sz w:val="18"/>
                                  <w:szCs w:val="18"/>
                                </w:rPr>
                                <w:t>：</w:t>
                              </w:r>
                              <w:r>
                                <w:rPr>
                                  <w:rFonts w:ascii="Arial" w:hAnsi="Arial" w:cs="Arial"/>
                                  <w:sz w:val="18"/>
                                  <w:szCs w:val="18"/>
                                </w:rPr>
                                <w:t>FCP source file</w:t>
                              </w:r>
                            </w:p>
                          </w:txbxContent>
                        </wps:txbx>
                        <wps:bodyPr rot="0" spcFirstLastPara="0" vert="horz" wrap="square" lIns="0" tIns="0" rIns="0" bIns="0" numCol="1" spcCol="0" rtlCol="0" fromWordArt="0" anchor="ctr" anchorCtr="0" forceAA="0" compatLnSpc="1">
                          <a:prstTxWarp prst="textNoShape">
                            <a:avLst/>
                          </a:prstTxWarp>
                          <a:noAutofit/>
                        </wps:bodyPr>
                      </wps:wsp>
                    </wpc:wpc>
                  </a:graphicData>
                </a:graphic>
              </wp:inline>
            </w:drawing>
          </mc:Choice>
          <mc:Fallback>
            <w:pict>
              <v:group w14:anchorId="2A73E415" id="_x0000_s2124" editas="canvas" style="width:477.5pt;height:469.5pt;mso-position-horizontal-relative:char;mso-position-vertical-relative:line" coordsize="60642,596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">
                <v:shape id="_x0000_s2125" type="#_x0000_t75" style="position:absolute;width:60642;height:59626;visibility:visible;mso-wrap-style:square">
                  <v:fill o:detectmouseclick="t"/>
                  <v:path o:connecttype="none"/>
                </v:shape>
                <v:line id="直線コネクタ 1572" o:spid="_x0000_s2126" style="position:absolute;visibility:visible;mso-wrap-style:square" from="3422,0" to="3422,50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" strokecolor="black [3213]"/>
                <v:shape id="テキスト ボックス 1628" o:spid="_x0000_s2127" type="#_x0000_t202" style="position:absolute;left:23160;top:36144;width:12192;height:16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" filled="f" stroked="f" strokeweight=".5pt">
                  <v:textbox inset="0,0,0,0">
                    <w:txbxContent>
                      <w:p w14:paraId="0DA2E7CD" w14:textId="77777777" w:rsidR="008679A3" w:rsidRPr="00CE5311" w:rsidRDefault="008679A3" w:rsidP="00385B4E">
                        <w:pPr>
                          <w:spacing w:line="240" w:lineRule="auto"/>
                          <w:rPr>
                            <w:rFonts w:ascii="Arial" w:hAnsi="Arial" w:cs="Arial"/>
                            <w:sz w:val="18"/>
                            <w:szCs w:val="18"/>
                          </w:rPr>
                        </w:pPr>
                        <w:r w:rsidRPr="00565984">
                          <w:rPr>
                            <w:rFonts w:ascii="Arial" w:hAnsi="Arial" w:cs="Arial"/>
                            <w:sz w:val="18"/>
                            <w:szCs w:val="18"/>
                          </w:rPr>
                          <w:t>vsp1_br</w:t>
                        </w:r>
                        <w:r>
                          <w:rPr>
                            <w:rFonts w:ascii="Arial" w:hAnsi="Arial" w:cs="Arial"/>
                            <w:sz w:val="18"/>
                            <w:szCs w:val="18"/>
                          </w:rPr>
                          <w:t>x</w:t>
                        </w:r>
                        <w:r w:rsidRPr="00565984">
                          <w:rPr>
                            <w:rFonts w:ascii="Arial" w:hAnsi="Arial" w:cs="Arial"/>
                            <w:sz w:val="18"/>
                            <w:szCs w:val="18"/>
                          </w:rPr>
                          <w:t>.c</w:t>
                        </w:r>
                      </w:p>
                    </w:txbxContent>
                  </v:textbox>
                </v:shape>
                <v:shape id="テキスト ボックス 8889" o:spid="_x0000_s2128" type="#_x0000_t202" style="position:absolute;left:35360;top:36144;width:19316;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" filled="f" stroked="f" strokeweight=".5pt">
                  <v:textbox inset="0,0,0,0">
                    <w:txbxContent>
                      <w:p w14:paraId="3E00BD50" w14:textId="77777777" w:rsidR="008679A3" w:rsidRPr="00CE5311" w:rsidRDefault="008679A3" w:rsidP="00385B4E">
                        <w:pPr>
                          <w:spacing w:line="240" w:lineRule="auto"/>
                          <w:rPr>
                            <w:rFonts w:ascii="Arial" w:hAnsi="Arial" w:cs="Arial"/>
                            <w:sz w:val="18"/>
                            <w:szCs w:val="18"/>
                          </w:rPr>
                        </w:pPr>
                        <w:r w:rsidRPr="00E152F4">
                          <w:rPr>
                            <w:rFonts w:ascii="Arial" w:hAnsi="Arial" w:cs="Arial" w:hint="eastAsia"/>
                            <w:sz w:val="18"/>
                            <w:szCs w:val="18"/>
                          </w:rPr>
                          <w:t>：</w:t>
                        </w:r>
                        <w:r>
                          <w:rPr>
                            <w:rFonts w:ascii="Arial" w:hAnsi="Arial" w:cs="Arial"/>
                            <w:sz w:val="18"/>
                            <w:szCs w:val="18"/>
                          </w:rPr>
                          <w:t xml:space="preserve">VSP BRX source </w:t>
                        </w:r>
                        <w:r w:rsidRPr="00E152F4">
                          <w:rPr>
                            <w:rFonts w:ascii="Arial" w:hAnsi="Arial" w:cs="Arial" w:hint="eastAsia"/>
                            <w:sz w:val="18"/>
                            <w:szCs w:val="18"/>
                          </w:rPr>
                          <w:t>file</w:t>
                        </w:r>
                      </w:p>
                    </w:txbxContent>
                  </v:textbox>
                </v:shape>
                <v:shape id="テキスト ボックス 1574" o:spid="_x0000_s2129" type="#_x0000_t202" style="position:absolute;left:23133;top:1877;width:10668;height:22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" filled="f" stroked="f" strokeweight=".5pt">
                  <v:textbox inset="0,0,0,0">
                    <w:txbxContent>
                      <w:p w14:paraId="5ED4A113" w14:textId="77777777" w:rsidR="008679A3" w:rsidRDefault="008679A3" w:rsidP="00210190">
                        <w:pPr>
                          <w:pStyle w:val="Web"/>
                          <w:spacing w:after="200"/>
                        </w:pPr>
                        <w:r w:rsidRPr="00565984">
                          <w:rPr>
                            <w:rFonts w:ascii="Arial" w:hAnsi="Arial" w:cs="Arial"/>
                            <w:sz w:val="18"/>
                            <w:szCs w:val="18"/>
                          </w:rPr>
                          <w:t>vsp1_wpf.c</w:t>
                        </w:r>
                      </w:p>
                    </w:txbxContent>
                  </v:textbox>
                </v:shape>
                <v:shape id="テキスト ボックス 1581" o:spid="_x0000_s2130" type="#_x0000_t202" style="position:absolute;left:23298;top:4086;width:10668;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" filled="f" stroked="f" strokeweight=".5pt">
                  <v:textbox inset="0,0,0,0">
                    <w:txbxContent>
                      <w:p w14:paraId="53351C67" w14:textId="77777777" w:rsidR="008679A3" w:rsidRDefault="008679A3" w:rsidP="00210190">
                        <w:pPr>
                          <w:pStyle w:val="Web"/>
                          <w:spacing w:after="200"/>
                        </w:pPr>
                        <w:r w:rsidRPr="00565984">
                          <w:rPr>
                            <w:rFonts w:ascii="Arial" w:hAnsi="Arial" w:cs="Arial"/>
                            <w:sz w:val="18"/>
                            <w:szCs w:val="18"/>
                          </w:rPr>
                          <w:t>vsp1_rwpf.h</w:t>
                        </w:r>
                      </w:p>
                    </w:txbxContent>
                  </v:textbox>
                </v:shape>
                <v:shape id="テキスト ボックス 1582" o:spid="_x0000_s2131" type="#_x0000_t202" style="position:absolute;left:23298;top:5991;width:10668;height:2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" filled="f" stroked="f" strokeweight=".5pt">
                  <v:textbox inset="0,0,0,0">
                    <w:txbxContent>
                      <w:p w14:paraId="1513BC57" w14:textId="77777777" w:rsidR="008679A3" w:rsidRDefault="008679A3" w:rsidP="00210190">
                        <w:pPr>
                          <w:pStyle w:val="Web"/>
                          <w:spacing w:after="200"/>
                        </w:pPr>
                        <w:r w:rsidRPr="00565984">
                          <w:rPr>
                            <w:rFonts w:ascii="Arial" w:hAnsi="Arial" w:cs="Arial"/>
                            <w:sz w:val="18"/>
                            <w:szCs w:val="18"/>
                          </w:rPr>
                          <w:t>vsp1_rwpf.c</w:t>
                        </w:r>
                      </w:p>
                    </w:txbxContent>
                  </v:textbox>
                </v:shape>
                <v:shape id="テキスト ボックス 1583" o:spid="_x0000_s2132" type="#_x0000_t202" style="position:absolute;left:23368;top:7896;width:10668;height:17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" filled="f" stroked="f" strokeweight=".5pt">
                  <v:textbox inset="0,0,0,0">
                    <w:txbxContent>
                      <w:p w14:paraId="2BDE4CF8" w14:textId="77777777" w:rsidR="008679A3" w:rsidRDefault="008679A3" w:rsidP="00210190">
                        <w:pPr>
                          <w:pStyle w:val="Web"/>
                          <w:spacing w:after="200"/>
                        </w:pPr>
                        <w:r w:rsidRPr="00565984">
                          <w:rPr>
                            <w:rFonts w:ascii="Arial" w:hAnsi="Arial" w:cs="Arial"/>
                            <w:sz w:val="18"/>
                            <w:szCs w:val="18"/>
                          </w:rPr>
                          <w:t>vsp1_rpf.c</w:t>
                        </w:r>
                      </w:p>
                    </w:txbxContent>
                  </v:textbox>
                </v:shape>
                <v:shape id="テキスト ボックス 1584" o:spid="_x0000_s2133" type="#_x0000_t202" style="position:absolute;left:23209;top:14136;width:10668;height:1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" filled="f" stroked="f" strokeweight=".5pt">
                  <v:textbox inset="0,0,0,0">
                    <w:txbxContent>
                      <w:p w14:paraId="2A907B39" w14:textId="77777777" w:rsidR="008679A3" w:rsidRDefault="008679A3" w:rsidP="00210190">
                        <w:pPr>
                          <w:pStyle w:val="Web"/>
                          <w:spacing w:after="200"/>
                        </w:pPr>
                        <w:r w:rsidRPr="00565984">
                          <w:rPr>
                            <w:rFonts w:ascii="Arial" w:hAnsi="Arial" w:cs="Arial"/>
                            <w:sz w:val="18"/>
                            <w:szCs w:val="18"/>
                          </w:rPr>
                          <w:t>vsp1_pipe.c</w:t>
                        </w:r>
                      </w:p>
                    </w:txbxContent>
                  </v:textbox>
                </v:shape>
                <v:shape id="テキスト ボックス 1587" o:spid="_x0000_s2134" type="#_x0000_t202" style="position:absolute;left:23019;top:16125;width:10668;height:2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" filled="f" stroked="f" strokeweight=".5pt">
                  <v:textbox inset="0,0,0,0">
                    <w:txbxContent>
                      <w:p w14:paraId="7A327133" w14:textId="77777777" w:rsidR="008679A3" w:rsidRDefault="008679A3" w:rsidP="00210190">
                        <w:pPr>
                          <w:pStyle w:val="Web"/>
                          <w:spacing w:after="200"/>
                        </w:pPr>
                        <w:r w:rsidRPr="00565984">
                          <w:rPr>
                            <w:rFonts w:ascii="Arial" w:hAnsi="Arial" w:cs="Arial"/>
                            <w:sz w:val="18"/>
                            <w:szCs w:val="18"/>
                          </w:rPr>
                          <w:t>vsp1_lif.h</w:t>
                        </w:r>
                      </w:p>
                    </w:txbxContent>
                  </v:textbox>
                </v:shape>
                <v:shape id="テキスト ボックス 1588" o:spid="_x0000_s2135" type="#_x0000_t202" style="position:absolute;left:23019;top:18030;width:10668;height:22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" filled="f" stroked="f" strokeweight=".5pt">
                  <v:textbox inset="0,0,0,0">
                    <w:txbxContent>
                      <w:p w14:paraId="0058A110" w14:textId="77777777" w:rsidR="008679A3" w:rsidRDefault="008679A3" w:rsidP="00210190">
                        <w:pPr>
                          <w:pStyle w:val="Web"/>
                          <w:spacing w:after="200"/>
                        </w:pPr>
                        <w:r w:rsidRPr="00565984">
                          <w:rPr>
                            <w:rFonts w:ascii="Arial" w:hAnsi="Arial" w:cs="Arial"/>
                            <w:sz w:val="18"/>
                            <w:szCs w:val="18"/>
                          </w:rPr>
                          <w:t>vsp1_lif.c</w:t>
                        </w:r>
                      </w:p>
                    </w:txbxContent>
                  </v:textbox>
                </v:shape>
                <v:shape id="テキスト ボックス 1591" o:spid="_x0000_s2136" type="#_x0000_t202" style="position:absolute;left:22918;top:20030;width:10668;height:18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" filled="f" stroked="f" strokeweight=".5pt">
                  <v:textbox inset="0,0,0,0">
                    <w:txbxContent>
                      <w:p w14:paraId="01AEDBB2" w14:textId="77777777" w:rsidR="008679A3" w:rsidRDefault="008679A3" w:rsidP="00210190">
                        <w:pPr>
                          <w:pStyle w:val="Web"/>
                          <w:spacing w:after="200"/>
                        </w:pPr>
                        <w:r w:rsidRPr="00565984">
                          <w:rPr>
                            <w:rFonts w:ascii="Arial" w:hAnsi="Arial" w:cs="Arial"/>
                            <w:sz w:val="18"/>
                            <w:szCs w:val="18"/>
                          </w:rPr>
                          <w:t>vsp1_entity.h</w:t>
                        </w:r>
                      </w:p>
                    </w:txbxContent>
                  </v:textbox>
                </v:shape>
                <v:shape id="テキスト ボックス 1592" o:spid="_x0000_s2137" type="#_x0000_t202" style="position:absolute;left:22918;top:21935;width:10668;height:2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" filled="f" stroked="f" strokeweight=".5pt">
                  <v:textbox inset="0,0,0,0">
                    <w:txbxContent>
                      <w:p w14:paraId="218D3340" w14:textId="77777777" w:rsidR="008679A3" w:rsidRDefault="008679A3" w:rsidP="00210190">
                        <w:pPr>
                          <w:pStyle w:val="Web"/>
                          <w:spacing w:after="200"/>
                        </w:pPr>
                        <w:r w:rsidRPr="00565984">
                          <w:rPr>
                            <w:rFonts w:ascii="Arial" w:hAnsi="Arial" w:cs="Arial"/>
                            <w:sz w:val="18"/>
                            <w:szCs w:val="18"/>
                          </w:rPr>
                          <w:t>vsp1_entity.c</w:t>
                        </w:r>
                      </w:p>
                    </w:txbxContent>
                  </v:textbox>
                </v:shape>
                <v:shape id="テキスト ボックス 1593" o:spid="_x0000_s2138" type="#_x0000_t202" style="position:absolute;left:22918;top:23840;width:10668;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" filled="f" stroked="f" strokeweight=".5pt">
                  <v:textbox inset="0,0,0,0">
                    <w:txbxContent>
                      <w:p w14:paraId="69E902E1" w14:textId="77777777" w:rsidR="008679A3" w:rsidRDefault="008679A3" w:rsidP="00210190">
                        <w:pPr>
                          <w:pStyle w:val="Web"/>
                          <w:spacing w:after="200"/>
                        </w:pPr>
                        <w:r w:rsidRPr="00565984">
                          <w:rPr>
                            <w:rFonts w:ascii="Arial" w:hAnsi="Arial" w:cs="Arial"/>
                            <w:sz w:val="18"/>
                            <w:szCs w:val="18"/>
                          </w:rPr>
                          <w:t>vsp1_drv.c</w:t>
                        </w:r>
                      </w:p>
                    </w:txbxContent>
                  </v:textbox>
                </v:shape>
                <v:shape id="テキスト ボックス 1620" o:spid="_x0000_s2139" type="#_x0000_t202" style="position:absolute;left:22918;top:25745;width:10668;height:22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" filled="f" stroked="f" strokeweight=".5pt">
                  <v:textbox inset="0,0,0,0">
                    <w:txbxContent>
                      <w:p w14:paraId="14EB714E" w14:textId="77777777" w:rsidR="008679A3" w:rsidRDefault="008679A3" w:rsidP="00210190">
                        <w:pPr>
                          <w:pStyle w:val="Web"/>
                          <w:spacing w:after="200"/>
                        </w:pPr>
                        <w:r w:rsidRPr="00565984">
                          <w:rPr>
                            <w:rFonts w:ascii="Arial" w:hAnsi="Arial" w:cs="Arial"/>
                            <w:sz w:val="18"/>
                            <w:szCs w:val="18"/>
                          </w:rPr>
                          <w:t>vsp1_drm.h</w:t>
                        </w:r>
                      </w:p>
                    </w:txbxContent>
                  </v:textbox>
                </v:shape>
                <v:shape id="テキスト ボックス 1621" o:spid="_x0000_s2140" type="#_x0000_t202" style="position:absolute;left:22918;top:27650;width:10668;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" filled="f" stroked="f" strokeweight=".5pt">
                  <v:textbox inset="0,0,0,0">
                    <w:txbxContent>
                      <w:p w14:paraId="22DFAC42" w14:textId="77777777" w:rsidR="008679A3" w:rsidRDefault="008679A3" w:rsidP="00210190">
                        <w:pPr>
                          <w:pStyle w:val="Web"/>
                          <w:spacing w:after="200"/>
                        </w:pPr>
                        <w:r w:rsidRPr="00565984">
                          <w:rPr>
                            <w:rFonts w:ascii="Arial" w:hAnsi="Arial" w:cs="Arial"/>
                            <w:sz w:val="18"/>
                            <w:szCs w:val="18"/>
                          </w:rPr>
                          <w:t>vsp1_drm.c</w:t>
                        </w:r>
                      </w:p>
                    </w:txbxContent>
                  </v:textbox>
                </v:shape>
                <v:shape id="テキスト ボックス 1622" o:spid="_x0000_s2141" type="#_x0000_t202" style="position:absolute;left:23045;top:29676;width:10668;height:22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" filled="f" stroked="f" strokeweight=".5pt">
                  <v:textbox inset="0,0,0,0">
                    <w:txbxContent>
                      <w:p w14:paraId="27C3D35F" w14:textId="77777777" w:rsidR="008679A3" w:rsidRPr="00EA64DC" w:rsidRDefault="008679A3" w:rsidP="00210190">
                        <w:pPr>
                          <w:pStyle w:val="Web"/>
                          <w:spacing w:after="200"/>
                        </w:pPr>
                        <w:r w:rsidRPr="00B94654">
                          <w:rPr>
                            <w:rFonts w:ascii="Arial" w:hAnsi="Arial" w:cs="Arial"/>
                            <w:sz w:val="18"/>
                            <w:szCs w:val="18"/>
                          </w:rPr>
                          <w:t>vsp1_dl.h</w:t>
                        </w:r>
                      </w:p>
                    </w:txbxContent>
                  </v:textbox>
                </v:shape>
                <v:shape id="テキスト ボックス 1630" o:spid="_x0000_s2142" type="#_x0000_t202" style="position:absolute;left:34995;top:1879;width:16764;height:2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" filled="f" stroked="f" strokeweight=".5pt">
                  <v:textbox inset="0,0,0,0">
                    <w:txbxContent>
                      <w:p w14:paraId="2D4AAA95" w14:textId="77777777" w:rsidR="008679A3" w:rsidRDefault="008679A3" w:rsidP="00210190">
                        <w:pPr>
                          <w:pStyle w:val="Web"/>
                          <w:spacing w:after="200"/>
                        </w:pPr>
                        <w:r>
                          <w:rPr>
                            <w:rFonts w:ascii="ＭＳ 明朝" w:hAnsi="ＭＳ 明朝" w:cs="Arial" w:hint="eastAsia"/>
                            <w:sz w:val="18"/>
                            <w:szCs w:val="18"/>
                          </w:rPr>
                          <w:t>：</w:t>
                        </w:r>
                        <w:r>
                          <w:rPr>
                            <w:rFonts w:ascii="Arial" w:hAnsi="Arial" w:cs="Arial"/>
                            <w:sz w:val="18"/>
                            <w:szCs w:val="18"/>
                          </w:rPr>
                          <w:t>VSP WPF source file</w:t>
                        </w:r>
                      </w:p>
                    </w:txbxContent>
                  </v:textbox>
                </v:shape>
                <v:shape id="テキスト ボックス 1515" o:spid="_x0000_s2143" type="#_x0000_t202" style="position:absolute;left:35211;top:4358;width:16764;height:20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" filled="f" stroked="f" strokeweight=".5pt">
                  <v:textbox inset="0,0,0,0">
                    <w:txbxContent>
                      <w:p w14:paraId="32112E10" w14:textId="77777777" w:rsidR="008679A3" w:rsidRDefault="008679A3" w:rsidP="00210190">
                        <w:pPr>
                          <w:pStyle w:val="Web"/>
                          <w:spacing w:after="200"/>
                        </w:pPr>
                        <w:r>
                          <w:rPr>
                            <w:rFonts w:ascii="ＭＳ 明朝" w:hAnsi="ＭＳ 明朝" w:cs="Arial" w:hint="eastAsia"/>
                            <w:sz w:val="18"/>
                            <w:szCs w:val="18"/>
                          </w:rPr>
                          <w:t>：</w:t>
                        </w:r>
                        <w:r>
                          <w:rPr>
                            <w:rFonts w:ascii="Arial" w:hAnsi="Arial" w:cs="Arial"/>
                            <w:sz w:val="18"/>
                            <w:szCs w:val="18"/>
                          </w:rPr>
                          <w:t>VSP RWPF header file</w:t>
                        </w:r>
                      </w:p>
                    </w:txbxContent>
                  </v:textbox>
                </v:shape>
                <v:shape id="テキスト ボックス 1516" o:spid="_x0000_s2144" type="#_x0000_t202" style="position:absolute;left:35211;top:6263;width:16764;height:22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" filled="f" stroked="f" strokeweight=".5pt">
                  <v:textbox inset="0,0,0,0">
                    <w:txbxContent>
                      <w:p w14:paraId="0365DA61" w14:textId="77777777" w:rsidR="008679A3" w:rsidRDefault="008679A3" w:rsidP="00210190">
                        <w:pPr>
                          <w:pStyle w:val="Web"/>
                          <w:spacing w:after="200"/>
                        </w:pPr>
                        <w:r>
                          <w:rPr>
                            <w:rFonts w:ascii="ＭＳ 明朝" w:hAnsi="ＭＳ 明朝" w:cs="Arial" w:hint="eastAsia"/>
                            <w:sz w:val="18"/>
                            <w:szCs w:val="18"/>
                          </w:rPr>
                          <w:t>：</w:t>
                        </w:r>
                        <w:r>
                          <w:rPr>
                            <w:rFonts w:ascii="Arial" w:hAnsi="Arial" w:cs="Arial"/>
                            <w:sz w:val="18"/>
                            <w:szCs w:val="18"/>
                          </w:rPr>
                          <w:t>VSP RWPF source file</w:t>
                        </w:r>
                      </w:p>
                    </w:txbxContent>
                  </v:textbox>
                </v:shape>
                <v:shape id="テキスト ボックス 1517" o:spid="_x0000_s2145" type="#_x0000_t202" style="position:absolute;left:35211;top:8168;width:16764;height:2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" filled="f" stroked="f" strokeweight=".5pt">
                  <v:textbox inset="0,0,0,0">
                    <w:txbxContent>
                      <w:p w14:paraId="00FEFE3E" w14:textId="77777777" w:rsidR="008679A3" w:rsidRDefault="008679A3" w:rsidP="00210190">
                        <w:pPr>
                          <w:pStyle w:val="Web"/>
                          <w:spacing w:after="200"/>
                        </w:pPr>
                        <w:r>
                          <w:rPr>
                            <w:rFonts w:ascii="ＭＳ 明朝" w:hAnsi="ＭＳ 明朝" w:cs="Arial" w:hint="eastAsia"/>
                            <w:sz w:val="18"/>
                            <w:szCs w:val="18"/>
                          </w:rPr>
                          <w:t>：</w:t>
                        </w:r>
                        <w:r>
                          <w:rPr>
                            <w:rFonts w:ascii="Arial" w:hAnsi="Arial" w:cs="Arial"/>
                            <w:sz w:val="18"/>
                            <w:szCs w:val="18"/>
                          </w:rPr>
                          <w:t>VSP RPF source file</w:t>
                        </w:r>
                      </w:p>
                    </w:txbxContent>
                  </v:textbox>
                </v:shape>
                <v:shape id="テキスト ボックス 1518" o:spid="_x0000_s2146" type="#_x0000_t202" style="position:absolute;left:35293;top:13966;width:16764;height:2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" filled="f" stroked="f" strokeweight=".5pt">
                  <v:textbox inset="0,0,0,0">
                    <w:txbxContent>
                      <w:p w14:paraId="4395ED5C" w14:textId="77777777" w:rsidR="008679A3" w:rsidRDefault="008679A3" w:rsidP="00210190">
                        <w:pPr>
                          <w:pStyle w:val="Web"/>
                          <w:spacing w:after="200"/>
                        </w:pPr>
                        <w:r>
                          <w:rPr>
                            <w:rFonts w:ascii="ＭＳ 明朝" w:hAnsi="ＭＳ 明朝" w:cs="Arial" w:hint="eastAsia"/>
                            <w:sz w:val="18"/>
                            <w:szCs w:val="18"/>
                          </w:rPr>
                          <w:t>：</w:t>
                        </w:r>
                        <w:r>
                          <w:rPr>
                            <w:rFonts w:ascii="Arial" w:hAnsi="Arial" w:cs="Arial"/>
                            <w:sz w:val="18"/>
                            <w:szCs w:val="18"/>
                          </w:rPr>
                          <w:t>VSP pipe source file</w:t>
                        </w:r>
                      </w:p>
                    </w:txbxContent>
                  </v:textbox>
                </v:shape>
                <v:shape id="テキスト ボックス 1846" o:spid="_x0000_s2147" type="#_x0000_t202" style="position:absolute;left:35211;top:16133;width:16764;height:22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" filled="f" stroked="f" strokeweight=".5pt">
                  <v:textbox inset="0,0,0,0">
                    <w:txbxContent>
                      <w:p w14:paraId="7C2D41EE" w14:textId="77777777" w:rsidR="008679A3" w:rsidRDefault="008679A3" w:rsidP="00210190">
                        <w:pPr>
                          <w:pStyle w:val="Web"/>
                          <w:spacing w:after="200"/>
                        </w:pPr>
                        <w:r>
                          <w:rPr>
                            <w:rFonts w:ascii="ＭＳ 明朝" w:hAnsi="ＭＳ 明朝" w:cs="Arial" w:hint="eastAsia"/>
                            <w:sz w:val="18"/>
                            <w:szCs w:val="18"/>
                          </w:rPr>
                          <w:t>：</w:t>
                        </w:r>
                        <w:r>
                          <w:rPr>
                            <w:rFonts w:ascii="Arial" w:hAnsi="Arial" w:cs="Arial"/>
                            <w:sz w:val="18"/>
                            <w:szCs w:val="18"/>
                          </w:rPr>
                          <w:t>VSP LIF header file</w:t>
                        </w:r>
                      </w:p>
                    </w:txbxContent>
                  </v:textbox>
                </v:shape>
                <v:shape id="テキスト ボックス 1847" o:spid="_x0000_s2148" type="#_x0000_t202" style="position:absolute;left:35211;top:18038;width:16764;height:2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" filled="f" stroked="f" strokeweight=".5pt">
                  <v:textbox inset="0,0,0,0">
                    <w:txbxContent>
                      <w:p w14:paraId="1C3BFA71" w14:textId="77777777" w:rsidR="008679A3" w:rsidRDefault="008679A3" w:rsidP="00210190">
                        <w:pPr>
                          <w:pStyle w:val="Web"/>
                          <w:spacing w:after="200"/>
                        </w:pPr>
                        <w:r>
                          <w:rPr>
                            <w:rFonts w:ascii="ＭＳ 明朝" w:hAnsi="ＭＳ 明朝" w:cs="Arial" w:hint="eastAsia"/>
                            <w:sz w:val="18"/>
                            <w:szCs w:val="18"/>
                          </w:rPr>
                          <w:t>：</w:t>
                        </w:r>
                        <w:r>
                          <w:rPr>
                            <w:rFonts w:ascii="Arial" w:hAnsi="Arial" w:cs="Arial"/>
                            <w:sz w:val="18"/>
                            <w:szCs w:val="18"/>
                          </w:rPr>
                          <w:t>VSP LIF source file</w:t>
                        </w:r>
                      </w:p>
                    </w:txbxContent>
                  </v:textbox>
                </v:shape>
                <v:shape id="テキスト ボックス 1850" o:spid="_x0000_s2149" type="#_x0000_t202" style="position:absolute;left:35110;top:20038;width:16764;height:20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" filled="f" stroked="f" strokeweight=".5pt">
                  <v:textbox inset="0,0,0,0">
                    <w:txbxContent>
                      <w:p w14:paraId="55719B81" w14:textId="77777777" w:rsidR="008679A3" w:rsidRDefault="008679A3" w:rsidP="00210190">
                        <w:pPr>
                          <w:pStyle w:val="Web"/>
                          <w:spacing w:after="200"/>
                        </w:pPr>
                        <w:r>
                          <w:rPr>
                            <w:rFonts w:ascii="ＭＳ 明朝" w:hAnsi="ＭＳ 明朝" w:cs="Arial" w:hint="eastAsia"/>
                            <w:sz w:val="18"/>
                            <w:szCs w:val="18"/>
                          </w:rPr>
                          <w:t>：</w:t>
                        </w:r>
                        <w:r>
                          <w:rPr>
                            <w:rFonts w:ascii="Arial" w:hAnsi="Arial" w:cs="Arial"/>
                            <w:sz w:val="18"/>
                            <w:szCs w:val="18"/>
                          </w:rPr>
                          <w:t>VSP entity header file</w:t>
                        </w:r>
                      </w:p>
                    </w:txbxContent>
                  </v:textbox>
                </v:shape>
                <v:shape id="テキスト ボックス 1851" o:spid="_x0000_s2150" type="#_x0000_t202" style="position:absolute;left:35110;top:21943;width:16764;height:23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" filled="f" stroked="f" strokeweight=".5pt">
                  <v:textbox inset="0,0,0,0">
                    <w:txbxContent>
                      <w:p w14:paraId="59705B7D" w14:textId="77777777" w:rsidR="008679A3" w:rsidRDefault="008679A3" w:rsidP="00210190">
                        <w:pPr>
                          <w:pStyle w:val="Web"/>
                          <w:spacing w:after="200"/>
                        </w:pPr>
                        <w:r>
                          <w:rPr>
                            <w:rFonts w:ascii="ＭＳ 明朝" w:hAnsi="ＭＳ 明朝" w:cs="Arial" w:hint="eastAsia"/>
                            <w:sz w:val="18"/>
                            <w:szCs w:val="18"/>
                          </w:rPr>
                          <w:t>：</w:t>
                        </w:r>
                        <w:r>
                          <w:rPr>
                            <w:rFonts w:ascii="Arial" w:hAnsi="Arial" w:cs="Arial"/>
                            <w:sz w:val="18"/>
                            <w:szCs w:val="18"/>
                          </w:rPr>
                          <w:t>VSP entity source file</w:t>
                        </w:r>
                      </w:p>
                    </w:txbxContent>
                  </v:textbox>
                </v:shape>
                <v:shape id="テキスト ボックス 1852" o:spid="_x0000_s2151" type="#_x0000_t202" style="position:absolute;left:35110;top:23848;width:16764;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" filled="f" stroked="f" strokeweight=".5pt">
                  <v:textbox inset="0,0,0,0">
                    <w:txbxContent>
                      <w:p w14:paraId="3A66EDA5" w14:textId="77777777" w:rsidR="008679A3" w:rsidRDefault="008679A3" w:rsidP="00210190">
                        <w:pPr>
                          <w:pStyle w:val="Web"/>
                          <w:spacing w:after="200"/>
                        </w:pPr>
                        <w:r>
                          <w:rPr>
                            <w:rFonts w:ascii="ＭＳ 明朝" w:hAnsi="ＭＳ 明朝" w:cs="Arial" w:hint="eastAsia"/>
                            <w:sz w:val="18"/>
                            <w:szCs w:val="18"/>
                          </w:rPr>
                          <w:t>：</w:t>
                        </w:r>
                        <w:r>
                          <w:rPr>
                            <w:rFonts w:ascii="Arial" w:hAnsi="Arial" w:cs="Arial"/>
                            <w:sz w:val="18"/>
                            <w:szCs w:val="18"/>
                          </w:rPr>
                          <w:t>VSP driver source file</w:t>
                        </w:r>
                      </w:p>
                    </w:txbxContent>
                  </v:textbox>
                </v:shape>
                <v:shape id="テキスト ボックス 1853" o:spid="_x0000_s2152" type="#_x0000_t202" style="position:absolute;left:35110;top:25753;width:16764;height:19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" filled="f" stroked="f" strokeweight=".5pt">
                  <v:textbox inset="0,0,0,0">
                    <w:txbxContent>
                      <w:p w14:paraId="362A294E" w14:textId="77777777" w:rsidR="008679A3" w:rsidRDefault="008679A3" w:rsidP="00210190">
                        <w:pPr>
                          <w:pStyle w:val="Web"/>
                          <w:spacing w:after="200"/>
                        </w:pPr>
                        <w:r>
                          <w:rPr>
                            <w:rFonts w:ascii="ＭＳ 明朝" w:hAnsi="ＭＳ 明朝" w:cs="Arial" w:hint="eastAsia"/>
                            <w:sz w:val="18"/>
                            <w:szCs w:val="18"/>
                          </w:rPr>
                          <w:t>：</w:t>
                        </w:r>
                        <w:r>
                          <w:rPr>
                            <w:rFonts w:ascii="Arial" w:hAnsi="Arial" w:cs="Arial"/>
                            <w:sz w:val="18"/>
                            <w:szCs w:val="18"/>
                          </w:rPr>
                          <w:t>VSP DRM header file</w:t>
                        </w:r>
                      </w:p>
                    </w:txbxContent>
                  </v:textbox>
                </v:shape>
                <v:shape id="テキスト ボックス 1854" o:spid="_x0000_s2153" type="#_x0000_t202" style="position:absolute;left:35110;top:27658;width:16764;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" filled="f" stroked="f" strokeweight=".5pt">
                  <v:textbox inset="0,0,0,0">
                    <w:txbxContent>
                      <w:p w14:paraId="52BCA6D8" w14:textId="77777777" w:rsidR="008679A3" w:rsidRDefault="008679A3" w:rsidP="00210190">
                        <w:pPr>
                          <w:pStyle w:val="Web"/>
                          <w:spacing w:after="200"/>
                        </w:pPr>
                        <w:r>
                          <w:rPr>
                            <w:rFonts w:ascii="ＭＳ 明朝" w:hAnsi="ＭＳ 明朝" w:cs="Arial" w:hint="eastAsia"/>
                            <w:sz w:val="18"/>
                            <w:szCs w:val="18"/>
                          </w:rPr>
                          <w:t>：</w:t>
                        </w:r>
                        <w:r>
                          <w:rPr>
                            <w:rFonts w:ascii="Arial" w:hAnsi="Arial" w:cs="Arial"/>
                            <w:sz w:val="18"/>
                            <w:szCs w:val="18"/>
                          </w:rPr>
                          <w:t>VSP DRM header file</w:t>
                        </w:r>
                      </w:p>
                    </w:txbxContent>
                  </v:textbox>
                </v:shape>
                <v:shape id="テキスト ボックス 1855" o:spid="_x0000_s2154" type="#_x0000_t202" style="position:absolute;left:35110;top:29563;width:16764;height:23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" filled="f" stroked="f" strokeweight=".5pt">
                  <v:textbox inset="0,0,0,0">
                    <w:txbxContent>
                      <w:p w14:paraId="4609C750" w14:textId="77777777" w:rsidR="008679A3" w:rsidRDefault="008679A3" w:rsidP="00210190">
                        <w:pPr>
                          <w:pStyle w:val="Web"/>
                          <w:spacing w:after="200"/>
                        </w:pPr>
                        <w:r>
                          <w:rPr>
                            <w:rFonts w:ascii="ＭＳ 明朝" w:hAnsi="ＭＳ 明朝" w:cs="Arial" w:hint="eastAsia"/>
                            <w:sz w:val="18"/>
                            <w:szCs w:val="18"/>
                          </w:rPr>
                          <w:t>：</w:t>
                        </w:r>
                        <w:r>
                          <w:rPr>
                            <w:rFonts w:ascii="Arial" w:hAnsi="Arial" w:cs="Arial"/>
                            <w:sz w:val="18"/>
                            <w:szCs w:val="18"/>
                          </w:rPr>
                          <w:t>VSP Display List header file</w:t>
                        </w:r>
                      </w:p>
                    </w:txbxContent>
                  </v:textbox>
                </v:shape>
                <v:shape id="テキスト ボックス 198" o:spid="_x0000_s2155" type="#_x0000_t202" style="position:absolute;left:23121;top:31715;width:10668;height:21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" filled="f" stroked="f" strokeweight=".5pt">
                  <v:textbox inset="0,0,0,0">
                    <w:txbxContent>
                      <w:p w14:paraId="51EA8894" w14:textId="77777777" w:rsidR="008679A3" w:rsidRPr="00EA64DC" w:rsidRDefault="008679A3" w:rsidP="00210190">
                        <w:pPr>
                          <w:pStyle w:val="Web"/>
                        </w:pPr>
                        <w:r w:rsidRPr="00565984">
                          <w:rPr>
                            <w:rFonts w:ascii="Arial" w:hAnsi="Arial" w:cs="Arial"/>
                            <w:sz w:val="18"/>
                            <w:szCs w:val="18"/>
                          </w:rPr>
                          <w:t>vsp1_dl.c</w:t>
                        </w:r>
                      </w:p>
                    </w:txbxContent>
                  </v:textbox>
                </v:shape>
                <v:shape id="テキスト ボックス 326" o:spid="_x0000_s2156" type="#_x0000_t202" style="position:absolute;left:35180;top:31805;width:16764;height:1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" filled="f" stroked="f" strokeweight=".5pt">
                  <v:textbox inset="0,0,0,0">
                    <w:txbxContent>
                      <w:p w14:paraId="1D3D21C9" w14:textId="77777777" w:rsidR="008679A3" w:rsidRDefault="008679A3" w:rsidP="00210190">
                        <w:pPr>
                          <w:pStyle w:val="Web"/>
                        </w:pPr>
                        <w:r>
                          <w:rPr>
                            <w:rFonts w:ascii="Arial" w:hAnsi="ＭＳ 明朝" w:cs="Arial" w:hint="eastAsia"/>
                            <w:sz w:val="18"/>
                            <w:szCs w:val="18"/>
                          </w:rPr>
                          <w:t>：</w:t>
                        </w:r>
                        <w:r>
                          <w:rPr>
                            <w:rFonts w:ascii="Arial" w:hAnsi="Arial" w:cs="Arial"/>
                            <w:sz w:val="18"/>
                            <w:szCs w:val="18"/>
                          </w:rPr>
                          <w:t>VSP Display List source file</w:t>
                        </w:r>
                      </w:p>
                    </w:txbxContent>
                  </v:textbox>
                </v:shape>
                <v:shape id="テキスト ボックス 198" o:spid="_x0000_s2157" type="#_x0000_t202" style="position:absolute;left:23166;top:33786;width:10668;height:21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" filled="f" stroked="f" strokeweight=".5pt">
                  <v:textbox inset="0,0,0,0">
                    <w:txbxContent>
                      <w:p w14:paraId="0E0480F8" w14:textId="77777777" w:rsidR="008679A3" w:rsidRPr="00EA64DC" w:rsidRDefault="008679A3" w:rsidP="00210190">
                        <w:pPr>
                          <w:pStyle w:val="Web"/>
                        </w:pPr>
                        <w:r w:rsidRPr="00B94654">
                          <w:rPr>
                            <w:rFonts w:ascii="Arial" w:hAnsi="Arial" w:cs="Arial"/>
                            <w:sz w:val="18"/>
                            <w:szCs w:val="18"/>
                          </w:rPr>
                          <w:t>vsp1_br</w:t>
                        </w:r>
                        <w:r>
                          <w:rPr>
                            <w:rFonts w:ascii="Arial" w:hAnsi="Arial" w:cs="Arial"/>
                            <w:sz w:val="18"/>
                            <w:szCs w:val="18"/>
                          </w:rPr>
                          <w:t>x</w:t>
                        </w:r>
                        <w:r w:rsidRPr="00B94654">
                          <w:rPr>
                            <w:rFonts w:ascii="Arial" w:hAnsi="Arial" w:cs="Arial"/>
                            <w:sz w:val="18"/>
                            <w:szCs w:val="18"/>
                          </w:rPr>
                          <w:t>.h</w:t>
                        </w:r>
                      </w:p>
                    </w:txbxContent>
                  </v:textbox>
                </v:shape>
                <v:shape id="テキスト ボックス 326" o:spid="_x0000_s2158" type="#_x0000_t202" style="position:absolute;left:35360;top:33945;width:16764;height:22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" filled="f" stroked="f" strokeweight=".5pt">
                  <v:textbox inset="0,0,0,0">
                    <w:txbxContent>
                      <w:p w14:paraId="3A60B5D2" w14:textId="77777777" w:rsidR="008679A3" w:rsidRDefault="008679A3" w:rsidP="00210190">
                        <w:pPr>
                          <w:pStyle w:val="Web"/>
                        </w:pPr>
                        <w:r>
                          <w:rPr>
                            <w:rFonts w:ascii="Arial" w:hAnsi="ＭＳ 明朝" w:cs="Arial" w:hint="eastAsia"/>
                            <w:sz w:val="18"/>
                            <w:szCs w:val="18"/>
                          </w:rPr>
                          <w:t>：</w:t>
                        </w:r>
                        <w:r>
                          <w:rPr>
                            <w:rFonts w:ascii="Arial" w:hAnsi="ＭＳ 明朝" w:cs="Arial" w:hint="eastAsia"/>
                            <w:sz w:val="18"/>
                            <w:szCs w:val="18"/>
                          </w:rPr>
                          <w:t>VSP BR</w:t>
                        </w:r>
                        <w:r>
                          <w:rPr>
                            <w:rFonts w:ascii="Arial" w:hAnsi="ＭＳ 明朝" w:cs="Arial"/>
                            <w:sz w:val="18"/>
                            <w:szCs w:val="18"/>
                          </w:rPr>
                          <w:t>X</w:t>
                        </w:r>
                        <w:r>
                          <w:rPr>
                            <w:rFonts w:ascii="Arial" w:hAnsi="ＭＳ 明朝" w:cs="Arial" w:hint="eastAsia"/>
                            <w:sz w:val="18"/>
                            <w:szCs w:val="18"/>
                          </w:rPr>
                          <w:t xml:space="preserve"> header file</w:t>
                        </w:r>
                      </w:p>
                    </w:txbxContent>
                  </v:textbox>
                </v:shape>
                <v:shape id="テキスト ボックス 1582" o:spid="_x0000_s2159" type="#_x0000_t202" style="position:absolute;left:23152;top:9693;width:11856;height:20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" filled="f" stroked="f" strokeweight=".5pt">
                  <v:textbox inset="0,0,0,0">
                    <w:txbxContent>
                      <w:p w14:paraId="521AEADD" w14:textId="77777777" w:rsidR="008679A3" w:rsidRDefault="008679A3" w:rsidP="00210190">
                        <w:pPr>
                          <w:pStyle w:val="Web"/>
                          <w:spacing w:after="200"/>
                        </w:pPr>
                        <w:r w:rsidRPr="00565984">
                          <w:rPr>
                            <w:rFonts w:ascii="Arial" w:hAnsi="Arial" w:cs="Arial"/>
                            <w:sz w:val="18"/>
                            <w:szCs w:val="18"/>
                          </w:rPr>
                          <w:t>vsp1_regs.h</w:t>
                        </w:r>
                      </w:p>
                    </w:txbxContent>
                  </v:textbox>
                </v:shape>
                <v:shape id="テキスト ボックス 1583" o:spid="_x0000_s2160" type="#_x0000_t202" style="position:absolute;left:23152;top:12065;width:10668;height:20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" filled="f" stroked="f" strokeweight=".5pt">
                  <v:textbox inset="0,0,0,0">
                    <w:txbxContent>
                      <w:p w14:paraId="37F460C2" w14:textId="77777777" w:rsidR="008679A3" w:rsidRDefault="008679A3" w:rsidP="00210190">
                        <w:pPr>
                          <w:pStyle w:val="Web"/>
                          <w:spacing w:after="200"/>
                        </w:pPr>
                        <w:r w:rsidRPr="00565984">
                          <w:rPr>
                            <w:rFonts w:ascii="Arial" w:hAnsi="Arial" w:cs="Arial"/>
                            <w:sz w:val="18"/>
                            <w:szCs w:val="18"/>
                          </w:rPr>
                          <w:t>vsp1_pipe.h</w:t>
                        </w:r>
                      </w:p>
                    </w:txbxContent>
                  </v:textbox>
                </v:shape>
                <v:shape id="テキスト ボックス 9196" o:spid="_x0000_s2161" type="#_x0000_t202" style="position:absolute;left:35281;top:9959;width:16764;height:23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" filled="f" stroked="f" strokeweight=".5pt">
                  <v:textbox inset="0,0,0,0">
                    <w:txbxContent>
                      <w:p w14:paraId="292FB2B9" w14:textId="77777777" w:rsidR="008679A3" w:rsidRDefault="008679A3" w:rsidP="00210190">
                        <w:pPr>
                          <w:pStyle w:val="Web"/>
                          <w:spacing w:after="200"/>
                        </w:pPr>
                        <w:r>
                          <w:rPr>
                            <w:rFonts w:hAnsi="ＭＳ 明朝" w:cs="Arial" w:hint="eastAsia"/>
                            <w:sz w:val="18"/>
                            <w:szCs w:val="18"/>
                          </w:rPr>
                          <w:t>：</w:t>
                        </w:r>
                        <w:r>
                          <w:rPr>
                            <w:rFonts w:ascii="Arial" w:hAnsi="Arial" w:cs="Arial"/>
                            <w:sz w:val="18"/>
                            <w:szCs w:val="18"/>
                          </w:rPr>
                          <w:t>VSP registers file</w:t>
                        </w:r>
                      </w:p>
                    </w:txbxContent>
                  </v:textbox>
                </v:shape>
                <v:shape id="テキスト ボックス 9197" o:spid="_x0000_s2162" type="#_x0000_t202" style="position:absolute;left:35344;top:12212;width:16764;height:21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" filled="f" stroked="f" strokeweight=".5pt">
                  <v:textbox inset="0,0,0,0">
                    <w:txbxContent>
                      <w:p w14:paraId="59020C76" w14:textId="77777777" w:rsidR="008679A3" w:rsidRDefault="008679A3" w:rsidP="00210190">
                        <w:pPr>
                          <w:pStyle w:val="Web"/>
                          <w:spacing w:after="200"/>
                        </w:pPr>
                        <w:r>
                          <w:rPr>
                            <w:rFonts w:hAnsi="ＭＳ 明朝" w:cs="Arial" w:hint="eastAsia"/>
                            <w:sz w:val="18"/>
                            <w:szCs w:val="18"/>
                          </w:rPr>
                          <w:t>：</w:t>
                        </w:r>
                        <w:r>
                          <w:rPr>
                            <w:rFonts w:ascii="Arial" w:hAnsi="Arial" w:cs="Arial"/>
                            <w:sz w:val="18"/>
                            <w:szCs w:val="18"/>
                          </w:rPr>
                          <w:t>VSP pipe header file</w:t>
                        </w:r>
                      </w:p>
                    </w:txbxContent>
                  </v:textbox>
                </v:shape>
                <v:line id="直線コネクタ 1524" o:spid="_x0000_s2163" style="position:absolute;visibility:visible;mso-wrap-style:square" from="20060,2912" to="22346,29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" strokecolor="black [3213]"/>
                <v:line id="直線コネクタ 1578" o:spid="_x0000_s2164" style="position:absolute;visibility:visible;mso-wrap-style:square" from="21393,3143" to="21393,39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" strokecolor="black [3213]"/>
                <v:line id="直線コネクタ 1579" o:spid="_x0000_s2165" style="position:absolute;visibility:visible;mso-wrap-style:square" from="21509,36797" to="22652,36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" strokecolor="black [3213]"/>
                <v:line id="直線コネクタ 1580" o:spid="_x0000_s2166" style="position:absolute;visibility:visible;mso-wrap-style:square" from="21394,30795" to="22537,30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" strokecolor="black [3213]"/>
                <v:line id="直線コネクタ 1581" o:spid="_x0000_s2167" style="position:absolute;visibility:visible;mso-wrap-style:square" from="21394,28890" to="22537,28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" strokecolor="black [3213]"/>
                <v:line id="直線コネクタ 1582" o:spid="_x0000_s2168" style="position:absolute;visibility:visible;mso-wrap-style:square" from="21394,26985" to="22537,26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" strokecolor="black [3213]"/>
                <v:line id="直線コネクタ 1583" o:spid="_x0000_s2169" style="position:absolute;visibility:visible;mso-wrap-style:square" from="21394,25080" to="22537,25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" strokecolor="black [3213]"/>
                <v:line id="直線コネクタ 1584" o:spid="_x0000_s2170" style="position:absolute;visibility:visible;mso-wrap-style:square" from="21394,23175" to="22537,23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" strokecolor="black [3213]"/>
                <v:line id="直線コネクタ 1585" o:spid="_x0000_s2171" style="position:absolute;visibility:visible;mso-wrap-style:square" from="21394,21270" to="22537,21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" strokecolor="black [3213]"/>
                <v:line id="直線コネクタ 1588" o:spid="_x0000_s2172" style="position:absolute;visibility:visible;mso-wrap-style:square" from="21495,19270" to="22638,1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" strokecolor="black [3213]"/>
                <v:line id="直線コネクタ 1589" o:spid="_x0000_s2173" style="position:absolute;visibility:visible;mso-wrap-style:square" from="21495,17365" to="22638,173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" strokecolor="black [3213]"/>
                <v:line id="直線コネクタ 1592" o:spid="_x0000_s2174" style="position:absolute;visibility:visible;mso-wrap-style:square" from="21558,15261" to="22701,15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" strokecolor="black [3213]"/>
                <v:line id="直線コネクタ 1593" o:spid="_x0000_s2175" style="position:absolute;visibility:visible;mso-wrap-style:square" from="21495,8931" to="22638,89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" strokecolor="black [3213]"/>
                <v:line id="直線コネクタ 1620" o:spid="_x0000_s2176" style="position:absolute;visibility:visible;mso-wrap-style:square" from="21495,7026" to="22638,7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" strokecolor="black [3213]"/>
                <v:line id="直線コネクタ 1621" o:spid="_x0000_s2177" style="position:absolute;visibility:visible;mso-wrap-style:square" from="21495,5121" to="22638,5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" strokecolor="black [3213]"/>
                <v:line id="直線コネクタ 1635" o:spid="_x0000_s2178" style="position:absolute;visibility:visible;mso-wrap-style:square" from="21394,32973" to="22537,329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" strokecolor="black [3213]"/>
                <v:line id="直線コネクタ 1642" o:spid="_x0000_s2179" style="position:absolute;visibility:visible;mso-wrap-style:square" from="21628,13185" to="22771,13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" strokecolor="black [3213]"/>
                <v:line id="直線コネクタ 1643" o:spid="_x0000_s2180" style="position:absolute;visibility:visible;mso-wrap-style:square" from="21565,11229" to="22708,112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" strokecolor="black [3213]"/>
                <v:line id="直線コネクタ 1644" o:spid="_x0000_s2181" style="position:absolute;visibility:visible;mso-wrap-style:square" from="21509,34911" to="22652,349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" strokecolor="black [3213]"/>
                <v:shape id="テキスト ボックス 8891" o:spid="_x0000_s2182" type="#_x0000_t202" style="position:absolute;left:4994;top:1635;width:15161;height:28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" filled="f" stroked="f" strokeweight=".5pt">
                  <v:textbox inset="0,0,0,0">
                    <w:txbxContent>
                      <w:p w14:paraId="59C6A451" w14:textId="77777777" w:rsidR="008679A3" w:rsidRDefault="008679A3" w:rsidP="00565984">
                        <w:pPr>
                          <w:pStyle w:val="Web"/>
                          <w:spacing w:after="200"/>
                        </w:pPr>
                        <w:r>
                          <w:rPr>
                            <w:rFonts w:ascii="Arial" w:hAnsi="Arial" w:cs="Arial"/>
                            <w:sz w:val="18"/>
                            <w:szCs w:val="18"/>
                          </w:rPr>
                          <w:t>drivers/media/platform/vsp1/</w:t>
                        </w:r>
                      </w:p>
                    </w:txbxContent>
                  </v:textbox>
                </v:shape>
                <v:line id="直線コネクタ 1944" o:spid="_x0000_s2183" style="position:absolute;visibility:visible;mso-wrap-style:square" from="3851,2931" to="4994,29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" strokecolor="black [3213]"/>
                <v:line id="直線コネクタ 1945" o:spid="_x0000_s2184" style="position:absolute;flip:y;visibility:visible;mso-wrap-style:square" from="21495,39374" to="22708,39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" strokecolor="black [3213]"/>
                <v:shape id="テキスト ボックス 1628" o:spid="_x0000_s2185" type="#_x0000_t202" style="position:absolute;left:23438;top:37939;width:12192;height:2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" filled="f" stroked="f" strokeweight=".5pt">
                  <v:textbox inset="0,0,0,0">
                    <w:txbxContent>
                      <w:p w14:paraId="2B924F0C" w14:textId="77777777" w:rsidR="008679A3" w:rsidRPr="00EA64DC" w:rsidRDefault="008679A3" w:rsidP="00565984">
                        <w:pPr>
                          <w:pStyle w:val="Web"/>
                          <w:spacing w:after="200"/>
                        </w:pPr>
                        <w:r w:rsidRPr="00565984">
                          <w:rPr>
                            <w:rFonts w:ascii="Arial" w:hAnsi="Arial" w:cs="Arial"/>
                            <w:sz w:val="18"/>
                            <w:szCs w:val="18"/>
                          </w:rPr>
                          <w:t>vsp1.h</w:t>
                        </w:r>
                      </w:p>
                    </w:txbxContent>
                  </v:textbox>
                </v:shape>
                <v:shape id="テキスト ボックス 8889" o:spid="_x0000_s2186" type="#_x0000_t202" style="position:absolute;left:35281;top:38060;width:19310;height:2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" filled="f" stroked="f" strokeweight=".5pt">
                  <v:textbox inset="0,0,0,0">
                    <w:txbxContent>
                      <w:p w14:paraId="4241849F" w14:textId="77777777" w:rsidR="008679A3" w:rsidRDefault="008679A3" w:rsidP="00EA64DC">
                        <w:pPr>
                          <w:pStyle w:val="Web"/>
                          <w:spacing w:after="200"/>
                        </w:pPr>
                        <w:r>
                          <w:rPr>
                            <w:rFonts w:ascii="Arial" w:hAnsi="Arial" w:cs="Arial" w:hint="eastAsia"/>
                            <w:sz w:val="18"/>
                            <w:szCs w:val="18"/>
                          </w:rPr>
                          <w:t>：</w:t>
                        </w:r>
                        <w:r>
                          <w:rPr>
                            <w:rFonts w:ascii="Arial" w:hAnsi="Arial" w:cs="Arial" w:hint="eastAsia"/>
                            <w:sz w:val="18"/>
                            <w:szCs w:val="18"/>
                          </w:rPr>
                          <w:t>VSP header file</w:t>
                        </w:r>
                      </w:p>
                    </w:txbxContent>
                  </v:textbox>
                </v:shape>
                <v:shape id="テキスト ボックス 382" o:spid="_x0000_s2187" type="#_x0000_t202" style="position:absolute;left:4467;top:48345;width:17360;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" fillcolor="white [3201]" stroked="f" strokeweight=".5pt">
                  <v:textbox>
                    <w:txbxContent>
                      <w:p w14:paraId="4737B791" w14:textId="77777777" w:rsidR="008679A3" w:rsidRDefault="008679A3" w:rsidP="004A4EBB">
                        <w:pPr>
                          <w:pStyle w:val="Web"/>
                          <w:spacing w:after="200"/>
                        </w:pPr>
                        <w:r>
                          <w:rPr>
                            <w:rFonts w:ascii="Arial" w:hAnsi="Arial" w:cs="Arial"/>
                            <w:sz w:val="18"/>
                            <w:szCs w:val="18"/>
                          </w:rPr>
                          <w:t>include/uapi/drm/</w:t>
                        </w:r>
                      </w:p>
                    </w:txbxContent>
                  </v:textbox>
                </v:shape>
                <v:shape id="テキスト ボックス 8866" o:spid="_x0000_s2188" type="#_x0000_t202" style="position:absolute;left:5444;top:44649;width:14478;height:2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" filled="f" stroked="f" strokeweight=".5pt">
                  <v:textbox inset="0,0,0,0">
                    <w:txbxContent>
                      <w:p w14:paraId="30C0F2C3" w14:textId="77777777" w:rsidR="008679A3" w:rsidRDefault="008679A3" w:rsidP="004A4EBB">
                        <w:pPr>
                          <w:pStyle w:val="Web"/>
                          <w:spacing w:after="200"/>
                        </w:pPr>
                        <w:r>
                          <w:rPr>
                            <w:rFonts w:ascii="Arial" w:hAnsi="Arial" w:cs="Arial"/>
                            <w:sz w:val="18"/>
                            <w:szCs w:val="18"/>
                          </w:rPr>
                          <w:t>include/drm/bridge</w:t>
                        </w:r>
                        <w:r w:rsidRPr="00320391">
                          <w:rPr>
                            <w:rFonts w:ascii="Arial" w:hAnsi="Arial" w:cs="Arial"/>
                            <w:color w:val="008080"/>
                            <w:sz w:val="18"/>
                            <w:szCs w:val="18"/>
                          </w:rPr>
                          <w:t>/</w:t>
                        </w:r>
                      </w:p>
                    </w:txbxContent>
                  </v:textbox>
                </v:shape>
                <v:line id="直線コネクタ 1011" o:spid="_x0000_s2189" style="position:absolute;visibility:visible;mso-wrap-style:square" from="3755,45856" to="4898,45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" strokecolor="black [3213]"/>
                <v:shape id="テキスト ボックス 1628" o:spid="_x0000_s2190" type="#_x0000_t202" style="position:absolute;left:23269;top:44243;width:10668;height:21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" filled="f" stroked="f" strokeweight=".5pt">
                  <v:textbox inset="0,0,0,0">
                    <w:txbxContent>
                      <w:p w14:paraId="7D6951BA" w14:textId="77777777" w:rsidR="008679A3" w:rsidRDefault="008679A3" w:rsidP="004A4EBB">
                        <w:pPr>
                          <w:pStyle w:val="Web"/>
                          <w:spacing w:after="200"/>
                        </w:pPr>
                        <w:r>
                          <w:rPr>
                            <w:rFonts w:ascii="Arial" w:hAnsi="Arial" w:cs="Arial"/>
                            <w:sz w:val="18"/>
                            <w:szCs w:val="18"/>
                          </w:rPr>
                          <w:t>dw_hdmi.h</w:t>
                        </w:r>
                      </w:p>
                    </w:txbxContent>
                  </v:textbox>
                </v:shape>
                <v:shape id="テキスト ボックス 8889" o:spid="_x0000_s2191" type="#_x0000_t202" style="position:absolute;left:35105;top:44459;width:22670;height:22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" filled="f" stroked="f" strokeweight=".5pt">
                  <v:textbox inset="0,0,0,0">
                    <w:txbxContent>
                      <w:p w14:paraId="332D8792" w14:textId="77777777" w:rsidR="008679A3" w:rsidRDefault="008679A3" w:rsidP="004A4EBB">
                        <w:pPr>
                          <w:pStyle w:val="Web"/>
                          <w:spacing w:after="200"/>
                        </w:pPr>
                        <w:r>
                          <w:rPr>
                            <w:rFonts w:eastAsia="ＭＳ ゴシック" w:hAnsi="ＭＳ ゴシック" w:cs="Arial" w:hint="eastAsia"/>
                            <w:sz w:val="18"/>
                            <w:szCs w:val="18"/>
                          </w:rPr>
                          <w:t>：</w:t>
                        </w:r>
                        <w:r>
                          <w:rPr>
                            <w:rFonts w:ascii="Arial" w:eastAsia="HGS創英角ﾎﾟｯﾌﾟ体" w:hAnsi="Arial" w:cs="Arial"/>
                            <w:sz w:val="18"/>
                            <w:szCs w:val="18"/>
                          </w:rPr>
                          <w:t xml:space="preserve">dw hdmi </w:t>
                        </w:r>
                        <w:r>
                          <w:rPr>
                            <w:rFonts w:ascii="Arial" w:hAnsi="Arial" w:cs="Arial"/>
                            <w:sz w:val="18"/>
                            <w:szCs w:val="18"/>
                          </w:rPr>
                          <w:t>header file</w:t>
                        </w:r>
                      </w:p>
                    </w:txbxContent>
                  </v:textbox>
                </v:shape>
                <v:shape id="テキスト ボックス 8892" o:spid="_x0000_s2192" type="#_x0000_t202" style="position:absolute;left:5279;top:46745;width:14478;height:22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" filled="f" stroked="f" strokeweight=".5pt">
                  <v:textbox inset="0,0,0,0">
                    <w:txbxContent>
                      <w:p w14:paraId="2392B1BF" w14:textId="77777777" w:rsidR="008679A3" w:rsidRDefault="008679A3" w:rsidP="004A4EBB">
                        <w:pPr>
                          <w:pStyle w:val="Web"/>
                          <w:spacing w:after="200"/>
                        </w:pPr>
                        <w:r>
                          <w:rPr>
                            <w:rFonts w:ascii="Arial" w:hAnsi="Arial" w:cs="Arial"/>
                            <w:sz w:val="18"/>
                            <w:szCs w:val="18"/>
                          </w:rPr>
                          <w:t>include/media</w:t>
                        </w:r>
                        <w:r w:rsidRPr="00320391">
                          <w:rPr>
                            <w:rFonts w:ascii="Arial" w:hAnsi="Arial" w:cs="Arial"/>
                            <w:color w:val="008080"/>
                            <w:sz w:val="18"/>
                            <w:szCs w:val="18"/>
                          </w:rPr>
                          <w:t>/</w:t>
                        </w:r>
                      </w:p>
                    </w:txbxContent>
                  </v:textbox>
                </v:shape>
                <v:line id="直線コネクタ 1016" o:spid="_x0000_s2193" style="position:absolute;visibility:visible;mso-wrap-style:square" from="3755,48205" to="4898,482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" strokecolor="black [3213]"/>
                <v:line id="直線コネクタ 1018" o:spid="_x0000_s2194" style="position:absolute;flip:y;visibility:visible;mso-wrap-style:square" from="20716,45703" to="22704,45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" strokecolor="black [3213]"/>
                <v:shape id="テキスト ボックス 1628" o:spid="_x0000_s2195" type="#_x0000_t202" style="position:absolute;left:23542;top:46808;width:10668;height:2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" filled="f" stroked="f" strokeweight=".5pt">
                  <v:textbox inset="0,0,0,0">
                    <w:txbxContent>
                      <w:p w14:paraId="69C5BE73" w14:textId="77777777" w:rsidR="008679A3" w:rsidRDefault="008679A3" w:rsidP="004A4EBB">
                        <w:pPr>
                          <w:pStyle w:val="Web"/>
                          <w:spacing w:after="200" w:line="240" w:lineRule="exact"/>
                        </w:pPr>
                        <w:r>
                          <w:rPr>
                            <w:rFonts w:ascii="Arial" w:hAnsi="Arial" w:cs="Arial"/>
                            <w:sz w:val="18"/>
                            <w:szCs w:val="18"/>
                          </w:rPr>
                          <w:t>vsp1.h</w:t>
                        </w:r>
                      </w:p>
                    </w:txbxContent>
                  </v:textbox>
                </v:shape>
                <v:shape id="テキスト ボックス 8889" o:spid="_x0000_s2196" type="#_x0000_t202" style="position:absolute;left:35220;top:46745;width:22669;height:22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" filled="f" stroked="f" strokeweight=".5pt">
                  <v:textbox inset="0,0,0,0">
                    <w:txbxContent>
                      <w:p w14:paraId="39E0353E" w14:textId="77777777" w:rsidR="008679A3" w:rsidRDefault="008679A3" w:rsidP="004A4EBB">
                        <w:pPr>
                          <w:pStyle w:val="Web"/>
                          <w:spacing w:after="200" w:line="240" w:lineRule="exact"/>
                        </w:pPr>
                        <w:r>
                          <w:rPr>
                            <w:rFonts w:eastAsia="ＭＳ ゴシック" w:hAnsi="ＭＳ ゴシック" w:cs="Arial" w:hint="eastAsia"/>
                            <w:sz w:val="18"/>
                            <w:szCs w:val="18"/>
                          </w:rPr>
                          <w:t>：</w:t>
                        </w:r>
                        <w:r>
                          <w:rPr>
                            <w:rFonts w:ascii="Arial" w:eastAsia="HGS創英角ﾎﾟｯﾌﾟ体" w:hAnsi="Arial" w:cs="Arial"/>
                            <w:sz w:val="18"/>
                            <w:szCs w:val="18"/>
                          </w:rPr>
                          <w:t xml:space="preserve">VSP </w:t>
                        </w:r>
                        <w:r>
                          <w:rPr>
                            <w:rFonts w:ascii="Arial" w:hAnsi="Arial" w:cs="Arial"/>
                            <w:sz w:val="18"/>
                            <w:szCs w:val="18"/>
                          </w:rPr>
                          <w:t>header file</w:t>
                        </w:r>
                      </w:p>
                    </w:txbxContent>
                  </v:textbox>
                </v:shape>
                <v:line id="直線コネクタ 1025" o:spid="_x0000_s2197" style="position:absolute;flip:y;visibility:visible;mso-wrap-style:square" from="20684,48028" to="22672,48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" strokecolor="black [3213]"/>
                <v:line id="直線コネクタ 1027" o:spid="_x0000_s2198" style="position:absolute;visibility:visible;mso-wrap-style:square" from="3647,50091" to="4790,500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" strokecolor="black [3213]"/>
                <v:shape id="テキスト ボックス 9164" o:spid="_x0000_s2199" type="#_x0000_t202" style="position:absolute;left:22545;top:48440;width:10649;height:3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" fillcolor="white [3201]" stroked="f" strokeweight=".5pt">
                  <v:textbox>
                    <w:txbxContent>
                      <w:p w14:paraId="3AFF5C9E" w14:textId="77777777" w:rsidR="008679A3" w:rsidRDefault="008679A3" w:rsidP="004A4EBB">
                        <w:pPr>
                          <w:pStyle w:val="Web"/>
                          <w:spacing w:after="200"/>
                        </w:pPr>
                        <w:r>
                          <w:rPr>
                            <w:rFonts w:ascii="Arial" w:hAnsi="Arial" w:cs="Arial"/>
                            <w:sz w:val="18"/>
                            <w:szCs w:val="18"/>
                          </w:rPr>
                          <w:t>rcar_du_drm.h</w:t>
                        </w:r>
                      </w:p>
                    </w:txbxContent>
                  </v:textbox>
                </v:shape>
                <v:line id="直線コネクタ 1032" o:spid="_x0000_s2200" style="position:absolute;flip:y;visibility:visible;mso-wrap-style:square" from="20659,49901" to="22647,499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" strokecolor="black [3213]"/>
                <v:shape id="テキスト ボックス 9166" o:spid="_x0000_s2201" type="#_x0000_t202" style="position:absolute;left:34229;top:48351;width:25184;height:36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" fillcolor="white [3201]" stroked="f" strokeweight=".5pt">
                  <v:textbox>
                    <w:txbxContent>
                      <w:p w14:paraId="60DBBC50" w14:textId="77777777" w:rsidR="008679A3" w:rsidRDefault="008679A3" w:rsidP="004A4EBB">
                        <w:pPr>
                          <w:pStyle w:val="Web"/>
                          <w:spacing w:after="200"/>
                        </w:pPr>
                        <w:r>
                          <w:rPr>
                            <w:rFonts w:ascii="Arial" w:hAnsi="ＭＳ 明朝" w:cs="Arial" w:hint="eastAsia"/>
                            <w:sz w:val="18"/>
                            <w:szCs w:val="18"/>
                          </w:rPr>
                          <w:t>：</w:t>
                        </w:r>
                        <w:r>
                          <w:rPr>
                            <w:rFonts w:ascii="Arial" w:hAnsi="Arial" w:cs="Arial"/>
                            <w:sz w:val="18"/>
                            <w:szCs w:val="18"/>
                          </w:rPr>
                          <w:t>rcar-du user application header file</w:t>
                        </w:r>
                      </w:p>
                    </w:txbxContent>
                  </v:textbox>
                </v:shape>
                <v:shape id="テキスト ボックス 8891" o:spid="_x0000_s2202" type="#_x0000_t202" style="position:absolute;left:5349;top:42160;width:14478;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" filled="f" stroked="f" strokeweight=".5pt">
                  <v:textbox inset="0,0,0,0">
                    <w:txbxContent>
                      <w:p w14:paraId="3087A458" w14:textId="77777777" w:rsidR="008679A3" w:rsidRDefault="008679A3" w:rsidP="004A4EBB">
                        <w:pPr>
                          <w:pStyle w:val="Web"/>
                          <w:spacing w:after="200"/>
                        </w:pPr>
                        <w:r>
                          <w:rPr>
                            <w:rFonts w:ascii="Arial" w:hAnsi="Arial" w:cs="Arial"/>
                            <w:sz w:val="18"/>
                            <w:szCs w:val="18"/>
                          </w:rPr>
                          <w:t>drivers/media/platform</w:t>
                        </w:r>
                        <w:r w:rsidRPr="00320391">
                          <w:rPr>
                            <w:rFonts w:ascii="Arial" w:hAnsi="Arial" w:cs="Arial"/>
                            <w:color w:val="008080"/>
                            <w:sz w:val="18"/>
                            <w:szCs w:val="18"/>
                          </w:rPr>
                          <w:t>/</w:t>
                        </w:r>
                      </w:p>
                    </w:txbxContent>
                  </v:textbox>
                </v:shape>
                <v:line id="直線コネクタ 1035" o:spid="_x0000_s2203" style="position:absolute;visibility:visible;mso-wrap-style:square" from="3647,43563" to="4790,435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" strokecolor="black [3213]"/>
                <v:shape id="テキスト ボックス 1574" o:spid="_x0000_s2204" type="#_x0000_t202" style="position:absolute;left:23491;top:41995;width:10668;height:2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" filled="f" stroked="f" strokeweight=".5pt">
                  <v:textbox inset="0,0,0,0">
                    <w:txbxContent>
                      <w:p w14:paraId="6BD59C82" w14:textId="77777777" w:rsidR="008679A3" w:rsidRDefault="008679A3" w:rsidP="004A4EBB">
                        <w:pPr>
                          <w:pStyle w:val="Web"/>
                          <w:spacing w:after="200"/>
                        </w:pPr>
                        <w:r>
                          <w:rPr>
                            <w:rFonts w:ascii="Arial" w:hAnsi="Arial" w:cs="Arial"/>
                            <w:sz w:val="18"/>
                            <w:szCs w:val="18"/>
                          </w:rPr>
                          <w:t>rcar-fcp.c</w:t>
                        </w:r>
                      </w:p>
                    </w:txbxContent>
                  </v:textbox>
                </v:shape>
                <v:line id="直線コネクタ 1048" o:spid="_x0000_s2205" style="position:absolute;visibility:visible;mso-wrap-style:square" from="20659,43367" to="22945,43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" strokecolor="black [3213]"/>
                <v:shape id="テキスト ボックス 1516" o:spid="_x0000_s2206" type="#_x0000_t202" style="position:absolute;left:35220;top:42484;width:16764;height:22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" filled="f" stroked="f" strokeweight=".5pt">
                  <v:textbox inset="0,0,0,0">
                    <w:txbxContent>
                      <w:p w14:paraId="066F2DFE" w14:textId="77777777" w:rsidR="008679A3" w:rsidRDefault="008679A3" w:rsidP="004A4EBB">
                        <w:pPr>
                          <w:pStyle w:val="Web"/>
                          <w:spacing w:after="200"/>
                        </w:pPr>
                        <w:r>
                          <w:rPr>
                            <w:rFonts w:hAnsi="ＭＳ 明朝" w:cs="Arial" w:hint="eastAsia"/>
                            <w:sz w:val="18"/>
                            <w:szCs w:val="18"/>
                          </w:rPr>
                          <w:t>：</w:t>
                        </w:r>
                        <w:r>
                          <w:rPr>
                            <w:rFonts w:ascii="Arial" w:hAnsi="Arial" w:cs="Arial"/>
                            <w:sz w:val="18"/>
                            <w:szCs w:val="18"/>
                          </w:rPr>
                          <w:t>FCP source file</w:t>
                        </w:r>
                      </w:p>
                    </w:txbxContent>
                  </v:textbox>
                </v:shape>
                <w10:anchorlock/>
              </v:group>
            </w:pict>
          </mc:Fallback>
        </mc:AlternateContent>
      </w:r>
    </w:p>
    <w:p w14:paraId="307F8E20" w14:textId="66E7C7EA" w:rsidR="00F13C42" w:rsidRDefault="00B733EB" w:rsidP="00186B85">
      <w:pPr>
        <w:pStyle w:val="figuretitle"/>
        <w:rPr>
          <w:lang w:eastAsia="ja-JP"/>
        </w:rPr>
      </w:pPr>
      <w:r>
        <w:t xml:space="preserve">Figure </w:t>
      </w:r>
      <w:r w:rsidR="00910085">
        <w:rPr>
          <w:noProof/>
        </w:rPr>
        <w:fldChar w:fldCharType="begin"/>
      </w:r>
      <w:r w:rsidR="00910085">
        <w:rPr>
          <w:noProof/>
        </w:rPr>
        <w:instrText xml:space="preserve"> STYLEREF 1 \s </w:instrText>
      </w:r>
      <w:r w:rsidR="00910085">
        <w:rPr>
          <w:noProof/>
        </w:rPr>
        <w:fldChar w:fldCharType="separate"/>
      </w:r>
      <w:r w:rsidR="00253C6E">
        <w:rPr>
          <w:noProof/>
        </w:rPr>
        <w:t>5</w:t>
      </w:r>
      <w:r w:rsidR="00910085">
        <w:rPr>
          <w:noProof/>
        </w:rPr>
        <w:fldChar w:fldCharType="end"/>
      </w:r>
      <w:r w:rsidR="00BC41F1">
        <w:noBreakHyphen/>
      </w:r>
      <w:r w:rsidR="00910085">
        <w:rPr>
          <w:noProof/>
        </w:rPr>
        <w:fldChar w:fldCharType="begin"/>
      </w:r>
      <w:r w:rsidR="00910085">
        <w:rPr>
          <w:noProof/>
        </w:rPr>
        <w:instrText xml:space="preserve"> SEQ Figure \* ARABIC \s 1 </w:instrText>
      </w:r>
      <w:r w:rsidR="00910085">
        <w:rPr>
          <w:noProof/>
        </w:rPr>
        <w:fldChar w:fldCharType="separate"/>
      </w:r>
      <w:r w:rsidR="00253C6E">
        <w:rPr>
          <w:noProof/>
        </w:rPr>
        <w:t>1</w:t>
      </w:r>
      <w:r w:rsidR="00910085">
        <w:rPr>
          <w:noProof/>
        </w:rPr>
        <w:fldChar w:fldCharType="end"/>
      </w:r>
      <w:r w:rsidR="00330285">
        <w:rPr>
          <w:rFonts w:hint="eastAsia"/>
          <w:lang w:eastAsia="ja-JP"/>
        </w:rPr>
        <w:t xml:space="preserve">   Directory configuration</w:t>
      </w:r>
    </w:p>
    <w:p w14:paraId="287C2BE1" w14:textId="77777777" w:rsidR="009D4868" w:rsidRDefault="002366FC">
      <w:pPr>
        <w:overflowPunct/>
        <w:autoSpaceDE/>
        <w:autoSpaceDN/>
        <w:adjustRightInd/>
        <w:spacing w:after="0" w:line="240" w:lineRule="auto"/>
        <w:textAlignment w:val="auto"/>
        <w:rPr>
          <w:lang w:eastAsia="ja-JP"/>
        </w:rPr>
      </w:pPr>
      <w:r>
        <w:rPr>
          <w:lang w:eastAsia="ja-JP"/>
        </w:rPr>
        <w:br w:type="page"/>
      </w:r>
    </w:p>
    <w:p w14:paraId="3EAC30CD" w14:textId="77777777" w:rsidR="00330285" w:rsidRDefault="00330285">
      <w:pPr>
        <w:pStyle w:val="Heading2"/>
        <w:rPr>
          <w:lang w:eastAsia="ja-JP"/>
        </w:rPr>
      </w:pPr>
      <w:r>
        <w:rPr>
          <w:rFonts w:hint="eastAsia"/>
          <w:lang w:eastAsia="ja-JP"/>
        </w:rPr>
        <w:lastRenderedPageBreak/>
        <w:t>Integration Procedure</w:t>
      </w:r>
    </w:p>
    <w:p w14:paraId="6ED90F0C" w14:textId="77777777" w:rsidR="00330285" w:rsidRDefault="00330285" w:rsidP="00330285">
      <w:pPr>
        <w:pStyle w:val="Heading3"/>
        <w:rPr>
          <w:lang w:eastAsia="ja-JP"/>
        </w:rPr>
      </w:pPr>
      <w:bookmarkStart w:id="19" w:name="_Ref367895000"/>
      <w:r>
        <w:rPr>
          <w:rFonts w:hint="eastAsia"/>
          <w:lang w:eastAsia="ja-JP"/>
        </w:rPr>
        <w:t>Kernel Configuration</w:t>
      </w:r>
      <w:bookmarkEnd w:id="19"/>
    </w:p>
    <w:p w14:paraId="182332C0" w14:textId="77777777" w:rsidR="00330285" w:rsidRDefault="00330285" w:rsidP="001E3BC1">
      <w:pPr>
        <w:rPr>
          <w:lang w:eastAsia="ja-JP"/>
        </w:rPr>
      </w:pPr>
      <w:r w:rsidRPr="00330285">
        <w:rPr>
          <w:lang w:eastAsia="ja-JP"/>
        </w:rPr>
        <w:t>To enable the function of this module, make the following setting with Kernel Configuration.</w:t>
      </w:r>
    </w:p>
    <w:p w14:paraId="195EBF1A" w14:textId="77777777" w:rsidR="00330285" w:rsidRPr="00330285" w:rsidRDefault="006317F8" w:rsidP="001F706A">
      <w:pPr>
        <w:keepNext/>
        <w:widowControl w:val="0"/>
        <w:pBdr>
          <w:top w:val="single" w:sz="4" w:space="8" w:color="auto"/>
          <w:left w:val="single" w:sz="4" w:space="8" w:color="auto"/>
          <w:bottom w:val="single" w:sz="4" w:space="13" w:color="auto"/>
          <w:right w:val="single" w:sz="4" w:space="8" w:color="auto"/>
        </w:pBdr>
        <w:kinsoku w:val="0"/>
        <w:autoSpaceDE/>
        <w:autoSpaceDN/>
        <w:spacing w:before="240" w:after="60" w:line="240" w:lineRule="atLeast"/>
        <w:ind w:left="142" w:right="142"/>
        <w:jc w:val="center"/>
        <w:rPr>
          <w:rFonts w:ascii="Arial" w:eastAsia="MS Gothic" w:hAnsi="Arial"/>
          <w:sz w:val="18"/>
          <w:lang w:eastAsia="ja-JP"/>
        </w:rPr>
      </w:pPr>
      <w:r w:rsidRPr="006317F8">
        <w:rPr>
          <w:rFonts w:ascii="MS PGothic" w:eastAsia="MS PGothic" w:hAnsi="MS PGothic"/>
          <w:noProof/>
          <w:kern w:val="2"/>
          <w:sz w:val="21"/>
          <w:szCs w:val="21"/>
        </w:rPr>
        <mc:AlternateContent>
          <mc:Choice Requires="wpc">
            <w:drawing>
              <wp:inline distT="0" distB="0" distL="0" distR="0" wp14:anchorId="4B85A908" wp14:editId="44B80F09">
                <wp:extent cx="6083300" cy="5697153"/>
                <wp:effectExtent l="0" t="0" r="0" b="0"/>
                <wp:docPr id="8951" name="キャンバス 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8950" name="Text Box 34"/>
                        <wps:cNvSpPr txBox="1">
                          <a:spLocks noChangeArrowheads="1"/>
                        </wps:cNvSpPr>
                        <wps:spPr bwMode="auto">
                          <a:xfrm>
                            <a:off x="40005" y="13943"/>
                            <a:ext cx="6043295" cy="55981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8826F8" w14:textId="77777777" w:rsidR="008679A3" w:rsidRPr="00B94654" w:rsidRDefault="008679A3" w:rsidP="001F706A">
                              <w:pPr>
                                <w:tabs>
                                  <w:tab w:val="left" w:pos="510"/>
                                  <w:tab w:val="left" w:pos="1200"/>
                                  <w:tab w:val="left" w:pos="1800"/>
                                  <w:tab w:val="left" w:pos="2400"/>
                                  <w:tab w:val="left" w:pos="3000"/>
                                  <w:tab w:val="left" w:pos="3600"/>
                                </w:tabs>
                                <w:spacing w:after="0" w:line="240" w:lineRule="exact"/>
                                <w:rPr>
                                  <w:rFonts w:eastAsia="MS PGothic"/>
                                  <w:sz w:val="18"/>
                                </w:rPr>
                              </w:pPr>
                              <w:r w:rsidRPr="00B94654">
                                <w:rPr>
                                  <w:rFonts w:eastAsia="MS PGothic"/>
                                  <w:sz w:val="18"/>
                                </w:rPr>
                                <w:t>Device Drivers  ---&gt;</w:t>
                              </w:r>
                            </w:p>
                            <w:p w14:paraId="4E4BDFB8" w14:textId="77777777" w:rsidR="008679A3" w:rsidRDefault="008679A3" w:rsidP="001F706A">
                              <w:pPr>
                                <w:tabs>
                                  <w:tab w:val="left" w:pos="600"/>
                                  <w:tab w:val="left" w:pos="1200"/>
                                  <w:tab w:val="left" w:pos="1800"/>
                                  <w:tab w:val="left" w:pos="2400"/>
                                  <w:tab w:val="left" w:pos="2977"/>
                                  <w:tab w:val="left" w:pos="3600"/>
                                </w:tabs>
                                <w:spacing w:after="0" w:line="240" w:lineRule="exact"/>
                                <w:rPr>
                                  <w:rFonts w:eastAsia="MS Gothic"/>
                                </w:rPr>
                              </w:pPr>
                              <w:r>
                                <w:rPr>
                                  <w:rFonts w:eastAsia="MS Gothic"/>
                                </w:rPr>
                                <w:tab/>
                              </w:r>
                              <w:r w:rsidRPr="00B55829">
                                <w:rPr>
                                  <w:rFonts w:eastAsia="MS Gothic"/>
                                </w:rPr>
                                <w:t>I2C support  ---&gt;</w:t>
                              </w:r>
                            </w:p>
                            <w:p w14:paraId="4FD277B3" w14:textId="77777777" w:rsidR="008679A3" w:rsidRDefault="008679A3" w:rsidP="001F706A">
                              <w:pPr>
                                <w:tabs>
                                  <w:tab w:val="left" w:pos="600"/>
                                  <w:tab w:val="left" w:pos="1200"/>
                                  <w:tab w:val="left" w:pos="1800"/>
                                  <w:tab w:val="left" w:pos="2400"/>
                                  <w:tab w:val="left" w:pos="2977"/>
                                  <w:tab w:val="left" w:pos="3600"/>
                                </w:tabs>
                                <w:spacing w:after="0" w:line="240" w:lineRule="exact"/>
                                <w:rPr>
                                  <w:rFonts w:eastAsia="MS Gothic"/>
                                </w:rPr>
                              </w:pPr>
                              <w:r>
                                <w:rPr>
                                  <w:rFonts w:eastAsia="MS Gothic"/>
                                </w:rPr>
                                <w:tab/>
                              </w:r>
                              <w:r>
                                <w:rPr>
                                  <w:rFonts w:eastAsia="MS Gothic"/>
                                </w:rPr>
                                <w:tab/>
                              </w:r>
                              <w:r w:rsidRPr="00F87C02">
                                <w:rPr>
                                  <w:rFonts w:eastAsia="MS Gothic"/>
                                </w:rPr>
                                <w:t>I2C Hardware Bus support  ---&gt;</w:t>
                              </w:r>
                            </w:p>
                            <w:p w14:paraId="5846F068" w14:textId="77777777" w:rsidR="008679A3" w:rsidRPr="00B55829" w:rsidRDefault="008679A3" w:rsidP="001F706A">
                              <w:pPr>
                                <w:tabs>
                                  <w:tab w:val="left" w:pos="600"/>
                                  <w:tab w:val="left" w:pos="1200"/>
                                  <w:tab w:val="left" w:pos="1800"/>
                                  <w:tab w:val="left" w:pos="2400"/>
                                  <w:tab w:val="left" w:pos="2977"/>
                                  <w:tab w:val="left" w:pos="3600"/>
                                </w:tabs>
                                <w:spacing w:after="0" w:line="240" w:lineRule="exact"/>
                                <w:rPr>
                                  <w:rFonts w:eastAsia="MS Gothic"/>
                                  <w:lang w:eastAsia="ja-JP"/>
                                </w:rPr>
                              </w:pPr>
                              <w:r>
                                <w:rPr>
                                  <w:rFonts w:eastAsia="MS Gothic"/>
                                </w:rPr>
                                <w:tab/>
                              </w:r>
                              <w:r>
                                <w:rPr>
                                  <w:rFonts w:eastAsia="MS Gothic"/>
                                </w:rPr>
                                <w:tab/>
                              </w:r>
                              <w:r w:rsidRPr="00F87C02">
                                <w:rPr>
                                  <w:rFonts w:eastAsia="MS Gothic"/>
                                </w:rPr>
                                <w:t>&lt;*&gt; Renesas R-Car I2C Controller</w:t>
                              </w:r>
                            </w:p>
                            <w:p w14:paraId="3481B294" w14:textId="2E67C73D" w:rsidR="008679A3" w:rsidRDefault="008679A3" w:rsidP="004C7DE0">
                              <w:pPr>
                                <w:tabs>
                                  <w:tab w:val="left" w:pos="600"/>
                                  <w:tab w:val="left" w:pos="1200"/>
                                  <w:tab w:val="left" w:pos="1800"/>
                                  <w:tab w:val="left" w:pos="2400"/>
                                  <w:tab w:val="left" w:pos="3000"/>
                                  <w:tab w:val="left" w:pos="3600"/>
                                </w:tabs>
                                <w:spacing w:after="0" w:line="240" w:lineRule="exact"/>
                                <w:rPr>
                                  <w:rFonts w:eastAsia="MS PGothic"/>
                                  <w:sz w:val="18"/>
                                </w:rPr>
                              </w:pPr>
                              <w:r w:rsidRPr="00B94654">
                                <w:rPr>
                                  <w:rFonts w:eastAsia="MS PGothic"/>
                                  <w:sz w:val="18"/>
                                </w:rPr>
                                <w:tab/>
                                <w:t>&lt;*&gt; Multimedia support  ---&gt;</w:t>
                              </w:r>
                            </w:p>
                            <w:p w14:paraId="5E533870" w14:textId="3936DE7A" w:rsidR="008679A3" w:rsidRPr="00B94654" w:rsidRDefault="008679A3" w:rsidP="004C7DE0">
                              <w:pPr>
                                <w:tabs>
                                  <w:tab w:val="left" w:pos="600"/>
                                  <w:tab w:val="left" w:pos="1200"/>
                                  <w:tab w:val="left" w:pos="1800"/>
                                  <w:tab w:val="left" w:pos="2400"/>
                                  <w:tab w:val="left" w:pos="3000"/>
                                  <w:tab w:val="left" w:pos="3600"/>
                                </w:tabs>
                                <w:spacing w:after="0" w:line="240" w:lineRule="exact"/>
                                <w:rPr>
                                  <w:rFonts w:eastAsia="MS PGothic"/>
                                  <w:sz w:val="18"/>
                                </w:rPr>
                              </w:pPr>
                              <w:r>
                                <w:rPr>
                                  <w:rFonts w:eastAsia="MS PGothic"/>
                                  <w:sz w:val="18"/>
                                </w:rPr>
                                <w:tab/>
                              </w:r>
                              <w:r>
                                <w:rPr>
                                  <w:rFonts w:eastAsia="MS PGothic"/>
                                  <w:sz w:val="18"/>
                                </w:rPr>
                                <w:tab/>
                              </w:r>
                              <w:r w:rsidRPr="00705637">
                                <w:rPr>
                                  <w:rFonts w:eastAsia="MS PGothic"/>
                                  <w:sz w:val="18"/>
                                </w:rPr>
                                <w:t>Media device types</w:t>
                              </w:r>
                              <w:r>
                                <w:rPr>
                                  <w:rFonts w:eastAsia="MS PGothic"/>
                                  <w:sz w:val="18"/>
                                </w:rPr>
                                <w:t xml:space="preserve"> </w:t>
                              </w:r>
                              <w:r w:rsidRPr="00B94654">
                                <w:rPr>
                                  <w:rFonts w:eastAsia="MS PGothic"/>
                                  <w:sz w:val="18"/>
                                </w:rPr>
                                <w:t>---&gt;</w:t>
                              </w:r>
                            </w:p>
                            <w:p w14:paraId="6EACA7B6" w14:textId="39FB980F" w:rsidR="008679A3" w:rsidRDefault="008679A3" w:rsidP="004C7DE0">
                              <w:pPr>
                                <w:tabs>
                                  <w:tab w:val="left" w:pos="600"/>
                                  <w:tab w:val="left" w:pos="1200"/>
                                  <w:tab w:val="left" w:pos="1800"/>
                                  <w:tab w:val="left" w:pos="2400"/>
                                  <w:tab w:val="left" w:pos="3000"/>
                                  <w:tab w:val="left" w:pos="3600"/>
                                </w:tabs>
                                <w:spacing w:after="0" w:line="240" w:lineRule="exact"/>
                                <w:rPr>
                                  <w:rFonts w:eastAsia="MS PGothic"/>
                                  <w:sz w:val="18"/>
                                </w:rPr>
                              </w:pPr>
                              <w:r w:rsidRPr="00B94654">
                                <w:rPr>
                                  <w:rFonts w:eastAsia="MS PGothic"/>
                                  <w:sz w:val="18"/>
                                </w:rPr>
                                <w:tab/>
                              </w:r>
                              <w:r w:rsidRPr="00B94654">
                                <w:rPr>
                                  <w:rFonts w:eastAsia="MS PGothic"/>
                                  <w:sz w:val="18"/>
                                </w:rPr>
                                <w:tab/>
                              </w:r>
                              <w:r>
                                <w:rPr>
                                  <w:rFonts w:eastAsia="MS PGothic"/>
                                  <w:sz w:val="18"/>
                                </w:rPr>
                                <w:tab/>
                              </w:r>
                              <w:r w:rsidRPr="00B94654">
                                <w:rPr>
                                  <w:rFonts w:eastAsia="MS PGothic"/>
                                  <w:sz w:val="18"/>
                                </w:rPr>
                                <w:t xml:space="preserve">[*]   </w:t>
                              </w:r>
                              <w:r w:rsidRPr="00705637">
                                <w:rPr>
                                  <w:rFonts w:eastAsia="MS PGothic"/>
                                  <w:sz w:val="18"/>
                                </w:rPr>
                                <w:t>Cameras and video grabbers</w:t>
                              </w:r>
                            </w:p>
                            <w:p w14:paraId="0201015C" w14:textId="2E35A1C0" w:rsidR="008679A3" w:rsidRPr="00B94654" w:rsidRDefault="008679A3" w:rsidP="004C7DE0">
                              <w:pPr>
                                <w:tabs>
                                  <w:tab w:val="left" w:pos="600"/>
                                  <w:tab w:val="left" w:pos="1200"/>
                                  <w:tab w:val="left" w:pos="1800"/>
                                  <w:tab w:val="left" w:pos="2400"/>
                                  <w:tab w:val="left" w:pos="3000"/>
                                  <w:tab w:val="left" w:pos="3600"/>
                                </w:tabs>
                                <w:spacing w:after="0" w:line="240" w:lineRule="exact"/>
                                <w:rPr>
                                  <w:rFonts w:eastAsia="MS PGothic"/>
                                  <w:sz w:val="18"/>
                                </w:rPr>
                              </w:pPr>
                              <w:r>
                                <w:rPr>
                                  <w:rFonts w:eastAsia="MS PGothic"/>
                                  <w:sz w:val="18"/>
                                </w:rPr>
                                <w:tab/>
                              </w:r>
                              <w:r>
                                <w:rPr>
                                  <w:rFonts w:eastAsia="MS PGothic"/>
                                  <w:sz w:val="18"/>
                                </w:rPr>
                                <w:tab/>
                              </w:r>
                              <w:r w:rsidRPr="0068219C">
                                <w:rPr>
                                  <w:rFonts w:eastAsia="MS PGothic"/>
                                  <w:sz w:val="18"/>
                                </w:rPr>
                                <w:t>Media core support  ---&gt;</w:t>
                              </w:r>
                            </w:p>
                            <w:p w14:paraId="70AAEA0C" w14:textId="4A1F9DDF" w:rsidR="008679A3" w:rsidRDefault="008679A3" w:rsidP="004C7DE0">
                              <w:pPr>
                                <w:tabs>
                                  <w:tab w:val="left" w:pos="600"/>
                                  <w:tab w:val="left" w:pos="1200"/>
                                  <w:tab w:val="left" w:pos="1800"/>
                                  <w:tab w:val="left" w:pos="2400"/>
                                  <w:tab w:val="left" w:pos="3000"/>
                                  <w:tab w:val="left" w:pos="3600"/>
                                </w:tabs>
                                <w:spacing w:after="0" w:line="240" w:lineRule="exact"/>
                                <w:rPr>
                                  <w:rFonts w:eastAsia="MS PGothic"/>
                                  <w:sz w:val="18"/>
                                </w:rPr>
                              </w:pPr>
                              <w:r w:rsidRPr="00B94654">
                                <w:rPr>
                                  <w:rFonts w:eastAsia="MS PGothic"/>
                                  <w:sz w:val="18"/>
                                </w:rPr>
                                <w:tab/>
                              </w:r>
                              <w:r w:rsidRPr="00B94654">
                                <w:rPr>
                                  <w:rFonts w:eastAsia="MS PGothic"/>
                                  <w:sz w:val="18"/>
                                </w:rPr>
                                <w:tab/>
                              </w:r>
                              <w:r>
                                <w:rPr>
                                  <w:rFonts w:eastAsia="MS PGothic"/>
                                  <w:sz w:val="18"/>
                                </w:rPr>
                                <w:tab/>
                              </w:r>
                              <w:r w:rsidRPr="00B94654">
                                <w:rPr>
                                  <w:rFonts w:eastAsia="MS PGothic"/>
                                  <w:sz w:val="18"/>
                                </w:rPr>
                                <w:t>[*]   Media Controller API</w:t>
                              </w:r>
                              <w:r>
                                <w:rPr>
                                  <w:rFonts w:eastAsia="MS PGothic"/>
                                  <w:sz w:val="18"/>
                                </w:rPr>
                                <w:t xml:space="preserve"> *7</w:t>
                              </w:r>
                            </w:p>
                            <w:p w14:paraId="09FF3F88" w14:textId="3451D824" w:rsidR="008679A3" w:rsidRPr="00B94654" w:rsidRDefault="008679A3" w:rsidP="004C7DE0">
                              <w:pPr>
                                <w:tabs>
                                  <w:tab w:val="left" w:pos="600"/>
                                  <w:tab w:val="left" w:pos="1200"/>
                                  <w:tab w:val="left" w:pos="1800"/>
                                  <w:tab w:val="left" w:pos="2400"/>
                                  <w:tab w:val="left" w:pos="3000"/>
                                  <w:tab w:val="left" w:pos="3600"/>
                                </w:tabs>
                                <w:spacing w:after="0" w:line="240" w:lineRule="exact"/>
                                <w:rPr>
                                  <w:rFonts w:eastAsia="MS PGothic"/>
                                  <w:sz w:val="18"/>
                                </w:rPr>
                              </w:pPr>
                              <w:r>
                                <w:rPr>
                                  <w:rFonts w:eastAsia="MS PGothic"/>
                                  <w:sz w:val="18"/>
                                </w:rPr>
                                <w:tab/>
                              </w:r>
                              <w:r>
                                <w:rPr>
                                  <w:rFonts w:eastAsia="MS PGothic"/>
                                  <w:sz w:val="18"/>
                                </w:rPr>
                                <w:tab/>
                              </w:r>
                              <w:r w:rsidRPr="00705637">
                                <w:rPr>
                                  <w:rFonts w:eastAsia="MS PGothic"/>
                                  <w:sz w:val="18"/>
                                </w:rPr>
                                <w:t>Video4Linux options  ---&gt;</w:t>
                              </w:r>
                            </w:p>
                            <w:p w14:paraId="67E1D527" w14:textId="33D76B7A" w:rsidR="008679A3" w:rsidRDefault="008679A3" w:rsidP="004C7DE0">
                              <w:pPr>
                                <w:tabs>
                                  <w:tab w:val="left" w:pos="600"/>
                                  <w:tab w:val="left" w:pos="1200"/>
                                  <w:tab w:val="left" w:pos="1800"/>
                                  <w:tab w:val="left" w:pos="2400"/>
                                  <w:tab w:val="left" w:pos="3000"/>
                                  <w:tab w:val="left" w:pos="3600"/>
                                </w:tabs>
                                <w:spacing w:after="0" w:line="240" w:lineRule="exact"/>
                                <w:rPr>
                                  <w:rFonts w:eastAsia="MS PGothic"/>
                                  <w:sz w:val="18"/>
                                </w:rPr>
                              </w:pPr>
                              <w:r w:rsidRPr="00B94654">
                                <w:rPr>
                                  <w:rFonts w:eastAsia="MS PGothic"/>
                                  <w:sz w:val="18"/>
                                </w:rPr>
                                <w:tab/>
                              </w:r>
                              <w:r w:rsidRPr="00B94654">
                                <w:rPr>
                                  <w:rFonts w:eastAsia="MS PGothic"/>
                                  <w:sz w:val="18"/>
                                </w:rPr>
                                <w:tab/>
                              </w:r>
                              <w:r>
                                <w:rPr>
                                  <w:rFonts w:eastAsia="MS PGothic"/>
                                  <w:sz w:val="18"/>
                                </w:rPr>
                                <w:tab/>
                              </w:r>
                              <w:r w:rsidRPr="00B94654">
                                <w:rPr>
                                  <w:rFonts w:eastAsia="MS PGothic"/>
                                  <w:sz w:val="18"/>
                                </w:rPr>
                                <w:t>[*]   V4L2 sub-device userspace API</w:t>
                              </w:r>
                            </w:p>
                            <w:p w14:paraId="6A430893" w14:textId="284536B5" w:rsidR="008679A3" w:rsidRPr="00B94654" w:rsidRDefault="008679A3" w:rsidP="004C7DE0">
                              <w:pPr>
                                <w:tabs>
                                  <w:tab w:val="left" w:pos="600"/>
                                  <w:tab w:val="left" w:pos="1200"/>
                                  <w:tab w:val="left" w:pos="1800"/>
                                  <w:tab w:val="left" w:pos="2400"/>
                                  <w:tab w:val="left" w:pos="3000"/>
                                  <w:tab w:val="left" w:pos="3600"/>
                                </w:tabs>
                                <w:spacing w:after="0" w:line="240" w:lineRule="exact"/>
                                <w:rPr>
                                  <w:rFonts w:eastAsia="MS PGothic"/>
                                  <w:sz w:val="18"/>
                                </w:rPr>
                              </w:pPr>
                              <w:r>
                                <w:rPr>
                                  <w:rFonts w:eastAsia="MS PGothic"/>
                                  <w:sz w:val="18"/>
                                </w:rPr>
                                <w:tab/>
                              </w:r>
                              <w:r>
                                <w:rPr>
                                  <w:rFonts w:eastAsia="MS PGothic"/>
                                  <w:sz w:val="18"/>
                                </w:rPr>
                                <w:tab/>
                              </w:r>
                              <w:r w:rsidRPr="00705637">
                                <w:rPr>
                                  <w:rFonts w:eastAsia="MS PGothic"/>
                                  <w:sz w:val="18"/>
                                </w:rPr>
                                <w:t>Media drivers  ---&gt;</w:t>
                              </w:r>
                            </w:p>
                            <w:p w14:paraId="5DBB30AD" w14:textId="73F1D08F" w:rsidR="008679A3" w:rsidRDefault="008679A3" w:rsidP="004C7DE0">
                              <w:pPr>
                                <w:tabs>
                                  <w:tab w:val="left" w:pos="600"/>
                                  <w:tab w:val="left" w:pos="1200"/>
                                  <w:tab w:val="left" w:pos="1800"/>
                                  <w:tab w:val="left" w:pos="2400"/>
                                  <w:tab w:val="left" w:pos="3000"/>
                                  <w:tab w:val="left" w:pos="3600"/>
                                </w:tabs>
                                <w:spacing w:after="0" w:line="240" w:lineRule="exact"/>
                                <w:rPr>
                                  <w:rFonts w:eastAsia="MS PGothic"/>
                                  <w:sz w:val="18"/>
                                </w:rPr>
                              </w:pPr>
                              <w:r w:rsidRPr="00B94654">
                                <w:rPr>
                                  <w:rFonts w:eastAsia="MS PGothic"/>
                                  <w:sz w:val="18"/>
                                </w:rPr>
                                <w:tab/>
                              </w:r>
                              <w:r w:rsidRPr="00B94654">
                                <w:rPr>
                                  <w:rFonts w:eastAsia="MS PGothic"/>
                                  <w:sz w:val="18"/>
                                </w:rPr>
                                <w:tab/>
                              </w:r>
                              <w:r>
                                <w:rPr>
                                  <w:rFonts w:eastAsia="MS PGothic"/>
                                  <w:sz w:val="18"/>
                                </w:rPr>
                                <w:tab/>
                              </w:r>
                              <w:r w:rsidRPr="00B94654">
                                <w:rPr>
                                  <w:rFonts w:eastAsia="MS PGothic"/>
                                  <w:sz w:val="18"/>
                                </w:rPr>
                                <w:t>[*]   Memory-to-memory multimedia devices  ---&gt;</w:t>
                              </w:r>
                            </w:p>
                            <w:p w14:paraId="7147522F" w14:textId="59D0561E" w:rsidR="008679A3" w:rsidRPr="00B94654" w:rsidRDefault="008679A3" w:rsidP="004C7DE0">
                              <w:pPr>
                                <w:tabs>
                                  <w:tab w:val="left" w:pos="600"/>
                                  <w:tab w:val="left" w:pos="1200"/>
                                  <w:tab w:val="left" w:pos="1800"/>
                                  <w:tab w:val="left" w:pos="2400"/>
                                  <w:tab w:val="left" w:pos="3000"/>
                                  <w:tab w:val="left" w:pos="3600"/>
                                </w:tabs>
                                <w:spacing w:after="0" w:line="240" w:lineRule="exact"/>
                                <w:rPr>
                                  <w:rFonts w:eastAsia="MS PGothic"/>
                                  <w:sz w:val="18"/>
                                </w:rPr>
                              </w:pPr>
                              <w:r>
                                <w:rPr>
                                  <w:rFonts w:eastAsia="MS PGothic"/>
                                  <w:sz w:val="18"/>
                                </w:rPr>
                                <w:tab/>
                              </w:r>
                              <w:r>
                                <w:rPr>
                                  <w:rFonts w:eastAsia="MS PGothic"/>
                                  <w:sz w:val="18"/>
                                </w:rPr>
                                <w:tab/>
                              </w:r>
                              <w:r>
                                <w:rPr>
                                  <w:rFonts w:eastAsia="MS PGothic"/>
                                  <w:sz w:val="18"/>
                                </w:rPr>
                                <w:tab/>
                              </w:r>
                              <w:r>
                                <w:rPr>
                                  <w:rFonts w:eastAsia="MS PGothic"/>
                                  <w:sz w:val="18"/>
                                </w:rPr>
                                <w:tab/>
                              </w:r>
                              <w:r w:rsidRPr="003610F7">
                                <w:rPr>
                                  <w:rFonts w:eastAsia="MS PGothic"/>
                                  <w:sz w:val="18"/>
                                </w:rPr>
                                <w:t>&lt;*&gt;   Renesas Frame Compression Processor</w:t>
                              </w:r>
                            </w:p>
                            <w:p w14:paraId="5828C025" w14:textId="5E9A3A9F" w:rsidR="008679A3" w:rsidRDefault="008679A3" w:rsidP="00AA0444">
                              <w:pPr>
                                <w:tabs>
                                  <w:tab w:val="left" w:pos="600"/>
                                  <w:tab w:val="left" w:pos="1200"/>
                                  <w:tab w:val="left" w:pos="1800"/>
                                  <w:tab w:val="left" w:pos="2400"/>
                                  <w:tab w:val="left" w:pos="3000"/>
                                  <w:tab w:val="left" w:pos="3600"/>
                                </w:tabs>
                                <w:spacing w:after="0" w:line="240" w:lineRule="exact"/>
                                <w:rPr>
                                  <w:rFonts w:eastAsia="MS PGothic"/>
                                  <w:sz w:val="18"/>
                                </w:rPr>
                              </w:pPr>
                              <w:r w:rsidRPr="00B94654">
                                <w:rPr>
                                  <w:rFonts w:eastAsia="MS PGothic"/>
                                  <w:sz w:val="18"/>
                                </w:rPr>
                                <w:tab/>
                              </w:r>
                              <w:r w:rsidRPr="00B94654">
                                <w:rPr>
                                  <w:rFonts w:eastAsia="MS PGothic"/>
                                  <w:sz w:val="18"/>
                                </w:rPr>
                                <w:tab/>
                              </w:r>
                              <w:r w:rsidRPr="00B94654">
                                <w:rPr>
                                  <w:rFonts w:eastAsia="MS PGothic"/>
                                  <w:sz w:val="18"/>
                                </w:rPr>
                                <w:tab/>
                              </w:r>
                              <w:r>
                                <w:rPr>
                                  <w:rFonts w:eastAsia="MS PGothic"/>
                                  <w:sz w:val="18"/>
                                </w:rPr>
                                <w:tab/>
                              </w:r>
                              <w:r w:rsidRPr="00B94654">
                                <w:rPr>
                                  <w:rFonts w:eastAsia="MS PGothic"/>
                                  <w:sz w:val="18"/>
                                </w:rPr>
                                <w:t>&lt;*&gt;   Renesas VSP1 Video Processing Engine</w:t>
                              </w:r>
                            </w:p>
                            <w:p w14:paraId="2E603B03" w14:textId="228A6C09" w:rsidR="008679A3" w:rsidRDefault="008679A3" w:rsidP="00AA0444">
                              <w:pPr>
                                <w:tabs>
                                  <w:tab w:val="left" w:pos="600"/>
                                  <w:tab w:val="left" w:pos="1200"/>
                                  <w:tab w:val="left" w:pos="1800"/>
                                  <w:tab w:val="left" w:pos="2400"/>
                                  <w:tab w:val="left" w:pos="3000"/>
                                  <w:tab w:val="left" w:pos="3600"/>
                                </w:tabs>
                                <w:spacing w:after="0" w:line="240" w:lineRule="exact"/>
                                <w:rPr>
                                  <w:rFonts w:eastAsia="MS PGothic"/>
                                  <w:sz w:val="18"/>
                                  <w:lang w:eastAsia="ja-JP"/>
                                </w:rPr>
                              </w:pPr>
                              <w:r>
                                <w:rPr>
                                  <w:rFonts w:eastAsia="MS PGothic"/>
                                  <w:sz w:val="18"/>
                                  <w:lang w:eastAsia="ja-JP"/>
                                </w:rPr>
                                <w:tab/>
                              </w:r>
                              <w:r>
                                <w:rPr>
                                  <w:rFonts w:eastAsia="MS PGothic"/>
                                  <w:sz w:val="18"/>
                                  <w:lang w:eastAsia="ja-JP"/>
                                </w:rPr>
                                <w:tab/>
                              </w:r>
                              <w:r>
                                <w:rPr>
                                  <w:rFonts w:eastAsia="MS PGothic"/>
                                  <w:sz w:val="18"/>
                                  <w:lang w:eastAsia="ja-JP"/>
                                </w:rPr>
                                <w:tab/>
                              </w:r>
                              <w:r>
                                <w:rPr>
                                  <w:rFonts w:eastAsia="MS PGothic"/>
                                  <w:sz w:val="18"/>
                                  <w:lang w:eastAsia="ja-JP"/>
                                </w:rPr>
                                <w:tab/>
                              </w:r>
                              <w:r w:rsidRPr="009561EE">
                                <w:rPr>
                                  <w:rFonts w:eastAsia="MS PGothic"/>
                                  <w:sz w:val="18"/>
                                  <w:lang w:eastAsia="ja-JP"/>
                                </w:rPr>
                                <w:t xml:space="preserve">[ ]    </w:t>
                              </w:r>
                              <w:r>
                                <w:rPr>
                                  <w:rFonts w:eastAsia="MS PGothic"/>
                                  <w:sz w:val="18"/>
                                  <w:lang w:eastAsia="ja-JP"/>
                                </w:rPr>
                                <w:t xml:space="preserve"> </w:t>
                              </w:r>
                              <w:r w:rsidRPr="009561EE">
                                <w:rPr>
                                  <w:rFonts w:eastAsia="MS PGothic"/>
                                  <w:sz w:val="18"/>
                                  <w:lang w:eastAsia="ja-JP"/>
                                </w:rPr>
                                <w:t xml:space="preserve"> Renesas VSP1 underrun debug messages</w:t>
                              </w:r>
                              <w:r w:rsidRPr="003134F6">
                                <w:t xml:space="preserve"> </w:t>
                              </w:r>
                              <w:r>
                                <w:t xml:space="preserve"> </w:t>
                              </w:r>
                              <w:r w:rsidRPr="00B94654">
                                <w:rPr>
                                  <w:rFonts w:eastAsia="MS PGothic"/>
                                  <w:b/>
                                  <w:sz w:val="18"/>
                                </w:rPr>
                                <w:t>*1</w:t>
                              </w:r>
                            </w:p>
                            <w:p w14:paraId="3CC4A753" w14:textId="316FD6F6" w:rsidR="008679A3" w:rsidRPr="00B94654" w:rsidRDefault="008679A3" w:rsidP="00AA0444">
                              <w:pPr>
                                <w:tabs>
                                  <w:tab w:val="left" w:pos="600"/>
                                  <w:tab w:val="left" w:pos="1200"/>
                                  <w:tab w:val="left" w:pos="1800"/>
                                  <w:tab w:val="left" w:pos="2400"/>
                                  <w:tab w:val="left" w:pos="3000"/>
                                  <w:tab w:val="left" w:pos="3600"/>
                                </w:tabs>
                                <w:spacing w:after="0" w:line="240" w:lineRule="exact"/>
                                <w:rPr>
                                  <w:rFonts w:eastAsia="MS PGothic"/>
                                  <w:sz w:val="18"/>
                                </w:rPr>
                              </w:pPr>
                              <w:r w:rsidRPr="00B94654">
                                <w:rPr>
                                  <w:rFonts w:eastAsia="MS PGothic"/>
                                  <w:sz w:val="18"/>
                                </w:rPr>
                                <w:t xml:space="preserve"> </w:t>
                              </w:r>
                              <w:r w:rsidRPr="00B94654">
                                <w:rPr>
                                  <w:rFonts w:eastAsia="MS PGothic"/>
                                  <w:sz w:val="18"/>
                                </w:rPr>
                                <w:tab/>
                              </w:r>
                              <w:r w:rsidRPr="00B94654">
                                <w:rPr>
                                  <w:rFonts w:eastAsia="MS PGothic"/>
                                  <w:sz w:val="18"/>
                                </w:rPr>
                                <w:tab/>
                              </w:r>
                              <w:r w:rsidRPr="00B94654">
                                <w:rPr>
                                  <w:rFonts w:eastAsia="MS PGothic"/>
                                  <w:sz w:val="18"/>
                                </w:rPr>
                                <w:tab/>
                              </w:r>
                              <w:r>
                                <w:rPr>
                                  <w:rFonts w:eastAsia="MS PGothic"/>
                                  <w:sz w:val="18"/>
                                </w:rPr>
                                <w:tab/>
                              </w:r>
                              <w:r w:rsidRPr="00B94654">
                                <w:rPr>
                                  <w:rFonts w:eastAsia="MS PGothic"/>
                                  <w:sz w:val="18"/>
                                </w:rPr>
                                <w:t>(</w:t>
                              </w:r>
                              <w:r>
                                <w:rPr>
                                  <w:rFonts w:eastAsia="MS PGothic"/>
                                  <w:sz w:val="18"/>
                                </w:rPr>
                                <w:t>1</w:t>
                              </w:r>
                              <w:r w:rsidRPr="00B94654">
                                <w:rPr>
                                  <w:rFonts w:eastAsia="MS PGothic"/>
                                  <w:sz w:val="18"/>
                                </w:rPr>
                                <w:t>)</w:t>
                              </w:r>
                              <w:r w:rsidRPr="009561EE">
                                <w:rPr>
                                  <w:rFonts w:eastAsia="MS PGothic"/>
                                  <w:sz w:val="18"/>
                                  <w:lang w:eastAsia="ja-JP"/>
                                </w:rPr>
                                <w:t xml:space="preserve">    </w:t>
                              </w:r>
                              <w:r>
                                <w:rPr>
                                  <w:rFonts w:eastAsia="MS PGothic"/>
                                  <w:sz w:val="18"/>
                                  <w:lang w:eastAsia="ja-JP"/>
                                </w:rPr>
                                <w:t xml:space="preserve"> </w:t>
                              </w:r>
                              <w:r w:rsidRPr="009561EE">
                                <w:rPr>
                                  <w:rFonts w:eastAsia="MS PGothic"/>
                                  <w:sz w:val="18"/>
                                  <w:lang w:eastAsia="ja-JP"/>
                                </w:rPr>
                                <w:t xml:space="preserve"> </w:t>
                              </w:r>
                              <w:r w:rsidRPr="00B94654">
                                <w:rPr>
                                  <w:rFonts w:eastAsia="MS PGothic"/>
                                  <w:sz w:val="18"/>
                                </w:rPr>
                                <w:t>Renesas VSP alpha bit function of ARGB1555</w:t>
                              </w:r>
                              <w:r w:rsidRPr="003134F6">
                                <w:t xml:space="preserve"> </w:t>
                              </w:r>
                              <w:r>
                                <w:t xml:space="preserve"> </w:t>
                              </w:r>
                              <w:r w:rsidRPr="00B94654">
                                <w:rPr>
                                  <w:rFonts w:eastAsia="MS PGothic"/>
                                  <w:b/>
                                  <w:sz w:val="18"/>
                                </w:rPr>
                                <w:t>*</w:t>
                              </w:r>
                              <w:r>
                                <w:rPr>
                                  <w:rFonts w:eastAsia="MS PGothic"/>
                                  <w:b/>
                                  <w:sz w:val="18"/>
                                </w:rPr>
                                <w:t>2</w:t>
                              </w:r>
                            </w:p>
                            <w:p w14:paraId="5F53EEB2" w14:textId="77777777" w:rsidR="008679A3" w:rsidRPr="00B94654" w:rsidRDefault="008679A3" w:rsidP="004C7DE0">
                              <w:pPr>
                                <w:tabs>
                                  <w:tab w:val="left" w:pos="600"/>
                                  <w:tab w:val="left" w:pos="1200"/>
                                  <w:tab w:val="left" w:pos="1800"/>
                                  <w:tab w:val="left" w:pos="2400"/>
                                  <w:tab w:val="left" w:pos="3000"/>
                                  <w:tab w:val="left" w:pos="3600"/>
                                </w:tabs>
                                <w:spacing w:after="0" w:line="240" w:lineRule="exact"/>
                                <w:rPr>
                                  <w:rFonts w:eastAsia="MS PGothic"/>
                                  <w:sz w:val="18"/>
                                </w:rPr>
                              </w:pPr>
                              <w:r w:rsidRPr="00B94654">
                                <w:rPr>
                                  <w:rFonts w:eastAsia="MS PGothic"/>
                                  <w:sz w:val="18"/>
                                </w:rPr>
                                <w:tab/>
                                <w:t>Graphics support  ---&gt;</w:t>
                              </w:r>
                            </w:p>
                            <w:p w14:paraId="31F910CF" w14:textId="77777777" w:rsidR="008679A3" w:rsidRPr="00B94654" w:rsidRDefault="008679A3" w:rsidP="00952191">
                              <w:pPr>
                                <w:tabs>
                                  <w:tab w:val="left" w:pos="600"/>
                                  <w:tab w:val="left" w:pos="1200"/>
                                  <w:tab w:val="left" w:pos="1800"/>
                                  <w:tab w:val="left" w:pos="2400"/>
                                  <w:tab w:val="left" w:pos="3000"/>
                                  <w:tab w:val="left" w:pos="3600"/>
                                </w:tabs>
                                <w:spacing w:after="0" w:line="240" w:lineRule="exact"/>
                                <w:rPr>
                                  <w:rFonts w:eastAsia="MS PGothic"/>
                                  <w:sz w:val="18"/>
                                </w:rPr>
                              </w:pPr>
                              <w:r w:rsidRPr="00B94654">
                                <w:rPr>
                                  <w:rFonts w:eastAsia="MS PGothic"/>
                                  <w:sz w:val="18"/>
                                </w:rPr>
                                <w:tab/>
                              </w:r>
                              <w:r w:rsidRPr="00B94654">
                                <w:rPr>
                                  <w:rFonts w:eastAsia="MS PGothic"/>
                                  <w:sz w:val="18"/>
                                </w:rPr>
                                <w:tab/>
                              </w:r>
                              <w:r w:rsidRPr="00BD728B">
                                <w:rPr>
                                  <w:rFonts w:eastAsia="MS PGothic"/>
                                  <w:sz w:val="18"/>
                                </w:rPr>
                                <w:t>&lt;*&gt;</w:t>
                              </w:r>
                              <w:r w:rsidRPr="00B94654" w:rsidDel="003466AD">
                                <w:rPr>
                                  <w:rFonts w:eastAsia="MS PGothic"/>
                                  <w:sz w:val="16"/>
                                </w:rPr>
                                <w:t xml:space="preserve"> </w:t>
                              </w:r>
                              <w:r w:rsidRPr="00B94654">
                                <w:rPr>
                                  <w:rFonts w:eastAsia="MS PGothic"/>
                                  <w:sz w:val="18"/>
                                </w:rPr>
                                <w:t>Direct Rendering Manager(XFree86 4.1.0 and higher DRI support) ---&gt;</w:t>
                              </w:r>
                            </w:p>
                            <w:p w14:paraId="3B06AF7D" w14:textId="77777777" w:rsidR="008679A3" w:rsidRPr="00B94654" w:rsidRDefault="008679A3" w:rsidP="00952191">
                              <w:pPr>
                                <w:tabs>
                                  <w:tab w:val="left" w:pos="600"/>
                                  <w:tab w:val="left" w:pos="1200"/>
                                  <w:tab w:val="left" w:pos="1800"/>
                                  <w:tab w:val="left" w:pos="2400"/>
                                  <w:tab w:val="left" w:pos="3000"/>
                                  <w:tab w:val="left" w:pos="3600"/>
                                </w:tabs>
                                <w:spacing w:after="0" w:line="240" w:lineRule="exact"/>
                                <w:rPr>
                                  <w:rFonts w:eastAsia="MS PGothic"/>
                                  <w:sz w:val="18"/>
                                </w:rPr>
                              </w:pPr>
                              <w:r w:rsidRPr="00B94654">
                                <w:rPr>
                                  <w:rFonts w:eastAsia="MS PGothic"/>
                                  <w:sz w:val="18"/>
                                </w:rPr>
                                <w:tab/>
                              </w:r>
                              <w:r w:rsidRPr="00B94654">
                                <w:rPr>
                                  <w:rFonts w:eastAsia="MS PGothic"/>
                                  <w:sz w:val="18"/>
                                </w:rPr>
                                <w:tab/>
                              </w:r>
                              <w:r w:rsidRPr="00B94654">
                                <w:rPr>
                                  <w:rFonts w:eastAsia="MS PGothic"/>
                                  <w:sz w:val="18"/>
                                </w:rPr>
                                <w:tab/>
                                <w:t>[*]   Enable legacy fbdev support for your modesetting driver</w:t>
                              </w:r>
                              <w:r w:rsidRPr="003134F6">
                                <w:t xml:space="preserve"> </w:t>
                              </w:r>
                              <w:r>
                                <w:rPr>
                                  <w:rFonts w:hint="eastAsia"/>
                                  <w:lang w:eastAsia="ja-JP"/>
                                </w:rPr>
                                <w:t xml:space="preserve"> </w:t>
                              </w:r>
                              <w:r w:rsidRPr="00B94654">
                                <w:rPr>
                                  <w:rFonts w:eastAsia="MS PGothic"/>
                                  <w:b/>
                                  <w:sz w:val="18"/>
                                </w:rPr>
                                <w:t>*</w:t>
                              </w:r>
                              <w:r>
                                <w:rPr>
                                  <w:rFonts w:eastAsia="MS PGothic"/>
                                  <w:b/>
                                  <w:sz w:val="18"/>
                                </w:rPr>
                                <w:t>3</w:t>
                              </w:r>
                            </w:p>
                            <w:p w14:paraId="0A872388" w14:textId="1E645CA8" w:rsidR="008679A3" w:rsidRDefault="008679A3" w:rsidP="00952191">
                              <w:pPr>
                                <w:tabs>
                                  <w:tab w:val="left" w:pos="600"/>
                                  <w:tab w:val="left" w:pos="1200"/>
                                  <w:tab w:val="left" w:pos="1800"/>
                                  <w:tab w:val="left" w:pos="2400"/>
                                  <w:tab w:val="left" w:pos="3000"/>
                                  <w:tab w:val="left" w:pos="3600"/>
                                </w:tabs>
                                <w:spacing w:after="0" w:line="240" w:lineRule="exact"/>
                                <w:rPr>
                                  <w:rFonts w:eastAsia="MS PGothic"/>
                                  <w:sz w:val="18"/>
                                </w:rPr>
                              </w:pPr>
                              <w:r w:rsidRPr="00B94654">
                                <w:rPr>
                                  <w:rFonts w:eastAsia="MS PGothic"/>
                                  <w:sz w:val="18"/>
                                </w:rPr>
                                <w:tab/>
                              </w:r>
                              <w:r w:rsidRPr="00B94654">
                                <w:rPr>
                                  <w:rFonts w:eastAsia="MS PGothic"/>
                                  <w:sz w:val="18"/>
                                </w:rPr>
                                <w:tab/>
                              </w:r>
                              <w:r w:rsidRPr="00BD728B">
                                <w:rPr>
                                  <w:rFonts w:eastAsia="MS PGothic"/>
                                  <w:sz w:val="18"/>
                                </w:rPr>
                                <w:t>&lt;*&gt;</w:t>
                              </w:r>
                              <w:r w:rsidRPr="00B94654">
                                <w:rPr>
                                  <w:rFonts w:eastAsia="MS PGothic"/>
                                  <w:sz w:val="18"/>
                                </w:rPr>
                                <w:t xml:space="preserve">   DRM Support for R-Car Display Unit</w:t>
                              </w:r>
                            </w:p>
                            <w:p w14:paraId="0B435DD2" w14:textId="7168B94A" w:rsidR="008679A3" w:rsidRDefault="008679A3" w:rsidP="00952191">
                              <w:pPr>
                                <w:tabs>
                                  <w:tab w:val="left" w:pos="600"/>
                                  <w:tab w:val="left" w:pos="1200"/>
                                  <w:tab w:val="left" w:pos="1800"/>
                                  <w:tab w:val="left" w:pos="2400"/>
                                  <w:tab w:val="left" w:pos="3000"/>
                                  <w:tab w:val="left" w:pos="3600"/>
                                </w:tabs>
                                <w:spacing w:after="0" w:line="240" w:lineRule="exact"/>
                                <w:rPr>
                                  <w:rFonts w:eastAsia="MS PGothic"/>
                                  <w:sz w:val="18"/>
                                </w:rPr>
                              </w:pPr>
                              <w:r>
                                <w:rPr>
                                  <w:rFonts w:eastAsia="MS PGothic"/>
                                  <w:sz w:val="18"/>
                                </w:rPr>
                                <w:tab/>
                              </w:r>
                              <w:r>
                                <w:rPr>
                                  <w:rFonts w:eastAsia="MS PGothic"/>
                                  <w:sz w:val="18"/>
                                </w:rPr>
                                <w:tab/>
                              </w:r>
                              <w:r w:rsidRPr="0068219C">
                                <w:rPr>
                                  <w:rFonts w:eastAsia="MS PGothic"/>
                                  <w:sz w:val="18"/>
                                </w:rPr>
                                <w:t xml:space="preserve">&lt;*&gt;   </w:t>
                              </w:r>
                              <w:r>
                                <w:rPr>
                                  <w:rFonts w:eastAsia="MS PGothic"/>
                                  <w:sz w:val="18"/>
                                </w:rPr>
                                <w:tab/>
                              </w:r>
                              <w:r w:rsidRPr="0068219C">
                                <w:rPr>
                                  <w:rFonts w:eastAsia="MS PGothic"/>
                                  <w:sz w:val="18"/>
                                </w:rPr>
                                <w:t>R-Car DU Color Management Module (CMM) Support</w:t>
                              </w:r>
                            </w:p>
                            <w:p w14:paraId="7D6AD911" w14:textId="39876CAE" w:rsidR="008679A3" w:rsidRPr="00B94654" w:rsidRDefault="008679A3" w:rsidP="00952191">
                              <w:pPr>
                                <w:tabs>
                                  <w:tab w:val="left" w:pos="600"/>
                                  <w:tab w:val="left" w:pos="1200"/>
                                  <w:tab w:val="left" w:pos="1800"/>
                                  <w:tab w:val="left" w:pos="2400"/>
                                  <w:tab w:val="left" w:pos="3000"/>
                                  <w:tab w:val="left" w:pos="3600"/>
                                </w:tabs>
                                <w:spacing w:after="0" w:line="240" w:lineRule="exact"/>
                                <w:rPr>
                                  <w:rFonts w:eastAsia="MS PGothic"/>
                                  <w:sz w:val="18"/>
                                </w:rPr>
                              </w:pPr>
                              <w:r>
                                <w:rPr>
                                  <w:rFonts w:eastAsia="MS PGothic"/>
                                  <w:sz w:val="18"/>
                                </w:rPr>
                                <w:tab/>
                              </w:r>
                              <w:r>
                                <w:rPr>
                                  <w:rFonts w:eastAsia="MS PGothic"/>
                                  <w:sz w:val="18"/>
                                </w:rPr>
                                <w:tab/>
                              </w:r>
                              <w:r w:rsidRPr="0068219C">
                                <w:rPr>
                                  <w:rFonts w:eastAsia="MS PGothic"/>
                                  <w:sz w:val="18"/>
                                </w:rPr>
                                <w:t xml:space="preserve">&lt;*&gt; </w:t>
                              </w:r>
                              <w:r>
                                <w:rPr>
                                  <w:rFonts w:eastAsia="MS PGothic"/>
                                  <w:sz w:val="18"/>
                                </w:rPr>
                                <w:tab/>
                              </w:r>
                              <w:r w:rsidRPr="0068219C">
                                <w:rPr>
                                  <w:rFonts w:eastAsia="MS PGothic"/>
                                  <w:sz w:val="18"/>
                                </w:rPr>
                                <w:t>R-Car Gen3 and RZ/G2 DU HDMI Encoder Support</w:t>
                              </w:r>
                              <w:r>
                                <w:rPr>
                                  <w:rFonts w:eastAsia="MS PGothic"/>
                                  <w:sz w:val="18"/>
                                </w:rPr>
                                <w:t xml:space="preserve"> *4</w:t>
                              </w:r>
                              <w:r w:rsidRPr="00B94654">
                                <w:rPr>
                                  <w:rFonts w:eastAsia="MS PGothic"/>
                                  <w:sz w:val="18"/>
                                </w:rPr>
                                <w:t xml:space="preserve">                                                             </w:t>
                              </w:r>
                            </w:p>
                            <w:p w14:paraId="07165804" w14:textId="1A7969D3" w:rsidR="008679A3" w:rsidRDefault="008679A3" w:rsidP="00AC455B">
                              <w:pPr>
                                <w:tabs>
                                  <w:tab w:val="left" w:pos="600"/>
                                  <w:tab w:val="left" w:pos="1200"/>
                                  <w:tab w:val="left" w:pos="1800"/>
                                  <w:tab w:val="left" w:pos="2400"/>
                                  <w:tab w:val="left" w:pos="3000"/>
                                  <w:tab w:val="left" w:pos="3600"/>
                                </w:tabs>
                                <w:spacing w:after="0" w:line="240" w:lineRule="exact"/>
                                <w:rPr>
                                  <w:rFonts w:eastAsia="MS PGothic"/>
                                  <w:sz w:val="18"/>
                                </w:rPr>
                              </w:pPr>
                              <w:r w:rsidRPr="00B94654">
                                <w:rPr>
                                  <w:rFonts w:eastAsia="MS PGothic"/>
                                  <w:sz w:val="18"/>
                                </w:rPr>
                                <w:tab/>
                              </w:r>
                              <w:r w:rsidRPr="00B94654">
                                <w:rPr>
                                  <w:rFonts w:eastAsia="MS PGothic"/>
                                  <w:sz w:val="18"/>
                                </w:rPr>
                                <w:tab/>
                              </w:r>
                              <w:r w:rsidRPr="00BD728B">
                                <w:rPr>
                                  <w:rFonts w:eastAsia="MS PGothic"/>
                                  <w:sz w:val="18"/>
                                </w:rPr>
                                <w:t>&lt;</w:t>
                              </w:r>
                              <w:r w:rsidRPr="00B94654">
                                <w:rPr>
                                  <w:rFonts w:eastAsia="MS PGothic"/>
                                  <w:sz w:val="18"/>
                                </w:rPr>
                                <w:t>*</w:t>
                              </w:r>
                              <w:r>
                                <w:rPr>
                                  <w:rFonts w:eastAsia="MS PGothic"/>
                                  <w:sz w:val="18"/>
                                </w:rPr>
                                <w:t>&gt;</w:t>
                              </w:r>
                              <w:r w:rsidRPr="00B94654">
                                <w:rPr>
                                  <w:rFonts w:eastAsia="MS PGothic"/>
                                  <w:sz w:val="18"/>
                                </w:rPr>
                                <w:t xml:space="preserve">   R-Car DU LVDS Encoder Support</w:t>
                              </w:r>
                            </w:p>
                            <w:p w14:paraId="3EDD71CF" w14:textId="10B5DC01" w:rsidR="008679A3" w:rsidRDefault="008679A3" w:rsidP="003C4915">
                              <w:pPr>
                                <w:tabs>
                                  <w:tab w:val="left" w:pos="600"/>
                                  <w:tab w:val="left" w:pos="1200"/>
                                  <w:tab w:val="left" w:pos="1755"/>
                                  <w:tab w:val="left" w:pos="3000"/>
                                  <w:tab w:val="left" w:pos="3600"/>
                                </w:tabs>
                                <w:spacing w:after="0" w:line="240" w:lineRule="exact"/>
                                <w:rPr>
                                  <w:rFonts w:eastAsia="MS PGothic"/>
                                  <w:sz w:val="18"/>
                                </w:rPr>
                              </w:pPr>
                              <w:r>
                                <w:rPr>
                                  <w:rFonts w:eastAsia="MS PGothic"/>
                                  <w:sz w:val="18"/>
                                </w:rPr>
                                <w:tab/>
                              </w:r>
                              <w:r>
                                <w:rPr>
                                  <w:rFonts w:eastAsia="MS PGothic"/>
                                  <w:sz w:val="18"/>
                                </w:rPr>
                                <w:tab/>
                              </w:r>
                              <w:r w:rsidRPr="006B7A3B">
                                <w:rPr>
                                  <w:rFonts w:eastAsia="MS PGothic"/>
                                  <w:sz w:val="18"/>
                                </w:rPr>
                                <w:t>&lt;*&gt;</w:t>
                              </w:r>
                              <w:r>
                                <w:rPr>
                                  <w:rFonts w:eastAsia="MS PGothic"/>
                                  <w:sz w:val="18"/>
                                </w:rPr>
                                <w:tab/>
                              </w:r>
                              <w:r w:rsidRPr="006B7A3B">
                                <w:rPr>
                                  <w:rFonts w:eastAsia="MS PGothic"/>
                                  <w:sz w:val="18"/>
                                </w:rPr>
                                <w:t>R-Car DU MIPI DSI Encoder Support</w:t>
                              </w:r>
                            </w:p>
                            <w:p w14:paraId="7F3B4839" w14:textId="77777777" w:rsidR="008679A3" w:rsidRDefault="008679A3" w:rsidP="001479BE">
                              <w:pPr>
                                <w:tabs>
                                  <w:tab w:val="left" w:pos="600"/>
                                  <w:tab w:val="left" w:pos="1200"/>
                                  <w:tab w:val="left" w:pos="1800"/>
                                  <w:tab w:val="left" w:pos="2400"/>
                                  <w:tab w:val="left" w:pos="3000"/>
                                  <w:tab w:val="left" w:pos="3600"/>
                                </w:tabs>
                                <w:spacing w:after="0" w:line="240" w:lineRule="exact"/>
                                <w:rPr>
                                  <w:rFonts w:eastAsia="MS PGothic"/>
                                  <w:sz w:val="18"/>
                                  <w:lang w:eastAsia="ja-JP"/>
                                </w:rPr>
                              </w:pPr>
                              <w:r>
                                <w:rPr>
                                  <w:rFonts w:eastAsia="MS PGothic"/>
                                  <w:sz w:val="18"/>
                                  <w:lang w:eastAsia="ja-JP"/>
                                </w:rPr>
                                <w:tab/>
                              </w:r>
                              <w:r>
                                <w:rPr>
                                  <w:rFonts w:eastAsia="MS PGothic"/>
                                  <w:sz w:val="18"/>
                                  <w:lang w:eastAsia="ja-JP"/>
                                </w:rPr>
                                <w:tab/>
                              </w:r>
                              <w:r w:rsidRPr="00C15570">
                                <w:rPr>
                                  <w:rFonts w:eastAsia="MS PGothic"/>
                                  <w:sz w:val="18"/>
                                  <w:lang w:eastAsia="ja-JP"/>
                                </w:rPr>
                                <w:t>Display Panels  ---&gt;</w:t>
                              </w:r>
                            </w:p>
                            <w:p w14:paraId="204EAA72" w14:textId="77777777" w:rsidR="008679A3" w:rsidRDefault="008679A3" w:rsidP="001479BE">
                              <w:pPr>
                                <w:tabs>
                                  <w:tab w:val="left" w:pos="600"/>
                                  <w:tab w:val="left" w:pos="1200"/>
                                  <w:tab w:val="left" w:pos="1800"/>
                                  <w:tab w:val="left" w:pos="2400"/>
                                  <w:tab w:val="left" w:pos="3000"/>
                                  <w:tab w:val="left" w:pos="3600"/>
                                </w:tabs>
                                <w:spacing w:after="0" w:line="240" w:lineRule="exact"/>
                                <w:rPr>
                                  <w:rFonts w:eastAsia="MS PGothic"/>
                                  <w:sz w:val="18"/>
                                  <w:lang w:eastAsia="ja-JP"/>
                                </w:rPr>
                              </w:pPr>
                              <w:r>
                                <w:rPr>
                                  <w:rFonts w:eastAsia="MS PGothic"/>
                                  <w:sz w:val="18"/>
                                  <w:lang w:eastAsia="ja-JP"/>
                                </w:rPr>
                                <w:tab/>
                              </w:r>
                              <w:r>
                                <w:rPr>
                                  <w:rFonts w:eastAsia="MS PGothic"/>
                                  <w:sz w:val="18"/>
                                  <w:lang w:eastAsia="ja-JP"/>
                                </w:rPr>
                                <w:tab/>
                              </w:r>
                              <w:r>
                                <w:rPr>
                                  <w:rFonts w:eastAsia="MS PGothic"/>
                                  <w:sz w:val="18"/>
                                  <w:lang w:eastAsia="ja-JP"/>
                                </w:rPr>
                                <w:tab/>
                              </w:r>
                              <w:r w:rsidRPr="00C15570">
                                <w:rPr>
                                  <w:rFonts w:eastAsia="MS PGothic"/>
                                  <w:sz w:val="18"/>
                                  <w:lang w:eastAsia="ja-JP"/>
                                </w:rPr>
                                <w:t>&lt;*&gt; Generic LVDS panel driver</w:t>
                              </w:r>
                            </w:p>
                            <w:p w14:paraId="04ED9515" w14:textId="78571579" w:rsidR="008679A3" w:rsidRDefault="008679A3" w:rsidP="001479BE">
                              <w:pPr>
                                <w:tabs>
                                  <w:tab w:val="left" w:pos="600"/>
                                  <w:tab w:val="left" w:pos="1200"/>
                                  <w:tab w:val="left" w:pos="1800"/>
                                  <w:tab w:val="left" w:pos="2400"/>
                                  <w:tab w:val="left" w:pos="3000"/>
                                  <w:tab w:val="left" w:pos="3600"/>
                                </w:tabs>
                                <w:spacing w:after="0" w:line="240" w:lineRule="exact"/>
                                <w:rPr>
                                  <w:rFonts w:eastAsia="MS PGothic"/>
                                  <w:sz w:val="18"/>
                                  <w:lang w:eastAsia="ja-JP"/>
                                </w:rPr>
                              </w:pPr>
                              <w:r w:rsidRPr="00063E0A">
                                <w:rPr>
                                  <w:rFonts w:eastAsia="MS PGothic"/>
                                  <w:sz w:val="18"/>
                                  <w:lang w:eastAsia="ja-JP"/>
                                </w:rPr>
                                <w:tab/>
                              </w:r>
                              <w:r w:rsidRPr="00063E0A">
                                <w:rPr>
                                  <w:rFonts w:eastAsia="MS PGothic"/>
                                  <w:sz w:val="18"/>
                                  <w:lang w:eastAsia="ja-JP"/>
                                </w:rPr>
                                <w:tab/>
                                <w:t>Display Interface Bridges  ---&gt;</w:t>
                              </w:r>
                            </w:p>
                            <w:p w14:paraId="3FDFBF43" w14:textId="3899EB1D" w:rsidR="008679A3" w:rsidRDefault="008679A3" w:rsidP="001479BE">
                              <w:pPr>
                                <w:tabs>
                                  <w:tab w:val="left" w:pos="600"/>
                                  <w:tab w:val="left" w:pos="1200"/>
                                  <w:tab w:val="left" w:pos="1800"/>
                                  <w:tab w:val="left" w:pos="2400"/>
                                  <w:tab w:val="left" w:pos="3000"/>
                                  <w:tab w:val="left" w:pos="3600"/>
                                </w:tabs>
                                <w:spacing w:after="0" w:line="240" w:lineRule="exact"/>
                                <w:rPr>
                                  <w:rFonts w:eastAsia="MS PGothic"/>
                                  <w:sz w:val="18"/>
                                  <w:lang w:eastAsia="ja-JP"/>
                                </w:rPr>
                              </w:pPr>
                              <w:r>
                                <w:rPr>
                                  <w:rFonts w:eastAsia="MS PGothic"/>
                                  <w:sz w:val="18"/>
                                  <w:lang w:eastAsia="ja-JP"/>
                                </w:rPr>
                                <w:tab/>
                              </w:r>
                              <w:r>
                                <w:rPr>
                                  <w:rFonts w:eastAsia="MS PGothic"/>
                                  <w:sz w:val="18"/>
                                  <w:lang w:eastAsia="ja-JP"/>
                                </w:rPr>
                                <w:tab/>
                              </w:r>
                              <w:r>
                                <w:rPr>
                                  <w:rFonts w:eastAsia="MS PGothic"/>
                                  <w:sz w:val="18"/>
                                  <w:lang w:eastAsia="ja-JP"/>
                                </w:rPr>
                                <w:tab/>
                              </w:r>
                              <w:r w:rsidRPr="0068219C">
                                <w:rPr>
                                  <w:rFonts w:eastAsia="MS PGothic"/>
                                  <w:sz w:val="18"/>
                                  <w:lang w:eastAsia="ja-JP"/>
                                </w:rPr>
                                <w:t>&lt;*&gt; Display connector support</w:t>
                              </w:r>
                            </w:p>
                            <w:p w14:paraId="297D0CEA" w14:textId="1B6113D9" w:rsidR="008679A3" w:rsidRDefault="008679A3" w:rsidP="001479BE">
                              <w:pPr>
                                <w:tabs>
                                  <w:tab w:val="left" w:pos="600"/>
                                  <w:tab w:val="left" w:pos="1200"/>
                                  <w:tab w:val="left" w:pos="1800"/>
                                  <w:tab w:val="left" w:pos="2400"/>
                                  <w:tab w:val="left" w:pos="3000"/>
                                  <w:tab w:val="left" w:pos="3600"/>
                                </w:tabs>
                                <w:spacing w:after="0" w:line="240" w:lineRule="exact"/>
                                <w:rPr>
                                  <w:rFonts w:eastAsia="MS PGothic"/>
                                  <w:sz w:val="18"/>
                                  <w:lang w:eastAsia="ja-JP"/>
                                </w:rPr>
                              </w:pPr>
                              <w:r>
                                <w:rPr>
                                  <w:rFonts w:eastAsia="MS PGothic"/>
                                  <w:sz w:val="18"/>
                                  <w:lang w:eastAsia="ja-JP"/>
                                </w:rPr>
                                <w:tab/>
                              </w:r>
                              <w:r>
                                <w:rPr>
                                  <w:rFonts w:eastAsia="MS PGothic"/>
                                  <w:sz w:val="18"/>
                                  <w:lang w:eastAsia="ja-JP"/>
                                </w:rPr>
                                <w:tab/>
                              </w:r>
                              <w:r>
                                <w:rPr>
                                  <w:rFonts w:eastAsia="MS PGothic"/>
                                  <w:sz w:val="18"/>
                                  <w:lang w:eastAsia="ja-JP"/>
                                </w:rPr>
                                <w:tab/>
                              </w:r>
                              <w:r w:rsidRPr="00063E0A">
                                <w:rPr>
                                  <w:rFonts w:eastAsia="MS PGothic"/>
                                  <w:sz w:val="18"/>
                                  <w:lang w:eastAsia="ja-JP"/>
                                </w:rPr>
                                <w:t xml:space="preserve">&lt;*&gt; </w:t>
                              </w:r>
                              <w:r w:rsidRPr="009B5CFE">
                                <w:rPr>
                                  <w:rFonts w:eastAsia="MS PGothic"/>
                                  <w:sz w:val="18"/>
                                  <w:lang w:eastAsia="ja-JP"/>
                                </w:rPr>
                                <w:t>Simple DRM bridge support</w:t>
                              </w:r>
                            </w:p>
                            <w:p w14:paraId="3D652F05" w14:textId="77777777" w:rsidR="008679A3" w:rsidRPr="00063E0A" w:rsidRDefault="008679A3" w:rsidP="001479BE">
                              <w:pPr>
                                <w:tabs>
                                  <w:tab w:val="left" w:pos="600"/>
                                  <w:tab w:val="left" w:pos="1200"/>
                                  <w:tab w:val="left" w:pos="1800"/>
                                  <w:tab w:val="left" w:pos="2400"/>
                                  <w:tab w:val="left" w:pos="3000"/>
                                  <w:tab w:val="left" w:pos="3600"/>
                                </w:tabs>
                                <w:spacing w:after="0" w:line="240" w:lineRule="exact"/>
                                <w:rPr>
                                  <w:rFonts w:eastAsia="MS PGothic"/>
                                  <w:sz w:val="18"/>
                                  <w:lang w:eastAsia="ja-JP"/>
                                </w:rPr>
                              </w:pPr>
                              <w:r>
                                <w:rPr>
                                  <w:rFonts w:eastAsia="MS PGothic"/>
                                  <w:sz w:val="18"/>
                                  <w:lang w:eastAsia="ja-JP"/>
                                </w:rPr>
                                <w:tab/>
                              </w:r>
                              <w:r>
                                <w:rPr>
                                  <w:rFonts w:eastAsia="MS PGothic"/>
                                  <w:sz w:val="18"/>
                                  <w:lang w:eastAsia="ja-JP"/>
                                </w:rPr>
                                <w:tab/>
                              </w:r>
                              <w:r>
                                <w:rPr>
                                  <w:rFonts w:eastAsia="MS PGothic"/>
                                  <w:sz w:val="18"/>
                                  <w:lang w:eastAsia="ja-JP"/>
                                </w:rPr>
                                <w:tab/>
                              </w:r>
                              <w:r w:rsidRPr="00833520">
                                <w:rPr>
                                  <w:rFonts w:eastAsia="MS PGothic"/>
                                  <w:sz w:val="18"/>
                                  <w:lang w:eastAsia="ja-JP"/>
                                </w:rPr>
                                <w:t>&lt;*&gt; Thine THC63LVD1024 LVDS decoder bridge</w:t>
                              </w:r>
                              <w:r w:rsidRPr="00063E0A">
                                <w:rPr>
                                  <w:rFonts w:eastAsia="MS PGothic"/>
                                  <w:sz w:val="18"/>
                                  <w:lang w:eastAsia="ja-JP"/>
                                </w:rPr>
                                <w:t xml:space="preserve">  *</w:t>
                              </w:r>
                              <w:r>
                                <w:rPr>
                                  <w:rFonts w:eastAsia="MS PGothic"/>
                                  <w:sz w:val="18"/>
                                  <w:lang w:eastAsia="ja-JP"/>
                                </w:rPr>
                                <w:t>5</w:t>
                              </w:r>
                            </w:p>
                            <w:p w14:paraId="6DC9ADA1" w14:textId="52AF56B2" w:rsidR="008679A3" w:rsidRDefault="008679A3" w:rsidP="001479BE">
                              <w:pPr>
                                <w:tabs>
                                  <w:tab w:val="left" w:pos="600"/>
                                  <w:tab w:val="left" w:pos="1200"/>
                                  <w:tab w:val="left" w:pos="1800"/>
                                  <w:tab w:val="left" w:pos="2400"/>
                                  <w:tab w:val="left" w:pos="3000"/>
                                  <w:tab w:val="left" w:pos="3600"/>
                                </w:tabs>
                                <w:spacing w:after="0" w:line="240" w:lineRule="exact"/>
                                <w:rPr>
                                  <w:rFonts w:eastAsia="MS PGothic"/>
                                  <w:sz w:val="18"/>
                                  <w:lang w:eastAsia="ja-JP"/>
                                </w:rPr>
                              </w:pPr>
                              <w:r w:rsidRPr="00063E0A">
                                <w:rPr>
                                  <w:rFonts w:eastAsia="MS PGothic"/>
                                  <w:sz w:val="18"/>
                                  <w:lang w:eastAsia="ja-JP"/>
                                </w:rPr>
                                <w:tab/>
                              </w:r>
                              <w:r w:rsidRPr="00063E0A">
                                <w:rPr>
                                  <w:rFonts w:eastAsia="MS PGothic"/>
                                  <w:sz w:val="18"/>
                                  <w:lang w:eastAsia="ja-JP"/>
                                </w:rPr>
                                <w:tab/>
                              </w:r>
                              <w:r w:rsidRPr="00063E0A">
                                <w:rPr>
                                  <w:rFonts w:eastAsia="MS PGothic"/>
                                  <w:sz w:val="18"/>
                                  <w:lang w:eastAsia="ja-JP"/>
                                </w:rPr>
                                <w:tab/>
                                <w:t>&lt;*&gt; A</w:t>
                              </w:r>
                              <w:r>
                                <w:rPr>
                                  <w:rFonts w:eastAsia="MS PGothic"/>
                                  <w:sz w:val="18"/>
                                  <w:lang w:eastAsia="ja-JP"/>
                                </w:rPr>
                                <w:t>D</w:t>
                              </w:r>
                              <w:r w:rsidRPr="00063E0A">
                                <w:rPr>
                                  <w:rFonts w:eastAsia="MS PGothic"/>
                                  <w:sz w:val="18"/>
                                  <w:lang w:eastAsia="ja-JP"/>
                                </w:rPr>
                                <w:t>V7511 encoder   *</w:t>
                              </w:r>
                              <w:r>
                                <w:rPr>
                                  <w:rFonts w:eastAsia="MS PGothic"/>
                                  <w:sz w:val="18"/>
                                  <w:lang w:eastAsia="ja-JP"/>
                                </w:rPr>
                                <w:t>6</w:t>
                              </w:r>
                            </w:p>
                            <w:p w14:paraId="2B9DC99A" w14:textId="5DDA7A3D" w:rsidR="008679A3" w:rsidRPr="00B94654" w:rsidRDefault="008679A3" w:rsidP="006B7A3B">
                              <w:pPr>
                                <w:tabs>
                                  <w:tab w:val="left" w:pos="600"/>
                                  <w:tab w:val="left" w:pos="1200"/>
                                  <w:tab w:val="left" w:pos="1800"/>
                                  <w:tab w:val="left" w:pos="2400"/>
                                  <w:tab w:val="left" w:pos="2820"/>
                                  <w:tab w:val="left" w:pos="3600"/>
                                </w:tabs>
                                <w:spacing w:after="0" w:line="240" w:lineRule="exact"/>
                                <w:rPr>
                                  <w:rFonts w:eastAsia="MS PGothic"/>
                                  <w:sz w:val="18"/>
                                  <w:lang w:eastAsia="ja-JP"/>
                                </w:rPr>
                              </w:pPr>
                              <w:r>
                                <w:rPr>
                                  <w:rFonts w:eastAsia="MS PGothic"/>
                                  <w:sz w:val="18"/>
                                  <w:lang w:eastAsia="ja-JP"/>
                                </w:rPr>
                                <w:tab/>
                              </w:r>
                              <w:r>
                                <w:rPr>
                                  <w:rFonts w:eastAsia="MS PGothic"/>
                                  <w:sz w:val="18"/>
                                  <w:lang w:eastAsia="ja-JP"/>
                                </w:rPr>
                                <w:tab/>
                              </w:r>
                              <w:r>
                                <w:rPr>
                                  <w:rFonts w:eastAsia="MS PGothic"/>
                                  <w:sz w:val="18"/>
                                  <w:lang w:eastAsia="ja-JP"/>
                                </w:rPr>
                                <w:tab/>
                              </w:r>
                              <w:r w:rsidRPr="006B7A3B">
                                <w:rPr>
                                  <w:rFonts w:eastAsia="MS PGothic"/>
                                  <w:sz w:val="18"/>
                                  <w:lang w:eastAsia="ja-JP"/>
                                </w:rPr>
                                <w:t>&lt;*&gt; TI SN65DSI86 DSI to eDP bridge</w:t>
                              </w:r>
                              <w:r>
                                <w:rPr>
                                  <w:rFonts w:eastAsia="MS PGothic"/>
                                  <w:sz w:val="18"/>
                                  <w:lang w:eastAsia="ja-JP"/>
                                </w:rPr>
                                <w:tab/>
                              </w:r>
                            </w:p>
                            <w:p w14:paraId="6D16D905" w14:textId="77777777" w:rsidR="008679A3" w:rsidRPr="007D523E" w:rsidRDefault="008679A3">
                              <w:pPr>
                                <w:tabs>
                                  <w:tab w:val="left" w:pos="600"/>
                                  <w:tab w:val="left" w:pos="1200"/>
                                  <w:tab w:val="left" w:pos="1800"/>
                                  <w:tab w:val="left" w:pos="2400"/>
                                  <w:tab w:val="left" w:pos="3000"/>
                                  <w:tab w:val="left" w:pos="3600"/>
                                </w:tabs>
                                <w:spacing w:after="0" w:line="240" w:lineRule="exact"/>
                                <w:rPr>
                                  <w:rFonts w:eastAsia="MS PGothic"/>
                                  <w:sz w:val="18"/>
                                </w:rPr>
                              </w:pPr>
                              <w:r w:rsidRPr="00B94654">
                                <w:rPr>
                                  <w:rFonts w:eastAsia="MS PGothic"/>
                                  <w:sz w:val="18"/>
                                </w:rPr>
                                <w:tab/>
                              </w:r>
                              <w:r w:rsidRPr="007D523E">
                                <w:rPr>
                                  <w:rFonts w:eastAsia="MS PGothic"/>
                                  <w:sz w:val="18"/>
                                </w:rPr>
                                <w:t>Common Clock Framework  ---&gt;</w:t>
                              </w:r>
                            </w:p>
                            <w:p w14:paraId="20908570" w14:textId="77777777" w:rsidR="008679A3" w:rsidRPr="007D523E" w:rsidRDefault="008679A3">
                              <w:pPr>
                                <w:tabs>
                                  <w:tab w:val="left" w:pos="600"/>
                                  <w:tab w:val="left" w:pos="1200"/>
                                  <w:tab w:val="left" w:pos="1800"/>
                                  <w:tab w:val="left" w:pos="2400"/>
                                  <w:tab w:val="left" w:pos="3000"/>
                                  <w:tab w:val="left" w:pos="3600"/>
                                </w:tabs>
                                <w:spacing w:after="0" w:line="240" w:lineRule="exact"/>
                                <w:rPr>
                                  <w:rFonts w:eastAsia="MS PGothic"/>
                                  <w:sz w:val="18"/>
                                </w:rPr>
                              </w:pPr>
                              <w:r w:rsidRPr="007D523E">
                                <w:rPr>
                                  <w:rFonts w:eastAsia="MS PGothic"/>
                                  <w:sz w:val="18"/>
                                </w:rPr>
                                <w:tab/>
                              </w:r>
                              <w:r w:rsidRPr="007D523E">
                                <w:rPr>
                                  <w:rFonts w:eastAsia="MS PGothic"/>
                                  <w:sz w:val="18"/>
                                </w:rPr>
                                <w:tab/>
                                <w:t xml:space="preserve">&lt;*&gt; </w:t>
                              </w:r>
                              <w:r w:rsidRPr="003543CD">
                                <w:rPr>
                                  <w:rFonts w:eastAsia="MS PGothic"/>
                                  <w:sz w:val="18"/>
                                </w:rPr>
                                <w:t>Clock driver for IDT VersaClock 5,6 devices</w:t>
                              </w:r>
                            </w:p>
                          </w:txbxContent>
                        </wps:txbx>
                        <wps:bodyPr rot="0" vert="horz" wrap="square" lIns="0" tIns="0" rIns="0" bIns="0" anchor="t" anchorCtr="0" upright="1">
                          <a:noAutofit/>
                        </wps:bodyPr>
                      </wps:wsp>
                    </wpc:wpc>
                  </a:graphicData>
                </a:graphic>
              </wp:inline>
            </w:drawing>
          </mc:Choice>
          <mc:Fallback>
            <w:pict>
              <v:group w14:anchorId="4B85A908" id="_x0000_s2207" editas="canvas" style="width:479pt;height:448.6pt;mso-position-horizontal-relative:char;mso-position-vertical-relative:line" coordsize="60833,56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">
                <v:shape id="_x0000_s2208" type="#_x0000_t75" style="position:absolute;width:60833;height:56965;visibility:visible;mso-wrap-style:square">
                  <v:fill o:detectmouseclick="t"/>
                  <v:path o:connecttype="none"/>
                </v:shape>
                <v:shape id="Text Box 34" o:spid="_x0000_s2209" type="#_x0000_t202" style="position:absolute;left:400;top:139;width:60433;height:55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" stroked="f">
                  <v:textbox inset="0,0,0,0">
                    <w:txbxContent>
                      <w:p w14:paraId="3C8826F8" w14:textId="77777777" w:rsidR="008679A3" w:rsidRPr="00B94654" w:rsidRDefault="008679A3" w:rsidP="001F706A">
                        <w:pPr>
                          <w:tabs>
                            <w:tab w:val="left" w:pos="510"/>
                            <w:tab w:val="left" w:pos="1200"/>
                            <w:tab w:val="left" w:pos="1800"/>
                            <w:tab w:val="left" w:pos="2400"/>
                            <w:tab w:val="left" w:pos="3000"/>
                            <w:tab w:val="left" w:pos="3600"/>
                          </w:tabs>
                          <w:spacing w:after="0" w:line="240" w:lineRule="exact"/>
                          <w:rPr>
                            <w:rFonts w:eastAsia="ＭＳ Ｐゴシック"/>
                            <w:sz w:val="18"/>
                          </w:rPr>
                        </w:pPr>
                        <w:r w:rsidRPr="00B94654">
                          <w:rPr>
                            <w:rFonts w:eastAsia="ＭＳ Ｐゴシック"/>
                            <w:sz w:val="18"/>
                          </w:rPr>
                          <w:t>Device Drivers  ---&gt;</w:t>
                        </w:r>
                      </w:p>
                      <w:p w14:paraId="4E4BDFB8" w14:textId="77777777" w:rsidR="008679A3" w:rsidRDefault="008679A3" w:rsidP="001F706A">
                        <w:pPr>
                          <w:tabs>
                            <w:tab w:val="left" w:pos="600"/>
                            <w:tab w:val="left" w:pos="1200"/>
                            <w:tab w:val="left" w:pos="1800"/>
                            <w:tab w:val="left" w:pos="2400"/>
                            <w:tab w:val="left" w:pos="2977"/>
                            <w:tab w:val="left" w:pos="3600"/>
                          </w:tabs>
                          <w:spacing w:after="0" w:line="240" w:lineRule="exact"/>
                          <w:rPr>
                            <w:rFonts w:eastAsia="ＭＳ ゴシック"/>
                          </w:rPr>
                        </w:pPr>
                        <w:r>
                          <w:rPr>
                            <w:rFonts w:eastAsia="ＭＳ ゴシック"/>
                          </w:rPr>
                          <w:tab/>
                        </w:r>
                        <w:r w:rsidRPr="00B55829">
                          <w:rPr>
                            <w:rFonts w:eastAsia="ＭＳ ゴシック"/>
                          </w:rPr>
                          <w:t>I2C support  ---&gt;</w:t>
                        </w:r>
                      </w:p>
                      <w:p w14:paraId="4FD277B3" w14:textId="77777777" w:rsidR="008679A3" w:rsidRDefault="008679A3" w:rsidP="001F706A">
                        <w:pPr>
                          <w:tabs>
                            <w:tab w:val="left" w:pos="600"/>
                            <w:tab w:val="left" w:pos="1200"/>
                            <w:tab w:val="left" w:pos="1800"/>
                            <w:tab w:val="left" w:pos="2400"/>
                            <w:tab w:val="left" w:pos="2977"/>
                            <w:tab w:val="left" w:pos="3600"/>
                          </w:tabs>
                          <w:spacing w:after="0" w:line="240" w:lineRule="exact"/>
                          <w:rPr>
                            <w:rFonts w:eastAsia="ＭＳ ゴシック"/>
                          </w:rPr>
                        </w:pPr>
                        <w:r>
                          <w:rPr>
                            <w:rFonts w:eastAsia="ＭＳ ゴシック"/>
                          </w:rPr>
                          <w:tab/>
                        </w:r>
                        <w:r>
                          <w:rPr>
                            <w:rFonts w:eastAsia="ＭＳ ゴシック"/>
                          </w:rPr>
                          <w:tab/>
                        </w:r>
                        <w:r w:rsidRPr="00F87C02">
                          <w:rPr>
                            <w:rFonts w:eastAsia="ＭＳ ゴシック"/>
                          </w:rPr>
                          <w:t>I2C Hardware Bus support  ---&gt;</w:t>
                        </w:r>
                      </w:p>
                      <w:p w14:paraId="5846F068" w14:textId="77777777" w:rsidR="008679A3" w:rsidRPr="00B55829" w:rsidRDefault="008679A3" w:rsidP="001F706A">
                        <w:pPr>
                          <w:tabs>
                            <w:tab w:val="left" w:pos="600"/>
                            <w:tab w:val="left" w:pos="1200"/>
                            <w:tab w:val="left" w:pos="1800"/>
                            <w:tab w:val="left" w:pos="2400"/>
                            <w:tab w:val="left" w:pos="2977"/>
                            <w:tab w:val="left" w:pos="3600"/>
                          </w:tabs>
                          <w:spacing w:after="0" w:line="240" w:lineRule="exact"/>
                          <w:rPr>
                            <w:rFonts w:eastAsia="ＭＳ ゴシック"/>
                            <w:lang w:eastAsia="ja-JP"/>
                          </w:rPr>
                        </w:pPr>
                        <w:r>
                          <w:rPr>
                            <w:rFonts w:eastAsia="ＭＳ ゴシック"/>
                          </w:rPr>
                          <w:tab/>
                        </w:r>
                        <w:r>
                          <w:rPr>
                            <w:rFonts w:eastAsia="ＭＳ ゴシック"/>
                          </w:rPr>
                          <w:tab/>
                        </w:r>
                        <w:r w:rsidRPr="00F87C02">
                          <w:rPr>
                            <w:rFonts w:eastAsia="ＭＳ ゴシック"/>
                          </w:rPr>
                          <w:t>&lt;*&gt; Renesas R-Car I2C Controller</w:t>
                        </w:r>
                      </w:p>
                      <w:p w14:paraId="3481B294" w14:textId="2E67C73D" w:rsidR="008679A3" w:rsidRDefault="008679A3" w:rsidP="004C7DE0">
                        <w:pPr>
                          <w:tabs>
                            <w:tab w:val="left" w:pos="600"/>
                            <w:tab w:val="left" w:pos="1200"/>
                            <w:tab w:val="left" w:pos="1800"/>
                            <w:tab w:val="left" w:pos="2400"/>
                            <w:tab w:val="left" w:pos="3000"/>
                            <w:tab w:val="left" w:pos="3600"/>
                          </w:tabs>
                          <w:spacing w:after="0" w:line="240" w:lineRule="exact"/>
                          <w:rPr>
                            <w:rFonts w:eastAsia="ＭＳ Ｐゴシック"/>
                            <w:sz w:val="18"/>
                          </w:rPr>
                        </w:pPr>
                        <w:r w:rsidRPr="00B94654">
                          <w:rPr>
                            <w:rFonts w:eastAsia="ＭＳ Ｐゴシック"/>
                            <w:sz w:val="18"/>
                          </w:rPr>
                          <w:tab/>
                          <w:t>&lt;*&gt; Multimedia support  ---&gt;</w:t>
                        </w:r>
                      </w:p>
                      <w:p w14:paraId="5E533870" w14:textId="3936DE7A" w:rsidR="008679A3" w:rsidRPr="00B94654" w:rsidRDefault="008679A3" w:rsidP="004C7DE0">
                        <w:pPr>
                          <w:tabs>
                            <w:tab w:val="left" w:pos="600"/>
                            <w:tab w:val="left" w:pos="1200"/>
                            <w:tab w:val="left" w:pos="1800"/>
                            <w:tab w:val="left" w:pos="2400"/>
                            <w:tab w:val="left" w:pos="3000"/>
                            <w:tab w:val="left" w:pos="3600"/>
                          </w:tabs>
                          <w:spacing w:after="0" w:line="240" w:lineRule="exact"/>
                          <w:rPr>
                            <w:rFonts w:eastAsia="ＭＳ Ｐゴシック"/>
                            <w:sz w:val="18"/>
                          </w:rPr>
                        </w:pPr>
                        <w:r>
                          <w:rPr>
                            <w:rFonts w:eastAsia="ＭＳ Ｐゴシック"/>
                            <w:sz w:val="18"/>
                          </w:rPr>
                          <w:tab/>
                        </w:r>
                        <w:r>
                          <w:rPr>
                            <w:rFonts w:eastAsia="ＭＳ Ｐゴシック"/>
                            <w:sz w:val="18"/>
                          </w:rPr>
                          <w:tab/>
                        </w:r>
                        <w:r w:rsidRPr="00705637">
                          <w:rPr>
                            <w:rFonts w:eastAsia="ＭＳ Ｐゴシック"/>
                            <w:sz w:val="18"/>
                          </w:rPr>
                          <w:t>Media device types</w:t>
                        </w:r>
                        <w:r>
                          <w:rPr>
                            <w:rFonts w:eastAsia="ＭＳ Ｐゴシック"/>
                            <w:sz w:val="18"/>
                          </w:rPr>
                          <w:t xml:space="preserve"> </w:t>
                        </w:r>
                        <w:r w:rsidRPr="00B94654">
                          <w:rPr>
                            <w:rFonts w:eastAsia="ＭＳ Ｐゴシック"/>
                            <w:sz w:val="18"/>
                          </w:rPr>
                          <w:t>---&gt;</w:t>
                        </w:r>
                      </w:p>
                      <w:p w14:paraId="6EACA7B6" w14:textId="39FB980F" w:rsidR="008679A3" w:rsidRDefault="008679A3" w:rsidP="004C7DE0">
                        <w:pPr>
                          <w:tabs>
                            <w:tab w:val="left" w:pos="600"/>
                            <w:tab w:val="left" w:pos="1200"/>
                            <w:tab w:val="left" w:pos="1800"/>
                            <w:tab w:val="left" w:pos="2400"/>
                            <w:tab w:val="left" w:pos="3000"/>
                            <w:tab w:val="left" w:pos="3600"/>
                          </w:tabs>
                          <w:spacing w:after="0" w:line="240" w:lineRule="exact"/>
                          <w:rPr>
                            <w:rFonts w:eastAsia="ＭＳ Ｐゴシック"/>
                            <w:sz w:val="18"/>
                          </w:rPr>
                        </w:pPr>
                        <w:r w:rsidRPr="00B94654">
                          <w:rPr>
                            <w:rFonts w:eastAsia="ＭＳ Ｐゴシック"/>
                            <w:sz w:val="18"/>
                          </w:rPr>
                          <w:tab/>
                        </w:r>
                        <w:r w:rsidRPr="00B94654">
                          <w:rPr>
                            <w:rFonts w:eastAsia="ＭＳ Ｐゴシック"/>
                            <w:sz w:val="18"/>
                          </w:rPr>
                          <w:tab/>
                        </w:r>
                        <w:r>
                          <w:rPr>
                            <w:rFonts w:eastAsia="ＭＳ Ｐゴシック"/>
                            <w:sz w:val="18"/>
                          </w:rPr>
                          <w:tab/>
                        </w:r>
                        <w:r w:rsidRPr="00B94654">
                          <w:rPr>
                            <w:rFonts w:eastAsia="ＭＳ Ｐゴシック"/>
                            <w:sz w:val="18"/>
                          </w:rPr>
                          <w:t xml:space="preserve">[*]   </w:t>
                        </w:r>
                        <w:r w:rsidRPr="00705637">
                          <w:rPr>
                            <w:rFonts w:eastAsia="ＭＳ Ｐゴシック"/>
                            <w:sz w:val="18"/>
                          </w:rPr>
                          <w:t>Cameras and video grabbers</w:t>
                        </w:r>
                      </w:p>
                      <w:p w14:paraId="0201015C" w14:textId="2E35A1C0" w:rsidR="008679A3" w:rsidRPr="00B94654" w:rsidRDefault="008679A3" w:rsidP="004C7DE0">
                        <w:pPr>
                          <w:tabs>
                            <w:tab w:val="left" w:pos="600"/>
                            <w:tab w:val="left" w:pos="1200"/>
                            <w:tab w:val="left" w:pos="1800"/>
                            <w:tab w:val="left" w:pos="2400"/>
                            <w:tab w:val="left" w:pos="3000"/>
                            <w:tab w:val="left" w:pos="3600"/>
                          </w:tabs>
                          <w:spacing w:after="0" w:line="240" w:lineRule="exact"/>
                          <w:rPr>
                            <w:rFonts w:eastAsia="ＭＳ Ｐゴシック"/>
                            <w:sz w:val="18"/>
                          </w:rPr>
                        </w:pPr>
                        <w:r>
                          <w:rPr>
                            <w:rFonts w:eastAsia="ＭＳ Ｐゴシック"/>
                            <w:sz w:val="18"/>
                          </w:rPr>
                          <w:tab/>
                        </w:r>
                        <w:r>
                          <w:rPr>
                            <w:rFonts w:eastAsia="ＭＳ Ｐゴシック"/>
                            <w:sz w:val="18"/>
                          </w:rPr>
                          <w:tab/>
                        </w:r>
                        <w:r w:rsidRPr="0068219C">
                          <w:rPr>
                            <w:rFonts w:eastAsia="ＭＳ Ｐゴシック"/>
                            <w:sz w:val="18"/>
                          </w:rPr>
                          <w:t>Media core support  ---&gt;</w:t>
                        </w:r>
                      </w:p>
                      <w:p w14:paraId="70AAEA0C" w14:textId="4A1F9DDF" w:rsidR="008679A3" w:rsidRDefault="008679A3" w:rsidP="004C7DE0">
                        <w:pPr>
                          <w:tabs>
                            <w:tab w:val="left" w:pos="600"/>
                            <w:tab w:val="left" w:pos="1200"/>
                            <w:tab w:val="left" w:pos="1800"/>
                            <w:tab w:val="left" w:pos="2400"/>
                            <w:tab w:val="left" w:pos="3000"/>
                            <w:tab w:val="left" w:pos="3600"/>
                          </w:tabs>
                          <w:spacing w:after="0" w:line="240" w:lineRule="exact"/>
                          <w:rPr>
                            <w:rFonts w:eastAsia="ＭＳ Ｐゴシック"/>
                            <w:sz w:val="18"/>
                          </w:rPr>
                        </w:pPr>
                        <w:r w:rsidRPr="00B94654">
                          <w:rPr>
                            <w:rFonts w:eastAsia="ＭＳ Ｐゴシック"/>
                            <w:sz w:val="18"/>
                          </w:rPr>
                          <w:tab/>
                        </w:r>
                        <w:r w:rsidRPr="00B94654">
                          <w:rPr>
                            <w:rFonts w:eastAsia="ＭＳ Ｐゴシック"/>
                            <w:sz w:val="18"/>
                          </w:rPr>
                          <w:tab/>
                        </w:r>
                        <w:r>
                          <w:rPr>
                            <w:rFonts w:eastAsia="ＭＳ Ｐゴシック"/>
                            <w:sz w:val="18"/>
                          </w:rPr>
                          <w:tab/>
                        </w:r>
                        <w:r w:rsidRPr="00B94654">
                          <w:rPr>
                            <w:rFonts w:eastAsia="ＭＳ Ｐゴシック"/>
                            <w:sz w:val="18"/>
                          </w:rPr>
                          <w:t>[*]   Media Controller API</w:t>
                        </w:r>
                        <w:r>
                          <w:rPr>
                            <w:rFonts w:eastAsia="ＭＳ Ｐゴシック"/>
                            <w:sz w:val="18"/>
                          </w:rPr>
                          <w:t xml:space="preserve"> *7</w:t>
                        </w:r>
                      </w:p>
                      <w:p w14:paraId="09FF3F88" w14:textId="3451D824" w:rsidR="008679A3" w:rsidRPr="00B94654" w:rsidRDefault="008679A3" w:rsidP="004C7DE0">
                        <w:pPr>
                          <w:tabs>
                            <w:tab w:val="left" w:pos="600"/>
                            <w:tab w:val="left" w:pos="1200"/>
                            <w:tab w:val="left" w:pos="1800"/>
                            <w:tab w:val="left" w:pos="2400"/>
                            <w:tab w:val="left" w:pos="3000"/>
                            <w:tab w:val="left" w:pos="3600"/>
                          </w:tabs>
                          <w:spacing w:after="0" w:line="240" w:lineRule="exact"/>
                          <w:rPr>
                            <w:rFonts w:eastAsia="ＭＳ Ｐゴシック"/>
                            <w:sz w:val="18"/>
                          </w:rPr>
                        </w:pPr>
                        <w:r>
                          <w:rPr>
                            <w:rFonts w:eastAsia="ＭＳ Ｐゴシック"/>
                            <w:sz w:val="18"/>
                          </w:rPr>
                          <w:tab/>
                        </w:r>
                        <w:r>
                          <w:rPr>
                            <w:rFonts w:eastAsia="ＭＳ Ｐゴシック"/>
                            <w:sz w:val="18"/>
                          </w:rPr>
                          <w:tab/>
                        </w:r>
                        <w:r w:rsidRPr="00705637">
                          <w:rPr>
                            <w:rFonts w:eastAsia="ＭＳ Ｐゴシック"/>
                            <w:sz w:val="18"/>
                          </w:rPr>
                          <w:t>Video4Linux options  ---&gt;</w:t>
                        </w:r>
                      </w:p>
                      <w:p w14:paraId="67E1D527" w14:textId="33D76B7A" w:rsidR="008679A3" w:rsidRDefault="008679A3" w:rsidP="004C7DE0">
                        <w:pPr>
                          <w:tabs>
                            <w:tab w:val="left" w:pos="600"/>
                            <w:tab w:val="left" w:pos="1200"/>
                            <w:tab w:val="left" w:pos="1800"/>
                            <w:tab w:val="left" w:pos="2400"/>
                            <w:tab w:val="left" w:pos="3000"/>
                            <w:tab w:val="left" w:pos="3600"/>
                          </w:tabs>
                          <w:spacing w:after="0" w:line="240" w:lineRule="exact"/>
                          <w:rPr>
                            <w:rFonts w:eastAsia="ＭＳ Ｐゴシック"/>
                            <w:sz w:val="18"/>
                          </w:rPr>
                        </w:pPr>
                        <w:r w:rsidRPr="00B94654">
                          <w:rPr>
                            <w:rFonts w:eastAsia="ＭＳ Ｐゴシック"/>
                            <w:sz w:val="18"/>
                          </w:rPr>
                          <w:tab/>
                        </w:r>
                        <w:r w:rsidRPr="00B94654">
                          <w:rPr>
                            <w:rFonts w:eastAsia="ＭＳ Ｐゴシック"/>
                            <w:sz w:val="18"/>
                          </w:rPr>
                          <w:tab/>
                        </w:r>
                        <w:r>
                          <w:rPr>
                            <w:rFonts w:eastAsia="ＭＳ Ｐゴシック"/>
                            <w:sz w:val="18"/>
                          </w:rPr>
                          <w:tab/>
                        </w:r>
                        <w:r w:rsidRPr="00B94654">
                          <w:rPr>
                            <w:rFonts w:eastAsia="ＭＳ Ｐゴシック"/>
                            <w:sz w:val="18"/>
                          </w:rPr>
                          <w:t>[*]   V4L2 sub-device userspace API</w:t>
                        </w:r>
                      </w:p>
                      <w:p w14:paraId="6A430893" w14:textId="284536B5" w:rsidR="008679A3" w:rsidRPr="00B94654" w:rsidRDefault="008679A3" w:rsidP="004C7DE0">
                        <w:pPr>
                          <w:tabs>
                            <w:tab w:val="left" w:pos="600"/>
                            <w:tab w:val="left" w:pos="1200"/>
                            <w:tab w:val="left" w:pos="1800"/>
                            <w:tab w:val="left" w:pos="2400"/>
                            <w:tab w:val="left" w:pos="3000"/>
                            <w:tab w:val="left" w:pos="3600"/>
                          </w:tabs>
                          <w:spacing w:after="0" w:line="240" w:lineRule="exact"/>
                          <w:rPr>
                            <w:rFonts w:eastAsia="ＭＳ Ｐゴシック"/>
                            <w:sz w:val="18"/>
                          </w:rPr>
                        </w:pPr>
                        <w:r>
                          <w:rPr>
                            <w:rFonts w:eastAsia="ＭＳ Ｐゴシック"/>
                            <w:sz w:val="18"/>
                          </w:rPr>
                          <w:tab/>
                        </w:r>
                        <w:r>
                          <w:rPr>
                            <w:rFonts w:eastAsia="ＭＳ Ｐゴシック"/>
                            <w:sz w:val="18"/>
                          </w:rPr>
                          <w:tab/>
                        </w:r>
                        <w:r w:rsidRPr="00705637">
                          <w:rPr>
                            <w:rFonts w:eastAsia="ＭＳ Ｐゴシック"/>
                            <w:sz w:val="18"/>
                          </w:rPr>
                          <w:t>Media drivers  ---&gt;</w:t>
                        </w:r>
                      </w:p>
                      <w:p w14:paraId="5DBB30AD" w14:textId="73F1D08F" w:rsidR="008679A3" w:rsidRDefault="008679A3" w:rsidP="004C7DE0">
                        <w:pPr>
                          <w:tabs>
                            <w:tab w:val="left" w:pos="600"/>
                            <w:tab w:val="left" w:pos="1200"/>
                            <w:tab w:val="left" w:pos="1800"/>
                            <w:tab w:val="left" w:pos="2400"/>
                            <w:tab w:val="left" w:pos="3000"/>
                            <w:tab w:val="left" w:pos="3600"/>
                          </w:tabs>
                          <w:spacing w:after="0" w:line="240" w:lineRule="exact"/>
                          <w:rPr>
                            <w:rFonts w:eastAsia="ＭＳ Ｐゴシック"/>
                            <w:sz w:val="18"/>
                          </w:rPr>
                        </w:pPr>
                        <w:r w:rsidRPr="00B94654">
                          <w:rPr>
                            <w:rFonts w:eastAsia="ＭＳ Ｐゴシック"/>
                            <w:sz w:val="18"/>
                          </w:rPr>
                          <w:tab/>
                        </w:r>
                        <w:r w:rsidRPr="00B94654">
                          <w:rPr>
                            <w:rFonts w:eastAsia="ＭＳ Ｐゴシック"/>
                            <w:sz w:val="18"/>
                          </w:rPr>
                          <w:tab/>
                        </w:r>
                        <w:r>
                          <w:rPr>
                            <w:rFonts w:eastAsia="ＭＳ Ｐゴシック"/>
                            <w:sz w:val="18"/>
                          </w:rPr>
                          <w:tab/>
                        </w:r>
                        <w:r w:rsidRPr="00B94654">
                          <w:rPr>
                            <w:rFonts w:eastAsia="ＭＳ Ｐゴシック"/>
                            <w:sz w:val="18"/>
                          </w:rPr>
                          <w:t>[*]   Memory-to-memory multimedia devices  ---&gt;</w:t>
                        </w:r>
                      </w:p>
                      <w:p w14:paraId="7147522F" w14:textId="59D0561E" w:rsidR="008679A3" w:rsidRPr="00B94654" w:rsidRDefault="008679A3" w:rsidP="004C7DE0">
                        <w:pPr>
                          <w:tabs>
                            <w:tab w:val="left" w:pos="600"/>
                            <w:tab w:val="left" w:pos="1200"/>
                            <w:tab w:val="left" w:pos="1800"/>
                            <w:tab w:val="left" w:pos="2400"/>
                            <w:tab w:val="left" w:pos="3000"/>
                            <w:tab w:val="left" w:pos="3600"/>
                          </w:tabs>
                          <w:spacing w:after="0" w:line="240" w:lineRule="exact"/>
                          <w:rPr>
                            <w:rFonts w:eastAsia="ＭＳ Ｐゴシック"/>
                            <w:sz w:val="18"/>
                          </w:rPr>
                        </w:pPr>
                        <w:r>
                          <w:rPr>
                            <w:rFonts w:eastAsia="ＭＳ Ｐゴシック"/>
                            <w:sz w:val="18"/>
                          </w:rPr>
                          <w:tab/>
                        </w:r>
                        <w:r>
                          <w:rPr>
                            <w:rFonts w:eastAsia="ＭＳ Ｐゴシック"/>
                            <w:sz w:val="18"/>
                          </w:rPr>
                          <w:tab/>
                        </w:r>
                        <w:r>
                          <w:rPr>
                            <w:rFonts w:eastAsia="ＭＳ Ｐゴシック"/>
                            <w:sz w:val="18"/>
                          </w:rPr>
                          <w:tab/>
                        </w:r>
                        <w:r>
                          <w:rPr>
                            <w:rFonts w:eastAsia="ＭＳ Ｐゴシック"/>
                            <w:sz w:val="18"/>
                          </w:rPr>
                          <w:tab/>
                        </w:r>
                        <w:r w:rsidRPr="003610F7">
                          <w:rPr>
                            <w:rFonts w:eastAsia="ＭＳ Ｐゴシック"/>
                            <w:sz w:val="18"/>
                          </w:rPr>
                          <w:t>&lt;*&gt;   Renesas Frame Compression Processor</w:t>
                        </w:r>
                      </w:p>
                      <w:p w14:paraId="5828C025" w14:textId="5E9A3A9F" w:rsidR="008679A3" w:rsidRDefault="008679A3" w:rsidP="00AA0444">
                        <w:pPr>
                          <w:tabs>
                            <w:tab w:val="left" w:pos="600"/>
                            <w:tab w:val="left" w:pos="1200"/>
                            <w:tab w:val="left" w:pos="1800"/>
                            <w:tab w:val="left" w:pos="2400"/>
                            <w:tab w:val="left" w:pos="3000"/>
                            <w:tab w:val="left" w:pos="3600"/>
                          </w:tabs>
                          <w:spacing w:after="0" w:line="240" w:lineRule="exact"/>
                          <w:rPr>
                            <w:rFonts w:eastAsia="ＭＳ Ｐゴシック"/>
                            <w:sz w:val="18"/>
                          </w:rPr>
                        </w:pPr>
                        <w:r w:rsidRPr="00B94654">
                          <w:rPr>
                            <w:rFonts w:eastAsia="ＭＳ Ｐゴシック"/>
                            <w:sz w:val="18"/>
                          </w:rPr>
                          <w:tab/>
                        </w:r>
                        <w:r w:rsidRPr="00B94654">
                          <w:rPr>
                            <w:rFonts w:eastAsia="ＭＳ Ｐゴシック"/>
                            <w:sz w:val="18"/>
                          </w:rPr>
                          <w:tab/>
                        </w:r>
                        <w:r w:rsidRPr="00B94654">
                          <w:rPr>
                            <w:rFonts w:eastAsia="ＭＳ Ｐゴシック"/>
                            <w:sz w:val="18"/>
                          </w:rPr>
                          <w:tab/>
                        </w:r>
                        <w:r>
                          <w:rPr>
                            <w:rFonts w:eastAsia="ＭＳ Ｐゴシック"/>
                            <w:sz w:val="18"/>
                          </w:rPr>
                          <w:tab/>
                        </w:r>
                        <w:r w:rsidRPr="00B94654">
                          <w:rPr>
                            <w:rFonts w:eastAsia="ＭＳ Ｐゴシック"/>
                            <w:sz w:val="18"/>
                          </w:rPr>
                          <w:t>&lt;*&gt;   Renesas VSP1 Video Processing Engine</w:t>
                        </w:r>
                      </w:p>
                      <w:p w14:paraId="2E603B03" w14:textId="228A6C09" w:rsidR="008679A3" w:rsidRDefault="008679A3" w:rsidP="00AA0444">
                        <w:pPr>
                          <w:tabs>
                            <w:tab w:val="left" w:pos="600"/>
                            <w:tab w:val="left" w:pos="1200"/>
                            <w:tab w:val="left" w:pos="1800"/>
                            <w:tab w:val="left" w:pos="2400"/>
                            <w:tab w:val="left" w:pos="3000"/>
                            <w:tab w:val="left" w:pos="3600"/>
                          </w:tabs>
                          <w:spacing w:after="0" w:line="240" w:lineRule="exact"/>
                          <w:rPr>
                            <w:rFonts w:eastAsia="ＭＳ Ｐゴシック"/>
                            <w:sz w:val="18"/>
                            <w:lang w:eastAsia="ja-JP"/>
                          </w:rPr>
                        </w:pPr>
                        <w:r>
                          <w:rPr>
                            <w:rFonts w:eastAsia="ＭＳ Ｐゴシック"/>
                            <w:sz w:val="18"/>
                            <w:lang w:eastAsia="ja-JP"/>
                          </w:rPr>
                          <w:tab/>
                        </w:r>
                        <w:r>
                          <w:rPr>
                            <w:rFonts w:eastAsia="ＭＳ Ｐゴシック"/>
                            <w:sz w:val="18"/>
                            <w:lang w:eastAsia="ja-JP"/>
                          </w:rPr>
                          <w:tab/>
                        </w:r>
                        <w:r>
                          <w:rPr>
                            <w:rFonts w:eastAsia="ＭＳ Ｐゴシック"/>
                            <w:sz w:val="18"/>
                            <w:lang w:eastAsia="ja-JP"/>
                          </w:rPr>
                          <w:tab/>
                        </w:r>
                        <w:r>
                          <w:rPr>
                            <w:rFonts w:eastAsia="ＭＳ Ｐゴシック"/>
                            <w:sz w:val="18"/>
                            <w:lang w:eastAsia="ja-JP"/>
                          </w:rPr>
                          <w:tab/>
                        </w:r>
                        <w:r w:rsidRPr="009561EE">
                          <w:rPr>
                            <w:rFonts w:eastAsia="ＭＳ Ｐゴシック"/>
                            <w:sz w:val="18"/>
                            <w:lang w:eastAsia="ja-JP"/>
                          </w:rPr>
                          <w:t xml:space="preserve">[ ]    </w:t>
                        </w:r>
                        <w:r>
                          <w:rPr>
                            <w:rFonts w:eastAsia="ＭＳ Ｐゴシック"/>
                            <w:sz w:val="18"/>
                            <w:lang w:eastAsia="ja-JP"/>
                          </w:rPr>
                          <w:t xml:space="preserve"> </w:t>
                        </w:r>
                        <w:r w:rsidRPr="009561EE">
                          <w:rPr>
                            <w:rFonts w:eastAsia="ＭＳ Ｐゴシック"/>
                            <w:sz w:val="18"/>
                            <w:lang w:eastAsia="ja-JP"/>
                          </w:rPr>
                          <w:t xml:space="preserve"> Renesas VSP1 underrun debug messages</w:t>
                        </w:r>
                        <w:r w:rsidRPr="003134F6">
                          <w:t xml:space="preserve"> </w:t>
                        </w:r>
                        <w:r>
                          <w:t xml:space="preserve"> </w:t>
                        </w:r>
                        <w:r w:rsidRPr="00B94654">
                          <w:rPr>
                            <w:rFonts w:eastAsia="ＭＳ Ｐゴシック"/>
                            <w:b/>
                            <w:sz w:val="18"/>
                          </w:rPr>
                          <w:t>*1</w:t>
                        </w:r>
                      </w:p>
                      <w:p w14:paraId="3CC4A753" w14:textId="316FD6F6" w:rsidR="008679A3" w:rsidRPr="00B94654" w:rsidRDefault="008679A3" w:rsidP="00AA0444">
                        <w:pPr>
                          <w:tabs>
                            <w:tab w:val="left" w:pos="600"/>
                            <w:tab w:val="left" w:pos="1200"/>
                            <w:tab w:val="left" w:pos="1800"/>
                            <w:tab w:val="left" w:pos="2400"/>
                            <w:tab w:val="left" w:pos="3000"/>
                            <w:tab w:val="left" w:pos="3600"/>
                          </w:tabs>
                          <w:spacing w:after="0" w:line="240" w:lineRule="exact"/>
                          <w:rPr>
                            <w:rFonts w:eastAsia="ＭＳ Ｐゴシック"/>
                            <w:sz w:val="18"/>
                          </w:rPr>
                        </w:pPr>
                        <w:r w:rsidRPr="00B94654">
                          <w:rPr>
                            <w:rFonts w:eastAsia="ＭＳ Ｐゴシック"/>
                            <w:sz w:val="18"/>
                          </w:rPr>
                          <w:t xml:space="preserve"> </w:t>
                        </w:r>
                        <w:r w:rsidRPr="00B94654">
                          <w:rPr>
                            <w:rFonts w:eastAsia="ＭＳ Ｐゴシック"/>
                            <w:sz w:val="18"/>
                          </w:rPr>
                          <w:tab/>
                        </w:r>
                        <w:r w:rsidRPr="00B94654">
                          <w:rPr>
                            <w:rFonts w:eastAsia="ＭＳ Ｐゴシック"/>
                            <w:sz w:val="18"/>
                          </w:rPr>
                          <w:tab/>
                        </w:r>
                        <w:r w:rsidRPr="00B94654">
                          <w:rPr>
                            <w:rFonts w:eastAsia="ＭＳ Ｐゴシック"/>
                            <w:sz w:val="18"/>
                          </w:rPr>
                          <w:tab/>
                        </w:r>
                        <w:r>
                          <w:rPr>
                            <w:rFonts w:eastAsia="ＭＳ Ｐゴシック"/>
                            <w:sz w:val="18"/>
                          </w:rPr>
                          <w:tab/>
                        </w:r>
                        <w:r w:rsidRPr="00B94654">
                          <w:rPr>
                            <w:rFonts w:eastAsia="ＭＳ Ｐゴシック"/>
                            <w:sz w:val="18"/>
                          </w:rPr>
                          <w:t>(</w:t>
                        </w:r>
                        <w:r>
                          <w:rPr>
                            <w:rFonts w:eastAsia="ＭＳ Ｐゴシック"/>
                            <w:sz w:val="18"/>
                          </w:rPr>
                          <w:t>1</w:t>
                        </w:r>
                        <w:r w:rsidRPr="00B94654">
                          <w:rPr>
                            <w:rFonts w:eastAsia="ＭＳ Ｐゴシック"/>
                            <w:sz w:val="18"/>
                          </w:rPr>
                          <w:t>)</w:t>
                        </w:r>
                        <w:r w:rsidRPr="009561EE">
                          <w:rPr>
                            <w:rFonts w:eastAsia="ＭＳ Ｐゴシック"/>
                            <w:sz w:val="18"/>
                            <w:lang w:eastAsia="ja-JP"/>
                          </w:rPr>
                          <w:t xml:space="preserve">    </w:t>
                        </w:r>
                        <w:r>
                          <w:rPr>
                            <w:rFonts w:eastAsia="ＭＳ Ｐゴシック"/>
                            <w:sz w:val="18"/>
                            <w:lang w:eastAsia="ja-JP"/>
                          </w:rPr>
                          <w:t xml:space="preserve"> </w:t>
                        </w:r>
                        <w:r w:rsidRPr="009561EE">
                          <w:rPr>
                            <w:rFonts w:eastAsia="ＭＳ Ｐゴシック"/>
                            <w:sz w:val="18"/>
                            <w:lang w:eastAsia="ja-JP"/>
                          </w:rPr>
                          <w:t xml:space="preserve"> </w:t>
                        </w:r>
                        <w:r w:rsidRPr="00B94654">
                          <w:rPr>
                            <w:rFonts w:eastAsia="ＭＳ Ｐゴシック"/>
                            <w:sz w:val="18"/>
                          </w:rPr>
                          <w:t>Renesas VSP alpha bit function of ARGB1555</w:t>
                        </w:r>
                        <w:r w:rsidRPr="003134F6">
                          <w:t xml:space="preserve"> </w:t>
                        </w:r>
                        <w:r>
                          <w:t xml:space="preserve"> </w:t>
                        </w:r>
                        <w:r w:rsidRPr="00B94654">
                          <w:rPr>
                            <w:rFonts w:eastAsia="ＭＳ Ｐゴシック"/>
                            <w:b/>
                            <w:sz w:val="18"/>
                          </w:rPr>
                          <w:t>*</w:t>
                        </w:r>
                        <w:r>
                          <w:rPr>
                            <w:rFonts w:eastAsia="ＭＳ Ｐゴシック"/>
                            <w:b/>
                            <w:sz w:val="18"/>
                          </w:rPr>
                          <w:t>2</w:t>
                        </w:r>
                      </w:p>
                      <w:p w14:paraId="5F53EEB2" w14:textId="77777777" w:rsidR="008679A3" w:rsidRPr="00B94654" w:rsidRDefault="008679A3" w:rsidP="004C7DE0">
                        <w:pPr>
                          <w:tabs>
                            <w:tab w:val="left" w:pos="600"/>
                            <w:tab w:val="left" w:pos="1200"/>
                            <w:tab w:val="left" w:pos="1800"/>
                            <w:tab w:val="left" w:pos="2400"/>
                            <w:tab w:val="left" w:pos="3000"/>
                            <w:tab w:val="left" w:pos="3600"/>
                          </w:tabs>
                          <w:spacing w:after="0" w:line="240" w:lineRule="exact"/>
                          <w:rPr>
                            <w:rFonts w:eastAsia="ＭＳ Ｐゴシック"/>
                            <w:sz w:val="18"/>
                          </w:rPr>
                        </w:pPr>
                        <w:r w:rsidRPr="00B94654">
                          <w:rPr>
                            <w:rFonts w:eastAsia="ＭＳ Ｐゴシック"/>
                            <w:sz w:val="18"/>
                          </w:rPr>
                          <w:tab/>
                          <w:t>Graphics support  ---&gt;</w:t>
                        </w:r>
                      </w:p>
                      <w:p w14:paraId="31F910CF" w14:textId="77777777" w:rsidR="008679A3" w:rsidRPr="00B94654" w:rsidRDefault="008679A3" w:rsidP="00952191">
                        <w:pPr>
                          <w:tabs>
                            <w:tab w:val="left" w:pos="600"/>
                            <w:tab w:val="left" w:pos="1200"/>
                            <w:tab w:val="left" w:pos="1800"/>
                            <w:tab w:val="left" w:pos="2400"/>
                            <w:tab w:val="left" w:pos="3000"/>
                            <w:tab w:val="left" w:pos="3600"/>
                          </w:tabs>
                          <w:spacing w:after="0" w:line="240" w:lineRule="exact"/>
                          <w:rPr>
                            <w:rFonts w:eastAsia="ＭＳ Ｐゴシック"/>
                            <w:sz w:val="18"/>
                          </w:rPr>
                        </w:pPr>
                        <w:r w:rsidRPr="00B94654">
                          <w:rPr>
                            <w:rFonts w:eastAsia="ＭＳ Ｐゴシック"/>
                            <w:sz w:val="18"/>
                          </w:rPr>
                          <w:tab/>
                        </w:r>
                        <w:r w:rsidRPr="00B94654">
                          <w:rPr>
                            <w:rFonts w:eastAsia="ＭＳ Ｐゴシック"/>
                            <w:sz w:val="18"/>
                          </w:rPr>
                          <w:tab/>
                        </w:r>
                        <w:r w:rsidRPr="00BD728B">
                          <w:rPr>
                            <w:rFonts w:eastAsia="ＭＳ Ｐゴシック"/>
                            <w:sz w:val="18"/>
                          </w:rPr>
                          <w:t>&lt;*&gt;</w:t>
                        </w:r>
                        <w:r w:rsidRPr="00B94654" w:rsidDel="003466AD">
                          <w:rPr>
                            <w:rFonts w:eastAsia="ＭＳ Ｐゴシック"/>
                            <w:sz w:val="16"/>
                          </w:rPr>
                          <w:t xml:space="preserve"> </w:t>
                        </w:r>
                        <w:r w:rsidRPr="00B94654">
                          <w:rPr>
                            <w:rFonts w:eastAsia="ＭＳ Ｐゴシック"/>
                            <w:sz w:val="18"/>
                          </w:rPr>
                          <w:t>Direct Rendering Manager(XFree86 4.1.0 and higher DRI support) ---&gt;</w:t>
                        </w:r>
                      </w:p>
                      <w:p w14:paraId="3B06AF7D" w14:textId="77777777" w:rsidR="008679A3" w:rsidRPr="00B94654" w:rsidRDefault="008679A3" w:rsidP="00952191">
                        <w:pPr>
                          <w:tabs>
                            <w:tab w:val="left" w:pos="600"/>
                            <w:tab w:val="left" w:pos="1200"/>
                            <w:tab w:val="left" w:pos="1800"/>
                            <w:tab w:val="left" w:pos="2400"/>
                            <w:tab w:val="left" w:pos="3000"/>
                            <w:tab w:val="left" w:pos="3600"/>
                          </w:tabs>
                          <w:spacing w:after="0" w:line="240" w:lineRule="exact"/>
                          <w:rPr>
                            <w:rFonts w:eastAsia="ＭＳ Ｐゴシック"/>
                            <w:sz w:val="18"/>
                          </w:rPr>
                        </w:pPr>
                        <w:r w:rsidRPr="00B94654">
                          <w:rPr>
                            <w:rFonts w:eastAsia="ＭＳ Ｐゴシック"/>
                            <w:sz w:val="18"/>
                          </w:rPr>
                          <w:tab/>
                        </w:r>
                        <w:r w:rsidRPr="00B94654">
                          <w:rPr>
                            <w:rFonts w:eastAsia="ＭＳ Ｐゴシック"/>
                            <w:sz w:val="18"/>
                          </w:rPr>
                          <w:tab/>
                        </w:r>
                        <w:r w:rsidRPr="00B94654">
                          <w:rPr>
                            <w:rFonts w:eastAsia="ＭＳ Ｐゴシック"/>
                            <w:sz w:val="18"/>
                          </w:rPr>
                          <w:tab/>
                          <w:t>[*]   Enable legacy fbdev support for your modesetting driver</w:t>
                        </w:r>
                        <w:r w:rsidRPr="003134F6">
                          <w:t xml:space="preserve"> </w:t>
                        </w:r>
                        <w:r>
                          <w:rPr>
                            <w:rFonts w:hint="eastAsia"/>
                            <w:lang w:eastAsia="ja-JP"/>
                          </w:rPr>
                          <w:t xml:space="preserve"> </w:t>
                        </w:r>
                        <w:r w:rsidRPr="00B94654">
                          <w:rPr>
                            <w:rFonts w:eastAsia="ＭＳ Ｐゴシック"/>
                            <w:b/>
                            <w:sz w:val="18"/>
                          </w:rPr>
                          <w:t>*</w:t>
                        </w:r>
                        <w:r>
                          <w:rPr>
                            <w:rFonts w:eastAsia="ＭＳ Ｐゴシック"/>
                            <w:b/>
                            <w:sz w:val="18"/>
                          </w:rPr>
                          <w:t>3</w:t>
                        </w:r>
                      </w:p>
                      <w:p w14:paraId="0A872388" w14:textId="1E645CA8" w:rsidR="008679A3" w:rsidRDefault="008679A3" w:rsidP="00952191">
                        <w:pPr>
                          <w:tabs>
                            <w:tab w:val="left" w:pos="600"/>
                            <w:tab w:val="left" w:pos="1200"/>
                            <w:tab w:val="left" w:pos="1800"/>
                            <w:tab w:val="left" w:pos="2400"/>
                            <w:tab w:val="left" w:pos="3000"/>
                            <w:tab w:val="left" w:pos="3600"/>
                          </w:tabs>
                          <w:spacing w:after="0" w:line="240" w:lineRule="exact"/>
                          <w:rPr>
                            <w:rFonts w:eastAsia="ＭＳ Ｐゴシック"/>
                            <w:sz w:val="18"/>
                          </w:rPr>
                        </w:pPr>
                        <w:r w:rsidRPr="00B94654">
                          <w:rPr>
                            <w:rFonts w:eastAsia="ＭＳ Ｐゴシック"/>
                            <w:sz w:val="18"/>
                          </w:rPr>
                          <w:tab/>
                        </w:r>
                        <w:r w:rsidRPr="00B94654">
                          <w:rPr>
                            <w:rFonts w:eastAsia="ＭＳ Ｐゴシック"/>
                            <w:sz w:val="18"/>
                          </w:rPr>
                          <w:tab/>
                        </w:r>
                        <w:r w:rsidRPr="00BD728B">
                          <w:rPr>
                            <w:rFonts w:eastAsia="ＭＳ Ｐゴシック"/>
                            <w:sz w:val="18"/>
                          </w:rPr>
                          <w:t>&lt;*&gt;</w:t>
                        </w:r>
                        <w:r w:rsidRPr="00B94654">
                          <w:rPr>
                            <w:rFonts w:eastAsia="ＭＳ Ｐゴシック"/>
                            <w:sz w:val="18"/>
                          </w:rPr>
                          <w:t xml:space="preserve">   DRM Support for R-Car Display Unit</w:t>
                        </w:r>
                      </w:p>
                      <w:p w14:paraId="0B435DD2" w14:textId="7168B94A" w:rsidR="008679A3" w:rsidRDefault="008679A3" w:rsidP="00952191">
                        <w:pPr>
                          <w:tabs>
                            <w:tab w:val="left" w:pos="600"/>
                            <w:tab w:val="left" w:pos="1200"/>
                            <w:tab w:val="left" w:pos="1800"/>
                            <w:tab w:val="left" w:pos="2400"/>
                            <w:tab w:val="left" w:pos="3000"/>
                            <w:tab w:val="left" w:pos="3600"/>
                          </w:tabs>
                          <w:spacing w:after="0" w:line="240" w:lineRule="exact"/>
                          <w:rPr>
                            <w:rFonts w:eastAsia="ＭＳ Ｐゴシック"/>
                            <w:sz w:val="18"/>
                          </w:rPr>
                        </w:pPr>
                        <w:r>
                          <w:rPr>
                            <w:rFonts w:eastAsia="ＭＳ Ｐゴシック"/>
                            <w:sz w:val="18"/>
                          </w:rPr>
                          <w:tab/>
                        </w:r>
                        <w:r>
                          <w:rPr>
                            <w:rFonts w:eastAsia="ＭＳ Ｐゴシック"/>
                            <w:sz w:val="18"/>
                          </w:rPr>
                          <w:tab/>
                        </w:r>
                        <w:r w:rsidRPr="0068219C">
                          <w:rPr>
                            <w:rFonts w:eastAsia="ＭＳ Ｐゴシック"/>
                            <w:sz w:val="18"/>
                          </w:rPr>
                          <w:t xml:space="preserve">&lt;*&gt;   </w:t>
                        </w:r>
                        <w:r>
                          <w:rPr>
                            <w:rFonts w:eastAsia="ＭＳ Ｐゴシック"/>
                            <w:sz w:val="18"/>
                          </w:rPr>
                          <w:tab/>
                        </w:r>
                        <w:r w:rsidRPr="0068219C">
                          <w:rPr>
                            <w:rFonts w:eastAsia="ＭＳ Ｐゴシック"/>
                            <w:sz w:val="18"/>
                          </w:rPr>
                          <w:t>R-Car DU Color Management Module (CMM) Support</w:t>
                        </w:r>
                      </w:p>
                      <w:p w14:paraId="7D6AD911" w14:textId="39876CAE" w:rsidR="008679A3" w:rsidRPr="00B94654" w:rsidRDefault="008679A3" w:rsidP="00952191">
                        <w:pPr>
                          <w:tabs>
                            <w:tab w:val="left" w:pos="600"/>
                            <w:tab w:val="left" w:pos="1200"/>
                            <w:tab w:val="left" w:pos="1800"/>
                            <w:tab w:val="left" w:pos="2400"/>
                            <w:tab w:val="left" w:pos="3000"/>
                            <w:tab w:val="left" w:pos="3600"/>
                          </w:tabs>
                          <w:spacing w:after="0" w:line="240" w:lineRule="exact"/>
                          <w:rPr>
                            <w:rFonts w:eastAsia="ＭＳ Ｐゴシック"/>
                            <w:sz w:val="18"/>
                          </w:rPr>
                        </w:pPr>
                        <w:r>
                          <w:rPr>
                            <w:rFonts w:eastAsia="ＭＳ Ｐゴシック"/>
                            <w:sz w:val="18"/>
                          </w:rPr>
                          <w:tab/>
                        </w:r>
                        <w:r>
                          <w:rPr>
                            <w:rFonts w:eastAsia="ＭＳ Ｐゴシック"/>
                            <w:sz w:val="18"/>
                          </w:rPr>
                          <w:tab/>
                        </w:r>
                        <w:r w:rsidRPr="0068219C">
                          <w:rPr>
                            <w:rFonts w:eastAsia="ＭＳ Ｐゴシック"/>
                            <w:sz w:val="18"/>
                          </w:rPr>
                          <w:t xml:space="preserve">&lt;*&gt; </w:t>
                        </w:r>
                        <w:r>
                          <w:rPr>
                            <w:rFonts w:eastAsia="ＭＳ Ｐゴシック"/>
                            <w:sz w:val="18"/>
                          </w:rPr>
                          <w:tab/>
                        </w:r>
                        <w:r w:rsidRPr="0068219C">
                          <w:rPr>
                            <w:rFonts w:eastAsia="ＭＳ Ｐゴシック"/>
                            <w:sz w:val="18"/>
                          </w:rPr>
                          <w:t>R-Car Gen3 and RZ/G2 DU HDMI Encoder Support</w:t>
                        </w:r>
                        <w:r>
                          <w:rPr>
                            <w:rFonts w:eastAsia="ＭＳ Ｐゴシック"/>
                            <w:sz w:val="18"/>
                          </w:rPr>
                          <w:t xml:space="preserve"> *4</w:t>
                        </w:r>
                        <w:r w:rsidRPr="00B94654">
                          <w:rPr>
                            <w:rFonts w:eastAsia="ＭＳ Ｐゴシック"/>
                            <w:sz w:val="18"/>
                          </w:rPr>
                          <w:t xml:space="preserve">                                                             </w:t>
                        </w:r>
                      </w:p>
                      <w:p w14:paraId="07165804" w14:textId="1A7969D3" w:rsidR="008679A3" w:rsidRDefault="008679A3" w:rsidP="00AC455B">
                        <w:pPr>
                          <w:tabs>
                            <w:tab w:val="left" w:pos="600"/>
                            <w:tab w:val="left" w:pos="1200"/>
                            <w:tab w:val="left" w:pos="1800"/>
                            <w:tab w:val="left" w:pos="2400"/>
                            <w:tab w:val="left" w:pos="3000"/>
                            <w:tab w:val="left" w:pos="3600"/>
                          </w:tabs>
                          <w:spacing w:after="0" w:line="240" w:lineRule="exact"/>
                          <w:rPr>
                            <w:rFonts w:eastAsia="ＭＳ Ｐゴシック"/>
                            <w:sz w:val="18"/>
                          </w:rPr>
                        </w:pPr>
                        <w:r w:rsidRPr="00B94654">
                          <w:rPr>
                            <w:rFonts w:eastAsia="ＭＳ Ｐゴシック"/>
                            <w:sz w:val="18"/>
                          </w:rPr>
                          <w:tab/>
                        </w:r>
                        <w:r w:rsidRPr="00B94654">
                          <w:rPr>
                            <w:rFonts w:eastAsia="ＭＳ Ｐゴシック"/>
                            <w:sz w:val="18"/>
                          </w:rPr>
                          <w:tab/>
                        </w:r>
                        <w:r w:rsidRPr="00BD728B">
                          <w:rPr>
                            <w:rFonts w:eastAsia="ＭＳ Ｐゴシック"/>
                            <w:sz w:val="18"/>
                          </w:rPr>
                          <w:t>&lt;</w:t>
                        </w:r>
                        <w:r w:rsidRPr="00B94654">
                          <w:rPr>
                            <w:rFonts w:eastAsia="ＭＳ Ｐゴシック"/>
                            <w:sz w:val="18"/>
                          </w:rPr>
                          <w:t>*</w:t>
                        </w:r>
                        <w:r>
                          <w:rPr>
                            <w:rFonts w:eastAsia="ＭＳ Ｐゴシック"/>
                            <w:sz w:val="18"/>
                          </w:rPr>
                          <w:t>&gt;</w:t>
                        </w:r>
                        <w:r w:rsidRPr="00B94654">
                          <w:rPr>
                            <w:rFonts w:eastAsia="ＭＳ Ｐゴシック"/>
                            <w:sz w:val="18"/>
                          </w:rPr>
                          <w:t xml:space="preserve">   R-Car DU LVDS Encoder Support</w:t>
                        </w:r>
                      </w:p>
                      <w:p w14:paraId="3EDD71CF" w14:textId="10B5DC01" w:rsidR="008679A3" w:rsidRDefault="008679A3" w:rsidP="003C4915">
                        <w:pPr>
                          <w:tabs>
                            <w:tab w:val="left" w:pos="600"/>
                            <w:tab w:val="left" w:pos="1200"/>
                            <w:tab w:val="left" w:pos="1755"/>
                            <w:tab w:val="left" w:pos="3000"/>
                            <w:tab w:val="left" w:pos="3600"/>
                          </w:tabs>
                          <w:spacing w:after="0" w:line="240" w:lineRule="exact"/>
                          <w:rPr>
                            <w:rFonts w:eastAsia="ＭＳ Ｐゴシック"/>
                            <w:sz w:val="18"/>
                          </w:rPr>
                        </w:pPr>
                        <w:r>
                          <w:rPr>
                            <w:rFonts w:eastAsia="ＭＳ Ｐゴシック"/>
                            <w:sz w:val="18"/>
                          </w:rPr>
                          <w:tab/>
                        </w:r>
                        <w:r>
                          <w:rPr>
                            <w:rFonts w:eastAsia="ＭＳ Ｐゴシック"/>
                            <w:sz w:val="18"/>
                          </w:rPr>
                          <w:tab/>
                        </w:r>
                        <w:r w:rsidRPr="006B7A3B">
                          <w:rPr>
                            <w:rFonts w:eastAsia="ＭＳ Ｐゴシック"/>
                            <w:sz w:val="18"/>
                          </w:rPr>
                          <w:t>&lt;*&gt;</w:t>
                        </w:r>
                        <w:r>
                          <w:rPr>
                            <w:rFonts w:eastAsia="ＭＳ Ｐゴシック"/>
                            <w:sz w:val="18"/>
                          </w:rPr>
                          <w:tab/>
                        </w:r>
                        <w:r w:rsidRPr="006B7A3B">
                          <w:rPr>
                            <w:rFonts w:eastAsia="ＭＳ Ｐゴシック"/>
                            <w:sz w:val="18"/>
                          </w:rPr>
                          <w:t>R-Car DU MIPI DSI Encoder Support</w:t>
                        </w:r>
                      </w:p>
                      <w:p w14:paraId="7F3B4839" w14:textId="77777777" w:rsidR="008679A3" w:rsidRDefault="008679A3" w:rsidP="001479BE">
                        <w:pPr>
                          <w:tabs>
                            <w:tab w:val="left" w:pos="600"/>
                            <w:tab w:val="left" w:pos="1200"/>
                            <w:tab w:val="left" w:pos="1800"/>
                            <w:tab w:val="left" w:pos="2400"/>
                            <w:tab w:val="left" w:pos="3000"/>
                            <w:tab w:val="left" w:pos="3600"/>
                          </w:tabs>
                          <w:spacing w:after="0" w:line="240" w:lineRule="exact"/>
                          <w:rPr>
                            <w:rFonts w:eastAsia="ＭＳ Ｐゴシック"/>
                            <w:sz w:val="18"/>
                            <w:lang w:eastAsia="ja-JP"/>
                          </w:rPr>
                        </w:pPr>
                        <w:r>
                          <w:rPr>
                            <w:rFonts w:eastAsia="ＭＳ Ｐゴシック"/>
                            <w:sz w:val="18"/>
                            <w:lang w:eastAsia="ja-JP"/>
                          </w:rPr>
                          <w:tab/>
                        </w:r>
                        <w:r>
                          <w:rPr>
                            <w:rFonts w:eastAsia="ＭＳ Ｐゴシック"/>
                            <w:sz w:val="18"/>
                            <w:lang w:eastAsia="ja-JP"/>
                          </w:rPr>
                          <w:tab/>
                        </w:r>
                        <w:r w:rsidRPr="00C15570">
                          <w:rPr>
                            <w:rFonts w:eastAsia="ＭＳ Ｐゴシック"/>
                            <w:sz w:val="18"/>
                            <w:lang w:eastAsia="ja-JP"/>
                          </w:rPr>
                          <w:t>Display Panels  ---&gt;</w:t>
                        </w:r>
                      </w:p>
                      <w:p w14:paraId="204EAA72" w14:textId="77777777" w:rsidR="008679A3" w:rsidRDefault="008679A3" w:rsidP="001479BE">
                        <w:pPr>
                          <w:tabs>
                            <w:tab w:val="left" w:pos="600"/>
                            <w:tab w:val="left" w:pos="1200"/>
                            <w:tab w:val="left" w:pos="1800"/>
                            <w:tab w:val="left" w:pos="2400"/>
                            <w:tab w:val="left" w:pos="3000"/>
                            <w:tab w:val="left" w:pos="3600"/>
                          </w:tabs>
                          <w:spacing w:after="0" w:line="240" w:lineRule="exact"/>
                          <w:rPr>
                            <w:rFonts w:eastAsia="ＭＳ Ｐゴシック"/>
                            <w:sz w:val="18"/>
                            <w:lang w:eastAsia="ja-JP"/>
                          </w:rPr>
                        </w:pPr>
                        <w:r>
                          <w:rPr>
                            <w:rFonts w:eastAsia="ＭＳ Ｐゴシック"/>
                            <w:sz w:val="18"/>
                            <w:lang w:eastAsia="ja-JP"/>
                          </w:rPr>
                          <w:tab/>
                        </w:r>
                        <w:r>
                          <w:rPr>
                            <w:rFonts w:eastAsia="ＭＳ Ｐゴシック"/>
                            <w:sz w:val="18"/>
                            <w:lang w:eastAsia="ja-JP"/>
                          </w:rPr>
                          <w:tab/>
                        </w:r>
                        <w:r>
                          <w:rPr>
                            <w:rFonts w:eastAsia="ＭＳ Ｐゴシック"/>
                            <w:sz w:val="18"/>
                            <w:lang w:eastAsia="ja-JP"/>
                          </w:rPr>
                          <w:tab/>
                        </w:r>
                        <w:r w:rsidRPr="00C15570">
                          <w:rPr>
                            <w:rFonts w:eastAsia="ＭＳ Ｐゴシック"/>
                            <w:sz w:val="18"/>
                            <w:lang w:eastAsia="ja-JP"/>
                          </w:rPr>
                          <w:t>&lt;*&gt; Generic LVDS panel driver</w:t>
                        </w:r>
                      </w:p>
                      <w:p w14:paraId="04ED9515" w14:textId="78571579" w:rsidR="008679A3" w:rsidRDefault="008679A3" w:rsidP="001479BE">
                        <w:pPr>
                          <w:tabs>
                            <w:tab w:val="left" w:pos="600"/>
                            <w:tab w:val="left" w:pos="1200"/>
                            <w:tab w:val="left" w:pos="1800"/>
                            <w:tab w:val="left" w:pos="2400"/>
                            <w:tab w:val="left" w:pos="3000"/>
                            <w:tab w:val="left" w:pos="3600"/>
                          </w:tabs>
                          <w:spacing w:after="0" w:line="240" w:lineRule="exact"/>
                          <w:rPr>
                            <w:rFonts w:eastAsia="ＭＳ Ｐゴシック"/>
                            <w:sz w:val="18"/>
                            <w:lang w:eastAsia="ja-JP"/>
                          </w:rPr>
                        </w:pPr>
                        <w:r w:rsidRPr="00063E0A">
                          <w:rPr>
                            <w:rFonts w:eastAsia="ＭＳ Ｐゴシック"/>
                            <w:sz w:val="18"/>
                            <w:lang w:eastAsia="ja-JP"/>
                          </w:rPr>
                          <w:tab/>
                        </w:r>
                        <w:r w:rsidRPr="00063E0A">
                          <w:rPr>
                            <w:rFonts w:eastAsia="ＭＳ Ｐゴシック"/>
                            <w:sz w:val="18"/>
                            <w:lang w:eastAsia="ja-JP"/>
                          </w:rPr>
                          <w:tab/>
                          <w:t>Display Interface Bridges  ---&gt;</w:t>
                        </w:r>
                      </w:p>
                      <w:p w14:paraId="3FDFBF43" w14:textId="3899EB1D" w:rsidR="008679A3" w:rsidRDefault="008679A3" w:rsidP="001479BE">
                        <w:pPr>
                          <w:tabs>
                            <w:tab w:val="left" w:pos="600"/>
                            <w:tab w:val="left" w:pos="1200"/>
                            <w:tab w:val="left" w:pos="1800"/>
                            <w:tab w:val="left" w:pos="2400"/>
                            <w:tab w:val="left" w:pos="3000"/>
                            <w:tab w:val="left" w:pos="3600"/>
                          </w:tabs>
                          <w:spacing w:after="0" w:line="240" w:lineRule="exact"/>
                          <w:rPr>
                            <w:rFonts w:eastAsia="ＭＳ Ｐゴシック"/>
                            <w:sz w:val="18"/>
                            <w:lang w:eastAsia="ja-JP"/>
                          </w:rPr>
                        </w:pPr>
                        <w:r>
                          <w:rPr>
                            <w:rFonts w:eastAsia="ＭＳ Ｐゴシック"/>
                            <w:sz w:val="18"/>
                            <w:lang w:eastAsia="ja-JP"/>
                          </w:rPr>
                          <w:tab/>
                        </w:r>
                        <w:r>
                          <w:rPr>
                            <w:rFonts w:eastAsia="ＭＳ Ｐゴシック"/>
                            <w:sz w:val="18"/>
                            <w:lang w:eastAsia="ja-JP"/>
                          </w:rPr>
                          <w:tab/>
                        </w:r>
                        <w:r>
                          <w:rPr>
                            <w:rFonts w:eastAsia="ＭＳ Ｐゴシック"/>
                            <w:sz w:val="18"/>
                            <w:lang w:eastAsia="ja-JP"/>
                          </w:rPr>
                          <w:tab/>
                        </w:r>
                        <w:r w:rsidRPr="0068219C">
                          <w:rPr>
                            <w:rFonts w:eastAsia="ＭＳ Ｐゴシック"/>
                            <w:sz w:val="18"/>
                            <w:lang w:eastAsia="ja-JP"/>
                          </w:rPr>
                          <w:t>&lt;*&gt; Display connector support</w:t>
                        </w:r>
                      </w:p>
                      <w:p w14:paraId="297D0CEA" w14:textId="1B6113D9" w:rsidR="008679A3" w:rsidRDefault="008679A3" w:rsidP="001479BE">
                        <w:pPr>
                          <w:tabs>
                            <w:tab w:val="left" w:pos="600"/>
                            <w:tab w:val="left" w:pos="1200"/>
                            <w:tab w:val="left" w:pos="1800"/>
                            <w:tab w:val="left" w:pos="2400"/>
                            <w:tab w:val="left" w:pos="3000"/>
                            <w:tab w:val="left" w:pos="3600"/>
                          </w:tabs>
                          <w:spacing w:after="0" w:line="240" w:lineRule="exact"/>
                          <w:rPr>
                            <w:rFonts w:eastAsia="ＭＳ Ｐゴシック"/>
                            <w:sz w:val="18"/>
                            <w:lang w:eastAsia="ja-JP"/>
                          </w:rPr>
                        </w:pPr>
                        <w:r>
                          <w:rPr>
                            <w:rFonts w:eastAsia="ＭＳ Ｐゴシック"/>
                            <w:sz w:val="18"/>
                            <w:lang w:eastAsia="ja-JP"/>
                          </w:rPr>
                          <w:tab/>
                        </w:r>
                        <w:r>
                          <w:rPr>
                            <w:rFonts w:eastAsia="ＭＳ Ｐゴシック"/>
                            <w:sz w:val="18"/>
                            <w:lang w:eastAsia="ja-JP"/>
                          </w:rPr>
                          <w:tab/>
                        </w:r>
                        <w:r>
                          <w:rPr>
                            <w:rFonts w:eastAsia="ＭＳ Ｐゴシック"/>
                            <w:sz w:val="18"/>
                            <w:lang w:eastAsia="ja-JP"/>
                          </w:rPr>
                          <w:tab/>
                        </w:r>
                        <w:r w:rsidRPr="00063E0A">
                          <w:rPr>
                            <w:rFonts w:eastAsia="ＭＳ Ｐゴシック"/>
                            <w:sz w:val="18"/>
                            <w:lang w:eastAsia="ja-JP"/>
                          </w:rPr>
                          <w:t xml:space="preserve">&lt;*&gt; </w:t>
                        </w:r>
                        <w:r w:rsidRPr="009B5CFE">
                          <w:rPr>
                            <w:rFonts w:eastAsia="ＭＳ Ｐゴシック"/>
                            <w:sz w:val="18"/>
                            <w:lang w:eastAsia="ja-JP"/>
                          </w:rPr>
                          <w:t>Simple DRM bridge support</w:t>
                        </w:r>
                      </w:p>
                      <w:p w14:paraId="3D652F05" w14:textId="77777777" w:rsidR="008679A3" w:rsidRPr="00063E0A" w:rsidRDefault="008679A3" w:rsidP="001479BE">
                        <w:pPr>
                          <w:tabs>
                            <w:tab w:val="left" w:pos="600"/>
                            <w:tab w:val="left" w:pos="1200"/>
                            <w:tab w:val="left" w:pos="1800"/>
                            <w:tab w:val="left" w:pos="2400"/>
                            <w:tab w:val="left" w:pos="3000"/>
                            <w:tab w:val="left" w:pos="3600"/>
                          </w:tabs>
                          <w:spacing w:after="0" w:line="240" w:lineRule="exact"/>
                          <w:rPr>
                            <w:rFonts w:eastAsia="ＭＳ Ｐゴシック"/>
                            <w:sz w:val="18"/>
                            <w:lang w:eastAsia="ja-JP"/>
                          </w:rPr>
                        </w:pPr>
                        <w:r>
                          <w:rPr>
                            <w:rFonts w:eastAsia="ＭＳ Ｐゴシック"/>
                            <w:sz w:val="18"/>
                            <w:lang w:eastAsia="ja-JP"/>
                          </w:rPr>
                          <w:tab/>
                        </w:r>
                        <w:r>
                          <w:rPr>
                            <w:rFonts w:eastAsia="ＭＳ Ｐゴシック"/>
                            <w:sz w:val="18"/>
                            <w:lang w:eastAsia="ja-JP"/>
                          </w:rPr>
                          <w:tab/>
                        </w:r>
                        <w:r>
                          <w:rPr>
                            <w:rFonts w:eastAsia="ＭＳ Ｐゴシック"/>
                            <w:sz w:val="18"/>
                            <w:lang w:eastAsia="ja-JP"/>
                          </w:rPr>
                          <w:tab/>
                        </w:r>
                        <w:r w:rsidRPr="00833520">
                          <w:rPr>
                            <w:rFonts w:eastAsia="ＭＳ Ｐゴシック"/>
                            <w:sz w:val="18"/>
                            <w:lang w:eastAsia="ja-JP"/>
                          </w:rPr>
                          <w:t>&lt;*&gt; Thine THC63LVD1024 LVDS decoder bridge</w:t>
                        </w:r>
                        <w:r w:rsidRPr="00063E0A">
                          <w:rPr>
                            <w:rFonts w:eastAsia="ＭＳ Ｐゴシック"/>
                            <w:sz w:val="18"/>
                            <w:lang w:eastAsia="ja-JP"/>
                          </w:rPr>
                          <w:t xml:space="preserve">  *</w:t>
                        </w:r>
                        <w:r>
                          <w:rPr>
                            <w:rFonts w:eastAsia="ＭＳ Ｐゴシック"/>
                            <w:sz w:val="18"/>
                            <w:lang w:eastAsia="ja-JP"/>
                          </w:rPr>
                          <w:t>5</w:t>
                        </w:r>
                      </w:p>
                      <w:p w14:paraId="6DC9ADA1" w14:textId="52AF56B2" w:rsidR="008679A3" w:rsidRDefault="008679A3" w:rsidP="001479BE">
                        <w:pPr>
                          <w:tabs>
                            <w:tab w:val="left" w:pos="600"/>
                            <w:tab w:val="left" w:pos="1200"/>
                            <w:tab w:val="left" w:pos="1800"/>
                            <w:tab w:val="left" w:pos="2400"/>
                            <w:tab w:val="left" w:pos="3000"/>
                            <w:tab w:val="left" w:pos="3600"/>
                          </w:tabs>
                          <w:spacing w:after="0" w:line="240" w:lineRule="exact"/>
                          <w:rPr>
                            <w:rFonts w:eastAsia="ＭＳ Ｐゴシック"/>
                            <w:sz w:val="18"/>
                            <w:lang w:eastAsia="ja-JP"/>
                          </w:rPr>
                        </w:pPr>
                        <w:r w:rsidRPr="00063E0A">
                          <w:rPr>
                            <w:rFonts w:eastAsia="ＭＳ Ｐゴシック"/>
                            <w:sz w:val="18"/>
                            <w:lang w:eastAsia="ja-JP"/>
                          </w:rPr>
                          <w:tab/>
                        </w:r>
                        <w:r w:rsidRPr="00063E0A">
                          <w:rPr>
                            <w:rFonts w:eastAsia="ＭＳ Ｐゴシック"/>
                            <w:sz w:val="18"/>
                            <w:lang w:eastAsia="ja-JP"/>
                          </w:rPr>
                          <w:tab/>
                        </w:r>
                        <w:r w:rsidRPr="00063E0A">
                          <w:rPr>
                            <w:rFonts w:eastAsia="ＭＳ Ｐゴシック"/>
                            <w:sz w:val="18"/>
                            <w:lang w:eastAsia="ja-JP"/>
                          </w:rPr>
                          <w:tab/>
                          <w:t>&lt;*&gt; A</w:t>
                        </w:r>
                        <w:r>
                          <w:rPr>
                            <w:rFonts w:eastAsia="ＭＳ Ｐゴシック"/>
                            <w:sz w:val="18"/>
                            <w:lang w:eastAsia="ja-JP"/>
                          </w:rPr>
                          <w:t>D</w:t>
                        </w:r>
                        <w:r w:rsidRPr="00063E0A">
                          <w:rPr>
                            <w:rFonts w:eastAsia="ＭＳ Ｐゴシック"/>
                            <w:sz w:val="18"/>
                            <w:lang w:eastAsia="ja-JP"/>
                          </w:rPr>
                          <w:t>V7511 encoder   *</w:t>
                        </w:r>
                        <w:r>
                          <w:rPr>
                            <w:rFonts w:eastAsia="ＭＳ Ｐゴシック"/>
                            <w:sz w:val="18"/>
                            <w:lang w:eastAsia="ja-JP"/>
                          </w:rPr>
                          <w:t>6</w:t>
                        </w:r>
                      </w:p>
                      <w:p w14:paraId="2B9DC99A" w14:textId="5DDA7A3D" w:rsidR="008679A3" w:rsidRPr="00B94654" w:rsidRDefault="008679A3" w:rsidP="006B7A3B">
                        <w:pPr>
                          <w:tabs>
                            <w:tab w:val="left" w:pos="600"/>
                            <w:tab w:val="left" w:pos="1200"/>
                            <w:tab w:val="left" w:pos="1800"/>
                            <w:tab w:val="left" w:pos="2400"/>
                            <w:tab w:val="left" w:pos="2820"/>
                            <w:tab w:val="left" w:pos="3600"/>
                          </w:tabs>
                          <w:spacing w:after="0" w:line="240" w:lineRule="exact"/>
                          <w:rPr>
                            <w:rFonts w:eastAsia="ＭＳ Ｐゴシック"/>
                            <w:sz w:val="18"/>
                            <w:lang w:eastAsia="ja-JP"/>
                          </w:rPr>
                        </w:pPr>
                        <w:r>
                          <w:rPr>
                            <w:rFonts w:eastAsia="ＭＳ Ｐゴシック"/>
                            <w:sz w:val="18"/>
                            <w:lang w:eastAsia="ja-JP"/>
                          </w:rPr>
                          <w:tab/>
                        </w:r>
                        <w:r>
                          <w:rPr>
                            <w:rFonts w:eastAsia="ＭＳ Ｐゴシック"/>
                            <w:sz w:val="18"/>
                            <w:lang w:eastAsia="ja-JP"/>
                          </w:rPr>
                          <w:tab/>
                        </w:r>
                        <w:r>
                          <w:rPr>
                            <w:rFonts w:eastAsia="ＭＳ Ｐゴシック"/>
                            <w:sz w:val="18"/>
                            <w:lang w:eastAsia="ja-JP"/>
                          </w:rPr>
                          <w:tab/>
                        </w:r>
                        <w:r w:rsidRPr="006B7A3B">
                          <w:rPr>
                            <w:rFonts w:eastAsia="ＭＳ Ｐゴシック"/>
                            <w:sz w:val="18"/>
                            <w:lang w:eastAsia="ja-JP"/>
                          </w:rPr>
                          <w:t>&lt;*&gt; TI SN65DSI86 DSI to eDP bridge</w:t>
                        </w:r>
                        <w:r>
                          <w:rPr>
                            <w:rFonts w:eastAsia="ＭＳ Ｐゴシック"/>
                            <w:sz w:val="18"/>
                            <w:lang w:eastAsia="ja-JP"/>
                          </w:rPr>
                          <w:tab/>
                        </w:r>
                      </w:p>
                      <w:p w14:paraId="6D16D905" w14:textId="77777777" w:rsidR="008679A3" w:rsidRPr="007D523E" w:rsidRDefault="008679A3">
                        <w:pPr>
                          <w:tabs>
                            <w:tab w:val="left" w:pos="600"/>
                            <w:tab w:val="left" w:pos="1200"/>
                            <w:tab w:val="left" w:pos="1800"/>
                            <w:tab w:val="left" w:pos="2400"/>
                            <w:tab w:val="left" w:pos="3000"/>
                            <w:tab w:val="left" w:pos="3600"/>
                          </w:tabs>
                          <w:spacing w:after="0" w:line="240" w:lineRule="exact"/>
                          <w:rPr>
                            <w:rFonts w:eastAsia="ＭＳ Ｐゴシック"/>
                            <w:sz w:val="18"/>
                          </w:rPr>
                        </w:pPr>
                        <w:r w:rsidRPr="00B94654">
                          <w:rPr>
                            <w:rFonts w:eastAsia="ＭＳ Ｐゴシック"/>
                            <w:sz w:val="18"/>
                          </w:rPr>
                          <w:tab/>
                        </w:r>
                        <w:r w:rsidRPr="007D523E">
                          <w:rPr>
                            <w:rFonts w:eastAsia="ＭＳ Ｐゴシック"/>
                            <w:sz w:val="18"/>
                          </w:rPr>
                          <w:t>Common Clock Framework  ---&gt;</w:t>
                        </w:r>
                      </w:p>
                      <w:p w14:paraId="20908570" w14:textId="77777777" w:rsidR="008679A3" w:rsidRPr="007D523E" w:rsidRDefault="008679A3">
                        <w:pPr>
                          <w:tabs>
                            <w:tab w:val="left" w:pos="600"/>
                            <w:tab w:val="left" w:pos="1200"/>
                            <w:tab w:val="left" w:pos="1800"/>
                            <w:tab w:val="left" w:pos="2400"/>
                            <w:tab w:val="left" w:pos="3000"/>
                            <w:tab w:val="left" w:pos="3600"/>
                          </w:tabs>
                          <w:spacing w:after="0" w:line="240" w:lineRule="exact"/>
                          <w:rPr>
                            <w:rFonts w:eastAsia="ＭＳ Ｐゴシック"/>
                            <w:sz w:val="18"/>
                          </w:rPr>
                        </w:pPr>
                        <w:r w:rsidRPr="007D523E">
                          <w:rPr>
                            <w:rFonts w:eastAsia="ＭＳ Ｐゴシック"/>
                            <w:sz w:val="18"/>
                          </w:rPr>
                          <w:tab/>
                        </w:r>
                        <w:r w:rsidRPr="007D523E">
                          <w:rPr>
                            <w:rFonts w:eastAsia="ＭＳ Ｐゴシック"/>
                            <w:sz w:val="18"/>
                          </w:rPr>
                          <w:tab/>
                          <w:t xml:space="preserve">&lt;*&gt; </w:t>
                        </w:r>
                        <w:r w:rsidRPr="003543CD">
                          <w:rPr>
                            <w:rFonts w:eastAsia="ＭＳ Ｐゴシック"/>
                            <w:sz w:val="18"/>
                          </w:rPr>
                          <w:t>Clock driver for IDT VersaClock 5,6 devices</w:t>
                        </w:r>
                      </w:p>
                    </w:txbxContent>
                  </v:textbox>
                </v:shape>
                <w10:anchorlock/>
              </v:group>
            </w:pict>
          </mc:Fallback>
        </mc:AlternateContent>
      </w:r>
    </w:p>
    <w:p w14:paraId="62D609A2" w14:textId="4A78A18A" w:rsidR="00330285" w:rsidRDefault="00B733EB" w:rsidP="008738BB">
      <w:pPr>
        <w:pStyle w:val="figuretitle"/>
        <w:rPr>
          <w:lang w:eastAsia="ja-JP"/>
        </w:rPr>
      </w:pPr>
      <w:r>
        <w:t xml:space="preserve">Figure </w:t>
      </w:r>
      <w:r w:rsidR="00910085">
        <w:rPr>
          <w:noProof/>
        </w:rPr>
        <w:fldChar w:fldCharType="begin"/>
      </w:r>
      <w:r w:rsidR="00910085">
        <w:rPr>
          <w:noProof/>
        </w:rPr>
        <w:instrText xml:space="preserve"> STYLEREF 1 \s </w:instrText>
      </w:r>
      <w:r w:rsidR="00910085">
        <w:rPr>
          <w:noProof/>
        </w:rPr>
        <w:fldChar w:fldCharType="separate"/>
      </w:r>
      <w:r w:rsidR="00253C6E">
        <w:rPr>
          <w:noProof/>
        </w:rPr>
        <w:t>5</w:t>
      </w:r>
      <w:r w:rsidR="00910085">
        <w:rPr>
          <w:noProof/>
        </w:rPr>
        <w:fldChar w:fldCharType="end"/>
      </w:r>
      <w:r w:rsidR="00BC41F1">
        <w:noBreakHyphen/>
      </w:r>
      <w:r w:rsidR="00910085">
        <w:rPr>
          <w:noProof/>
        </w:rPr>
        <w:fldChar w:fldCharType="begin"/>
      </w:r>
      <w:r w:rsidR="00910085">
        <w:rPr>
          <w:noProof/>
        </w:rPr>
        <w:instrText xml:space="preserve"> SEQ Figure \* ARABIC \s 1 </w:instrText>
      </w:r>
      <w:r w:rsidR="00910085">
        <w:rPr>
          <w:noProof/>
        </w:rPr>
        <w:fldChar w:fldCharType="separate"/>
      </w:r>
      <w:r w:rsidR="00253C6E">
        <w:rPr>
          <w:noProof/>
        </w:rPr>
        <w:t>2</w:t>
      </w:r>
      <w:r w:rsidR="00910085">
        <w:rPr>
          <w:noProof/>
        </w:rPr>
        <w:fldChar w:fldCharType="end"/>
      </w:r>
      <w:r w:rsidR="00330285">
        <w:rPr>
          <w:rFonts w:hint="eastAsia"/>
          <w:lang w:eastAsia="ja-JP"/>
        </w:rPr>
        <w:t xml:space="preserve">   Kernel </w:t>
      </w:r>
      <w:r w:rsidR="00952191">
        <w:rPr>
          <w:lang w:eastAsia="ja-JP"/>
        </w:rPr>
        <w:t>configuration</w:t>
      </w:r>
    </w:p>
    <w:p w14:paraId="483C66BD" w14:textId="77777777" w:rsidR="003B21B3" w:rsidRDefault="003B21B3" w:rsidP="003B21B3">
      <w:pPr>
        <w:overflowPunct/>
        <w:autoSpaceDE/>
        <w:autoSpaceDN/>
        <w:adjustRightInd/>
        <w:spacing w:after="0" w:line="240" w:lineRule="auto"/>
        <w:textAlignment w:val="auto"/>
      </w:pPr>
      <w:r w:rsidRPr="00B94654">
        <w:rPr>
          <w:rFonts w:eastAsia="MS PGothic"/>
          <w:b/>
          <w:sz w:val="18"/>
        </w:rPr>
        <w:t>*</w:t>
      </w:r>
      <w:r w:rsidRPr="00D56217">
        <w:rPr>
          <w:rFonts w:eastAsia="MS PGothic"/>
          <w:sz w:val="18"/>
        </w:rPr>
        <w:t>1</w:t>
      </w:r>
    </w:p>
    <w:p w14:paraId="503E4729" w14:textId="77777777" w:rsidR="003B21B3" w:rsidRDefault="003B21B3" w:rsidP="003B21B3">
      <w:pPr>
        <w:overflowPunct/>
        <w:autoSpaceDE/>
        <w:autoSpaceDN/>
        <w:adjustRightInd/>
        <w:spacing w:after="0" w:line="240" w:lineRule="auto"/>
        <w:ind w:leftChars="213" w:left="426"/>
        <w:textAlignment w:val="auto"/>
      </w:pPr>
      <w:r>
        <w:t xml:space="preserve">This configuration </w:t>
      </w:r>
      <w:proofErr w:type="gramStart"/>
      <w:r>
        <w:t>is enabled</w:t>
      </w:r>
      <w:proofErr w:type="gramEnd"/>
      <w:r>
        <w:t xml:space="preserve"> debug message when VSP underrun occurring.</w:t>
      </w:r>
    </w:p>
    <w:p w14:paraId="003CDC52" w14:textId="77777777" w:rsidR="003B21B3" w:rsidRDefault="003B21B3" w:rsidP="003B21B3">
      <w:pPr>
        <w:overflowPunct/>
        <w:autoSpaceDE/>
        <w:autoSpaceDN/>
        <w:adjustRightInd/>
        <w:spacing w:after="0" w:line="240" w:lineRule="auto"/>
        <w:ind w:leftChars="213" w:left="426"/>
        <w:textAlignment w:val="auto"/>
      </w:pPr>
      <w:r>
        <w:t>In addition, p</w:t>
      </w:r>
      <w:r w:rsidRPr="00E754FD">
        <w:t xml:space="preserve">lease step on the following steps </w:t>
      </w:r>
      <w:r>
        <w:t>after kernel starting.</w:t>
      </w:r>
    </w:p>
    <w:p w14:paraId="39DCE2E6" w14:textId="77777777" w:rsidR="003B21B3" w:rsidRDefault="003B21B3" w:rsidP="003B21B3">
      <w:pPr>
        <w:pStyle w:val="ListParagraph"/>
        <w:numPr>
          <w:ilvl w:val="0"/>
          <w:numId w:val="41"/>
        </w:numPr>
        <w:overflowPunct/>
        <w:autoSpaceDE/>
        <w:autoSpaceDN/>
        <w:adjustRightInd/>
        <w:spacing w:after="0" w:line="240" w:lineRule="auto"/>
        <w:ind w:leftChars="0"/>
        <w:textAlignment w:val="auto"/>
      </w:pPr>
      <w:r>
        <w:t># echo 1 &gt; /sys/module/vsp1/parameters/debug (debug message enable and VSP underrun count starts)</w:t>
      </w:r>
    </w:p>
    <w:p w14:paraId="69F9525E" w14:textId="77777777" w:rsidR="003B21B3" w:rsidRDefault="003B21B3" w:rsidP="003B21B3">
      <w:pPr>
        <w:pStyle w:val="ListParagraph"/>
        <w:numPr>
          <w:ilvl w:val="0"/>
          <w:numId w:val="41"/>
        </w:numPr>
        <w:overflowPunct/>
        <w:autoSpaceDE/>
        <w:autoSpaceDN/>
        <w:adjustRightInd/>
        <w:spacing w:after="0" w:line="240" w:lineRule="auto"/>
        <w:ind w:leftChars="0"/>
        <w:textAlignment w:val="auto"/>
      </w:pPr>
      <w:r>
        <w:t xml:space="preserve"># </w:t>
      </w:r>
      <w:r w:rsidRPr="00E754FD">
        <w:t>cat /sys/module/vsp1/parameters/underrun_vspd</w:t>
      </w:r>
      <w:r>
        <w:t xml:space="preserve"> (Check VSP underrun count)</w:t>
      </w:r>
    </w:p>
    <w:p w14:paraId="1CD9CCF2" w14:textId="77777777" w:rsidR="003B21B3" w:rsidRDefault="003B21B3" w:rsidP="003B21B3">
      <w:pPr>
        <w:pStyle w:val="ListParagraph"/>
        <w:numPr>
          <w:ilvl w:val="0"/>
          <w:numId w:val="41"/>
        </w:numPr>
        <w:overflowPunct/>
        <w:autoSpaceDE/>
        <w:autoSpaceDN/>
        <w:adjustRightInd/>
        <w:spacing w:after="0" w:line="240" w:lineRule="auto"/>
        <w:ind w:leftChars="0"/>
        <w:textAlignment w:val="auto"/>
      </w:pPr>
      <w:r>
        <w:t xml:space="preserve"># </w:t>
      </w:r>
      <w:r w:rsidRPr="00E754FD">
        <w:t>0,0,0,0</w:t>
      </w:r>
      <w:r>
        <w:t xml:space="preserve"> (</w:t>
      </w:r>
      <w:r w:rsidRPr="00B76DE2">
        <w:t>Left most indicates VSPD0</w:t>
      </w:r>
      <w:r>
        <w:t>): VSP underrun count) * Please confirm</w:t>
      </w:r>
      <w:r w:rsidRPr="00CE2B98">
        <w:t xml:space="preserve"> vspd ch</w:t>
      </w:r>
      <w:r>
        <w:t>annel</w:t>
      </w:r>
      <w:r w:rsidRPr="00CE2B98">
        <w:t xml:space="preserve"> for each device</w:t>
      </w:r>
      <w:r>
        <w:rPr>
          <w:rFonts w:hint="eastAsia"/>
          <w:lang w:eastAsia="ja-JP"/>
        </w:rPr>
        <w:t>.</w:t>
      </w:r>
    </w:p>
    <w:p w14:paraId="6A982FDC" w14:textId="77777777" w:rsidR="003B21B3" w:rsidRPr="00120124" w:rsidRDefault="003B21B3" w:rsidP="003B21B3">
      <w:pPr>
        <w:overflowPunct/>
        <w:autoSpaceDE/>
        <w:autoSpaceDN/>
        <w:adjustRightInd/>
        <w:spacing w:after="0" w:line="240" w:lineRule="auto"/>
        <w:textAlignment w:val="auto"/>
      </w:pPr>
      <w:r w:rsidRPr="00120124">
        <w:rPr>
          <w:rFonts w:eastAsia="MS PGothic"/>
          <w:b/>
          <w:sz w:val="18"/>
        </w:rPr>
        <w:t>*</w:t>
      </w:r>
      <w:r w:rsidRPr="00311778">
        <w:rPr>
          <w:rFonts w:eastAsia="MS PGothic"/>
          <w:sz w:val="18"/>
        </w:rPr>
        <w:t>2</w:t>
      </w:r>
    </w:p>
    <w:p w14:paraId="6B7103DB" w14:textId="77777777" w:rsidR="003B21B3" w:rsidRDefault="003B21B3" w:rsidP="003B21B3">
      <w:pPr>
        <w:overflowPunct/>
        <w:autoSpaceDE/>
        <w:autoSpaceDN/>
        <w:adjustRightInd/>
        <w:spacing w:after="0" w:line="240" w:lineRule="auto"/>
        <w:ind w:leftChars="213" w:left="426"/>
        <w:textAlignment w:val="auto"/>
      </w:pPr>
      <w:r w:rsidRPr="00A65CF3">
        <w:t xml:space="preserve">It sets </w:t>
      </w:r>
      <w:proofErr w:type="gramStart"/>
      <w:r w:rsidRPr="00A65CF3">
        <w:t>up about</w:t>
      </w:r>
      <w:proofErr w:type="gramEnd"/>
      <w:r w:rsidRPr="00A65CF3">
        <w:t xml:space="preserve"> the function of alpha bit of ARGB1555 format.</w:t>
      </w:r>
    </w:p>
    <w:p w14:paraId="69ADC8D7" w14:textId="77777777" w:rsidR="003B21B3" w:rsidRDefault="003B21B3" w:rsidP="003B21B3">
      <w:pPr>
        <w:overflowPunct/>
        <w:autoSpaceDE/>
        <w:autoSpaceDN/>
        <w:adjustRightInd/>
        <w:spacing w:after="0" w:line="240" w:lineRule="auto"/>
        <w:ind w:leftChars="213" w:left="426"/>
        <w:textAlignment w:val="auto"/>
      </w:pPr>
      <w:r w:rsidRPr="00A65CF3">
        <w:t>If 0 is specified</w:t>
      </w:r>
      <w:r>
        <w:t xml:space="preserve"> by configuration</w:t>
      </w:r>
      <w:r w:rsidRPr="00A65CF3">
        <w:t>, pixel alpha blending will be performed when the alpha bit is 0.</w:t>
      </w:r>
    </w:p>
    <w:p w14:paraId="4AFEC9AE" w14:textId="77777777" w:rsidR="003B21B3" w:rsidRDefault="003B21B3" w:rsidP="003B21B3">
      <w:pPr>
        <w:overflowPunct/>
        <w:autoSpaceDE/>
        <w:autoSpaceDN/>
        <w:adjustRightInd/>
        <w:spacing w:after="0" w:line="240" w:lineRule="auto"/>
        <w:ind w:leftChars="213" w:left="426"/>
        <w:textAlignment w:val="auto"/>
      </w:pPr>
      <w:r w:rsidRPr="00A65CF3">
        <w:t>If 1 is specified</w:t>
      </w:r>
      <w:r>
        <w:t xml:space="preserve"> by configuration</w:t>
      </w:r>
      <w:r w:rsidRPr="00A65CF3">
        <w:t>, pixel alpha blending will be performed when the alpha bit is 1.</w:t>
      </w:r>
    </w:p>
    <w:p w14:paraId="2B8BEF6E" w14:textId="77777777" w:rsidR="003B21B3" w:rsidRDefault="003B21B3" w:rsidP="003B21B3">
      <w:pPr>
        <w:overflowPunct/>
        <w:autoSpaceDE/>
        <w:autoSpaceDN/>
        <w:adjustRightInd/>
        <w:spacing w:after="0" w:line="240" w:lineRule="auto"/>
        <w:ind w:leftChars="213" w:left="426"/>
        <w:textAlignment w:val="auto"/>
      </w:pPr>
      <w:r>
        <w:t>T</w:t>
      </w:r>
      <w:r w:rsidRPr="00A65CF3">
        <w:t>he default value is 0</w:t>
      </w:r>
      <w:r>
        <w:t>.</w:t>
      </w:r>
    </w:p>
    <w:p w14:paraId="326D12EC" w14:textId="77777777" w:rsidR="003B21B3" w:rsidRPr="00120124" w:rsidRDefault="003B21B3" w:rsidP="003B21B3">
      <w:pPr>
        <w:overflowPunct/>
        <w:autoSpaceDE/>
        <w:autoSpaceDN/>
        <w:adjustRightInd/>
        <w:spacing w:after="0" w:line="240" w:lineRule="auto"/>
        <w:textAlignment w:val="auto"/>
      </w:pPr>
      <w:r w:rsidRPr="00120124">
        <w:rPr>
          <w:rFonts w:eastAsia="MS PGothic"/>
          <w:b/>
          <w:sz w:val="18"/>
        </w:rPr>
        <w:lastRenderedPageBreak/>
        <w:t>*</w:t>
      </w:r>
      <w:r w:rsidRPr="00311778">
        <w:rPr>
          <w:rFonts w:eastAsia="MS PGothic"/>
          <w:sz w:val="18"/>
        </w:rPr>
        <w:t>3</w:t>
      </w:r>
    </w:p>
    <w:p w14:paraId="1D7BB7E9" w14:textId="77777777" w:rsidR="003B21B3" w:rsidRDefault="003B21B3" w:rsidP="003B21B3">
      <w:pPr>
        <w:overflowPunct/>
        <w:autoSpaceDE/>
        <w:autoSpaceDN/>
        <w:adjustRightInd/>
        <w:spacing w:after="0" w:line="240" w:lineRule="auto"/>
        <w:ind w:leftChars="213" w:left="426"/>
        <w:textAlignment w:val="auto"/>
        <w:rPr>
          <w:lang w:eastAsia="ja-JP"/>
        </w:rPr>
      </w:pPr>
      <w:r w:rsidRPr="00553179">
        <w:t xml:space="preserve">Please remove the check </w:t>
      </w:r>
      <w:r>
        <w:t xml:space="preserve">if you do not support the </w:t>
      </w:r>
      <w:r w:rsidRPr="00DA0AEB">
        <w:t xml:space="preserve">legacy </w:t>
      </w:r>
      <w:r>
        <w:t>FBDe</w:t>
      </w:r>
      <w:r w:rsidRPr="00DA0AEB">
        <w:t>v support.</w:t>
      </w:r>
    </w:p>
    <w:p w14:paraId="2E4B26C2" w14:textId="77777777" w:rsidR="003B21B3" w:rsidRDefault="003B21B3" w:rsidP="003B21B3">
      <w:pPr>
        <w:overflowPunct/>
        <w:autoSpaceDE/>
        <w:autoSpaceDN/>
        <w:adjustRightInd/>
        <w:spacing w:after="0" w:line="240" w:lineRule="auto"/>
        <w:ind w:leftChars="213" w:left="426"/>
        <w:textAlignment w:val="auto"/>
      </w:pPr>
      <w:r w:rsidRPr="00DA0AEB">
        <w:t>Note that this support also provides the linux console support on top of your modesetting driver.</w:t>
      </w:r>
      <w:r>
        <w:t xml:space="preserve"> </w:t>
      </w:r>
    </w:p>
    <w:p w14:paraId="141AB466" w14:textId="77777777" w:rsidR="003B21B3" w:rsidRDefault="003B21B3" w:rsidP="003B21B3">
      <w:pPr>
        <w:overflowPunct/>
        <w:autoSpaceDE/>
        <w:autoSpaceDN/>
        <w:adjustRightInd/>
        <w:spacing w:after="0" w:line="240" w:lineRule="auto"/>
        <w:ind w:leftChars="213" w:left="426"/>
        <w:textAlignment w:val="auto"/>
      </w:pPr>
      <w:r w:rsidRPr="00DA0AEB">
        <w:t>The default setting is ON</w:t>
      </w:r>
      <w:r>
        <w:t>.</w:t>
      </w:r>
      <w:r w:rsidRPr="00F9000D">
        <w:t xml:space="preserve"> </w:t>
      </w:r>
      <w:r>
        <w:t>The c</w:t>
      </w:r>
      <w:r w:rsidRPr="00F9000D">
        <w:t xml:space="preserve">onsole </w:t>
      </w:r>
      <w:r>
        <w:t xml:space="preserve">image is drawn to all DU </w:t>
      </w:r>
      <w:proofErr w:type="gramStart"/>
      <w:r>
        <w:t>c</w:t>
      </w:r>
      <w:r w:rsidRPr="00F9000D">
        <w:t>hannel</w:t>
      </w:r>
      <w:proofErr w:type="gramEnd"/>
      <w:r>
        <w:t>.</w:t>
      </w:r>
    </w:p>
    <w:p w14:paraId="5F877150" w14:textId="77777777" w:rsidR="003B21B3" w:rsidRDefault="003B21B3" w:rsidP="003B21B3">
      <w:pPr>
        <w:overflowPunct/>
        <w:autoSpaceDE/>
        <w:autoSpaceDN/>
        <w:adjustRightInd/>
        <w:spacing w:after="0" w:line="240" w:lineRule="auto"/>
        <w:textAlignment w:val="auto"/>
        <w:rPr>
          <w:rFonts w:eastAsia="MS PGothic"/>
          <w:sz w:val="18"/>
        </w:rPr>
      </w:pPr>
      <w:r w:rsidRPr="001479BE">
        <w:rPr>
          <w:rFonts w:eastAsia="MS PGothic"/>
          <w:sz w:val="18"/>
        </w:rPr>
        <w:t>*4</w:t>
      </w:r>
    </w:p>
    <w:p w14:paraId="6A12F61B" w14:textId="5325F515" w:rsidR="003B21B3" w:rsidRDefault="003B21B3" w:rsidP="003B21B3">
      <w:pPr>
        <w:overflowPunct/>
        <w:autoSpaceDE/>
        <w:autoSpaceDN/>
        <w:adjustRightInd/>
        <w:spacing w:after="0" w:line="240" w:lineRule="auto"/>
        <w:textAlignment w:val="auto"/>
        <w:rPr>
          <w:rFonts w:eastAsia="MS PGothic"/>
          <w:sz w:val="18"/>
        </w:rPr>
      </w:pPr>
      <w:r>
        <w:rPr>
          <w:rFonts w:eastAsia="MS PGothic"/>
        </w:rPr>
        <w:t xml:space="preserve">    </w:t>
      </w:r>
      <w:r w:rsidRPr="003C5840">
        <w:rPr>
          <w:rFonts w:eastAsia="MS PGothic"/>
        </w:rPr>
        <w:t>This c</w:t>
      </w:r>
      <w:r>
        <w:rPr>
          <w:rFonts w:eastAsia="MS PGothic"/>
        </w:rPr>
        <w:t>onfiguration is not applicable for</w:t>
      </w:r>
      <w:r w:rsidRPr="003C5840">
        <w:rPr>
          <w:rFonts w:eastAsia="MS PGothic"/>
        </w:rPr>
        <w:t xml:space="preserve"> R-Car E3</w:t>
      </w:r>
      <w:r w:rsidR="00926B64">
        <w:rPr>
          <w:rFonts w:eastAsia="MS PGothic"/>
        </w:rPr>
        <w:t xml:space="preserve"> / D3</w:t>
      </w:r>
      <w:r>
        <w:rPr>
          <w:rFonts w:eastAsia="MS PGothic"/>
        </w:rPr>
        <w:t>.</w:t>
      </w:r>
    </w:p>
    <w:p w14:paraId="74786729" w14:textId="77777777" w:rsidR="00AC455B" w:rsidRDefault="00AC455B" w:rsidP="00AC455B">
      <w:pPr>
        <w:overflowPunct/>
        <w:autoSpaceDE/>
        <w:autoSpaceDN/>
        <w:adjustRightInd/>
        <w:spacing w:after="0" w:line="240" w:lineRule="auto"/>
        <w:textAlignment w:val="auto"/>
        <w:rPr>
          <w:rFonts w:eastAsia="MS PGothic"/>
          <w:sz w:val="18"/>
        </w:rPr>
      </w:pPr>
      <w:r w:rsidRPr="001479BE">
        <w:rPr>
          <w:rFonts w:eastAsia="MS PGothic"/>
          <w:sz w:val="18"/>
        </w:rPr>
        <w:t>*</w:t>
      </w:r>
      <w:r>
        <w:rPr>
          <w:rFonts w:eastAsia="MS PGothic"/>
          <w:sz w:val="18"/>
        </w:rPr>
        <w:t>5</w:t>
      </w:r>
    </w:p>
    <w:p w14:paraId="4A1A8BAD" w14:textId="1AB76C17" w:rsidR="00AC455B" w:rsidRDefault="00AC455B" w:rsidP="00AC455B">
      <w:pPr>
        <w:overflowPunct/>
        <w:autoSpaceDE/>
        <w:autoSpaceDN/>
        <w:adjustRightInd/>
        <w:spacing w:after="0" w:line="240" w:lineRule="auto"/>
        <w:textAlignment w:val="auto"/>
        <w:rPr>
          <w:rFonts w:eastAsia="MS PGothic"/>
          <w:sz w:val="18"/>
        </w:rPr>
      </w:pPr>
      <w:r>
        <w:rPr>
          <w:rFonts w:eastAsia="MS PGothic"/>
        </w:rPr>
        <w:t xml:space="preserve">    </w:t>
      </w:r>
      <w:r w:rsidRPr="003C5840">
        <w:rPr>
          <w:rFonts w:eastAsia="MS PGothic"/>
        </w:rPr>
        <w:t>This c</w:t>
      </w:r>
      <w:r>
        <w:rPr>
          <w:rFonts w:eastAsia="MS PGothic"/>
        </w:rPr>
        <w:t>onfiguration is applicable for</w:t>
      </w:r>
      <w:r w:rsidRPr="003C5840">
        <w:rPr>
          <w:rFonts w:eastAsia="MS PGothic"/>
        </w:rPr>
        <w:t xml:space="preserve"> R-Car E3</w:t>
      </w:r>
      <w:r>
        <w:rPr>
          <w:rFonts w:eastAsia="MS PGothic"/>
        </w:rPr>
        <w:t xml:space="preserve"> (Ebisu board)</w:t>
      </w:r>
      <w:r w:rsidR="00926B64">
        <w:rPr>
          <w:rFonts w:eastAsia="MS PGothic"/>
        </w:rPr>
        <w:t xml:space="preserve"> / R-Car D3 (Draak board)</w:t>
      </w:r>
      <w:r>
        <w:rPr>
          <w:rFonts w:eastAsia="MS PGothic"/>
        </w:rPr>
        <w:t>.</w:t>
      </w:r>
    </w:p>
    <w:p w14:paraId="776D4862" w14:textId="77777777" w:rsidR="003B21B3" w:rsidRPr="00271F90" w:rsidRDefault="003B21B3" w:rsidP="003B21B3">
      <w:pPr>
        <w:overflowPunct/>
        <w:autoSpaceDE/>
        <w:autoSpaceDN/>
        <w:adjustRightInd/>
        <w:spacing w:after="0" w:line="240" w:lineRule="auto"/>
        <w:textAlignment w:val="auto"/>
      </w:pPr>
      <w:r w:rsidRPr="00913AC9">
        <w:rPr>
          <w:sz w:val="18"/>
        </w:rPr>
        <w:t>*</w:t>
      </w:r>
      <w:r w:rsidR="00AC455B" w:rsidRPr="00913AC9">
        <w:rPr>
          <w:sz w:val="18"/>
          <w:szCs w:val="18"/>
          <w:lang w:eastAsia="ja-JP"/>
        </w:rPr>
        <w:t>6</w:t>
      </w:r>
    </w:p>
    <w:p w14:paraId="367EBDF4" w14:textId="6F694E8F" w:rsidR="003B21B3" w:rsidRDefault="003B21B3" w:rsidP="003B21B3">
      <w:pPr>
        <w:overflowPunct/>
        <w:autoSpaceDE/>
        <w:autoSpaceDN/>
        <w:adjustRightInd/>
        <w:spacing w:after="0" w:line="240" w:lineRule="auto"/>
        <w:ind w:leftChars="213" w:left="426"/>
        <w:textAlignment w:val="auto"/>
        <w:rPr>
          <w:color w:val="222222"/>
        </w:rPr>
      </w:pPr>
      <w:r>
        <w:rPr>
          <w:color w:val="222222"/>
        </w:rPr>
        <w:t>The A</w:t>
      </w:r>
      <w:r w:rsidR="0000061E">
        <w:rPr>
          <w:rFonts w:hint="eastAsia"/>
          <w:color w:val="222222"/>
          <w:lang w:eastAsia="ja-JP"/>
        </w:rPr>
        <w:t>D</w:t>
      </w:r>
      <w:r>
        <w:rPr>
          <w:color w:val="222222"/>
        </w:rPr>
        <w:t xml:space="preserve">V7511 encoder can be used to output HDMI </w:t>
      </w:r>
      <w:r>
        <w:rPr>
          <w:rFonts w:hint="eastAsia"/>
          <w:color w:val="222222"/>
          <w:lang w:eastAsia="ja-JP"/>
        </w:rPr>
        <w:t>in</w:t>
      </w:r>
      <w:r>
        <w:rPr>
          <w:color w:val="222222"/>
        </w:rPr>
        <w:t xml:space="preserve"> R-Car E3</w:t>
      </w:r>
      <w:r w:rsidR="00926B64">
        <w:rPr>
          <w:rFonts w:eastAsia="MS PGothic"/>
        </w:rPr>
        <w:t>/D3</w:t>
      </w:r>
      <w:r w:rsidR="003D57C0">
        <w:rPr>
          <w:color w:val="222222"/>
        </w:rPr>
        <w:t>.</w:t>
      </w:r>
    </w:p>
    <w:p w14:paraId="4B490F80" w14:textId="3801A7F5" w:rsidR="0068219C" w:rsidRPr="008679A3" w:rsidRDefault="0068219C" w:rsidP="008679A3">
      <w:pPr>
        <w:overflowPunct/>
        <w:autoSpaceDE/>
        <w:autoSpaceDN/>
        <w:adjustRightInd/>
        <w:spacing w:after="0" w:line="240" w:lineRule="auto"/>
        <w:textAlignment w:val="auto"/>
      </w:pPr>
      <w:r w:rsidRPr="00913AC9">
        <w:rPr>
          <w:sz w:val="18"/>
        </w:rPr>
        <w:t>*</w:t>
      </w:r>
      <w:r>
        <w:rPr>
          <w:sz w:val="18"/>
          <w:szCs w:val="18"/>
          <w:lang w:eastAsia="ja-JP"/>
        </w:rPr>
        <w:t>7</w:t>
      </w:r>
    </w:p>
    <w:p w14:paraId="62D832A4" w14:textId="1CB92DEB" w:rsidR="0068219C" w:rsidRDefault="0068219C" w:rsidP="003B21B3">
      <w:pPr>
        <w:overflowPunct/>
        <w:autoSpaceDE/>
        <w:autoSpaceDN/>
        <w:adjustRightInd/>
        <w:spacing w:after="0" w:line="240" w:lineRule="auto"/>
        <w:ind w:leftChars="213" w:left="426"/>
        <w:textAlignment w:val="auto"/>
        <w:rPr>
          <w:lang w:eastAsia="ja-JP"/>
        </w:rPr>
      </w:pPr>
      <w:r>
        <w:rPr>
          <w:rFonts w:hint="eastAsia"/>
          <w:lang w:eastAsia="ja-JP"/>
        </w:rPr>
        <w:t>T</w:t>
      </w:r>
      <w:r>
        <w:rPr>
          <w:lang w:eastAsia="ja-JP"/>
        </w:rPr>
        <w:t xml:space="preserve">he [Media core support] option is only visible when [Filter media driver] option is </w:t>
      </w:r>
      <w:proofErr w:type="gramStart"/>
      <w:r>
        <w:rPr>
          <w:lang w:eastAsia="ja-JP"/>
        </w:rPr>
        <w:t>unmark</w:t>
      </w:r>
      <w:proofErr w:type="gramEnd"/>
      <w:r>
        <w:rPr>
          <w:lang w:eastAsia="ja-JP"/>
        </w:rPr>
        <w:t>, so please uncheck [Filter media driver] option if you want access to Media Control API</w:t>
      </w:r>
    </w:p>
    <w:p w14:paraId="374A1847" w14:textId="77777777" w:rsidR="00FF4E0E" w:rsidRDefault="00FF4E0E">
      <w:pPr>
        <w:overflowPunct/>
        <w:autoSpaceDE/>
        <w:autoSpaceDN/>
        <w:adjustRightInd/>
        <w:spacing w:after="0" w:line="240" w:lineRule="auto"/>
        <w:textAlignment w:val="auto"/>
        <w:rPr>
          <w:lang w:eastAsia="ja-JP"/>
        </w:rPr>
      </w:pPr>
    </w:p>
    <w:p w14:paraId="30921F14" w14:textId="77777777" w:rsidR="006D695B" w:rsidRPr="001330C5" w:rsidRDefault="006D695B" w:rsidP="00F97B55">
      <w:pPr>
        <w:pStyle w:val="Heading3"/>
        <w:rPr>
          <w:lang w:eastAsia="ja-JP"/>
        </w:rPr>
      </w:pPr>
      <w:bookmarkStart w:id="20" w:name="_Ref393979865"/>
      <w:r w:rsidRPr="001330C5">
        <w:rPr>
          <w:lang w:eastAsia="ja-JP"/>
        </w:rPr>
        <w:t xml:space="preserve">Size of CMA </w:t>
      </w:r>
      <w:r w:rsidR="00F97B55" w:rsidRPr="001330C5">
        <w:rPr>
          <w:lang w:eastAsia="ja-JP"/>
        </w:rPr>
        <w:t>C</w:t>
      </w:r>
      <w:r w:rsidRPr="001330C5">
        <w:rPr>
          <w:lang w:eastAsia="ja-JP"/>
        </w:rPr>
        <w:t>hange</w:t>
      </w:r>
      <w:bookmarkEnd w:id="20"/>
    </w:p>
    <w:p w14:paraId="70BF2073" w14:textId="77777777" w:rsidR="006F576F" w:rsidRDefault="00F90638" w:rsidP="007F7348">
      <w:pPr>
        <w:spacing w:line="220" w:lineRule="exact"/>
        <w:rPr>
          <w:lang w:eastAsia="ja-JP"/>
        </w:rPr>
      </w:pPr>
      <w:r>
        <w:rPr>
          <w:lang w:eastAsia="ja-JP"/>
        </w:rPr>
        <w:t xml:space="preserve">About CMA </w:t>
      </w:r>
      <w:r w:rsidRPr="00133F3C">
        <w:rPr>
          <w:lang w:eastAsia="ja-JP"/>
        </w:rPr>
        <w:t xml:space="preserve">change method, please refer to </w:t>
      </w:r>
      <w:r w:rsidR="00133F3C" w:rsidRPr="00133F3C">
        <w:rPr>
          <w:lang w:eastAsia="ja-JP"/>
        </w:rPr>
        <w:t>7. Memory map</w:t>
      </w:r>
      <w:r w:rsidR="00133F3C" w:rsidRPr="00A8506D" w:rsidDel="00133F3C">
        <w:rPr>
          <w:lang w:eastAsia="ja-JP"/>
        </w:rPr>
        <w:t xml:space="preserve"> </w:t>
      </w:r>
      <w:r>
        <w:rPr>
          <w:lang w:eastAsia="ja-JP"/>
        </w:rPr>
        <w:t>of “</w:t>
      </w:r>
      <w:r w:rsidRPr="00F90638">
        <w:rPr>
          <w:lang w:eastAsia="ja-JP"/>
        </w:rPr>
        <w:t xml:space="preserve">Yocto recipe Start-Up Guide User’s Manual: </w:t>
      </w:r>
      <w:r w:rsidR="00154034" w:rsidRPr="00F90638">
        <w:rPr>
          <w:lang w:eastAsia="ja-JP"/>
        </w:rPr>
        <w:t>Software</w:t>
      </w:r>
      <w:r w:rsidR="00154034">
        <w:rPr>
          <w:lang w:eastAsia="ja-JP"/>
        </w:rPr>
        <w:t xml:space="preserve"> “</w:t>
      </w:r>
      <w:r>
        <w:rPr>
          <w:lang w:eastAsia="ja-JP"/>
        </w:rPr>
        <w:t>.</w:t>
      </w:r>
    </w:p>
    <w:p w14:paraId="6F4CC1FA" w14:textId="77777777" w:rsidR="00F97B55" w:rsidRDefault="00F97B55" w:rsidP="007F7348">
      <w:pPr>
        <w:spacing w:line="220" w:lineRule="exact"/>
        <w:rPr>
          <w:lang w:eastAsia="ja-JP"/>
        </w:rPr>
      </w:pPr>
      <w:r>
        <w:rPr>
          <w:rFonts w:hint="eastAsia"/>
          <w:lang w:eastAsia="ja-JP"/>
        </w:rPr>
        <w:t>In DRM access, when using one overlay in Full</w:t>
      </w:r>
      <w:r w:rsidR="005D7AC3">
        <w:rPr>
          <w:rFonts w:hint="eastAsia"/>
          <w:lang w:eastAsia="ja-JP"/>
        </w:rPr>
        <w:t xml:space="preserve"> </w:t>
      </w:r>
      <w:r>
        <w:rPr>
          <w:rFonts w:hint="eastAsia"/>
          <w:lang w:eastAsia="ja-JP"/>
        </w:rPr>
        <w:t>HD size, CMA is used [1920</w:t>
      </w:r>
      <w:r w:rsidR="00951E30">
        <w:rPr>
          <w:rFonts w:hint="eastAsia"/>
          <w:lang w:eastAsia="ja-JP"/>
        </w:rPr>
        <w:t>x</w:t>
      </w:r>
      <w:r>
        <w:rPr>
          <w:rFonts w:hint="eastAsia"/>
          <w:lang w:eastAsia="ja-JP"/>
        </w:rPr>
        <w:t>1080</w:t>
      </w:r>
      <w:r w:rsidR="00951E30">
        <w:rPr>
          <w:rFonts w:hint="eastAsia"/>
          <w:lang w:eastAsia="ja-JP"/>
        </w:rPr>
        <w:t>x</w:t>
      </w:r>
      <w:r>
        <w:rPr>
          <w:rFonts w:hint="eastAsia"/>
          <w:lang w:eastAsia="ja-JP"/>
        </w:rPr>
        <w:t xml:space="preserve">4(32bpp) </w:t>
      </w:r>
      <w:r w:rsidR="00120124">
        <w:rPr>
          <w:rFonts w:ascii="MS Mincho" w:hAnsi="MS Mincho" w:cs="MS Mincho" w:hint="eastAsia"/>
          <w:lang w:eastAsia="ja-JP"/>
        </w:rPr>
        <w:t>=</w:t>
      </w:r>
      <w:r>
        <w:rPr>
          <w:rFonts w:hint="eastAsia"/>
          <w:lang w:eastAsia="ja-JP"/>
        </w:rPr>
        <w:t xml:space="preserve"> </w:t>
      </w:r>
      <w:r w:rsidR="00120124">
        <w:rPr>
          <w:lang w:eastAsia="ja-JP"/>
        </w:rPr>
        <w:t xml:space="preserve">About </w:t>
      </w:r>
      <w:r>
        <w:rPr>
          <w:rFonts w:hint="eastAsia"/>
          <w:lang w:eastAsia="ja-JP"/>
        </w:rPr>
        <w:t>8MB]</w:t>
      </w:r>
      <w:r w:rsidR="00482F59">
        <w:rPr>
          <w:rFonts w:hint="eastAsia"/>
          <w:lang w:eastAsia="ja-JP"/>
        </w:rPr>
        <w:t>.</w:t>
      </w:r>
    </w:p>
    <w:p w14:paraId="6EBA8ABB" w14:textId="77777777" w:rsidR="00A10FF0" w:rsidRDefault="00F97B55" w:rsidP="007F7348">
      <w:pPr>
        <w:spacing w:line="220" w:lineRule="exact"/>
        <w:rPr>
          <w:lang w:eastAsia="ja-JP"/>
        </w:rPr>
      </w:pPr>
      <w:r>
        <w:rPr>
          <w:lang w:eastAsia="ja-JP"/>
        </w:rPr>
        <w:t xml:space="preserve">Moreover, since a CMA area may be used with other drivers, please </w:t>
      </w:r>
      <w:r w:rsidR="00482F59">
        <w:rPr>
          <w:lang w:eastAsia="ja-JP"/>
        </w:rPr>
        <w:t xml:space="preserve">set </w:t>
      </w:r>
      <w:r>
        <w:rPr>
          <w:lang w:eastAsia="ja-JP"/>
        </w:rPr>
        <w:t>the CMA size in consideration of a system.</w:t>
      </w:r>
      <w:r w:rsidR="00A10FF0">
        <w:rPr>
          <w:lang w:eastAsia="ja-JP"/>
        </w:rPr>
        <w:br w:type="page"/>
      </w:r>
    </w:p>
    <w:p w14:paraId="05690BF7" w14:textId="77777777" w:rsidR="00A10FF0" w:rsidRPr="001330C5" w:rsidRDefault="00A10FF0" w:rsidP="00A10FF0">
      <w:pPr>
        <w:pStyle w:val="Heading3"/>
        <w:rPr>
          <w:lang w:eastAsia="ja-JP"/>
        </w:rPr>
      </w:pPr>
      <w:bookmarkStart w:id="21" w:name="_Ref478982036"/>
      <w:r>
        <w:rPr>
          <w:rFonts w:hint="eastAsia"/>
          <w:lang w:eastAsia="ja-JP"/>
        </w:rPr>
        <w:lastRenderedPageBreak/>
        <w:t>Kernel Parameters</w:t>
      </w:r>
      <w:bookmarkEnd w:id="21"/>
    </w:p>
    <w:p w14:paraId="29FCC917" w14:textId="77777777" w:rsidR="0043637D" w:rsidRDefault="0043637D" w:rsidP="0043637D">
      <w:pPr>
        <w:rPr>
          <w:rStyle w:val="a"/>
        </w:rPr>
      </w:pPr>
      <w:r w:rsidRPr="002565AC">
        <w:rPr>
          <w:rStyle w:val="a"/>
        </w:rPr>
        <w:t xml:space="preserve">By adding the following parameters to </w:t>
      </w:r>
      <w:r>
        <w:rPr>
          <w:rStyle w:val="a"/>
          <w:rFonts w:hint="eastAsia"/>
        </w:rPr>
        <w:t>bootargs</w:t>
      </w:r>
      <w:r w:rsidRPr="002565AC">
        <w:rPr>
          <w:rStyle w:val="a"/>
        </w:rPr>
        <w:t xml:space="preserve"> which is an environment variable of </w:t>
      </w:r>
      <w:r>
        <w:rPr>
          <w:rStyle w:val="a"/>
          <w:rFonts w:hint="eastAsia"/>
        </w:rPr>
        <w:t>u-boot</w:t>
      </w:r>
      <w:r w:rsidRPr="002565AC">
        <w:rPr>
          <w:rStyle w:val="a"/>
        </w:rPr>
        <w:t>, the resolution at a kernel start-up and a setup of a pixel format can be changed.</w:t>
      </w:r>
      <w:r w:rsidRPr="002565AC">
        <w:t xml:space="preserve"> </w:t>
      </w:r>
      <w:r w:rsidRPr="002565AC">
        <w:rPr>
          <w:rStyle w:val="a"/>
        </w:rPr>
        <w:t xml:space="preserve">When not setting up, it becomes </w:t>
      </w:r>
      <w:r w:rsidR="00536CA4">
        <w:rPr>
          <w:rStyle w:val="a"/>
        </w:rPr>
        <w:t xml:space="preserve">the value of 32bpp and </w:t>
      </w:r>
      <w:r w:rsidR="00536CA4" w:rsidRPr="00536CA4">
        <w:rPr>
          <w:rStyle w:val="a"/>
        </w:rPr>
        <w:t xml:space="preserve">recommended </w:t>
      </w:r>
      <w:r w:rsidR="00536CA4">
        <w:rPr>
          <w:rStyle w:val="a"/>
        </w:rPr>
        <w:t>resolution in HDMI output (VGA output is XGA. LVDS output is XGA)</w:t>
      </w:r>
      <w:r w:rsidRPr="002565AC">
        <w:rPr>
          <w:rStyle w:val="a"/>
        </w:rPr>
        <w:t>.</w:t>
      </w:r>
      <w:r w:rsidR="00185A5A" w:rsidRPr="00185A5A">
        <w:t xml:space="preserve"> </w:t>
      </w:r>
      <w:r w:rsidR="00536CA4">
        <w:rPr>
          <w:rStyle w:val="a"/>
        </w:rPr>
        <w:t>T</w:t>
      </w:r>
      <w:r w:rsidR="00185A5A" w:rsidRPr="00185A5A">
        <w:rPr>
          <w:rStyle w:val="a"/>
        </w:rPr>
        <w:t xml:space="preserve">he resolution must set the resolution </w:t>
      </w:r>
      <w:r w:rsidR="00536CA4">
        <w:rPr>
          <w:rStyle w:val="a"/>
        </w:rPr>
        <w:t xml:space="preserve">size </w:t>
      </w:r>
      <w:r w:rsidR="00185A5A" w:rsidRPr="00185A5A">
        <w:rPr>
          <w:rStyle w:val="a"/>
        </w:rPr>
        <w:t xml:space="preserve">to </w:t>
      </w:r>
      <w:proofErr w:type="gramStart"/>
      <w:r w:rsidR="00185A5A" w:rsidRPr="00185A5A">
        <w:rPr>
          <w:rStyle w:val="a"/>
        </w:rPr>
        <w:t>support of</w:t>
      </w:r>
      <w:proofErr w:type="gramEnd"/>
      <w:r w:rsidR="00185A5A" w:rsidRPr="00185A5A">
        <w:rPr>
          <w:rStyle w:val="a"/>
        </w:rPr>
        <w:t xml:space="preserve"> the </w:t>
      </w:r>
      <w:r w:rsidR="00536CA4">
        <w:rPr>
          <w:rStyle w:val="a"/>
        </w:rPr>
        <w:t>monitor</w:t>
      </w:r>
      <w:r w:rsidR="00185A5A" w:rsidRPr="00185A5A">
        <w:rPr>
          <w:rStyle w:val="a"/>
        </w:rPr>
        <w:t>.</w:t>
      </w:r>
    </w:p>
    <w:p w14:paraId="61BB4055" w14:textId="77777777" w:rsidR="0043637D" w:rsidRDefault="0043637D" w:rsidP="0043637D">
      <w:pPr>
        <w:rPr>
          <w:rStyle w:val="a"/>
          <w:lang w:eastAsia="ja-JP"/>
        </w:rPr>
      </w:pPr>
      <w:r w:rsidRPr="00F15D33">
        <w:rPr>
          <w:rStyle w:val="a"/>
        </w:rPr>
        <w:t>Please add to bootargs the command</w:t>
      </w:r>
      <w:r w:rsidRPr="00F15D33">
        <w:rPr>
          <w:rStyle w:val="a"/>
          <w:rFonts w:hint="eastAsia"/>
        </w:rPr>
        <w:t xml:space="preserve"> </w:t>
      </w:r>
      <w:r w:rsidRPr="00F15D33">
        <w:rPr>
          <w:rStyle w:val="a"/>
        </w:rPr>
        <w:t xml:space="preserve">which underline </w:t>
      </w:r>
      <w:proofErr w:type="gramStart"/>
      <w:r w:rsidRPr="00F15D33">
        <w:rPr>
          <w:rStyle w:val="a"/>
        </w:rPr>
        <w:t>drawn</w:t>
      </w:r>
      <w:proofErr w:type="gramEnd"/>
    </w:p>
    <w:p w14:paraId="679FF9EF" w14:textId="77777777" w:rsidR="0043637D" w:rsidRPr="00CD056C" w:rsidRDefault="0043637D" w:rsidP="0043637D">
      <w:pPr>
        <w:rPr>
          <w:rStyle w:val="a"/>
          <w:lang w:eastAsia="ja-JP"/>
        </w:rPr>
      </w:pPr>
      <w:r>
        <w:rPr>
          <w:rStyle w:val="a"/>
          <w:rFonts w:hint="eastAsia"/>
        </w:rPr>
        <w:t xml:space="preserve">          video</w:t>
      </w:r>
      <w:proofErr w:type="gramStart"/>
      <w:r>
        <w:rPr>
          <w:rStyle w:val="a"/>
          <w:rFonts w:hint="eastAsia"/>
        </w:rPr>
        <w:t>=[</w:t>
      </w:r>
      <w:proofErr w:type="gramEnd"/>
      <w:r>
        <w:rPr>
          <w:rStyle w:val="a"/>
          <w:rFonts w:hint="eastAsia"/>
        </w:rPr>
        <w:t>name of connector]:[</w:t>
      </w:r>
      <w:r w:rsidR="00894CF6">
        <w:t>width</w:t>
      </w:r>
      <w:r w:rsidR="00894CF6">
        <w:rPr>
          <w:rFonts w:hint="eastAsia"/>
        </w:rPr>
        <w:t xml:space="preserve"> x height</w:t>
      </w:r>
      <w:r>
        <w:rPr>
          <w:rStyle w:val="a"/>
          <w:rFonts w:hint="eastAsia"/>
        </w:rPr>
        <w:t>]</w:t>
      </w:r>
      <w:r w:rsidR="00462C8E">
        <w:rPr>
          <w:rStyle w:val="a"/>
          <w:rFonts w:hint="eastAsia"/>
          <w:lang w:eastAsia="ja-JP"/>
        </w:rPr>
        <w:t>[R]</w:t>
      </w:r>
      <w:r w:rsidR="00891600">
        <w:rPr>
          <w:rStyle w:val="a"/>
          <w:rFonts w:hint="eastAsia"/>
          <w:lang w:eastAsia="ja-JP"/>
        </w:rPr>
        <w:t>[</w:t>
      </w:r>
      <w:r w:rsidR="00891600">
        <w:rPr>
          <w:rStyle w:val="a"/>
          <w:rFonts w:hint="eastAsia"/>
        </w:rPr>
        <w:t>-</w:t>
      </w:r>
      <w:r w:rsidR="00891600">
        <w:rPr>
          <w:rStyle w:val="a"/>
          <w:rFonts w:hint="eastAsia"/>
          <w:lang w:eastAsia="ja-JP"/>
        </w:rPr>
        <w:t>&lt;</w:t>
      </w:r>
      <w:r w:rsidR="00891600">
        <w:rPr>
          <w:rStyle w:val="a"/>
          <w:rFonts w:hint="eastAsia"/>
        </w:rPr>
        <w:t>bpp</w:t>
      </w:r>
      <w:r w:rsidR="00891600">
        <w:rPr>
          <w:rStyle w:val="a"/>
          <w:rFonts w:hint="eastAsia"/>
          <w:lang w:eastAsia="ja-JP"/>
        </w:rPr>
        <w:t>&gt;</w:t>
      </w:r>
      <w:r w:rsidR="00891600">
        <w:rPr>
          <w:rStyle w:val="a"/>
          <w:rFonts w:hint="eastAsia"/>
        </w:rPr>
        <w:t>]</w:t>
      </w:r>
      <w:r w:rsidR="00F751CA">
        <w:rPr>
          <w:rStyle w:val="a"/>
          <w:rFonts w:hint="eastAsia"/>
          <w:lang w:eastAsia="ja-JP"/>
        </w:rPr>
        <w:t>[</w:t>
      </w:r>
      <w:r>
        <w:rPr>
          <w:rStyle w:val="a"/>
          <w:rFonts w:hint="eastAsia"/>
        </w:rPr>
        <w:t>@</w:t>
      </w:r>
      <w:r w:rsidR="00F751CA">
        <w:rPr>
          <w:rStyle w:val="a"/>
          <w:rFonts w:hint="eastAsia"/>
          <w:lang w:eastAsia="ja-JP"/>
        </w:rPr>
        <w:t>&lt;</w:t>
      </w:r>
      <w:r>
        <w:rPr>
          <w:rStyle w:val="a"/>
          <w:rFonts w:hint="eastAsia"/>
        </w:rPr>
        <w:t>refresh rate</w:t>
      </w:r>
      <w:r w:rsidR="00F751CA">
        <w:rPr>
          <w:rStyle w:val="a"/>
          <w:rFonts w:hint="eastAsia"/>
          <w:lang w:eastAsia="ja-JP"/>
        </w:rPr>
        <w:t>&gt;]</w:t>
      </w:r>
      <w:r w:rsidR="00462C8E">
        <w:rPr>
          <w:rStyle w:val="a"/>
          <w:rFonts w:hint="eastAsia"/>
          <w:lang w:eastAsia="ja-JP"/>
        </w:rPr>
        <w:t>[i]</w:t>
      </w:r>
    </w:p>
    <w:tbl>
      <w:tblPr>
        <w:tblStyle w:val="TableGrid"/>
        <w:tblW w:w="0" w:type="auto"/>
        <w:tblInd w:w="137" w:type="dxa"/>
        <w:tblLook w:val="04A0" w:firstRow="1" w:lastRow="0" w:firstColumn="1" w:lastColumn="0" w:noHBand="0" w:noVBand="1"/>
      </w:tblPr>
      <w:tblGrid>
        <w:gridCol w:w="1559"/>
        <w:gridCol w:w="7938"/>
      </w:tblGrid>
      <w:tr w:rsidR="00462C8E" w14:paraId="63CF6C91" w14:textId="77777777" w:rsidTr="00311778">
        <w:tc>
          <w:tcPr>
            <w:tcW w:w="1559" w:type="dxa"/>
          </w:tcPr>
          <w:p w14:paraId="7F4425BB" w14:textId="77777777" w:rsidR="00462C8E" w:rsidRDefault="008C1FFA">
            <w:pPr>
              <w:pStyle w:val="BodyText"/>
              <w:ind w:firstLine="0"/>
            </w:pPr>
            <w:r>
              <w:rPr>
                <w:rFonts w:hint="eastAsia"/>
              </w:rPr>
              <w:t xml:space="preserve">connector </w:t>
            </w:r>
            <w:r w:rsidR="00462C8E">
              <w:rPr>
                <w:rFonts w:hint="eastAsia"/>
              </w:rPr>
              <w:t>name</w:t>
            </w:r>
          </w:p>
        </w:tc>
        <w:tc>
          <w:tcPr>
            <w:tcW w:w="7938" w:type="dxa"/>
          </w:tcPr>
          <w:p w14:paraId="746863F4" w14:textId="0E765971" w:rsidR="00462C8E" w:rsidRDefault="00462C8E">
            <w:pPr>
              <w:pStyle w:val="BodyText"/>
              <w:ind w:firstLine="0"/>
            </w:pPr>
            <w:r w:rsidRPr="00311778">
              <w:rPr>
                <w:sz w:val="18"/>
              </w:rPr>
              <w:t>HDMI-A-1 (HDMI</w:t>
            </w:r>
            <w:r w:rsidR="00310A0D" w:rsidRPr="00311778">
              <w:rPr>
                <w:sz w:val="18"/>
              </w:rPr>
              <w:t>0</w:t>
            </w:r>
            <w:r w:rsidRPr="00311778">
              <w:rPr>
                <w:sz w:val="18"/>
              </w:rPr>
              <w:t xml:space="preserve"> output), </w:t>
            </w:r>
            <w:r w:rsidR="00310A0D" w:rsidRPr="00311778">
              <w:rPr>
                <w:sz w:val="18"/>
              </w:rPr>
              <w:t>HDMI-A-2 (HDMI1 output</w:t>
            </w:r>
            <w:proofErr w:type="gramStart"/>
            <w:r w:rsidR="00310A0D" w:rsidRPr="00311778">
              <w:rPr>
                <w:sz w:val="18"/>
              </w:rPr>
              <w:t>),</w:t>
            </w:r>
            <w:r w:rsidRPr="00311778">
              <w:rPr>
                <w:sz w:val="18"/>
              </w:rPr>
              <w:t>VGA</w:t>
            </w:r>
            <w:proofErr w:type="gramEnd"/>
            <w:r w:rsidRPr="00311778">
              <w:rPr>
                <w:sz w:val="18"/>
              </w:rPr>
              <w:t>-1(VGA output)</w:t>
            </w:r>
            <w:r w:rsidR="00310A0D" w:rsidRPr="00311778">
              <w:rPr>
                <w:sz w:val="18"/>
              </w:rPr>
              <w:t>, LVDS-1(LVDS output)</w:t>
            </w:r>
            <w:r w:rsidR="006B7A3B">
              <w:rPr>
                <w:sz w:val="18"/>
              </w:rPr>
              <w:t>, DP-1 (DSI-TX-IF 0</w:t>
            </w:r>
            <w:r w:rsidR="00912EFC">
              <w:rPr>
                <w:sz w:val="18"/>
              </w:rPr>
              <w:t xml:space="preserve"> output</w:t>
            </w:r>
            <w:r w:rsidR="006B7A3B">
              <w:rPr>
                <w:sz w:val="18"/>
              </w:rPr>
              <w:t>)</w:t>
            </w:r>
          </w:p>
        </w:tc>
      </w:tr>
      <w:tr w:rsidR="00462C8E" w14:paraId="402802E7" w14:textId="77777777" w:rsidTr="00311778">
        <w:tc>
          <w:tcPr>
            <w:tcW w:w="1559" w:type="dxa"/>
          </w:tcPr>
          <w:p w14:paraId="2784EA4B" w14:textId="77777777" w:rsidR="00462C8E" w:rsidRDefault="00462C8E" w:rsidP="00462C8E">
            <w:pPr>
              <w:pStyle w:val="BodyText"/>
              <w:ind w:firstLine="0"/>
            </w:pPr>
            <w:r>
              <w:rPr>
                <w:rFonts w:hint="eastAsia"/>
              </w:rPr>
              <w:t>[</w:t>
            </w:r>
            <w:r>
              <w:t>width</w:t>
            </w:r>
            <w:r>
              <w:rPr>
                <w:rFonts w:hint="eastAsia"/>
              </w:rPr>
              <w:t xml:space="preserve"> x height]</w:t>
            </w:r>
          </w:p>
        </w:tc>
        <w:tc>
          <w:tcPr>
            <w:tcW w:w="7938" w:type="dxa"/>
          </w:tcPr>
          <w:p w14:paraId="311CFD23" w14:textId="77777777" w:rsidR="00462C8E" w:rsidRDefault="00894CF6">
            <w:pPr>
              <w:pStyle w:val="BodyText"/>
              <w:ind w:firstLine="0"/>
            </w:pPr>
            <w:r w:rsidRPr="00894CF6">
              <w:t xml:space="preserve">Please specify resolution which </w:t>
            </w:r>
            <w:r w:rsidR="00536CA4">
              <w:t>monitor</w:t>
            </w:r>
            <w:r w:rsidR="00536CA4" w:rsidRPr="00894CF6">
              <w:t xml:space="preserve"> </w:t>
            </w:r>
            <w:r w:rsidRPr="00894CF6">
              <w:t>is supported</w:t>
            </w:r>
            <w:r>
              <w:t>.</w:t>
            </w:r>
          </w:p>
        </w:tc>
      </w:tr>
      <w:tr w:rsidR="00462C8E" w14:paraId="0393D707" w14:textId="77777777" w:rsidTr="00311778">
        <w:tc>
          <w:tcPr>
            <w:tcW w:w="1559" w:type="dxa"/>
          </w:tcPr>
          <w:p w14:paraId="5A0433EE" w14:textId="77777777" w:rsidR="00462C8E" w:rsidRDefault="00462C8E" w:rsidP="000D4A8C">
            <w:pPr>
              <w:pStyle w:val="BodyText"/>
              <w:ind w:firstLine="0"/>
            </w:pPr>
            <w:r>
              <w:rPr>
                <w:rFonts w:hint="eastAsia"/>
              </w:rPr>
              <w:t>bpp</w:t>
            </w:r>
          </w:p>
        </w:tc>
        <w:tc>
          <w:tcPr>
            <w:tcW w:w="7938" w:type="dxa"/>
          </w:tcPr>
          <w:p w14:paraId="6E490D65" w14:textId="77777777" w:rsidR="00462C8E" w:rsidRDefault="00462C8E">
            <w:pPr>
              <w:pStyle w:val="BodyText"/>
              <w:ind w:firstLine="0"/>
            </w:pPr>
            <w:r w:rsidRPr="003134F6">
              <w:t>[16] RGB565 /</w:t>
            </w:r>
            <w:r w:rsidR="00894CF6" w:rsidRPr="003134F6">
              <w:t xml:space="preserve"> </w:t>
            </w:r>
            <w:r w:rsidRPr="003134F6">
              <w:t>[32]</w:t>
            </w:r>
            <w:r w:rsidR="00330053" w:rsidRPr="00B94654">
              <w:t xml:space="preserve"> A</w:t>
            </w:r>
            <w:r w:rsidRPr="003134F6">
              <w:t>RGB8888</w:t>
            </w:r>
          </w:p>
        </w:tc>
      </w:tr>
      <w:tr w:rsidR="00894CF6" w14:paraId="6BC6E5AC" w14:textId="77777777" w:rsidTr="00311778">
        <w:tc>
          <w:tcPr>
            <w:tcW w:w="1559" w:type="dxa"/>
          </w:tcPr>
          <w:p w14:paraId="59ACDA6B" w14:textId="77777777" w:rsidR="00894CF6" w:rsidRDefault="00894CF6" w:rsidP="000D4A8C">
            <w:pPr>
              <w:pStyle w:val="BodyText"/>
              <w:ind w:firstLine="0"/>
            </w:pPr>
            <w:r>
              <w:rPr>
                <w:rStyle w:val="a"/>
                <w:rFonts w:hint="eastAsia"/>
              </w:rPr>
              <w:t>refresh rate</w:t>
            </w:r>
          </w:p>
        </w:tc>
        <w:tc>
          <w:tcPr>
            <w:tcW w:w="7938" w:type="dxa"/>
          </w:tcPr>
          <w:p w14:paraId="57442186" w14:textId="77777777" w:rsidR="00894CF6" w:rsidRDefault="00894CF6">
            <w:pPr>
              <w:pStyle w:val="BodyText"/>
              <w:ind w:firstLine="0"/>
            </w:pPr>
            <w:r w:rsidRPr="00894CF6">
              <w:t xml:space="preserve">Please specify </w:t>
            </w:r>
            <w:r>
              <w:t>refresh rate.</w:t>
            </w:r>
          </w:p>
        </w:tc>
      </w:tr>
      <w:tr w:rsidR="00462C8E" w14:paraId="326E4D62" w14:textId="77777777" w:rsidTr="003117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559" w:type="dxa"/>
            <w:tcBorders>
              <w:left w:val="single" w:sz="4" w:space="0" w:color="auto"/>
              <w:right w:val="single" w:sz="4" w:space="0" w:color="auto"/>
            </w:tcBorders>
          </w:tcPr>
          <w:p w14:paraId="4865E913" w14:textId="77777777" w:rsidR="00462C8E" w:rsidRDefault="00462C8E" w:rsidP="00462C8E">
            <w:pPr>
              <w:pStyle w:val="BodyText"/>
              <w:ind w:firstLine="0"/>
            </w:pPr>
            <w:r>
              <w:rPr>
                <w:rFonts w:hint="eastAsia"/>
              </w:rPr>
              <w:t>R option</w:t>
            </w:r>
          </w:p>
        </w:tc>
        <w:tc>
          <w:tcPr>
            <w:tcW w:w="7938" w:type="dxa"/>
            <w:tcBorders>
              <w:left w:val="single" w:sz="4" w:space="0" w:color="auto"/>
              <w:right w:val="single" w:sz="4" w:space="0" w:color="auto"/>
            </w:tcBorders>
          </w:tcPr>
          <w:p w14:paraId="08AB65D5" w14:textId="77777777" w:rsidR="00462C8E" w:rsidRDefault="002B09D8" w:rsidP="002B09D8">
            <w:pPr>
              <w:pStyle w:val="BodyText"/>
              <w:ind w:firstLine="0"/>
            </w:pPr>
            <w:r w:rsidRPr="002B09D8">
              <w:t>If 'R' is specified, do a 'reduced blanking' calculation for digital displays.</w:t>
            </w:r>
          </w:p>
        </w:tc>
      </w:tr>
      <w:tr w:rsidR="00462C8E" w14:paraId="29628C30" w14:textId="77777777" w:rsidTr="00311778">
        <w:tc>
          <w:tcPr>
            <w:tcW w:w="1559" w:type="dxa"/>
          </w:tcPr>
          <w:p w14:paraId="4C9B7A7F" w14:textId="77777777" w:rsidR="00462C8E" w:rsidRDefault="00462C8E" w:rsidP="00462C8E">
            <w:pPr>
              <w:pStyle w:val="BodyText"/>
              <w:ind w:firstLine="0"/>
            </w:pPr>
            <w:r>
              <w:rPr>
                <w:rFonts w:hint="eastAsia"/>
              </w:rPr>
              <w:t>i option</w:t>
            </w:r>
          </w:p>
        </w:tc>
        <w:tc>
          <w:tcPr>
            <w:tcW w:w="7938" w:type="dxa"/>
          </w:tcPr>
          <w:p w14:paraId="03B7486F" w14:textId="77777777" w:rsidR="00462C8E" w:rsidRDefault="002B09D8" w:rsidP="000D4A8C">
            <w:pPr>
              <w:pStyle w:val="BodyText"/>
              <w:ind w:firstLine="0"/>
            </w:pPr>
            <w:r w:rsidRPr="002B09D8">
              <w:t>If 'i' is specified, calculate for an interlaced mode.</w:t>
            </w:r>
          </w:p>
        </w:tc>
      </w:tr>
    </w:tbl>
    <w:p w14:paraId="44A8DA50" w14:textId="77777777" w:rsidR="00BE5AFE" w:rsidRDefault="00DD211E" w:rsidP="00BE5AFE">
      <w:pPr>
        <w:ind w:left="1134" w:hangingChars="567" w:hanging="1134"/>
        <w:rPr>
          <w:lang w:eastAsia="ja-JP"/>
        </w:rPr>
      </w:pPr>
      <w:r>
        <w:t>Notes:</w:t>
      </w:r>
      <w:r w:rsidR="00BE5AFE">
        <w:t xml:space="preserve"> </w:t>
      </w:r>
    </w:p>
    <w:p w14:paraId="1CCC16D7" w14:textId="77777777" w:rsidR="003E7520" w:rsidRPr="00A8506D" w:rsidRDefault="003E7520" w:rsidP="00165FFD">
      <w:pPr>
        <w:pStyle w:val="ListParagraph"/>
        <w:numPr>
          <w:ilvl w:val="0"/>
          <w:numId w:val="42"/>
        </w:numPr>
        <w:spacing w:line="180" w:lineRule="exact"/>
        <w:ind w:leftChars="0" w:left="1157" w:hanging="556"/>
        <w:rPr>
          <w:rFonts w:eastAsia="MS PGothic"/>
        </w:rPr>
      </w:pPr>
      <w:r w:rsidRPr="00A8506D">
        <w:rPr>
          <w:rFonts w:eastAsia="MS PGothic"/>
        </w:rPr>
        <w:t xml:space="preserve">If the configuration of “Enable legacy fbdev support for your modesetting driver” is disable, bootargs option is not available. </w:t>
      </w:r>
    </w:p>
    <w:p w14:paraId="5C94FF89" w14:textId="77777777" w:rsidR="00BE5AFE" w:rsidRDefault="00BE5AFE" w:rsidP="00165FFD">
      <w:pPr>
        <w:pStyle w:val="ListParagraph"/>
        <w:numPr>
          <w:ilvl w:val="0"/>
          <w:numId w:val="42"/>
        </w:numPr>
        <w:spacing w:line="180" w:lineRule="exact"/>
        <w:ind w:leftChars="0" w:left="1157" w:hanging="556"/>
      </w:pPr>
      <w:r>
        <w:rPr>
          <w:rFonts w:hint="eastAsia"/>
          <w:lang w:eastAsia="ja-JP"/>
        </w:rPr>
        <w:t>W</w:t>
      </w:r>
      <w:r w:rsidRPr="002B09D8">
        <w:rPr>
          <w:lang w:eastAsia="ja-JP"/>
        </w:rPr>
        <w:t xml:space="preserve">hen </w:t>
      </w:r>
      <w:proofErr w:type="gramStart"/>
      <w:r>
        <w:rPr>
          <w:rFonts w:hint="eastAsia"/>
          <w:lang w:eastAsia="ja-JP"/>
        </w:rPr>
        <w:t>'</w:t>
      </w:r>
      <w:r w:rsidRPr="002B09D8">
        <w:rPr>
          <w:lang w:eastAsia="ja-JP"/>
        </w:rPr>
        <w:t>R</w:t>
      </w:r>
      <w:proofErr w:type="gramEnd"/>
      <w:r>
        <w:rPr>
          <w:rFonts w:hint="eastAsia"/>
          <w:lang w:eastAsia="ja-JP"/>
        </w:rPr>
        <w:t>'</w:t>
      </w:r>
      <w:r w:rsidRPr="002B09D8">
        <w:rPr>
          <w:lang w:eastAsia="ja-JP"/>
        </w:rPr>
        <w:t xml:space="preserve"> option </w:t>
      </w:r>
      <w:r w:rsidR="00154034" w:rsidRPr="002B09D8">
        <w:rPr>
          <w:lang w:eastAsia="ja-JP"/>
        </w:rPr>
        <w:t>is</w:t>
      </w:r>
      <w:r w:rsidRPr="002B09D8">
        <w:rPr>
          <w:lang w:eastAsia="ja-JP"/>
        </w:rPr>
        <w:t xml:space="preserve"> specified,</w:t>
      </w:r>
      <w:r>
        <w:rPr>
          <w:rFonts w:hint="eastAsia"/>
          <w:lang w:eastAsia="ja-JP"/>
        </w:rPr>
        <w:t xml:space="preserve"> </w:t>
      </w:r>
      <w:r w:rsidR="001D539E">
        <w:rPr>
          <w:rFonts w:hint="eastAsia"/>
          <w:lang w:eastAsia="ja-JP"/>
        </w:rPr>
        <w:t xml:space="preserve">even if the </w:t>
      </w:r>
      <w:r w:rsidR="00E42A7A">
        <w:rPr>
          <w:lang w:eastAsia="ja-JP"/>
        </w:rPr>
        <w:t xml:space="preserve">monitor </w:t>
      </w:r>
      <w:r w:rsidR="001D539E">
        <w:rPr>
          <w:rFonts w:hint="eastAsia"/>
          <w:lang w:eastAsia="ja-JP"/>
        </w:rPr>
        <w:t>does not support, the D</w:t>
      </w:r>
      <w:r w:rsidR="00310A0D">
        <w:rPr>
          <w:lang w:eastAsia="ja-JP"/>
        </w:rPr>
        <w:t>isplay driver</w:t>
      </w:r>
      <w:r w:rsidR="001D539E">
        <w:rPr>
          <w:rFonts w:hint="eastAsia"/>
          <w:lang w:eastAsia="ja-JP"/>
        </w:rPr>
        <w:t xml:space="preserve"> </w:t>
      </w:r>
      <w:r w:rsidRPr="002B09D8">
        <w:rPr>
          <w:lang w:eastAsia="ja-JP"/>
        </w:rPr>
        <w:t xml:space="preserve">outputs </w:t>
      </w:r>
      <w:r w:rsidR="0043650E">
        <w:rPr>
          <w:lang w:eastAsia="ja-JP"/>
        </w:rPr>
        <w:t>forcibly</w:t>
      </w:r>
      <w:r w:rsidR="001D539E">
        <w:rPr>
          <w:rFonts w:hint="eastAsia"/>
          <w:lang w:eastAsia="ja-JP"/>
        </w:rPr>
        <w:t>.</w:t>
      </w:r>
    </w:p>
    <w:p w14:paraId="5B1C04E8" w14:textId="77777777" w:rsidR="00F80DCC" w:rsidRDefault="00F80DCC" w:rsidP="00165FFD">
      <w:pPr>
        <w:pStyle w:val="ListParagraph"/>
        <w:numPr>
          <w:ilvl w:val="0"/>
          <w:numId w:val="42"/>
        </w:numPr>
        <w:spacing w:line="180" w:lineRule="exact"/>
        <w:ind w:leftChars="0" w:left="1157" w:hanging="556"/>
        <w:rPr>
          <w:lang w:eastAsia="ja-JP"/>
        </w:rPr>
      </w:pPr>
      <w:r w:rsidRPr="00F80DCC">
        <w:rPr>
          <w:lang w:eastAsia="ja-JP"/>
        </w:rPr>
        <w:t xml:space="preserve">When </w:t>
      </w:r>
      <w:r w:rsidR="009001EA">
        <w:rPr>
          <w:lang w:eastAsia="ja-JP"/>
        </w:rPr>
        <w:t>‘</w:t>
      </w:r>
      <w:r w:rsidRPr="00F80DCC">
        <w:rPr>
          <w:lang w:eastAsia="ja-JP"/>
        </w:rPr>
        <w:t>R</w:t>
      </w:r>
      <w:r w:rsidR="009001EA">
        <w:rPr>
          <w:lang w:eastAsia="ja-JP"/>
        </w:rPr>
        <w:t>’</w:t>
      </w:r>
      <w:r w:rsidRPr="00F80DCC">
        <w:rPr>
          <w:lang w:eastAsia="ja-JP"/>
        </w:rPr>
        <w:t xml:space="preserve"> option </w:t>
      </w:r>
      <w:r w:rsidR="00154034" w:rsidRPr="00F80DCC">
        <w:rPr>
          <w:lang w:eastAsia="ja-JP"/>
        </w:rPr>
        <w:t>is</w:t>
      </w:r>
      <w:r w:rsidRPr="00F80DCC">
        <w:rPr>
          <w:lang w:eastAsia="ja-JP"/>
        </w:rPr>
        <w:t xml:space="preserve"> added, specification of a bits/pixel cannot be performed.</w:t>
      </w:r>
      <w:r w:rsidRPr="00F80DCC">
        <w:t xml:space="preserve"> </w:t>
      </w:r>
      <w:r w:rsidRPr="00F80DCC">
        <w:rPr>
          <w:lang w:eastAsia="ja-JP"/>
        </w:rPr>
        <w:t xml:space="preserve">It becomes an output of </w:t>
      </w:r>
      <w:r w:rsidR="00901ADC">
        <w:rPr>
          <w:lang w:eastAsia="ja-JP"/>
        </w:rPr>
        <w:t>A</w:t>
      </w:r>
      <w:r w:rsidR="00901ADC" w:rsidRPr="00F80DCC">
        <w:rPr>
          <w:lang w:eastAsia="ja-JP"/>
        </w:rPr>
        <w:t>RGB8888</w:t>
      </w:r>
      <w:r w:rsidRPr="00F80DCC">
        <w:rPr>
          <w:lang w:eastAsia="ja-JP"/>
        </w:rPr>
        <w:t>.</w:t>
      </w:r>
    </w:p>
    <w:p w14:paraId="5CF525D3" w14:textId="77777777" w:rsidR="00AF0F00" w:rsidRPr="00467DFA" w:rsidRDefault="00AF0F00" w:rsidP="00165FFD">
      <w:pPr>
        <w:pStyle w:val="ListParagraph"/>
        <w:numPr>
          <w:ilvl w:val="0"/>
          <w:numId w:val="42"/>
        </w:numPr>
        <w:spacing w:line="180" w:lineRule="exact"/>
        <w:ind w:leftChars="0" w:left="1157" w:hanging="556"/>
      </w:pPr>
      <w:r w:rsidRPr="00F35A6D">
        <w:t>HDMI-A-</w:t>
      </w:r>
      <w:r>
        <w:t>2</w:t>
      </w:r>
      <w:r>
        <w:rPr>
          <w:rFonts w:hint="eastAsia"/>
        </w:rPr>
        <w:t xml:space="preserve"> </w:t>
      </w:r>
      <w:r w:rsidRPr="00F35A6D">
        <w:rPr>
          <w:rFonts w:hint="eastAsia"/>
        </w:rPr>
        <w:t>(HDMI</w:t>
      </w:r>
      <w:r>
        <w:t>1</w:t>
      </w:r>
      <w:r>
        <w:rPr>
          <w:rFonts w:hint="eastAsia"/>
        </w:rPr>
        <w:t xml:space="preserve"> output</w:t>
      </w:r>
      <w:r w:rsidRPr="00F35A6D">
        <w:rPr>
          <w:rFonts w:hint="eastAsia"/>
        </w:rPr>
        <w:t>)</w:t>
      </w:r>
      <w:r w:rsidRPr="00BF33EC">
        <w:rPr>
          <w:szCs w:val="18"/>
        </w:rPr>
        <w:t xml:space="preserve"> can be used in R-Car H3 only</w:t>
      </w:r>
      <w:r w:rsidR="00F5412E">
        <w:rPr>
          <w:szCs w:val="18"/>
        </w:rPr>
        <w:t>.</w:t>
      </w:r>
    </w:p>
    <w:p w14:paraId="43B8FEEC" w14:textId="77777777" w:rsidR="00B22867" w:rsidRPr="005417DB" w:rsidRDefault="00F5412E" w:rsidP="002E7D88">
      <w:pPr>
        <w:pStyle w:val="ListParagraph"/>
        <w:numPr>
          <w:ilvl w:val="0"/>
          <w:numId w:val="42"/>
        </w:numPr>
        <w:spacing w:line="200" w:lineRule="exact"/>
        <w:ind w:leftChars="0"/>
        <w:rPr>
          <w:lang w:eastAsia="ja-JP"/>
        </w:rPr>
      </w:pPr>
      <w:r>
        <w:rPr>
          <w:szCs w:val="18"/>
          <w:lang w:eastAsia="ja-JP"/>
        </w:rPr>
        <w:t>The r</w:t>
      </w:r>
      <w:r w:rsidR="00954719" w:rsidRPr="00342F8E">
        <w:rPr>
          <w:szCs w:val="18"/>
          <w:lang w:eastAsia="ja-JP"/>
        </w:rPr>
        <w:t>esolution parameter is calculated by CVT algorithm</w:t>
      </w:r>
      <w:r w:rsidR="00954719" w:rsidRPr="00165FFD">
        <w:rPr>
          <w:szCs w:val="18"/>
          <w:lang w:eastAsia="ja-JP"/>
        </w:rPr>
        <w:t xml:space="preserve"> or </w:t>
      </w:r>
      <w:r w:rsidR="00954719" w:rsidRPr="00342F8E">
        <w:rPr>
          <w:szCs w:val="18"/>
          <w:lang w:eastAsia="ja-JP"/>
        </w:rPr>
        <w:t>GTF algorithm</w:t>
      </w:r>
      <w:r w:rsidR="002E7D88">
        <w:rPr>
          <w:szCs w:val="18"/>
          <w:lang w:eastAsia="ja-JP"/>
        </w:rPr>
        <w:t xml:space="preserve"> i</w:t>
      </w:r>
      <w:r w:rsidR="002E7D88" w:rsidRPr="002E7D88">
        <w:rPr>
          <w:szCs w:val="18"/>
          <w:lang w:eastAsia="ja-JP"/>
        </w:rPr>
        <w:t>f the resolution is not in the EDID information</w:t>
      </w:r>
      <w:r w:rsidR="002E7D88">
        <w:rPr>
          <w:szCs w:val="18"/>
          <w:lang w:eastAsia="ja-JP"/>
        </w:rPr>
        <w:t>.</w:t>
      </w:r>
    </w:p>
    <w:p w14:paraId="2B187376" w14:textId="77777777" w:rsidR="00CE7085" w:rsidRPr="00342F8E" w:rsidRDefault="00CE7085" w:rsidP="00311778">
      <w:pPr>
        <w:pStyle w:val="ListParagraph"/>
        <w:numPr>
          <w:ilvl w:val="0"/>
          <w:numId w:val="42"/>
        </w:numPr>
        <w:ind w:leftChars="0"/>
        <w:rPr>
          <w:lang w:eastAsia="ja-JP"/>
        </w:rPr>
      </w:pPr>
      <w:r w:rsidRPr="00CE7085">
        <w:rPr>
          <w:lang w:eastAsia="ja-JP"/>
        </w:rPr>
        <w:t xml:space="preserve">Please refer to </w:t>
      </w:r>
      <w:r>
        <w:rPr>
          <w:lang w:eastAsia="ja-JP"/>
        </w:rPr>
        <w:t>“</w:t>
      </w:r>
      <w:r w:rsidRPr="00CE7085">
        <w:rPr>
          <w:lang w:eastAsia="ja-JP"/>
        </w:rPr>
        <w:t>How to set video mode</w:t>
      </w:r>
      <w:r>
        <w:rPr>
          <w:lang w:eastAsia="ja-JP"/>
        </w:rPr>
        <w:t>” in Wayland user’s manual</w:t>
      </w:r>
      <w:r w:rsidRPr="00CE7085">
        <w:rPr>
          <w:lang w:eastAsia="ja-JP"/>
        </w:rPr>
        <w:t xml:space="preserve"> if you want to change the resolution when starting Wayland.</w:t>
      </w:r>
    </w:p>
    <w:p w14:paraId="64123388" w14:textId="77777777" w:rsidR="00894CF6" w:rsidRDefault="00154034" w:rsidP="000153FD">
      <w:pPr>
        <w:pStyle w:val="SP"/>
        <w:ind w:firstLineChars="100" w:firstLine="200"/>
      </w:pPr>
      <w:r w:rsidRPr="007556D3">
        <w:t>Example)</w:t>
      </w:r>
      <w:r>
        <w:t xml:space="preserve"> Please</w:t>
      </w:r>
      <w:r w:rsidR="00894CF6" w:rsidRPr="00894CF6">
        <w:t xml:space="preserve"> add the underlined part in the boot command.</w:t>
      </w:r>
    </w:p>
    <w:p w14:paraId="294FD50E" w14:textId="77777777" w:rsidR="00450F6D" w:rsidRPr="00B412CE" w:rsidRDefault="0043637D" w:rsidP="0043637D">
      <w:pPr>
        <w:pStyle w:val="SP"/>
      </w:pPr>
      <w:r>
        <w:rPr>
          <w:rFonts w:hint="eastAsia"/>
        </w:rPr>
        <w:t>[R-Car H</w:t>
      </w:r>
      <w:r w:rsidR="00952191">
        <w:t>3</w:t>
      </w:r>
      <w:r w:rsidR="00450F6D">
        <w:t xml:space="preserve"> / M3</w:t>
      </w:r>
      <w:r w:rsidR="004A0DF3">
        <w:t xml:space="preserve"> / M3N</w:t>
      </w:r>
      <w:r>
        <w:rPr>
          <w:rFonts w:hint="eastAsia"/>
        </w:rPr>
        <w:t>]</w:t>
      </w:r>
    </w:p>
    <w:tbl>
      <w:tblPr>
        <w:tblW w:w="9355" w:type="dxa"/>
        <w:tblInd w:w="307"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355"/>
      </w:tblGrid>
      <w:tr w:rsidR="0043637D" w:rsidRPr="00133F3C" w14:paraId="6EE765E5" w14:textId="77777777" w:rsidTr="00A47DFB">
        <w:trPr>
          <w:cantSplit/>
          <w:trHeight w:val="260"/>
          <w:tblHeader/>
        </w:trPr>
        <w:tc>
          <w:tcPr>
            <w:tcW w:w="9355" w:type="dxa"/>
            <w:tcBorders>
              <w:top w:val="single" w:sz="8" w:space="0" w:color="auto"/>
              <w:bottom w:val="nil"/>
            </w:tcBorders>
            <w:tcMar>
              <w:top w:w="23" w:type="dxa"/>
              <w:left w:w="23" w:type="dxa"/>
              <w:bottom w:w="23" w:type="dxa"/>
              <w:right w:w="23" w:type="dxa"/>
            </w:tcMar>
          </w:tcPr>
          <w:p w14:paraId="76AD3C18" w14:textId="77777777" w:rsidR="0043637D" w:rsidRPr="00A8506D" w:rsidRDefault="0043637D" w:rsidP="006B666E">
            <w:pPr>
              <w:pStyle w:val="tablebody"/>
              <w:rPr>
                <w:rFonts w:ascii="Times New Roman" w:hAnsi="Times New Roman"/>
                <w:sz w:val="16"/>
              </w:rPr>
            </w:pPr>
            <w:r w:rsidRPr="00A8506D">
              <w:rPr>
                <w:rFonts w:ascii="Times New Roman" w:hAnsi="Times New Roman"/>
                <w:sz w:val="16"/>
              </w:rPr>
              <w:t>[XGA</w:t>
            </w:r>
            <w:proofErr w:type="gramStart"/>
            <w:r w:rsidRPr="00A8506D">
              <w:rPr>
                <w:rFonts w:ascii="Times New Roman" w:hAnsi="Times New Roman"/>
                <w:sz w:val="16"/>
              </w:rPr>
              <w:t>]:RGB</w:t>
            </w:r>
            <w:proofErr w:type="gramEnd"/>
            <w:r w:rsidRPr="00A8506D">
              <w:rPr>
                <w:rFonts w:ascii="Times New Roman" w:hAnsi="Times New Roman"/>
                <w:sz w:val="16"/>
              </w:rPr>
              <w:t>565  (HDMI</w:t>
            </w:r>
            <w:r w:rsidR="00310A0D" w:rsidRPr="00A8506D">
              <w:rPr>
                <w:rFonts w:ascii="Times New Roman" w:hAnsi="Times New Roman"/>
                <w:sz w:val="16"/>
              </w:rPr>
              <w:t>0</w:t>
            </w:r>
            <w:r w:rsidR="00F96160" w:rsidRPr="00A8506D">
              <w:rPr>
                <w:rFonts w:ascii="Times New Roman" w:hAnsi="Times New Roman"/>
                <w:sz w:val="16"/>
                <w:lang w:eastAsia="ja-JP"/>
              </w:rPr>
              <w:t xml:space="preserve"> connector</w:t>
            </w:r>
            <w:r w:rsidRPr="00A8506D">
              <w:rPr>
                <w:rFonts w:ascii="Times New Roman" w:hAnsi="Times New Roman"/>
                <w:sz w:val="16"/>
                <w:lang w:eastAsia="ja-JP"/>
              </w:rPr>
              <w:t>)</w:t>
            </w:r>
          </w:p>
        </w:tc>
      </w:tr>
      <w:tr w:rsidR="0043637D" w:rsidRPr="00133F3C" w14:paraId="40AC66D3" w14:textId="77777777" w:rsidTr="00A47DFB">
        <w:trPr>
          <w:cantSplit/>
          <w:trHeight w:val="260"/>
          <w:tblHeader/>
        </w:trPr>
        <w:tc>
          <w:tcPr>
            <w:tcW w:w="9355" w:type="dxa"/>
            <w:tcBorders>
              <w:top w:val="nil"/>
              <w:bottom w:val="single" w:sz="8" w:space="0" w:color="auto"/>
            </w:tcBorders>
            <w:vAlign w:val="center"/>
          </w:tcPr>
          <w:p w14:paraId="3E3CE1BA" w14:textId="77777777" w:rsidR="0043637D" w:rsidRPr="00A8506D" w:rsidRDefault="00330053">
            <w:pPr>
              <w:pStyle w:val="tablebody"/>
              <w:rPr>
                <w:rFonts w:ascii="Times New Roman" w:hAnsi="Times New Roman"/>
                <w:sz w:val="16"/>
                <w:u w:val="single"/>
              </w:rPr>
            </w:pPr>
            <w:r w:rsidRPr="00A8506D">
              <w:rPr>
                <w:rFonts w:ascii="Times New Roman" w:hAnsi="Times New Roman"/>
                <w:sz w:val="16"/>
                <w:szCs w:val="18"/>
              </w:rPr>
              <w:t>bootargs=console=ttySC0,115200 rw root=/dev/nfs nfsroot=192.168.0.1:/export/rfs ip=192.168.0.20</w:t>
            </w:r>
            <w:r w:rsidRPr="00A8506D">
              <w:rPr>
                <w:rFonts w:ascii="Times New Roman" w:hAnsi="Times New Roman"/>
                <w:sz w:val="16"/>
              </w:rPr>
              <w:t xml:space="preserve"> </w:t>
            </w:r>
            <w:r w:rsidR="0043637D" w:rsidRPr="00A8506D">
              <w:rPr>
                <w:rFonts w:ascii="Times New Roman" w:hAnsi="Times New Roman"/>
                <w:sz w:val="16"/>
                <w:u w:val="single"/>
              </w:rPr>
              <w:t>video=HDMI-A-1:1024x768-16@60</w:t>
            </w:r>
          </w:p>
        </w:tc>
      </w:tr>
      <w:tr w:rsidR="0043637D" w:rsidRPr="00133F3C" w14:paraId="3CCA010F" w14:textId="77777777" w:rsidTr="00A47DFB">
        <w:trPr>
          <w:cantSplit/>
          <w:trHeight w:val="260"/>
          <w:tblHeader/>
        </w:trPr>
        <w:tc>
          <w:tcPr>
            <w:tcW w:w="9355" w:type="dxa"/>
            <w:tcBorders>
              <w:top w:val="single" w:sz="8" w:space="0" w:color="auto"/>
              <w:bottom w:val="nil"/>
            </w:tcBorders>
            <w:vAlign w:val="center"/>
          </w:tcPr>
          <w:p w14:paraId="30F186B8" w14:textId="77777777" w:rsidR="0043637D" w:rsidRPr="00A8506D" w:rsidRDefault="0043637D">
            <w:pPr>
              <w:pStyle w:val="tablebody"/>
              <w:rPr>
                <w:rFonts w:ascii="Times New Roman" w:eastAsia="MS Gothic" w:hAnsi="Times New Roman"/>
                <w:sz w:val="16"/>
              </w:rPr>
            </w:pPr>
            <w:r w:rsidRPr="00A8506D">
              <w:rPr>
                <w:rFonts w:ascii="Times New Roman" w:hAnsi="Times New Roman"/>
                <w:sz w:val="16"/>
              </w:rPr>
              <w:t>[</w:t>
            </w:r>
            <w:r w:rsidR="00330053" w:rsidRPr="00A8506D">
              <w:rPr>
                <w:rFonts w:ascii="Times New Roman" w:hAnsi="Times New Roman"/>
                <w:sz w:val="16"/>
              </w:rPr>
              <w:t>VGA</w:t>
            </w:r>
            <w:proofErr w:type="gramStart"/>
            <w:r w:rsidRPr="00A8506D">
              <w:rPr>
                <w:rFonts w:ascii="Times New Roman" w:hAnsi="Times New Roman"/>
                <w:sz w:val="16"/>
              </w:rPr>
              <w:t>]:</w:t>
            </w:r>
            <w:r w:rsidR="003E7520" w:rsidRPr="00A8506D">
              <w:rPr>
                <w:rFonts w:ascii="Times New Roman" w:hAnsi="Times New Roman"/>
                <w:sz w:val="16"/>
                <w:lang w:eastAsia="ja-JP"/>
              </w:rPr>
              <w:t>A</w:t>
            </w:r>
            <w:r w:rsidR="003E7520" w:rsidRPr="00A8506D">
              <w:rPr>
                <w:rFonts w:ascii="Times New Roman" w:hAnsi="Times New Roman"/>
                <w:sz w:val="16"/>
              </w:rPr>
              <w:t>RGB</w:t>
            </w:r>
            <w:proofErr w:type="gramEnd"/>
            <w:r w:rsidR="003E7520" w:rsidRPr="00A8506D">
              <w:rPr>
                <w:rFonts w:ascii="Times New Roman" w:hAnsi="Times New Roman"/>
                <w:sz w:val="16"/>
                <w:lang w:eastAsia="ja-JP"/>
              </w:rPr>
              <w:t>8</w:t>
            </w:r>
            <w:r w:rsidR="003E7520" w:rsidRPr="00A8506D">
              <w:rPr>
                <w:rFonts w:ascii="Times New Roman" w:hAnsi="Times New Roman"/>
                <w:sz w:val="16"/>
              </w:rPr>
              <w:t xml:space="preserve">888 </w:t>
            </w:r>
            <w:r w:rsidRPr="00A8506D">
              <w:rPr>
                <w:rFonts w:ascii="Times New Roman" w:hAnsi="Times New Roman"/>
                <w:sz w:val="16"/>
              </w:rPr>
              <w:t>(Analog RGB</w:t>
            </w:r>
            <w:r w:rsidR="00F96160" w:rsidRPr="00A8506D">
              <w:rPr>
                <w:rFonts w:ascii="Times New Roman" w:hAnsi="Times New Roman"/>
                <w:sz w:val="16"/>
                <w:lang w:eastAsia="ja-JP"/>
              </w:rPr>
              <w:t xml:space="preserve"> connector</w:t>
            </w:r>
            <w:r w:rsidRPr="00A8506D">
              <w:rPr>
                <w:rFonts w:ascii="Times New Roman" w:hAnsi="Times New Roman"/>
                <w:sz w:val="16"/>
              </w:rPr>
              <w:t>)</w:t>
            </w:r>
          </w:p>
        </w:tc>
      </w:tr>
      <w:tr w:rsidR="0043637D" w:rsidRPr="00133F3C" w14:paraId="47B63CAB" w14:textId="77777777" w:rsidTr="007D523E">
        <w:trPr>
          <w:cantSplit/>
          <w:trHeight w:val="260"/>
          <w:tblHeader/>
        </w:trPr>
        <w:tc>
          <w:tcPr>
            <w:tcW w:w="9355" w:type="dxa"/>
            <w:tcBorders>
              <w:top w:val="nil"/>
              <w:bottom w:val="single" w:sz="8" w:space="0" w:color="auto"/>
            </w:tcBorders>
            <w:vAlign w:val="center"/>
          </w:tcPr>
          <w:p w14:paraId="2C97697A" w14:textId="77777777" w:rsidR="0043637D" w:rsidRPr="00A8506D" w:rsidRDefault="0083433D" w:rsidP="005C3ED5">
            <w:pPr>
              <w:pStyle w:val="tablebody"/>
              <w:rPr>
                <w:rFonts w:ascii="Times New Roman" w:hAnsi="Times New Roman"/>
                <w:sz w:val="16"/>
              </w:rPr>
            </w:pPr>
            <w:r w:rsidRPr="00A8506D">
              <w:rPr>
                <w:rFonts w:ascii="Times New Roman" w:hAnsi="Times New Roman"/>
                <w:sz w:val="16"/>
                <w:szCs w:val="18"/>
              </w:rPr>
              <w:t>bootargs=</w:t>
            </w:r>
            <w:r w:rsidR="00330053" w:rsidRPr="00A8506D">
              <w:rPr>
                <w:rFonts w:ascii="Times New Roman" w:hAnsi="Times New Roman"/>
                <w:sz w:val="16"/>
                <w:szCs w:val="18"/>
              </w:rPr>
              <w:t>console=ttySC0,115200 rw root=/dev/nfs nfsroot=192.168.0.1:/export/rfs ip=192.168.0.20</w:t>
            </w:r>
            <w:r w:rsidR="0043637D" w:rsidRPr="00A8506D">
              <w:rPr>
                <w:rFonts w:ascii="Times New Roman" w:hAnsi="Times New Roman"/>
                <w:sz w:val="16"/>
              </w:rPr>
              <w:t xml:space="preserve"> </w:t>
            </w:r>
            <w:r w:rsidR="0043637D" w:rsidRPr="00A8506D">
              <w:rPr>
                <w:rFonts w:ascii="Times New Roman" w:hAnsi="Times New Roman"/>
                <w:sz w:val="16"/>
                <w:u w:val="single"/>
              </w:rPr>
              <w:t>video=VGA-1:</w:t>
            </w:r>
            <w:r w:rsidR="00E03EF2" w:rsidRPr="00A8506D">
              <w:rPr>
                <w:rFonts w:ascii="Times New Roman" w:hAnsi="Times New Roman"/>
                <w:sz w:val="16"/>
                <w:u w:val="single"/>
              </w:rPr>
              <w:t>640x480</w:t>
            </w:r>
            <w:r w:rsidR="0043637D" w:rsidRPr="00A8506D">
              <w:rPr>
                <w:rFonts w:ascii="Times New Roman" w:hAnsi="Times New Roman"/>
                <w:sz w:val="16"/>
                <w:u w:val="single"/>
              </w:rPr>
              <w:t>-32@60</w:t>
            </w:r>
          </w:p>
        </w:tc>
      </w:tr>
      <w:tr w:rsidR="00F12BCC" w:rsidRPr="00133F3C" w14:paraId="4C90C85F" w14:textId="77777777" w:rsidTr="007D523E">
        <w:trPr>
          <w:cantSplit/>
          <w:trHeight w:val="260"/>
          <w:tblHeader/>
        </w:trPr>
        <w:tc>
          <w:tcPr>
            <w:tcW w:w="9355" w:type="dxa"/>
            <w:tcBorders>
              <w:top w:val="single" w:sz="8" w:space="0" w:color="auto"/>
              <w:bottom w:val="nil"/>
            </w:tcBorders>
            <w:vAlign w:val="center"/>
          </w:tcPr>
          <w:p w14:paraId="354253AC" w14:textId="77777777" w:rsidR="00F12BCC" w:rsidRPr="00A8506D" w:rsidRDefault="00F12BCC" w:rsidP="00F12BCC">
            <w:pPr>
              <w:pStyle w:val="tablebody"/>
              <w:rPr>
                <w:rFonts w:ascii="Times New Roman" w:hAnsi="Times New Roman"/>
                <w:sz w:val="16"/>
              </w:rPr>
            </w:pPr>
            <w:r w:rsidRPr="00A8506D">
              <w:rPr>
                <w:rFonts w:ascii="Times New Roman" w:hAnsi="Times New Roman"/>
                <w:sz w:val="16"/>
              </w:rPr>
              <w:t>[1080</w:t>
            </w:r>
            <w:r w:rsidR="00E25638">
              <w:rPr>
                <w:rFonts w:ascii="Times New Roman" w:hAnsi="Times New Roman"/>
                <w:sz w:val="16"/>
              </w:rPr>
              <w:t>i</w:t>
            </w:r>
            <w:proofErr w:type="gramStart"/>
            <w:r w:rsidRPr="00A8506D">
              <w:rPr>
                <w:rFonts w:ascii="Times New Roman" w:hAnsi="Times New Roman"/>
                <w:sz w:val="16"/>
              </w:rPr>
              <w:t>]:ARGB</w:t>
            </w:r>
            <w:proofErr w:type="gramEnd"/>
            <w:r w:rsidRPr="00A8506D">
              <w:rPr>
                <w:rFonts w:ascii="Times New Roman" w:hAnsi="Times New Roman"/>
                <w:sz w:val="16"/>
              </w:rPr>
              <w:t>8888 (Analog RGB connector)</w:t>
            </w:r>
            <w:r w:rsidR="00700686">
              <w:t xml:space="preserve"> * </w:t>
            </w:r>
            <w:r w:rsidR="00700686" w:rsidRPr="00913AC9">
              <w:rPr>
                <w:rFonts w:ascii="Times New Roman" w:hAnsi="Times New Roman"/>
                <w:sz w:val="16"/>
                <w:lang w:eastAsia="ja-JP"/>
              </w:rPr>
              <w:t xml:space="preserve">If 4k monitor </w:t>
            </w:r>
            <w:r w:rsidR="00700686">
              <w:rPr>
                <w:rFonts w:ascii="Times New Roman" w:hAnsi="Times New Roman"/>
                <w:sz w:val="16"/>
                <w:lang w:eastAsia="ja-JP"/>
              </w:rPr>
              <w:t xml:space="preserve">is connected </w:t>
            </w:r>
            <w:r w:rsidR="00700686" w:rsidRPr="00913AC9">
              <w:rPr>
                <w:rFonts w:ascii="Times New Roman" w:hAnsi="Times New Roman"/>
                <w:sz w:val="16"/>
                <w:lang w:eastAsia="ja-JP"/>
              </w:rPr>
              <w:t>to HDMI1</w:t>
            </w:r>
            <w:r w:rsidR="00700686">
              <w:rPr>
                <w:rFonts w:ascii="Times New Roman" w:hAnsi="Times New Roman"/>
                <w:sz w:val="16"/>
                <w:lang w:eastAsia="ja-JP"/>
              </w:rPr>
              <w:t xml:space="preserve"> monitor</w:t>
            </w:r>
            <w:r w:rsidR="00700686" w:rsidRPr="00913AC9">
              <w:rPr>
                <w:rFonts w:ascii="Times New Roman" w:hAnsi="Times New Roman"/>
                <w:sz w:val="16"/>
                <w:lang w:eastAsia="ja-JP"/>
              </w:rPr>
              <w:t xml:space="preserve">, the </w:t>
            </w:r>
            <w:r w:rsidR="00700686">
              <w:rPr>
                <w:rFonts w:ascii="Times New Roman" w:hAnsi="Times New Roman"/>
                <w:sz w:val="16"/>
                <w:lang w:eastAsia="ja-JP"/>
              </w:rPr>
              <w:t xml:space="preserve">picture </w:t>
            </w:r>
            <w:r w:rsidR="00700686" w:rsidRPr="00913AC9">
              <w:rPr>
                <w:rFonts w:ascii="Times New Roman" w:hAnsi="Times New Roman"/>
                <w:sz w:val="16"/>
                <w:lang w:eastAsia="ja-JP"/>
              </w:rPr>
              <w:t xml:space="preserve">stride </w:t>
            </w:r>
            <w:r w:rsidR="00700686">
              <w:rPr>
                <w:rFonts w:ascii="Times New Roman" w:hAnsi="Times New Roman"/>
                <w:sz w:val="16"/>
                <w:lang w:eastAsia="ja-JP"/>
              </w:rPr>
              <w:t xml:space="preserve">at bootup </w:t>
            </w:r>
            <w:r w:rsidR="00700686" w:rsidRPr="00913AC9">
              <w:rPr>
                <w:rFonts w:ascii="Times New Roman" w:hAnsi="Times New Roman"/>
                <w:sz w:val="16"/>
                <w:lang w:eastAsia="ja-JP"/>
              </w:rPr>
              <w:t>may be disturbed.</w:t>
            </w:r>
          </w:p>
        </w:tc>
      </w:tr>
      <w:tr w:rsidR="00F12BCC" w:rsidRPr="00133F3C" w14:paraId="34701E83" w14:textId="77777777" w:rsidTr="007D523E">
        <w:trPr>
          <w:cantSplit/>
          <w:trHeight w:val="260"/>
          <w:tblHeader/>
        </w:trPr>
        <w:tc>
          <w:tcPr>
            <w:tcW w:w="9355" w:type="dxa"/>
            <w:tcBorders>
              <w:top w:val="nil"/>
              <w:bottom w:val="single" w:sz="8" w:space="0" w:color="auto"/>
            </w:tcBorders>
            <w:vAlign w:val="center"/>
          </w:tcPr>
          <w:p w14:paraId="6963CB03" w14:textId="77777777" w:rsidR="00F12BCC" w:rsidRPr="00A8506D" w:rsidRDefault="00F12BCC" w:rsidP="00F12BCC">
            <w:pPr>
              <w:pStyle w:val="tablebody"/>
              <w:rPr>
                <w:rFonts w:ascii="Times New Roman" w:hAnsi="Times New Roman"/>
                <w:sz w:val="16"/>
              </w:rPr>
            </w:pPr>
            <w:r w:rsidRPr="00A8506D">
              <w:rPr>
                <w:rFonts w:ascii="Times New Roman" w:hAnsi="Times New Roman"/>
                <w:sz w:val="16"/>
              </w:rPr>
              <w:t xml:space="preserve">bootargs=console=ttySC0,115200 rw root=/dev/nfs nfsroot=192.168.0.1:/export/rfs ip=192.168.0.20 </w:t>
            </w:r>
            <w:r w:rsidRPr="00A8506D">
              <w:rPr>
                <w:rFonts w:ascii="Times New Roman" w:hAnsi="Times New Roman"/>
                <w:sz w:val="16"/>
                <w:u w:val="single"/>
              </w:rPr>
              <w:t>video=VGA-1:1920x1080-32@60</w:t>
            </w:r>
            <w:r w:rsidR="003D57C0">
              <w:rPr>
                <w:rFonts w:ascii="Times New Roman" w:hAnsi="Times New Roman"/>
                <w:sz w:val="16"/>
                <w:u w:val="single"/>
              </w:rPr>
              <w:t>i</w:t>
            </w:r>
          </w:p>
        </w:tc>
      </w:tr>
      <w:tr w:rsidR="00133F3C" w:rsidRPr="00133F3C" w14:paraId="14C7198A" w14:textId="77777777" w:rsidTr="007D523E">
        <w:trPr>
          <w:cantSplit/>
          <w:trHeight w:val="260"/>
          <w:tblHeader/>
        </w:trPr>
        <w:tc>
          <w:tcPr>
            <w:tcW w:w="9355" w:type="dxa"/>
            <w:tcBorders>
              <w:top w:val="nil"/>
              <w:bottom w:val="single" w:sz="8" w:space="0" w:color="auto"/>
            </w:tcBorders>
            <w:vAlign w:val="center"/>
          </w:tcPr>
          <w:p w14:paraId="4C4F5B0F" w14:textId="77777777" w:rsidR="00133F3C" w:rsidRPr="00A8506D" w:rsidRDefault="00133F3C" w:rsidP="00F12BCC">
            <w:pPr>
              <w:pStyle w:val="tablebody"/>
              <w:rPr>
                <w:rFonts w:ascii="Times New Roman" w:hAnsi="Times New Roman"/>
                <w:sz w:val="16"/>
                <w:lang w:eastAsia="ja-JP"/>
              </w:rPr>
            </w:pPr>
            <w:r w:rsidRPr="00A8506D">
              <w:rPr>
                <w:rFonts w:ascii="Times New Roman" w:hAnsi="Times New Roman"/>
                <w:sz w:val="16"/>
              </w:rPr>
              <w:t>[1080i]: ARGB</w:t>
            </w:r>
            <w:proofErr w:type="gramStart"/>
            <w:r w:rsidRPr="00A8506D">
              <w:rPr>
                <w:rFonts w:ascii="Times New Roman" w:hAnsi="Times New Roman"/>
                <w:sz w:val="16"/>
              </w:rPr>
              <w:t>8888  (</w:t>
            </w:r>
            <w:proofErr w:type="gramEnd"/>
            <w:r w:rsidRPr="00A8506D">
              <w:rPr>
                <w:rFonts w:ascii="Times New Roman" w:hAnsi="Times New Roman"/>
                <w:sz w:val="16"/>
              </w:rPr>
              <w:t>HDMI0</w:t>
            </w:r>
            <w:r w:rsidRPr="00A8506D">
              <w:rPr>
                <w:rFonts w:ascii="Times New Roman" w:hAnsi="Times New Roman"/>
                <w:sz w:val="16"/>
                <w:lang w:eastAsia="ja-JP"/>
              </w:rPr>
              <w:t xml:space="preserve"> connector)</w:t>
            </w:r>
            <w:r w:rsidR="00913AC9">
              <w:rPr>
                <w:rFonts w:ascii="Times New Roman" w:hAnsi="Times New Roman"/>
                <w:sz w:val="16"/>
                <w:lang w:eastAsia="ja-JP"/>
              </w:rPr>
              <w:t xml:space="preserve"> </w:t>
            </w:r>
            <w:r w:rsidR="00913AC9">
              <w:t xml:space="preserve">* </w:t>
            </w:r>
            <w:r w:rsidR="00913AC9" w:rsidRPr="00913AC9">
              <w:rPr>
                <w:rFonts w:ascii="Times New Roman" w:hAnsi="Times New Roman"/>
                <w:sz w:val="16"/>
                <w:lang w:eastAsia="ja-JP"/>
              </w:rPr>
              <w:t xml:space="preserve">If </w:t>
            </w:r>
            <w:proofErr w:type="gramStart"/>
            <w:r w:rsidR="00913AC9" w:rsidRPr="00913AC9">
              <w:rPr>
                <w:rFonts w:ascii="Times New Roman" w:hAnsi="Times New Roman"/>
                <w:sz w:val="16"/>
                <w:lang w:eastAsia="ja-JP"/>
              </w:rPr>
              <w:t>4k</w:t>
            </w:r>
            <w:proofErr w:type="gramEnd"/>
            <w:r w:rsidR="00913AC9" w:rsidRPr="00913AC9">
              <w:rPr>
                <w:rFonts w:ascii="Times New Roman" w:hAnsi="Times New Roman"/>
                <w:sz w:val="16"/>
                <w:lang w:eastAsia="ja-JP"/>
              </w:rPr>
              <w:t xml:space="preserve"> monitor </w:t>
            </w:r>
            <w:r w:rsidR="00700686">
              <w:rPr>
                <w:rFonts w:ascii="Times New Roman" w:hAnsi="Times New Roman"/>
                <w:sz w:val="16"/>
                <w:lang w:eastAsia="ja-JP"/>
              </w:rPr>
              <w:t xml:space="preserve">is connected </w:t>
            </w:r>
            <w:r w:rsidR="00913AC9" w:rsidRPr="00913AC9">
              <w:rPr>
                <w:rFonts w:ascii="Times New Roman" w:hAnsi="Times New Roman"/>
                <w:sz w:val="16"/>
                <w:lang w:eastAsia="ja-JP"/>
              </w:rPr>
              <w:t xml:space="preserve">to HDMI1(HDMI-A-2), the </w:t>
            </w:r>
            <w:r w:rsidR="00700686">
              <w:rPr>
                <w:rFonts w:ascii="Times New Roman" w:hAnsi="Times New Roman"/>
                <w:sz w:val="16"/>
                <w:lang w:eastAsia="ja-JP"/>
              </w:rPr>
              <w:t xml:space="preserve">picture </w:t>
            </w:r>
            <w:r w:rsidR="00913AC9" w:rsidRPr="00913AC9">
              <w:rPr>
                <w:rFonts w:ascii="Times New Roman" w:hAnsi="Times New Roman"/>
                <w:sz w:val="16"/>
                <w:lang w:eastAsia="ja-JP"/>
              </w:rPr>
              <w:t xml:space="preserve">stride </w:t>
            </w:r>
            <w:r w:rsidR="00700686">
              <w:rPr>
                <w:rFonts w:ascii="Times New Roman" w:hAnsi="Times New Roman"/>
                <w:sz w:val="16"/>
                <w:lang w:eastAsia="ja-JP"/>
              </w:rPr>
              <w:t xml:space="preserve">at bootup </w:t>
            </w:r>
            <w:r w:rsidR="00913AC9" w:rsidRPr="00913AC9">
              <w:rPr>
                <w:rFonts w:ascii="Times New Roman" w:hAnsi="Times New Roman"/>
                <w:sz w:val="16"/>
                <w:lang w:eastAsia="ja-JP"/>
              </w:rPr>
              <w:t>may be disturbed.</w:t>
            </w:r>
          </w:p>
          <w:p w14:paraId="1B6535A1" w14:textId="77777777" w:rsidR="00133F3C" w:rsidRPr="00A8506D" w:rsidRDefault="00133F3C">
            <w:pPr>
              <w:pStyle w:val="tablebody"/>
              <w:rPr>
                <w:rFonts w:ascii="Times New Roman" w:hAnsi="Times New Roman"/>
                <w:sz w:val="16"/>
              </w:rPr>
            </w:pPr>
            <w:r w:rsidRPr="00A8506D">
              <w:rPr>
                <w:rFonts w:ascii="Times New Roman" w:hAnsi="Times New Roman"/>
                <w:sz w:val="16"/>
                <w:szCs w:val="18"/>
              </w:rPr>
              <w:t>bootargs=console=ttySC0,115200 rw root=/dev/nfs nfsroot=192.168.0.1:/export/rfs ip=192.168.0.20</w:t>
            </w:r>
            <w:r w:rsidRPr="00A8506D">
              <w:rPr>
                <w:rFonts w:ascii="Times New Roman" w:hAnsi="Times New Roman"/>
                <w:sz w:val="16"/>
              </w:rPr>
              <w:t xml:space="preserve"> </w:t>
            </w:r>
            <w:r w:rsidRPr="00A8506D">
              <w:rPr>
                <w:rFonts w:ascii="Times New Roman" w:hAnsi="Times New Roman"/>
                <w:sz w:val="16"/>
                <w:szCs w:val="18"/>
                <w:u w:val="single"/>
              </w:rPr>
              <w:t>video=HDMI-A-1:1</w:t>
            </w:r>
            <w:r w:rsidRPr="00A8506D">
              <w:rPr>
                <w:rFonts w:ascii="Times New Roman" w:hAnsi="Times New Roman"/>
                <w:sz w:val="16"/>
                <w:szCs w:val="18"/>
                <w:u w:val="single"/>
                <w:lang w:eastAsia="ja-JP"/>
              </w:rPr>
              <w:t>920</w:t>
            </w:r>
            <w:r w:rsidRPr="00A8506D">
              <w:rPr>
                <w:rFonts w:ascii="Times New Roman" w:hAnsi="Times New Roman"/>
                <w:sz w:val="16"/>
                <w:szCs w:val="18"/>
                <w:u w:val="single"/>
              </w:rPr>
              <w:t>x</w:t>
            </w:r>
            <w:r w:rsidRPr="00A8506D">
              <w:rPr>
                <w:rFonts w:ascii="Times New Roman" w:hAnsi="Times New Roman"/>
                <w:sz w:val="16"/>
                <w:szCs w:val="18"/>
                <w:u w:val="single"/>
                <w:lang w:eastAsia="ja-JP"/>
              </w:rPr>
              <w:t>1080</w:t>
            </w:r>
            <w:r w:rsidRPr="00A8506D">
              <w:rPr>
                <w:rFonts w:ascii="Times New Roman" w:hAnsi="Times New Roman"/>
                <w:sz w:val="16"/>
                <w:szCs w:val="18"/>
                <w:u w:val="single"/>
              </w:rPr>
              <w:t>-32@60</w:t>
            </w:r>
            <w:r w:rsidR="00BF33EC">
              <w:rPr>
                <w:rFonts w:ascii="Times New Roman" w:hAnsi="Times New Roman"/>
                <w:sz w:val="16"/>
                <w:szCs w:val="18"/>
                <w:u w:val="single"/>
              </w:rPr>
              <w:t>i</w:t>
            </w:r>
          </w:p>
        </w:tc>
      </w:tr>
      <w:tr w:rsidR="00F12BCC" w:rsidRPr="00133F3C" w14:paraId="5EAE9923" w14:textId="77777777" w:rsidTr="00D56217">
        <w:trPr>
          <w:cantSplit/>
          <w:trHeight w:val="260"/>
          <w:tblHeader/>
        </w:trPr>
        <w:tc>
          <w:tcPr>
            <w:tcW w:w="9355" w:type="dxa"/>
            <w:tcBorders>
              <w:top w:val="single" w:sz="8" w:space="0" w:color="auto"/>
              <w:left w:val="single" w:sz="8" w:space="0" w:color="auto"/>
              <w:bottom w:val="nil"/>
              <w:right w:val="single" w:sz="8" w:space="0" w:color="auto"/>
            </w:tcBorders>
            <w:vAlign w:val="center"/>
          </w:tcPr>
          <w:p w14:paraId="352B7184" w14:textId="77777777" w:rsidR="00F12BCC" w:rsidRPr="00A8506D" w:rsidRDefault="008375B8">
            <w:pPr>
              <w:pStyle w:val="tablebody"/>
              <w:rPr>
                <w:rFonts w:ascii="Times New Roman" w:hAnsi="Times New Roman"/>
                <w:sz w:val="16"/>
                <w:szCs w:val="18"/>
                <w:lang w:eastAsia="ja-JP"/>
              </w:rPr>
            </w:pPr>
            <w:r w:rsidRPr="00A8506D">
              <w:rPr>
                <w:rFonts w:ascii="Times New Roman" w:hAnsi="Times New Roman"/>
                <w:sz w:val="16"/>
              </w:rPr>
              <w:t>[1080p]: ARGB</w:t>
            </w:r>
            <w:proofErr w:type="gramStart"/>
            <w:r w:rsidRPr="00A8506D">
              <w:rPr>
                <w:rFonts w:ascii="Times New Roman" w:hAnsi="Times New Roman"/>
                <w:sz w:val="16"/>
              </w:rPr>
              <w:t>8888  (</w:t>
            </w:r>
            <w:proofErr w:type="gramEnd"/>
            <w:r w:rsidRPr="00A8506D">
              <w:rPr>
                <w:rFonts w:ascii="Times New Roman" w:hAnsi="Times New Roman"/>
                <w:sz w:val="16"/>
              </w:rPr>
              <w:t>HDMI1</w:t>
            </w:r>
            <w:r w:rsidRPr="00A8506D">
              <w:rPr>
                <w:rFonts w:ascii="Times New Roman" w:hAnsi="Times New Roman"/>
                <w:sz w:val="16"/>
                <w:lang w:eastAsia="ja-JP"/>
              </w:rPr>
              <w:t xml:space="preserve"> connector)</w:t>
            </w:r>
          </w:p>
        </w:tc>
      </w:tr>
      <w:tr w:rsidR="00F12BCC" w:rsidRPr="00133F3C" w14:paraId="06FF1EDD" w14:textId="77777777" w:rsidTr="00D56217">
        <w:trPr>
          <w:cantSplit/>
          <w:trHeight w:val="260"/>
          <w:tblHeader/>
        </w:trPr>
        <w:tc>
          <w:tcPr>
            <w:tcW w:w="9355" w:type="dxa"/>
            <w:tcBorders>
              <w:top w:val="nil"/>
              <w:left w:val="single" w:sz="8" w:space="0" w:color="auto"/>
              <w:bottom w:val="single" w:sz="12" w:space="0" w:color="auto"/>
              <w:right w:val="single" w:sz="8" w:space="0" w:color="auto"/>
            </w:tcBorders>
            <w:vAlign w:val="center"/>
          </w:tcPr>
          <w:p w14:paraId="6B35B8CA" w14:textId="77777777" w:rsidR="00F12BCC" w:rsidRPr="00A8506D" w:rsidRDefault="00F12BCC" w:rsidP="00F12BCC">
            <w:pPr>
              <w:pStyle w:val="tablebody"/>
              <w:rPr>
                <w:rFonts w:ascii="Times New Roman" w:hAnsi="Times New Roman"/>
                <w:sz w:val="16"/>
                <w:szCs w:val="18"/>
              </w:rPr>
            </w:pPr>
            <w:r w:rsidRPr="00A8506D">
              <w:rPr>
                <w:rFonts w:ascii="Times New Roman" w:hAnsi="Times New Roman"/>
                <w:sz w:val="16"/>
                <w:szCs w:val="18"/>
              </w:rPr>
              <w:t>bootargs=console=ttySC0,115200 rw root=/dev/nfs nfsroot=192.168.0.1:/export/rfs ip=192.168.0.20</w:t>
            </w:r>
            <w:r w:rsidRPr="00A8506D">
              <w:rPr>
                <w:rFonts w:ascii="Times New Roman" w:hAnsi="Times New Roman"/>
                <w:sz w:val="16"/>
              </w:rPr>
              <w:t xml:space="preserve"> </w:t>
            </w:r>
            <w:r w:rsidRPr="00A8506D">
              <w:rPr>
                <w:rFonts w:ascii="Times New Roman" w:hAnsi="Times New Roman"/>
                <w:sz w:val="16"/>
                <w:szCs w:val="18"/>
                <w:u w:val="single"/>
              </w:rPr>
              <w:t>video=HDMI-A-2:1</w:t>
            </w:r>
            <w:r w:rsidRPr="00A8506D">
              <w:rPr>
                <w:rFonts w:ascii="Times New Roman" w:hAnsi="Times New Roman"/>
                <w:sz w:val="16"/>
                <w:szCs w:val="18"/>
                <w:u w:val="single"/>
                <w:lang w:eastAsia="ja-JP"/>
              </w:rPr>
              <w:t>920</w:t>
            </w:r>
            <w:r w:rsidRPr="00A8506D">
              <w:rPr>
                <w:rFonts w:ascii="Times New Roman" w:hAnsi="Times New Roman"/>
                <w:sz w:val="16"/>
                <w:szCs w:val="18"/>
                <w:u w:val="single"/>
              </w:rPr>
              <w:t>x</w:t>
            </w:r>
            <w:r w:rsidRPr="00A8506D">
              <w:rPr>
                <w:rFonts w:ascii="Times New Roman" w:hAnsi="Times New Roman"/>
                <w:sz w:val="16"/>
                <w:szCs w:val="18"/>
                <w:u w:val="single"/>
                <w:lang w:eastAsia="ja-JP"/>
              </w:rPr>
              <w:t>1080</w:t>
            </w:r>
            <w:r w:rsidRPr="00A8506D">
              <w:rPr>
                <w:rFonts w:ascii="Times New Roman" w:hAnsi="Times New Roman"/>
                <w:sz w:val="16"/>
                <w:szCs w:val="18"/>
                <w:u w:val="single"/>
              </w:rPr>
              <w:t>-32@60</w:t>
            </w:r>
          </w:p>
        </w:tc>
      </w:tr>
    </w:tbl>
    <w:p w14:paraId="60E470CB" w14:textId="77777777" w:rsidR="009B5CFE" w:rsidRDefault="00FD1BA6" w:rsidP="00C37AD3">
      <w:r>
        <w:rPr>
          <w:rFonts w:hint="eastAsia"/>
        </w:rPr>
        <w:t xml:space="preserve"> </w:t>
      </w:r>
    </w:p>
    <w:p w14:paraId="21D47141" w14:textId="77777777" w:rsidR="009B5CFE" w:rsidRDefault="009B5CFE" w:rsidP="00C37AD3"/>
    <w:p w14:paraId="6496D77E" w14:textId="77777777" w:rsidR="009B5CFE" w:rsidRDefault="009B5CFE" w:rsidP="00C37AD3"/>
    <w:p w14:paraId="115F4D94" w14:textId="77777777" w:rsidR="009B5CFE" w:rsidRDefault="009B5CFE" w:rsidP="00C37AD3"/>
    <w:p w14:paraId="044FB2F8" w14:textId="338DD006" w:rsidR="00FD1BA6" w:rsidRPr="00B412CE" w:rsidRDefault="00FD1BA6" w:rsidP="00C37AD3">
      <w:r>
        <w:rPr>
          <w:rFonts w:hint="eastAsia"/>
        </w:rPr>
        <w:lastRenderedPageBreak/>
        <w:t>[R-Car E</w:t>
      </w:r>
      <w:r>
        <w:t>3</w:t>
      </w:r>
      <w:r w:rsidR="00926B64">
        <w:t>/D3</w:t>
      </w:r>
      <w:r>
        <w:rPr>
          <w:rFonts w:hint="eastAsia"/>
        </w:rPr>
        <w:t>]</w:t>
      </w:r>
      <w:r w:rsidRPr="00C37AD3">
        <w:t xml:space="preserve"> </w:t>
      </w:r>
    </w:p>
    <w:tbl>
      <w:tblPr>
        <w:tblW w:w="9355" w:type="dxa"/>
        <w:tblInd w:w="307"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355"/>
      </w:tblGrid>
      <w:tr w:rsidR="00FD1BA6" w:rsidRPr="00133F3C" w14:paraId="6AF952F9" w14:textId="77777777" w:rsidTr="0075146A">
        <w:trPr>
          <w:cantSplit/>
          <w:trHeight w:val="260"/>
          <w:tblHeader/>
        </w:trPr>
        <w:tc>
          <w:tcPr>
            <w:tcW w:w="9355" w:type="dxa"/>
            <w:tcBorders>
              <w:top w:val="single" w:sz="8" w:space="0" w:color="auto"/>
              <w:bottom w:val="nil"/>
            </w:tcBorders>
            <w:tcMar>
              <w:top w:w="23" w:type="dxa"/>
              <w:left w:w="23" w:type="dxa"/>
              <w:bottom w:w="23" w:type="dxa"/>
              <w:right w:w="23" w:type="dxa"/>
            </w:tcMar>
          </w:tcPr>
          <w:p w14:paraId="00918DCB" w14:textId="77777777" w:rsidR="00FD1BA6" w:rsidRPr="00A8506D" w:rsidRDefault="00FD1BA6" w:rsidP="0075146A">
            <w:pPr>
              <w:pStyle w:val="tablebody"/>
              <w:rPr>
                <w:rFonts w:ascii="Times New Roman" w:hAnsi="Times New Roman"/>
                <w:sz w:val="16"/>
              </w:rPr>
            </w:pPr>
            <w:r w:rsidRPr="00A8506D">
              <w:rPr>
                <w:rFonts w:ascii="Times New Roman" w:hAnsi="Times New Roman"/>
                <w:sz w:val="16"/>
              </w:rPr>
              <w:t>[XGA]:</w:t>
            </w:r>
            <w:r w:rsidR="00A75305" w:rsidRPr="00A8506D">
              <w:rPr>
                <w:rFonts w:ascii="Times New Roman" w:hAnsi="Times New Roman"/>
                <w:sz w:val="16"/>
              </w:rPr>
              <w:t xml:space="preserve"> ARGB</w:t>
            </w:r>
            <w:proofErr w:type="gramStart"/>
            <w:r w:rsidR="00A75305" w:rsidRPr="00A8506D">
              <w:rPr>
                <w:rFonts w:ascii="Times New Roman" w:hAnsi="Times New Roman"/>
                <w:sz w:val="16"/>
              </w:rPr>
              <w:t xml:space="preserve">8888  </w:t>
            </w:r>
            <w:r w:rsidRPr="00D877FF">
              <w:rPr>
                <w:rFonts w:ascii="Times New Roman" w:hAnsi="Times New Roman"/>
                <w:sz w:val="16"/>
              </w:rPr>
              <w:t>(</w:t>
            </w:r>
            <w:proofErr w:type="gramEnd"/>
            <w:r w:rsidR="00C15570">
              <w:rPr>
                <w:rFonts w:ascii="Times New Roman" w:hAnsi="Times New Roman"/>
                <w:sz w:val="16"/>
              </w:rPr>
              <w:t>HDMI</w:t>
            </w:r>
            <w:r w:rsidRPr="00C37AD3">
              <w:rPr>
                <w:rFonts w:ascii="Times New Roman" w:hAnsi="Times New Roman"/>
                <w:sz w:val="16"/>
              </w:rPr>
              <w:t xml:space="preserve"> con</w:t>
            </w:r>
            <w:r w:rsidRPr="00A8506D">
              <w:rPr>
                <w:rFonts w:ascii="Times New Roman" w:hAnsi="Times New Roman"/>
                <w:sz w:val="16"/>
              </w:rPr>
              <w:t>nector)</w:t>
            </w:r>
          </w:p>
        </w:tc>
      </w:tr>
      <w:tr w:rsidR="00FD1BA6" w:rsidRPr="00133F3C" w14:paraId="3202FDD2" w14:textId="77777777" w:rsidTr="0075146A">
        <w:trPr>
          <w:cantSplit/>
          <w:trHeight w:val="260"/>
          <w:tblHeader/>
        </w:trPr>
        <w:tc>
          <w:tcPr>
            <w:tcW w:w="9355" w:type="dxa"/>
            <w:tcBorders>
              <w:top w:val="nil"/>
              <w:bottom w:val="single" w:sz="8" w:space="0" w:color="auto"/>
            </w:tcBorders>
            <w:vAlign w:val="center"/>
          </w:tcPr>
          <w:p w14:paraId="79F11D6E" w14:textId="77777777" w:rsidR="00FD1BA6" w:rsidRPr="00C37AD3" w:rsidRDefault="00FD1BA6" w:rsidP="0075146A">
            <w:pPr>
              <w:pStyle w:val="tablebody"/>
              <w:rPr>
                <w:rFonts w:ascii="Times New Roman" w:hAnsi="Times New Roman"/>
                <w:sz w:val="16"/>
              </w:rPr>
            </w:pPr>
            <w:r w:rsidRPr="00D877FF">
              <w:rPr>
                <w:rFonts w:ascii="Times New Roman" w:hAnsi="Times New Roman"/>
                <w:sz w:val="16"/>
              </w:rPr>
              <w:t>bootargs=console=ttySC0,115200 rw root=/dev/nfs nfsroot=192.168.0.1:/export/rfs ip=192.168.0.20</w:t>
            </w:r>
            <w:r w:rsidRPr="00A8506D">
              <w:rPr>
                <w:rFonts w:ascii="Times New Roman" w:hAnsi="Times New Roman"/>
                <w:sz w:val="16"/>
              </w:rPr>
              <w:t xml:space="preserve"> </w:t>
            </w:r>
            <w:r w:rsidRPr="00A70092">
              <w:rPr>
                <w:rFonts w:ascii="Times New Roman" w:hAnsi="Times New Roman"/>
                <w:sz w:val="16"/>
                <w:u w:val="single"/>
              </w:rPr>
              <w:t>video=</w:t>
            </w:r>
            <w:r w:rsidR="00C15570" w:rsidRPr="00A70092">
              <w:rPr>
                <w:rFonts w:ascii="Times New Roman" w:hAnsi="Times New Roman"/>
                <w:sz w:val="16"/>
                <w:u w:val="single"/>
              </w:rPr>
              <w:t>HDMI</w:t>
            </w:r>
            <w:r w:rsidRPr="00A70092">
              <w:rPr>
                <w:rFonts w:ascii="Times New Roman" w:hAnsi="Times New Roman"/>
                <w:sz w:val="16"/>
                <w:u w:val="single"/>
              </w:rPr>
              <w:t>-</w:t>
            </w:r>
            <w:r w:rsidR="00C15570" w:rsidRPr="00A70092">
              <w:rPr>
                <w:rFonts w:ascii="Times New Roman" w:hAnsi="Times New Roman"/>
                <w:sz w:val="16"/>
                <w:u w:val="single"/>
              </w:rPr>
              <w:t>A-</w:t>
            </w:r>
            <w:r w:rsidRPr="00A70092">
              <w:rPr>
                <w:rFonts w:ascii="Times New Roman" w:hAnsi="Times New Roman"/>
                <w:sz w:val="16"/>
                <w:u w:val="single"/>
              </w:rPr>
              <w:t>1:1024x768-</w:t>
            </w:r>
            <w:r w:rsidR="00C15570" w:rsidRPr="00A70092">
              <w:rPr>
                <w:rFonts w:ascii="Times New Roman" w:hAnsi="Times New Roman"/>
                <w:sz w:val="16"/>
                <w:u w:val="single"/>
              </w:rPr>
              <w:t>32</w:t>
            </w:r>
            <w:r w:rsidRPr="00A70092">
              <w:rPr>
                <w:rFonts w:ascii="Times New Roman" w:hAnsi="Times New Roman"/>
                <w:sz w:val="16"/>
                <w:u w:val="single"/>
              </w:rPr>
              <w:t>@60</w:t>
            </w:r>
          </w:p>
        </w:tc>
      </w:tr>
      <w:tr w:rsidR="00FD1BA6" w:rsidRPr="00133F3C" w14:paraId="4A67F370" w14:textId="77777777" w:rsidTr="0075146A">
        <w:trPr>
          <w:cantSplit/>
          <w:trHeight w:val="260"/>
          <w:tblHeader/>
        </w:trPr>
        <w:tc>
          <w:tcPr>
            <w:tcW w:w="9355" w:type="dxa"/>
            <w:tcBorders>
              <w:top w:val="single" w:sz="8" w:space="0" w:color="auto"/>
              <w:bottom w:val="nil"/>
            </w:tcBorders>
            <w:vAlign w:val="center"/>
          </w:tcPr>
          <w:p w14:paraId="37D03AAE" w14:textId="77777777" w:rsidR="00FD1BA6" w:rsidRPr="00C37AD3" w:rsidRDefault="00FD1BA6" w:rsidP="0075146A">
            <w:pPr>
              <w:pStyle w:val="tablebody"/>
              <w:rPr>
                <w:rFonts w:ascii="Times New Roman" w:hAnsi="Times New Roman"/>
                <w:sz w:val="16"/>
              </w:rPr>
            </w:pPr>
            <w:r w:rsidRPr="00A8506D">
              <w:rPr>
                <w:rFonts w:ascii="Times New Roman" w:hAnsi="Times New Roman"/>
                <w:sz w:val="16"/>
              </w:rPr>
              <w:t>[VGA</w:t>
            </w:r>
            <w:proofErr w:type="gramStart"/>
            <w:r w:rsidRPr="00A8506D">
              <w:rPr>
                <w:rFonts w:ascii="Times New Roman" w:hAnsi="Times New Roman"/>
                <w:sz w:val="16"/>
              </w:rPr>
              <w:t>]:ARGB</w:t>
            </w:r>
            <w:proofErr w:type="gramEnd"/>
            <w:r w:rsidRPr="00A8506D">
              <w:rPr>
                <w:rFonts w:ascii="Times New Roman" w:hAnsi="Times New Roman"/>
                <w:sz w:val="16"/>
              </w:rPr>
              <w:t>8888 (Analog RGB connector)</w:t>
            </w:r>
          </w:p>
        </w:tc>
      </w:tr>
      <w:tr w:rsidR="00FD1BA6" w:rsidRPr="00133F3C" w14:paraId="4FD94A07" w14:textId="77777777" w:rsidTr="0075146A">
        <w:trPr>
          <w:cantSplit/>
          <w:trHeight w:val="260"/>
          <w:tblHeader/>
        </w:trPr>
        <w:tc>
          <w:tcPr>
            <w:tcW w:w="9355" w:type="dxa"/>
            <w:tcBorders>
              <w:top w:val="nil"/>
              <w:bottom w:val="single" w:sz="8" w:space="0" w:color="auto"/>
            </w:tcBorders>
            <w:vAlign w:val="center"/>
          </w:tcPr>
          <w:p w14:paraId="10F2DB71" w14:textId="77777777" w:rsidR="00FD1BA6" w:rsidRPr="00A8506D" w:rsidRDefault="00FD1BA6" w:rsidP="0075146A">
            <w:pPr>
              <w:pStyle w:val="tablebody"/>
              <w:rPr>
                <w:rFonts w:ascii="Times New Roman" w:hAnsi="Times New Roman"/>
                <w:sz w:val="16"/>
              </w:rPr>
            </w:pPr>
            <w:r w:rsidRPr="00D877FF">
              <w:rPr>
                <w:rFonts w:ascii="Times New Roman" w:hAnsi="Times New Roman"/>
                <w:sz w:val="16"/>
              </w:rPr>
              <w:t>bootargs=console=ttySC0,115200 rw root=/dev/nfs nfsroot=192.168.0.1:/export/rfs ip</w:t>
            </w:r>
            <w:r w:rsidRPr="0075146A">
              <w:rPr>
                <w:rFonts w:ascii="Times New Roman" w:hAnsi="Times New Roman"/>
                <w:sz w:val="16"/>
              </w:rPr>
              <w:t>=192.168.0.20</w:t>
            </w:r>
            <w:r w:rsidRPr="00A8506D">
              <w:rPr>
                <w:rFonts w:ascii="Times New Roman" w:hAnsi="Times New Roman"/>
                <w:sz w:val="16"/>
              </w:rPr>
              <w:t xml:space="preserve"> </w:t>
            </w:r>
            <w:r w:rsidRPr="00A70092">
              <w:rPr>
                <w:rFonts w:ascii="Times New Roman" w:hAnsi="Times New Roman"/>
                <w:sz w:val="16"/>
                <w:u w:val="single"/>
              </w:rPr>
              <w:t>video=VGA-1:800x600-32@60</w:t>
            </w:r>
          </w:p>
        </w:tc>
      </w:tr>
    </w:tbl>
    <w:p w14:paraId="5DF9CF6C" w14:textId="6C78C2B8" w:rsidR="00FD1BA6" w:rsidRDefault="00133F3C" w:rsidP="00B94654">
      <w:pPr>
        <w:rPr>
          <w:lang w:eastAsia="ja-JP"/>
        </w:rPr>
      </w:pPr>
      <w:r w:rsidRPr="009008D1" w:rsidDel="00133F3C">
        <w:rPr>
          <w:lang w:eastAsia="ja-JP"/>
        </w:rPr>
        <w:t xml:space="preserve"> </w:t>
      </w:r>
    </w:p>
    <w:p w14:paraId="5CCF03BE" w14:textId="034BEF85" w:rsidR="00470FAF" w:rsidRPr="00B412CE" w:rsidRDefault="00470FAF" w:rsidP="00470FAF">
      <w:r>
        <w:rPr>
          <w:rFonts w:hint="eastAsia"/>
        </w:rPr>
        <w:t xml:space="preserve">[R-Car </w:t>
      </w:r>
      <w:r w:rsidR="00D430E3">
        <w:t>V3U</w:t>
      </w:r>
      <w:r>
        <w:rPr>
          <w:rFonts w:hint="eastAsia"/>
        </w:rPr>
        <w:t>]</w:t>
      </w:r>
      <w:r w:rsidRPr="00C37AD3">
        <w:t xml:space="preserve"> </w:t>
      </w:r>
    </w:p>
    <w:tbl>
      <w:tblPr>
        <w:tblW w:w="9355" w:type="dxa"/>
        <w:tblInd w:w="307"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355"/>
      </w:tblGrid>
      <w:tr w:rsidR="00470FAF" w:rsidRPr="00133F3C" w14:paraId="0CACCE7F" w14:textId="77777777" w:rsidTr="00FE13A0">
        <w:trPr>
          <w:cantSplit/>
          <w:trHeight w:val="260"/>
          <w:tblHeader/>
        </w:trPr>
        <w:tc>
          <w:tcPr>
            <w:tcW w:w="9355" w:type="dxa"/>
            <w:tcBorders>
              <w:top w:val="single" w:sz="8" w:space="0" w:color="auto"/>
              <w:bottom w:val="nil"/>
            </w:tcBorders>
            <w:tcMar>
              <w:top w:w="23" w:type="dxa"/>
              <w:left w:w="23" w:type="dxa"/>
              <w:bottom w:w="23" w:type="dxa"/>
              <w:right w:w="23" w:type="dxa"/>
            </w:tcMar>
          </w:tcPr>
          <w:p w14:paraId="0CCF6D9D" w14:textId="3F852FB3" w:rsidR="00470FAF" w:rsidRPr="00A8506D" w:rsidRDefault="00470FAF" w:rsidP="00FE13A0">
            <w:pPr>
              <w:pStyle w:val="tablebody"/>
              <w:rPr>
                <w:rFonts w:ascii="Times New Roman" w:hAnsi="Times New Roman"/>
                <w:sz w:val="16"/>
              </w:rPr>
            </w:pPr>
            <w:r w:rsidRPr="00A8506D">
              <w:rPr>
                <w:rFonts w:ascii="Times New Roman" w:hAnsi="Times New Roman"/>
                <w:sz w:val="16"/>
              </w:rPr>
              <w:t>[XGA]: ARGB</w:t>
            </w:r>
            <w:proofErr w:type="gramStart"/>
            <w:r w:rsidRPr="00A8506D">
              <w:rPr>
                <w:rFonts w:ascii="Times New Roman" w:hAnsi="Times New Roman"/>
                <w:sz w:val="16"/>
              </w:rPr>
              <w:t xml:space="preserve">8888  </w:t>
            </w:r>
            <w:r w:rsidRPr="00D877FF">
              <w:rPr>
                <w:rFonts w:ascii="Times New Roman" w:hAnsi="Times New Roman"/>
                <w:sz w:val="16"/>
              </w:rPr>
              <w:t>(</w:t>
            </w:r>
            <w:proofErr w:type="gramEnd"/>
            <w:r>
              <w:rPr>
                <w:rFonts w:ascii="Times New Roman" w:hAnsi="Times New Roman"/>
                <w:sz w:val="16"/>
              </w:rPr>
              <w:t>DSI-TX</w:t>
            </w:r>
            <w:r w:rsidR="00D430E3">
              <w:rPr>
                <w:rFonts w:ascii="Times New Roman" w:hAnsi="Times New Roman"/>
                <w:sz w:val="16"/>
              </w:rPr>
              <w:t xml:space="preserve"> connector</w:t>
            </w:r>
            <w:r w:rsidRPr="00A8506D">
              <w:rPr>
                <w:rFonts w:ascii="Times New Roman" w:hAnsi="Times New Roman"/>
                <w:sz w:val="16"/>
              </w:rPr>
              <w:t>)</w:t>
            </w:r>
          </w:p>
        </w:tc>
      </w:tr>
      <w:tr w:rsidR="00470FAF" w:rsidRPr="00133F3C" w14:paraId="62FD9F0E" w14:textId="77777777" w:rsidTr="00FE13A0">
        <w:trPr>
          <w:cantSplit/>
          <w:trHeight w:val="260"/>
          <w:tblHeader/>
        </w:trPr>
        <w:tc>
          <w:tcPr>
            <w:tcW w:w="9355" w:type="dxa"/>
            <w:tcBorders>
              <w:top w:val="nil"/>
              <w:bottom w:val="single" w:sz="8" w:space="0" w:color="auto"/>
            </w:tcBorders>
            <w:vAlign w:val="center"/>
          </w:tcPr>
          <w:p w14:paraId="5C7A82ED" w14:textId="7072AAA4" w:rsidR="00470FAF" w:rsidRPr="00C37AD3" w:rsidRDefault="00D430E3" w:rsidP="00FE13A0">
            <w:pPr>
              <w:pStyle w:val="tablebody"/>
              <w:rPr>
                <w:rFonts w:ascii="Times New Roman" w:hAnsi="Times New Roman"/>
                <w:sz w:val="16"/>
              </w:rPr>
            </w:pPr>
            <w:r w:rsidRPr="00A8506D">
              <w:rPr>
                <w:rFonts w:ascii="Times New Roman" w:hAnsi="Times New Roman"/>
                <w:sz w:val="16"/>
                <w:szCs w:val="18"/>
              </w:rPr>
              <w:t>bootargs=console=ttySC0,115200 rw root=/dev/nfs nfsroot=192.168.0.1:/export/rfs ip=192.1</w:t>
            </w:r>
            <w:r w:rsidRPr="00D430E3">
              <w:rPr>
                <w:rFonts w:ascii="Times New Roman" w:hAnsi="Times New Roman"/>
                <w:sz w:val="16"/>
                <w:szCs w:val="18"/>
              </w:rPr>
              <w:t>68.0.20</w:t>
            </w:r>
            <w:r w:rsidRPr="00D430E3">
              <w:rPr>
                <w:rFonts w:ascii="Times New Roman" w:hAnsi="Times New Roman"/>
                <w:sz w:val="16"/>
              </w:rPr>
              <w:t xml:space="preserve"> </w:t>
            </w:r>
            <w:r w:rsidRPr="00D430E3">
              <w:rPr>
                <w:rFonts w:ascii="Times New Roman" w:hAnsi="Times New Roman"/>
                <w:sz w:val="16"/>
                <w:szCs w:val="18"/>
                <w:u w:val="single"/>
              </w:rPr>
              <w:t>video=</w:t>
            </w:r>
            <w:r w:rsidR="00086F59" w:rsidRPr="00D430E3">
              <w:rPr>
                <w:rFonts w:ascii="Times New Roman" w:hAnsi="Times New Roman"/>
                <w:sz w:val="16"/>
                <w:szCs w:val="18"/>
                <w:u w:val="single"/>
              </w:rPr>
              <w:t>D</w:t>
            </w:r>
            <w:r w:rsidR="00086F59">
              <w:rPr>
                <w:rFonts w:ascii="Times New Roman" w:hAnsi="Times New Roman"/>
                <w:sz w:val="16"/>
                <w:szCs w:val="18"/>
                <w:u w:val="single"/>
              </w:rPr>
              <w:t>P</w:t>
            </w:r>
            <w:r w:rsidRPr="00D430E3">
              <w:rPr>
                <w:rFonts w:ascii="Times New Roman" w:hAnsi="Times New Roman"/>
                <w:sz w:val="16"/>
                <w:szCs w:val="18"/>
                <w:u w:val="single"/>
              </w:rPr>
              <w:t>-1:1</w:t>
            </w:r>
            <w:r w:rsidRPr="00D430E3">
              <w:rPr>
                <w:rFonts w:ascii="Times New Roman" w:hAnsi="Times New Roman"/>
                <w:sz w:val="16"/>
                <w:szCs w:val="18"/>
                <w:u w:val="single"/>
                <w:lang w:eastAsia="ja-JP"/>
              </w:rPr>
              <w:t>920</w:t>
            </w:r>
            <w:r w:rsidRPr="00D430E3">
              <w:rPr>
                <w:rFonts w:ascii="Times New Roman" w:hAnsi="Times New Roman"/>
                <w:sz w:val="16"/>
                <w:szCs w:val="18"/>
                <w:u w:val="single"/>
              </w:rPr>
              <w:t>x</w:t>
            </w:r>
            <w:r w:rsidRPr="00D430E3">
              <w:rPr>
                <w:rFonts w:ascii="Times New Roman" w:hAnsi="Times New Roman"/>
                <w:sz w:val="16"/>
                <w:szCs w:val="18"/>
                <w:u w:val="single"/>
                <w:lang w:eastAsia="ja-JP"/>
              </w:rPr>
              <w:t>1080</w:t>
            </w:r>
            <w:r w:rsidRPr="00D430E3">
              <w:rPr>
                <w:rFonts w:ascii="Times New Roman" w:hAnsi="Times New Roman"/>
                <w:sz w:val="16"/>
                <w:szCs w:val="18"/>
                <w:u w:val="single"/>
              </w:rPr>
              <w:t>-32@60</w:t>
            </w:r>
          </w:p>
        </w:tc>
      </w:tr>
    </w:tbl>
    <w:p w14:paraId="6A48A243" w14:textId="77777777" w:rsidR="00A9160C" w:rsidRDefault="00A9160C" w:rsidP="00A9160C">
      <w:pPr>
        <w:pStyle w:val="SP"/>
        <w:rPr>
          <w:color w:val="FF0000"/>
        </w:rPr>
      </w:pPr>
    </w:p>
    <w:p w14:paraId="09D01C8C" w14:textId="45305563" w:rsidR="00A9160C" w:rsidRPr="00966D0F" w:rsidRDefault="00A9160C" w:rsidP="00A9160C">
      <w:pPr>
        <w:pStyle w:val="SP"/>
        <w:rPr>
          <w:color w:val="000000" w:themeColor="text1"/>
        </w:rPr>
      </w:pPr>
      <w:r w:rsidRPr="00966D0F">
        <w:rPr>
          <w:color w:val="000000" w:themeColor="text1"/>
        </w:rPr>
        <w:t>[R-Car V3H]</w:t>
      </w:r>
    </w:p>
    <w:tbl>
      <w:tblPr>
        <w:tblW w:w="9355" w:type="dxa"/>
        <w:tblInd w:w="307"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355"/>
      </w:tblGrid>
      <w:tr w:rsidR="00A9160C" w:rsidRPr="00A9160C" w14:paraId="33D16031" w14:textId="77777777" w:rsidTr="0015017B">
        <w:trPr>
          <w:cantSplit/>
          <w:trHeight w:val="260"/>
          <w:tblHeader/>
        </w:trPr>
        <w:tc>
          <w:tcPr>
            <w:tcW w:w="9355" w:type="dxa"/>
            <w:tcBorders>
              <w:top w:val="single" w:sz="8" w:space="0" w:color="auto"/>
              <w:bottom w:val="nil"/>
            </w:tcBorders>
            <w:tcMar>
              <w:top w:w="23" w:type="dxa"/>
              <w:left w:w="23" w:type="dxa"/>
              <w:bottom w:w="23" w:type="dxa"/>
              <w:right w:w="23" w:type="dxa"/>
            </w:tcMar>
          </w:tcPr>
          <w:p w14:paraId="0FE3DE3C" w14:textId="77777777" w:rsidR="00A9160C" w:rsidRPr="00966D0F" w:rsidRDefault="00A9160C" w:rsidP="0015017B">
            <w:pPr>
              <w:pStyle w:val="tablebody"/>
              <w:rPr>
                <w:rFonts w:ascii="Times New Roman" w:hAnsi="Times New Roman"/>
                <w:color w:val="000000" w:themeColor="text1"/>
                <w:sz w:val="16"/>
              </w:rPr>
            </w:pPr>
            <w:r w:rsidRPr="00966D0F">
              <w:rPr>
                <w:rFonts w:ascii="Times New Roman" w:hAnsi="Times New Roman"/>
                <w:color w:val="000000" w:themeColor="text1"/>
                <w:sz w:val="16"/>
              </w:rPr>
              <w:t>[XGA</w:t>
            </w:r>
            <w:proofErr w:type="gramStart"/>
            <w:r w:rsidRPr="00966D0F">
              <w:rPr>
                <w:rFonts w:ascii="Times New Roman" w:hAnsi="Times New Roman"/>
                <w:color w:val="000000" w:themeColor="text1"/>
                <w:sz w:val="16"/>
              </w:rPr>
              <w:t>]:RGB</w:t>
            </w:r>
            <w:proofErr w:type="gramEnd"/>
            <w:r w:rsidRPr="00966D0F">
              <w:rPr>
                <w:rFonts w:ascii="Times New Roman" w:hAnsi="Times New Roman"/>
                <w:color w:val="000000" w:themeColor="text1"/>
                <w:sz w:val="16"/>
              </w:rPr>
              <w:t>565  (HDMI0</w:t>
            </w:r>
            <w:r w:rsidRPr="00966D0F">
              <w:rPr>
                <w:rFonts w:ascii="Times New Roman" w:hAnsi="Times New Roman"/>
                <w:color w:val="000000" w:themeColor="text1"/>
                <w:sz w:val="16"/>
                <w:lang w:eastAsia="ja-JP"/>
              </w:rPr>
              <w:t xml:space="preserve"> connector)</w:t>
            </w:r>
          </w:p>
        </w:tc>
      </w:tr>
      <w:tr w:rsidR="00A9160C" w:rsidRPr="00A9160C" w14:paraId="5095F9D3" w14:textId="77777777" w:rsidTr="0015017B">
        <w:trPr>
          <w:cantSplit/>
          <w:trHeight w:val="260"/>
          <w:tblHeader/>
        </w:trPr>
        <w:tc>
          <w:tcPr>
            <w:tcW w:w="9355" w:type="dxa"/>
            <w:tcBorders>
              <w:top w:val="nil"/>
              <w:bottom w:val="single" w:sz="8" w:space="0" w:color="auto"/>
            </w:tcBorders>
            <w:vAlign w:val="center"/>
          </w:tcPr>
          <w:p w14:paraId="0263FAB7" w14:textId="77777777" w:rsidR="00A9160C" w:rsidRPr="00966D0F" w:rsidRDefault="00A9160C" w:rsidP="0015017B">
            <w:pPr>
              <w:pStyle w:val="tablebody"/>
              <w:rPr>
                <w:rFonts w:ascii="Times New Roman" w:hAnsi="Times New Roman"/>
                <w:color w:val="000000" w:themeColor="text1"/>
                <w:sz w:val="16"/>
                <w:u w:val="single"/>
              </w:rPr>
            </w:pPr>
            <w:r w:rsidRPr="00966D0F">
              <w:rPr>
                <w:rFonts w:ascii="Times New Roman" w:hAnsi="Times New Roman"/>
                <w:color w:val="000000" w:themeColor="text1"/>
                <w:sz w:val="16"/>
                <w:szCs w:val="18"/>
              </w:rPr>
              <w:t>bootargs=console=ttySC0,115200 rw root=/dev/nfs nfsroot=192.168.0.1:/export/rfs ip=192.168.0.20</w:t>
            </w:r>
            <w:r w:rsidRPr="00966D0F">
              <w:rPr>
                <w:rFonts w:ascii="Times New Roman" w:hAnsi="Times New Roman"/>
                <w:color w:val="000000" w:themeColor="text1"/>
                <w:sz w:val="16"/>
              </w:rPr>
              <w:t xml:space="preserve"> </w:t>
            </w:r>
            <w:r w:rsidRPr="00966D0F">
              <w:rPr>
                <w:rFonts w:ascii="Times New Roman" w:hAnsi="Times New Roman"/>
                <w:color w:val="000000" w:themeColor="text1"/>
                <w:sz w:val="16"/>
                <w:u w:val="single"/>
              </w:rPr>
              <w:t>video=HDMI-A-1:1024x768-16@60</w:t>
            </w:r>
          </w:p>
        </w:tc>
      </w:tr>
      <w:tr w:rsidR="00A9160C" w:rsidRPr="00A9160C" w14:paraId="54D0BAF9" w14:textId="77777777" w:rsidTr="0015017B">
        <w:trPr>
          <w:cantSplit/>
          <w:trHeight w:val="260"/>
          <w:tblHeader/>
        </w:trPr>
        <w:tc>
          <w:tcPr>
            <w:tcW w:w="9355" w:type="dxa"/>
            <w:tcBorders>
              <w:top w:val="nil"/>
              <w:bottom w:val="single" w:sz="8" w:space="0" w:color="auto"/>
            </w:tcBorders>
            <w:vAlign w:val="center"/>
          </w:tcPr>
          <w:p w14:paraId="249DE81A" w14:textId="77777777" w:rsidR="00A9160C" w:rsidRPr="00966D0F" w:rsidRDefault="00A9160C" w:rsidP="0015017B">
            <w:pPr>
              <w:pStyle w:val="tablebody"/>
              <w:rPr>
                <w:rFonts w:ascii="Times New Roman" w:hAnsi="Times New Roman"/>
                <w:color w:val="000000" w:themeColor="text1"/>
                <w:sz w:val="16"/>
                <w:lang w:eastAsia="ja-JP"/>
              </w:rPr>
            </w:pPr>
            <w:r w:rsidRPr="00966D0F">
              <w:rPr>
                <w:rFonts w:ascii="Times New Roman" w:hAnsi="Times New Roman"/>
                <w:color w:val="000000" w:themeColor="text1"/>
                <w:sz w:val="16"/>
              </w:rPr>
              <w:t>[SXGA]: ARGB</w:t>
            </w:r>
            <w:proofErr w:type="gramStart"/>
            <w:r w:rsidRPr="00966D0F">
              <w:rPr>
                <w:rFonts w:ascii="Times New Roman" w:hAnsi="Times New Roman"/>
                <w:color w:val="000000" w:themeColor="text1"/>
                <w:sz w:val="16"/>
              </w:rPr>
              <w:t>8888  (</w:t>
            </w:r>
            <w:proofErr w:type="gramEnd"/>
            <w:r w:rsidRPr="00966D0F">
              <w:rPr>
                <w:rFonts w:ascii="Times New Roman" w:hAnsi="Times New Roman"/>
                <w:color w:val="000000" w:themeColor="text1"/>
                <w:sz w:val="16"/>
              </w:rPr>
              <w:t>HDMI0</w:t>
            </w:r>
            <w:r w:rsidRPr="00966D0F">
              <w:rPr>
                <w:rFonts w:ascii="Times New Roman" w:hAnsi="Times New Roman"/>
                <w:color w:val="000000" w:themeColor="text1"/>
                <w:sz w:val="16"/>
                <w:lang w:eastAsia="ja-JP"/>
              </w:rPr>
              <w:t xml:space="preserve"> connector)</w:t>
            </w:r>
          </w:p>
          <w:p w14:paraId="58DDECC2" w14:textId="77777777" w:rsidR="00A9160C" w:rsidRPr="00966D0F" w:rsidRDefault="00A9160C" w:rsidP="0015017B">
            <w:pPr>
              <w:pStyle w:val="tablebody"/>
              <w:rPr>
                <w:rFonts w:ascii="Times New Roman" w:hAnsi="Times New Roman"/>
                <w:color w:val="000000" w:themeColor="text1"/>
                <w:sz w:val="16"/>
              </w:rPr>
            </w:pPr>
            <w:r w:rsidRPr="00966D0F">
              <w:rPr>
                <w:rFonts w:ascii="Times New Roman" w:hAnsi="Times New Roman"/>
                <w:color w:val="000000" w:themeColor="text1"/>
                <w:sz w:val="16"/>
                <w:szCs w:val="18"/>
              </w:rPr>
              <w:t>bootargs=console=ttySC0,115200 rw root=/dev/nfs nfsroot=192.168.0.1:/export/rfs ip=192.168.0.20</w:t>
            </w:r>
            <w:r w:rsidRPr="00966D0F">
              <w:rPr>
                <w:rFonts w:ascii="Times New Roman" w:hAnsi="Times New Roman"/>
                <w:color w:val="000000" w:themeColor="text1"/>
                <w:sz w:val="16"/>
              </w:rPr>
              <w:t xml:space="preserve"> </w:t>
            </w:r>
            <w:r w:rsidRPr="00966D0F">
              <w:rPr>
                <w:rFonts w:ascii="Times New Roman" w:hAnsi="Times New Roman"/>
                <w:color w:val="000000" w:themeColor="text1"/>
                <w:sz w:val="16"/>
                <w:szCs w:val="18"/>
                <w:u w:val="single"/>
              </w:rPr>
              <w:t>video=HDMI-A-1:1</w:t>
            </w:r>
            <w:r w:rsidRPr="00966D0F">
              <w:rPr>
                <w:rFonts w:ascii="Times New Roman" w:hAnsi="Times New Roman"/>
                <w:color w:val="000000" w:themeColor="text1"/>
                <w:sz w:val="16"/>
                <w:szCs w:val="18"/>
                <w:u w:val="single"/>
                <w:lang w:eastAsia="ja-JP"/>
              </w:rPr>
              <w:t>280</w:t>
            </w:r>
            <w:r w:rsidRPr="00966D0F">
              <w:rPr>
                <w:rFonts w:ascii="Times New Roman" w:hAnsi="Times New Roman"/>
                <w:color w:val="000000" w:themeColor="text1"/>
                <w:sz w:val="16"/>
                <w:szCs w:val="18"/>
                <w:u w:val="single"/>
              </w:rPr>
              <w:t>x</w:t>
            </w:r>
            <w:r w:rsidRPr="00966D0F">
              <w:rPr>
                <w:rFonts w:ascii="Times New Roman" w:hAnsi="Times New Roman"/>
                <w:color w:val="000000" w:themeColor="text1"/>
                <w:sz w:val="16"/>
                <w:szCs w:val="18"/>
                <w:u w:val="single"/>
                <w:lang w:eastAsia="ja-JP"/>
              </w:rPr>
              <w:t>1024</w:t>
            </w:r>
            <w:r w:rsidRPr="00966D0F">
              <w:rPr>
                <w:rFonts w:ascii="Times New Roman" w:hAnsi="Times New Roman"/>
                <w:color w:val="000000" w:themeColor="text1"/>
                <w:sz w:val="16"/>
                <w:szCs w:val="18"/>
                <w:u w:val="single"/>
              </w:rPr>
              <w:t>-32@60</w:t>
            </w:r>
          </w:p>
        </w:tc>
      </w:tr>
      <w:tr w:rsidR="00A9160C" w:rsidRPr="00A9160C" w14:paraId="3DBCCFAC" w14:textId="77777777" w:rsidTr="0015017B">
        <w:trPr>
          <w:cantSplit/>
          <w:trHeight w:val="260"/>
          <w:tblHeader/>
        </w:trPr>
        <w:tc>
          <w:tcPr>
            <w:tcW w:w="9355" w:type="dxa"/>
            <w:tcBorders>
              <w:top w:val="nil"/>
              <w:left w:val="single" w:sz="8" w:space="0" w:color="auto"/>
              <w:bottom w:val="single" w:sz="8" w:space="0" w:color="auto"/>
              <w:right w:val="single" w:sz="8" w:space="0" w:color="auto"/>
            </w:tcBorders>
            <w:vAlign w:val="center"/>
          </w:tcPr>
          <w:p w14:paraId="66A1BCE5" w14:textId="77777777" w:rsidR="00A9160C" w:rsidRPr="00966D0F" w:rsidRDefault="00A9160C" w:rsidP="0015017B">
            <w:pPr>
              <w:pStyle w:val="tablebody"/>
              <w:rPr>
                <w:rFonts w:ascii="Times New Roman" w:hAnsi="Times New Roman"/>
                <w:color w:val="000000" w:themeColor="text1"/>
                <w:sz w:val="16"/>
              </w:rPr>
            </w:pPr>
            <w:r w:rsidRPr="00966D0F">
              <w:rPr>
                <w:rFonts w:ascii="Times New Roman" w:hAnsi="Times New Roman"/>
                <w:color w:val="000000" w:themeColor="text1"/>
                <w:sz w:val="16"/>
              </w:rPr>
              <w:t>[1080p]: RGB</w:t>
            </w:r>
            <w:proofErr w:type="gramStart"/>
            <w:r w:rsidRPr="00966D0F">
              <w:rPr>
                <w:rFonts w:ascii="Times New Roman" w:hAnsi="Times New Roman"/>
                <w:color w:val="000000" w:themeColor="text1"/>
                <w:sz w:val="16"/>
              </w:rPr>
              <w:t>565  (</w:t>
            </w:r>
            <w:proofErr w:type="gramEnd"/>
            <w:r w:rsidRPr="00966D0F">
              <w:rPr>
                <w:rFonts w:ascii="Times New Roman" w:hAnsi="Times New Roman"/>
                <w:color w:val="000000" w:themeColor="text1"/>
                <w:sz w:val="16"/>
              </w:rPr>
              <w:t>HDMI0 connector)</w:t>
            </w:r>
          </w:p>
          <w:p w14:paraId="65D8803F" w14:textId="77777777" w:rsidR="00A9160C" w:rsidRPr="00966D0F" w:rsidRDefault="00A9160C" w:rsidP="0015017B">
            <w:pPr>
              <w:pStyle w:val="tablebody"/>
              <w:rPr>
                <w:rFonts w:ascii="Times New Roman" w:hAnsi="Times New Roman"/>
                <w:color w:val="000000" w:themeColor="text1"/>
                <w:sz w:val="16"/>
              </w:rPr>
            </w:pPr>
            <w:r w:rsidRPr="00966D0F">
              <w:rPr>
                <w:rFonts w:ascii="Times New Roman" w:hAnsi="Times New Roman"/>
                <w:color w:val="000000" w:themeColor="text1"/>
                <w:sz w:val="16"/>
              </w:rPr>
              <w:t>bootargs=console=ttySC0,115200 rw root=/dev/nfs nfsroot=192.168.0.1:/export/rfs ip=192.168.0.20 video=HDMI-A-1:1920x1080-16@60</w:t>
            </w:r>
          </w:p>
        </w:tc>
      </w:tr>
    </w:tbl>
    <w:p w14:paraId="6FD300FB" w14:textId="77777777" w:rsidR="00470FAF" w:rsidRPr="00966D0F" w:rsidRDefault="00470FAF" w:rsidP="00B94654">
      <w:pPr>
        <w:rPr>
          <w:color w:val="000000" w:themeColor="text1"/>
          <w:lang w:eastAsia="ja-JP"/>
        </w:rPr>
      </w:pPr>
    </w:p>
    <w:p w14:paraId="53975D1E" w14:textId="77777777" w:rsidR="00AB7DDD" w:rsidRPr="005E08C0" w:rsidRDefault="00AB7DDD" w:rsidP="00B94654">
      <w:r>
        <w:rPr>
          <w:rFonts w:hint="eastAsia"/>
        </w:rPr>
        <w:t>[Example 'R' option]</w:t>
      </w:r>
    </w:p>
    <w:tbl>
      <w:tblPr>
        <w:tblW w:w="9355" w:type="dxa"/>
        <w:tblInd w:w="294" w:type="dxa"/>
        <w:tblBorders>
          <w:top w:val="single" w:sz="8" w:space="0" w:color="auto"/>
          <w:left w:val="single" w:sz="8" w:space="0" w:color="auto"/>
          <w:bottom w:val="single" w:sz="8" w:space="0" w:color="auto"/>
          <w:right w:val="single" w:sz="8" w:space="0" w:color="auto"/>
          <w:insideH w:val="single" w:sz="8" w:space="0" w:color="auto"/>
        </w:tblBorders>
        <w:tblLayout w:type="fixed"/>
        <w:tblCellMar>
          <w:left w:w="0" w:type="dxa"/>
          <w:right w:w="0" w:type="dxa"/>
        </w:tblCellMar>
        <w:tblLook w:val="0000" w:firstRow="0" w:lastRow="0" w:firstColumn="0" w:lastColumn="0" w:noHBand="0" w:noVBand="0"/>
      </w:tblPr>
      <w:tblGrid>
        <w:gridCol w:w="9355"/>
      </w:tblGrid>
      <w:tr w:rsidR="00AB7DDD" w:rsidRPr="00133F3C" w14:paraId="47662893" w14:textId="77777777" w:rsidTr="00381F46">
        <w:trPr>
          <w:cantSplit/>
          <w:trHeight w:val="260"/>
          <w:tblHeader/>
        </w:trPr>
        <w:tc>
          <w:tcPr>
            <w:tcW w:w="9355" w:type="dxa"/>
            <w:tcBorders>
              <w:bottom w:val="nil"/>
            </w:tcBorders>
            <w:vAlign w:val="center"/>
          </w:tcPr>
          <w:p w14:paraId="70DC1D8A" w14:textId="77777777" w:rsidR="00AB7DDD" w:rsidRPr="00A8506D" w:rsidRDefault="00AB7DDD" w:rsidP="00974EB6">
            <w:pPr>
              <w:pStyle w:val="BodyText"/>
              <w:ind w:leftChars="71" w:left="142" w:firstLine="0"/>
              <w:rPr>
                <w:sz w:val="18"/>
                <w:u w:val="single"/>
              </w:rPr>
            </w:pPr>
            <w:r w:rsidRPr="00A8506D">
              <w:rPr>
                <w:sz w:val="18"/>
                <w:u w:val="single"/>
              </w:rPr>
              <w:t>video=HDMI-A-1:1920x720R@60</w:t>
            </w:r>
          </w:p>
        </w:tc>
      </w:tr>
      <w:tr w:rsidR="00AB7DDD" w:rsidRPr="00133F3C" w14:paraId="76F0C0AD" w14:textId="77777777" w:rsidTr="00381F46">
        <w:trPr>
          <w:cantSplit/>
          <w:trHeight w:val="260"/>
          <w:tblHeader/>
        </w:trPr>
        <w:tc>
          <w:tcPr>
            <w:tcW w:w="9355" w:type="dxa"/>
            <w:tcBorders>
              <w:top w:val="nil"/>
            </w:tcBorders>
            <w:vAlign w:val="center"/>
          </w:tcPr>
          <w:p w14:paraId="352F698B" w14:textId="77777777" w:rsidR="00AB7DDD" w:rsidRPr="00A8506D" w:rsidRDefault="00AB7DDD" w:rsidP="00B60BAA">
            <w:pPr>
              <w:pStyle w:val="BodyText"/>
              <w:ind w:leftChars="71" w:left="142" w:firstLine="0"/>
              <w:rPr>
                <w:sz w:val="18"/>
              </w:rPr>
            </w:pPr>
            <w:r w:rsidRPr="00A8506D">
              <w:rPr>
                <w:sz w:val="18"/>
              </w:rPr>
              <w:t xml:space="preserve">   Reduce blanking. </w:t>
            </w:r>
            <w:r w:rsidR="00B60BAA" w:rsidRPr="00A8506D">
              <w:rPr>
                <w:sz w:val="18"/>
              </w:rPr>
              <w:t>R</w:t>
            </w:r>
            <w:r w:rsidRPr="00A8506D">
              <w:rPr>
                <w:sz w:val="18"/>
              </w:rPr>
              <w:t>esolution of 1920x720 is output to HDMI connection</w:t>
            </w:r>
          </w:p>
        </w:tc>
      </w:tr>
    </w:tbl>
    <w:p w14:paraId="0D1C9C1F" w14:textId="77777777" w:rsidR="00AB7DDD" w:rsidRPr="008C1FFA" w:rsidRDefault="00AB7DDD">
      <w:pPr>
        <w:rPr>
          <w:lang w:eastAsia="ja-JP"/>
        </w:rPr>
      </w:pPr>
    </w:p>
    <w:sectPr w:rsidR="00AB7DDD" w:rsidRPr="008C1FFA" w:rsidSect="001E3BC1">
      <w:headerReference w:type="default" r:id="rId16"/>
      <w:footerReference w:type="default" r:id="rId17"/>
      <w:headerReference w:type="first" r:id="rId18"/>
      <w:footerReference w:type="first" r:id="rId19"/>
      <w:pgSz w:w="11906" w:h="16838" w:code="9"/>
      <w:pgMar w:top="1588" w:right="1077" w:bottom="1134" w:left="1077" w:header="1134" w:footer="68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E2D4C" w14:textId="77777777" w:rsidR="00942176" w:rsidRDefault="00942176">
      <w:r>
        <w:separator/>
      </w:r>
    </w:p>
  </w:endnote>
  <w:endnote w:type="continuationSeparator" w:id="0">
    <w:p w14:paraId="4229EFEB" w14:textId="77777777" w:rsidR="00942176" w:rsidRDefault="009421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HGPSoeiKakugothicUB">
    <w:charset w:val="80"/>
    <w:family w:val="swiss"/>
    <w:pitch w:val="variable"/>
    <w:sig w:usb0="E00002FF" w:usb1="2AC7EDFE" w:usb2="00000012" w:usb3="00000000" w:csb0="00020001" w:csb1="00000000"/>
  </w:font>
  <w:font w:name="HGSSoeiKakupoptai">
    <w:altName w:val="Yu Gothic"/>
    <w:charset w:val="80"/>
    <w:family w:val="modern"/>
    <w:pitch w:val="variable"/>
    <w:sig w:usb0="E00002FF" w:usb1="6AC7FDFB" w:usb2="00000012" w:usb3="00000000" w:csb0="0002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D2522" w14:textId="4EA4CF04" w:rsidR="008679A3" w:rsidRDefault="00253C6E">
    <w:pPr>
      <w:pStyle w:val="Footer"/>
      <w:rPr>
        <w:lang w:eastAsia="ja-JP"/>
      </w:rPr>
    </w:pPr>
    <w:r>
      <w:fldChar w:fldCharType="begin"/>
    </w:r>
    <w:r>
      <w:instrText xml:space="preserve"> DOCPROPERTY  Category  \* MERGEFORMAT </w:instrText>
    </w:r>
    <w:r>
      <w:fldChar w:fldCharType="separate"/>
    </w:r>
    <w:r>
      <w:t>Rev.3.1.0</w:t>
    </w:r>
    <w:r>
      <w:fldChar w:fldCharType="end"/>
    </w:r>
    <w:r w:rsidR="008679A3">
      <w:tab/>
    </w:r>
    <w:r w:rsidR="008679A3">
      <w:tab/>
      <w:t xml:space="preserve">Page </w:t>
    </w:r>
    <w:r w:rsidR="008679A3">
      <w:rPr>
        <w:rStyle w:val="PageNumber"/>
      </w:rPr>
      <w:fldChar w:fldCharType="begin"/>
    </w:r>
    <w:r w:rsidR="008679A3">
      <w:rPr>
        <w:rStyle w:val="PageNumber"/>
      </w:rPr>
      <w:instrText xml:space="preserve"> PAGE </w:instrText>
    </w:r>
    <w:r w:rsidR="008679A3">
      <w:rPr>
        <w:rStyle w:val="PageNumber"/>
      </w:rPr>
      <w:fldChar w:fldCharType="separate"/>
    </w:r>
    <w:r w:rsidR="008679A3">
      <w:rPr>
        <w:rStyle w:val="PageNumber"/>
        <w:noProof/>
      </w:rPr>
      <w:t>6</w:t>
    </w:r>
    <w:r w:rsidR="008679A3">
      <w:rPr>
        <w:rStyle w:val="PageNumber"/>
      </w:rPr>
      <w:fldChar w:fldCharType="end"/>
    </w:r>
    <w:r w:rsidR="008679A3">
      <w:rPr>
        <w:rStyle w:val="PageNumber"/>
        <w:rFonts w:hint="eastAsia"/>
        <w:lang w:eastAsia="ja-JP"/>
      </w:rPr>
      <w:t xml:space="preserve"> of </w:t>
    </w:r>
    <w:r w:rsidR="008679A3">
      <w:rPr>
        <w:rStyle w:val="PageNumber"/>
      </w:rPr>
      <w:fldChar w:fldCharType="begin"/>
    </w:r>
    <w:r w:rsidR="008679A3">
      <w:rPr>
        <w:rStyle w:val="PageNumber"/>
      </w:rPr>
      <w:instrText xml:space="preserve"> NUMPAGES </w:instrText>
    </w:r>
    <w:r w:rsidR="008679A3">
      <w:rPr>
        <w:rStyle w:val="PageNumber"/>
      </w:rPr>
      <w:fldChar w:fldCharType="separate"/>
    </w:r>
    <w:r w:rsidR="008679A3">
      <w:rPr>
        <w:rStyle w:val="PageNumber"/>
        <w:noProof/>
      </w:rPr>
      <w:t>38</w:t>
    </w:r>
    <w:r w:rsidR="008679A3">
      <w:rPr>
        <w:rStyle w:val="PageNumber"/>
      </w:rPr>
      <w:fldChar w:fldCharType="end"/>
    </w:r>
  </w:p>
  <w:p w14:paraId="0C566465" w14:textId="4BA2643E" w:rsidR="008679A3" w:rsidRDefault="00253C6E" w:rsidP="001C02D8">
    <w:pPr>
      <w:pStyle w:val="Footer"/>
      <w:tabs>
        <w:tab w:val="right" w:pos="9720"/>
      </w:tabs>
    </w:pPr>
    <w:r>
      <w:fldChar w:fldCharType="begin"/>
    </w:r>
    <w:r>
      <w:instrText xml:space="preserve"> COMMENTS   \* MERGEFORMAT </w:instrText>
    </w:r>
    <w:r>
      <w:fldChar w:fldCharType="separate"/>
    </w:r>
    <w:r>
      <w:t>Dec. 25, 2023</w:t>
    </w:r>
    <w:r>
      <w:fldChar w:fldCharType="end"/>
    </w:r>
    <w:r w:rsidR="008679A3">
      <w:rPr>
        <w:noProof/>
      </w:rPr>
      <w:drawing>
        <wp:anchor distT="0" distB="0" distL="114300" distR="114300" simplePos="0" relativeHeight="251657728" behindDoc="0" locked="0" layoutInCell="1" allowOverlap="1" wp14:anchorId="58C8BBC5" wp14:editId="27D85753">
          <wp:simplePos x="0" y="0"/>
          <wp:positionH relativeFrom="page">
            <wp:align>center</wp:align>
          </wp:positionH>
          <wp:positionV relativeFrom="page">
            <wp:posOffset>9985375</wp:posOffset>
          </wp:positionV>
          <wp:extent cx="1085850" cy="207645"/>
          <wp:effectExtent l="0" t="0" r="0" b="0"/>
          <wp:wrapNone/>
          <wp:docPr id="1457" name="図 1457" descr="C:\Documents and Settings\b1900078\My Documents\ロゴ\renesas_anf_blu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Documents and Settings\b1900078\My Documents\ロゴ\renesas_anf_blue.emf"/>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085850" cy="207645"/>
                  </a:xfrm>
                  <a:prstGeom prst="rect">
                    <a:avLst/>
                  </a:prstGeom>
                  <a:noFill/>
                  <a:ln>
                    <a:noFill/>
                  </a:ln>
                </pic:spPr>
              </pic:pic>
            </a:graphicData>
          </a:graphic>
          <wp14:sizeRelH relativeFrom="page">
            <wp14:pctWidth>0</wp14:pctWidth>
          </wp14:sizeRelH>
          <wp14:sizeRelV relativeFrom="page">
            <wp14:pctHeight>0</wp14:pctHeight>
          </wp14:sizeRelV>
        </wp:anchor>
      </w:drawing>
    </w:r>
    <w:r w:rsidR="008679A3">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1769A" w14:textId="1FC962D4" w:rsidR="008679A3" w:rsidRDefault="008679A3" w:rsidP="009F614E">
    <w:pPr>
      <w:pStyle w:val="Footer"/>
      <w:tabs>
        <w:tab w:val="left" w:pos="1800"/>
      </w:tabs>
      <w:rPr>
        <w:rStyle w:val="PageNumber"/>
        <w:lang w:eastAsia="ja-JP"/>
      </w:rPr>
    </w:pPr>
    <w:r>
      <w:rPr>
        <w:noProof/>
      </w:rPr>
      <w:drawing>
        <wp:anchor distT="0" distB="0" distL="114300" distR="114300" simplePos="0" relativeHeight="251656704" behindDoc="0" locked="0" layoutInCell="1" allowOverlap="1" wp14:anchorId="746A0526" wp14:editId="749ABF5E">
          <wp:simplePos x="0" y="0"/>
          <wp:positionH relativeFrom="page">
            <wp:align>center</wp:align>
          </wp:positionH>
          <wp:positionV relativeFrom="page">
            <wp:posOffset>9985375</wp:posOffset>
          </wp:positionV>
          <wp:extent cx="1085850" cy="207645"/>
          <wp:effectExtent l="0" t="0" r="0" b="0"/>
          <wp:wrapNone/>
          <wp:docPr id="1459" name="図 1459" descr="C:\Documents and Settings\b1900078\My Documents\ロゴ\renesas_anf_blu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Documents and Settings\b1900078\My Documents\ロゴ\renesas_anf_blue.emf"/>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085850" cy="207645"/>
                  </a:xfrm>
                  <a:prstGeom prst="rect">
                    <a:avLst/>
                  </a:prstGeom>
                  <a:noFill/>
                  <a:ln>
                    <a:noFill/>
                  </a:ln>
                </pic:spPr>
              </pic:pic>
            </a:graphicData>
          </a:graphic>
          <wp14:sizeRelH relativeFrom="page">
            <wp14:pctWidth>0</wp14:pctWidth>
          </wp14:sizeRelH>
          <wp14:sizeRelV relativeFrom="page">
            <wp14:pctHeight>0</wp14:pctHeight>
          </wp14:sizeRelV>
        </wp:anchor>
      </w:drawing>
    </w:r>
    <w:r w:rsidR="00253C6E">
      <w:fldChar w:fldCharType="begin"/>
    </w:r>
    <w:r w:rsidR="00253C6E">
      <w:instrText xml:space="preserve"> DOCPROPERTY  Category  \* MERGEFORMAT </w:instrText>
    </w:r>
    <w:r w:rsidR="00253C6E">
      <w:fldChar w:fldCharType="separate"/>
    </w:r>
    <w:r w:rsidR="00253C6E">
      <w:t>Rev.3.1.0</w:t>
    </w:r>
    <w:r w:rsidR="00253C6E">
      <w:fldChar w:fldCharType="end"/>
    </w:r>
    <w:r>
      <w:tab/>
    </w:r>
    <w:r>
      <w:rPr>
        <w:rFonts w:hint="eastAsia"/>
        <w:lang w:eastAsia="ja-JP"/>
      </w:rPr>
      <w:tab/>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38</w:t>
    </w:r>
    <w:r>
      <w:rPr>
        <w:rStyle w:val="PageNumber"/>
      </w:rPr>
      <w:fldChar w:fldCharType="end"/>
    </w:r>
  </w:p>
  <w:p w14:paraId="1CDFF3E0" w14:textId="55A610E6" w:rsidR="008679A3" w:rsidRDefault="00253C6E" w:rsidP="00381F46">
    <w:pPr>
      <w:pStyle w:val="Footer"/>
      <w:tabs>
        <w:tab w:val="right" w:pos="9720"/>
      </w:tabs>
    </w:pPr>
    <w:r>
      <w:fldChar w:fldCharType="begin"/>
    </w:r>
    <w:r>
      <w:instrText xml:space="preserve"> COMMENTS   \* MERGEFORMAT </w:instrText>
    </w:r>
    <w:r>
      <w:fldChar w:fldCharType="separate"/>
    </w:r>
    <w:r>
      <w:t>Dec. 25, 2023</w:t>
    </w:r>
    <w:r>
      <w:fldChar w:fldCharType="end"/>
    </w:r>
    <w:bookmarkStart w:id="22" w:name="_Toc348510772"/>
    <w:bookmarkStart w:id="23" w:name="_Toc348511327"/>
    <w:bookmarkStart w:id="24" w:name="_Toc412387847"/>
    <w:bookmarkStart w:id="25" w:name="_Toc412387990"/>
    <w:bookmarkStart w:id="26" w:name="_Toc412388095"/>
    <w:bookmarkStart w:id="27" w:name="_Toc412390618"/>
    <w:bookmarkStart w:id="28" w:name="_Toc412391320"/>
    <w:r w:rsidR="008679A3">
      <w:tab/>
    </w:r>
    <w:bookmarkEnd w:id="22"/>
    <w:bookmarkEnd w:id="23"/>
    <w:bookmarkEnd w:id="24"/>
    <w:bookmarkEnd w:id="25"/>
    <w:bookmarkEnd w:id="26"/>
    <w:bookmarkEnd w:id="27"/>
    <w:bookmarkEnd w:id="28"/>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855F0" w14:textId="77777777" w:rsidR="00942176" w:rsidRDefault="00942176">
      <w:r>
        <w:separator/>
      </w:r>
    </w:p>
  </w:footnote>
  <w:footnote w:type="continuationSeparator" w:id="0">
    <w:p w14:paraId="1EB53564" w14:textId="77777777" w:rsidR="00942176" w:rsidRDefault="009421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9323F" w14:textId="413A3A98" w:rsidR="008679A3" w:rsidRPr="001E3BC1" w:rsidRDefault="008679A3" w:rsidP="001E3BC1">
    <w:pPr>
      <w:pStyle w:val="Header"/>
    </w:pPr>
    <w:r>
      <w:rPr>
        <w:noProof/>
      </w:rPr>
      <mc:AlternateContent>
        <mc:Choice Requires="wps">
          <w:drawing>
            <wp:anchor distT="45720" distB="45720" distL="114300" distR="114300" simplePos="0" relativeHeight="251660800" behindDoc="0" locked="0" layoutInCell="1" allowOverlap="1" wp14:anchorId="6174AEC9" wp14:editId="5462439D">
              <wp:simplePos x="0" y="0"/>
              <wp:positionH relativeFrom="page">
                <wp:posOffset>3028950</wp:posOffset>
              </wp:positionH>
              <wp:positionV relativeFrom="page">
                <wp:posOffset>390525</wp:posOffset>
              </wp:positionV>
              <wp:extent cx="1515600" cy="247650"/>
              <wp:effectExtent l="0" t="0" r="8890" b="0"/>
              <wp:wrapSquare wrapText="bothSides"/>
              <wp:docPr id="5"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5600" cy="247650"/>
                      </a:xfrm>
                      <a:prstGeom prst="rect">
                        <a:avLst/>
                      </a:prstGeom>
                      <a:solidFill>
                        <a:srgbClr val="FFFFFF"/>
                      </a:solidFill>
                      <a:ln w="9525">
                        <a:noFill/>
                        <a:miter lim="800000"/>
                        <a:headEnd/>
                        <a:tailEnd/>
                      </a:ln>
                    </wps:spPr>
                    <wps:txbx>
                      <w:txbxContent>
                        <w:p w14:paraId="3CD04C6A" w14:textId="77777777" w:rsidR="008679A3" w:rsidRPr="004A10FF" w:rsidRDefault="008679A3" w:rsidP="00343E1C">
                          <w:pPr>
                            <w:rPr>
                              <w:rFonts w:ascii="Arial Black" w:hAnsi="Arial Black"/>
                              <w:sz w:val="24"/>
                              <w:szCs w:val="24"/>
                              <w:lang w:eastAsia="ja-JP"/>
                            </w:rPr>
                          </w:pPr>
                          <w:r>
                            <w:rPr>
                              <w:rFonts w:ascii="Arial Black" w:hAnsi="Arial Black" w:hint="eastAsia"/>
                              <w:sz w:val="24"/>
                              <w:szCs w:val="24"/>
                              <w:lang w:eastAsia="ja-JP"/>
                            </w:rPr>
                            <w:t>CONFIDENTIAL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74AEC9" id="_x0000_t202" coordsize="21600,21600" o:spt="202" path="m,l,21600r21600,l21600,xe">
              <v:stroke joinstyle="miter"/>
              <v:path gradientshapeok="t" o:connecttype="rect"/>
            </v:shapetype>
            <v:shape id="テキスト ボックス 2" o:spid="_x0000_s2210" type="#_x0000_t202" style="position:absolute;margin-left:238.5pt;margin-top:30.75pt;width:119.35pt;height:19.5pt;z-index:251660800;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" stroked="f">
              <v:textbox>
                <w:txbxContent>
                  <w:p w14:paraId="3CD04C6A" w14:textId="77777777" w:rsidR="008679A3" w:rsidRPr="004A10FF" w:rsidRDefault="008679A3" w:rsidP="00343E1C">
                    <w:pPr>
                      <w:rPr>
                        <w:rFonts w:ascii="Arial Black" w:hAnsi="Arial Black"/>
                        <w:sz w:val="24"/>
                        <w:szCs w:val="24"/>
                        <w:lang w:eastAsia="ja-JP"/>
                      </w:rPr>
                    </w:pPr>
                    <w:r>
                      <w:rPr>
                        <w:rFonts w:ascii="Arial Black" w:hAnsi="Arial Black" w:hint="eastAsia"/>
                        <w:sz w:val="24"/>
                        <w:szCs w:val="24"/>
                        <w:lang w:eastAsia="ja-JP"/>
                      </w:rPr>
                      <w:t>CONFIDENTIAL</w:t>
                    </w:r>
                  </w:p>
                </w:txbxContent>
              </v:textbox>
              <w10:wrap type="square" anchorx="page" anchory="page"/>
            </v:shape>
          </w:pict>
        </mc:Fallback>
      </mc:AlternateContent>
    </w:r>
    <w:r w:rsidR="00253C6E">
      <w:fldChar w:fldCharType="begin"/>
    </w:r>
    <w:r w:rsidR="00253C6E">
      <w:instrText xml:space="preserve"> TITLE   \* MERGEFORMAT </w:instrText>
    </w:r>
    <w:r w:rsidR="00253C6E">
      <w:fldChar w:fldCharType="separate"/>
    </w:r>
    <w:r w:rsidR="00253C6E">
      <w:t>Linux Interface Specification Device Driver Display</w:t>
    </w:r>
    <w:r w:rsidR="00253C6E">
      <w:fldChar w:fldCharType="end"/>
    </w:r>
    <w:r>
      <w:tab/>
    </w:r>
    <w:r>
      <w:tab/>
    </w:r>
    <w:r w:rsidR="00253C6E" w:rsidRPr="007F6149">
      <w:rPr>
        <w:b/>
      </w:rPr>
      <w:fldChar w:fldCharType="begin"/>
    </w:r>
    <w:r w:rsidR="00253C6E" w:rsidRPr="007F6149">
      <w:rPr>
        <w:b/>
      </w:rPr>
      <w:instrText xml:space="preserve"> </w:instrText>
    </w:r>
    <w:r w:rsidR="00253C6E" w:rsidRPr="007F6149">
      <w:rPr>
        <w:rFonts w:hint="eastAsia"/>
        <w:b/>
      </w:rPr>
      <w:instrText>STYLEREF  "1" \n  \* MERGEFORMAT</w:instrText>
    </w:r>
    <w:r w:rsidR="00253C6E" w:rsidRPr="007F6149">
      <w:rPr>
        <w:b/>
      </w:rPr>
      <w:instrText xml:space="preserve"> </w:instrText>
    </w:r>
    <w:r w:rsidR="00253C6E" w:rsidRPr="007F6149">
      <w:rPr>
        <w:b/>
      </w:rPr>
      <w:fldChar w:fldCharType="separate"/>
    </w:r>
    <w:r w:rsidR="00253C6E" w:rsidRPr="00253C6E">
      <w:rPr>
        <w:b/>
        <w:bCs/>
        <w:noProof/>
      </w:rPr>
      <w:t>1</w:t>
    </w:r>
    <w:r w:rsidR="00253C6E" w:rsidRPr="007F6149">
      <w:rPr>
        <w:b/>
      </w:rPr>
      <w:fldChar w:fldCharType="end"/>
    </w:r>
    <w:r w:rsidR="00253C6E" w:rsidRPr="007F6149">
      <w:rPr>
        <w:b/>
      </w:rPr>
      <w:t xml:space="preserve">.   </w:t>
    </w:r>
    <w:r w:rsidR="00253C6E" w:rsidRPr="007F6149">
      <w:rPr>
        <w:b/>
      </w:rPr>
      <w:fldChar w:fldCharType="begin"/>
    </w:r>
    <w:r w:rsidR="00253C6E" w:rsidRPr="007F6149">
      <w:rPr>
        <w:b/>
      </w:rPr>
      <w:instrText xml:space="preserve"> </w:instrText>
    </w:r>
    <w:r w:rsidR="00253C6E" w:rsidRPr="007F6149">
      <w:rPr>
        <w:rFonts w:hint="eastAsia"/>
        <w:b/>
      </w:rPr>
      <w:instrText>STYLEREF  "1"  \* MERGEFORMAT</w:instrText>
    </w:r>
    <w:r w:rsidR="00253C6E" w:rsidRPr="007F6149">
      <w:rPr>
        <w:b/>
      </w:rPr>
      <w:instrText xml:space="preserve"> </w:instrText>
    </w:r>
    <w:r w:rsidR="00253C6E" w:rsidRPr="007F6149">
      <w:rPr>
        <w:b/>
      </w:rPr>
      <w:fldChar w:fldCharType="separate"/>
    </w:r>
    <w:r w:rsidR="00253C6E">
      <w:rPr>
        <w:b/>
        <w:noProof/>
      </w:rPr>
      <w:t>Overview</w:t>
    </w:r>
    <w:r w:rsidR="00253C6E" w:rsidRPr="007F6149">
      <w:rPr>
        <w:b/>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93999" w14:textId="77777777" w:rsidR="008679A3" w:rsidRDefault="008679A3" w:rsidP="001E3BC1">
    <w:pPr>
      <w:pStyle w:val="Header"/>
      <w:jc w:val="right"/>
    </w:pPr>
    <w:r>
      <w:rPr>
        <w:noProof/>
      </w:rPr>
      <mc:AlternateContent>
        <mc:Choice Requires="wps">
          <w:drawing>
            <wp:anchor distT="45720" distB="45720" distL="114300" distR="114300" simplePos="0" relativeHeight="251662848" behindDoc="0" locked="0" layoutInCell="1" allowOverlap="1" wp14:anchorId="319ACE11" wp14:editId="1AE01D86">
              <wp:simplePos x="0" y="0"/>
              <wp:positionH relativeFrom="page">
                <wp:posOffset>3028950</wp:posOffset>
              </wp:positionH>
              <wp:positionV relativeFrom="page">
                <wp:posOffset>409575</wp:posOffset>
              </wp:positionV>
              <wp:extent cx="1515600" cy="247650"/>
              <wp:effectExtent l="0" t="0" r="8890" b="0"/>
              <wp:wrapSquare wrapText="bothSides"/>
              <wp:docPr id="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5600" cy="247650"/>
                      </a:xfrm>
                      <a:prstGeom prst="rect">
                        <a:avLst/>
                      </a:prstGeom>
                      <a:solidFill>
                        <a:srgbClr val="FFFFFF"/>
                      </a:solidFill>
                      <a:ln w="9525">
                        <a:noFill/>
                        <a:miter lim="800000"/>
                        <a:headEnd/>
                        <a:tailEnd/>
                      </a:ln>
                    </wps:spPr>
                    <wps:txbx>
                      <w:txbxContent>
                        <w:p w14:paraId="72961176" w14:textId="77777777" w:rsidR="008679A3" w:rsidRPr="004A10FF" w:rsidRDefault="008679A3" w:rsidP="00850611">
                          <w:pPr>
                            <w:rPr>
                              <w:rFonts w:ascii="Arial Black" w:hAnsi="Arial Black"/>
                              <w:sz w:val="24"/>
                              <w:szCs w:val="24"/>
                              <w:lang w:eastAsia="ja-JP"/>
                            </w:rPr>
                          </w:pPr>
                          <w:r>
                            <w:rPr>
                              <w:rFonts w:ascii="Arial Black" w:hAnsi="Arial Black" w:hint="eastAsia"/>
                              <w:sz w:val="24"/>
                              <w:szCs w:val="24"/>
                              <w:lang w:eastAsia="ja-JP"/>
                            </w:rPr>
                            <w:t>CONFIDENTIAL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19ACE11" id="_x0000_t202" coordsize="21600,21600" o:spt="202" path="m,l,21600r21600,l21600,xe">
              <v:stroke joinstyle="miter"/>
              <v:path gradientshapeok="t" o:connecttype="rect"/>
            </v:shapetype>
            <v:shape id="_x0000_s2211" type="#_x0000_t202" style="position:absolute;left:0;text-align:left;margin-left:238.5pt;margin-top:32.25pt;width:119.35pt;height:19.5pt;z-index:251662848;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" stroked="f">
              <v:textbox>
                <w:txbxContent>
                  <w:p w14:paraId="72961176" w14:textId="77777777" w:rsidR="008679A3" w:rsidRPr="004A10FF" w:rsidRDefault="008679A3" w:rsidP="00850611">
                    <w:pPr>
                      <w:rPr>
                        <w:rFonts w:ascii="Arial Black" w:hAnsi="Arial Black"/>
                        <w:sz w:val="24"/>
                        <w:szCs w:val="24"/>
                        <w:lang w:eastAsia="ja-JP"/>
                      </w:rPr>
                    </w:pPr>
                    <w:r>
                      <w:rPr>
                        <w:rFonts w:ascii="Arial Black" w:hAnsi="Arial Black" w:hint="eastAsia"/>
                        <w:sz w:val="24"/>
                        <w:szCs w:val="24"/>
                        <w:lang w:eastAsia="ja-JP"/>
                      </w:rPr>
                      <w:t>CONFIDENTIAL</w:t>
                    </w:r>
                  </w:p>
                </w:txbxContent>
              </v:textbox>
              <w10:wrap type="square" anchorx="page" anchory="page"/>
            </v:shape>
          </w:pict>
        </mc:Fallback>
      </mc:AlternateContent>
    </w:r>
    <w:r>
      <w:rPr>
        <w:noProof/>
      </w:rPr>
      <w:drawing>
        <wp:anchor distT="0" distB="0" distL="114300" distR="114300" simplePos="0" relativeHeight="251658752" behindDoc="0" locked="0" layoutInCell="1" allowOverlap="1" wp14:anchorId="22D94BC3" wp14:editId="053C4685">
          <wp:simplePos x="0" y="0"/>
          <wp:positionH relativeFrom="column">
            <wp:posOffset>-8890</wp:posOffset>
          </wp:positionH>
          <wp:positionV relativeFrom="paragraph">
            <wp:posOffset>-154305</wp:posOffset>
          </wp:positionV>
          <wp:extent cx="1727200" cy="299720"/>
          <wp:effectExtent l="0" t="0" r="0" b="0"/>
          <wp:wrapNone/>
          <wp:docPr id="1458" name="図 1458" descr="C:\Users\b1900215\Desktop\AN_e0800\renesas_an_blu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b1900215\Desktop\AN_e0800\renesas_an_blue.emf"/>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727200" cy="2997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FE85D32"/>
    <w:lvl w:ilvl="0">
      <w:start w:val="1"/>
      <w:numFmt w:val="bullet"/>
      <w:lvlText w:val=""/>
      <w:lvlJc w:val="left"/>
      <w:pPr>
        <w:tabs>
          <w:tab w:val="num" w:pos="360"/>
        </w:tabs>
        <w:ind w:left="360" w:hangingChars="200" w:hanging="360"/>
      </w:pPr>
      <w:rPr>
        <w:rFonts w:ascii="Wingdings" w:hAnsi="Wingdings" w:hint="default"/>
      </w:rPr>
    </w:lvl>
  </w:abstractNum>
  <w:abstractNum w:abstractNumId="1" w15:restartNumberingAfterBreak="0">
    <w:nsid w:val="FFFFFFFE"/>
    <w:multiLevelType w:val="singleLevel"/>
    <w:tmpl w:val="9B242692"/>
    <w:lvl w:ilvl="0">
      <w:numFmt w:val="decimal"/>
      <w:lvlText w:val="*"/>
      <w:lvlJc w:val="left"/>
    </w:lvl>
  </w:abstractNum>
  <w:abstractNum w:abstractNumId="2" w15:restartNumberingAfterBreak="0">
    <w:nsid w:val="0273148A"/>
    <w:multiLevelType w:val="hybridMultilevel"/>
    <w:tmpl w:val="2782026E"/>
    <w:lvl w:ilvl="0" w:tplc="91D64AB4">
      <w:start w:val="1"/>
      <w:numFmt w:val="bullet"/>
      <w:lvlText w:val=""/>
      <w:lvlJc w:val="left"/>
      <w:pPr>
        <w:tabs>
          <w:tab w:val="num" w:pos="510"/>
        </w:tabs>
        <w:ind w:left="510" w:hanging="397"/>
      </w:pPr>
      <w:rPr>
        <w:rFonts w:ascii="Symbol" w:hAnsi="Symbol" w:hint="default"/>
        <w:b w:val="0"/>
        <w:i w:val="0"/>
        <w:color w:val="auto"/>
        <w:sz w:val="20"/>
        <w:u w:val="none"/>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07267ADF"/>
    <w:multiLevelType w:val="multilevel"/>
    <w:tmpl w:val="92A07350"/>
    <w:lvl w:ilvl="0">
      <w:start w:val="1"/>
      <w:numFmt w:val="decimal"/>
      <w:lvlRestart w:val="0"/>
      <w:isLgl/>
      <w:suff w:val="nothing"/>
      <w:lvlText w:val="%1."/>
      <w:lvlJc w:val="left"/>
      <w:pPr>
        <w:ind w:left="0" w:firstLine="0"/>
      </w:pPr>
      <w:rPr>
        <w:rFonts w:ascii="Arial" w:hAnsi="Arial" w:hint="default"/>
        <w:b w:val="0"/>
        <w:i w:val="0"/>
        <w:color w:val="auto"/>
        <w:sz w:val="32"/>
        <w:u w:val="none"/>
      </w:rPr>
    </w:lvl>
    <w:lvl w:ilvl="1">
      <w:start w:val="1"/>
      <w:numFmt w:val="decimal"/>
      <w:isLgl/>
      <w:lvlText w:val="%1.%2"/>
      <w:lvlJc w:val="left"/>
      <w:pPr>
        <w:tabs>
          <w:tab w:val="num" w:pos="799"/>
        </w:tabs>
        <w:ind w:left="799" w:hanging="799"/>
      </w:pPr>
      <w:rPr>
        <w:rFonts w:ascii="Arial" w:hAnsi="Arial" w:hint="default"/>
        <w:b/>
        <w:i w:val="0"/>
        <w:color w:val="auto"/>
        <w:sz w:val="24"/>
        <w:u w:val="none"/>
      </w:rPr>
    </w:lvl>
    <w:lvl w:ilvl="2">
      <w:start w:val="1"/>
      <w:numFmt w:val="decimal"/>
      <w:lvlText w:val="%1.%2.%3"/>
      <w:lvlJc w:val="left"/>
      <w:pPr>
        <w:tabs>
          <w:tab w:val="num" w:pos="799"/>
        </w:tabs>
        <w:ind w:left="799" w:hanging="799"/>
      </w:pPr>
      <w:rPr>
        <w:rFonts w:ascii="Arial" w:hAnsi="Arial" w:hint="default"/>
        <w:b/>
        <w:i w:val="0"/>
        <w:color w:val="auto"/>
        <w:sz w:val="20"/>
        <w:u w:val="none"/>
      </w:rPr>
    </w:lvl>
    <w:lvl w:ilvl="3">
      <w:start w:val="1"/>
      <w:numFmt w:val="decimal"/>
      <w:lvlText w:val="%1.%2.%3.%4"/>
      <w:lvlJc w:val="left"/>
      <w:pPr>
        <w:tabs>
          <w:tab w:val="num" w:pos="799"/>
        </w:tabs>
        <w:ind w:left="799" w:hanging="799"/>
      </w:pPr>
      <w:rPr>
        <w:rFonts w:ascii="Arial" w:hAnsi="Arial" w:hint="default"/>
        <w:b/>
        <w:i w:val="0"/>
        <w:sz w:val="20"/>
      </w:rPr>
    </w:lvl>
    <w:lvl w:ilvl="4">
      <w:start w:val="1"/>
      <w:numFmt w:val="decimal"/>
      <w:lvlText w:val="(%5)"/>
      <w:lvlJc w:val="left"/>
      <w:pPr>
        <w:tabs>
          <w:tab w:val="num" w:pos="454"/>
        </w:tabs>
        <w:ind w:left="454" w:hanging="454"/>
      </w:pPr>
      <w:rPr>
        <w:rFonts w:ascii="Times" w:hAnsi="Times" w:hint="default"/>
        <w:b/>
        <w:i w:val="0"/>
        <w:sz w:val="20"/>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4" w15:restartNumberingAfterBreak="0">
    <w:nsid w:val="0A934D1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0ADF3CB2"/>
    <w:multiLevelType w:val="multilevel"/>
    <w:tmpl w:val="77AEB3D2"/>
    <w:lvl w:ilvl="0">
      <w:start w:val="1"/>
      <w:numFmt w:val="decimal"/>
      <w:lvlRestart w:val="0"/>
      <w:isLgl/>
      <w:suff w:val="nothing"/>
      <w:lvlText w:val="%1.   "/>
      <w:lvlJc w:val="left"/>
      <w:pPr>
        <w:ind w:left="0" w:firstLine="0"/>
      </w:pPr>
      <w:rPr>
        <w:rFonts w:ascii="Arial" w:hAnsi="Arial" w:hint="default"/>
        <w:b w:val="0"/>
        <w:i w:val="0"/>
        <w:color w:val="auto"/>
        <w:sz w:val="32"/>
        <w:u w:val="none"/>
      </w:rPr>
    </w:lvl>
    <w:lvl w:ilvl="1">
      <w:start w:val="1"/>
      <w:numFmt w:val="decimal"/>
      <w:isLgl/>
      <w:lvlText w:val="%1.%2"/>
      <w:lvlJc w:val="left"/>
      <w:pPr>
        <w:tabs>
          <w:tab w:val="num" w:pos="799"/>
        </w:tabs>
        <w:ind w:left="799" w:hanging="799"/>
      </w:pPr>
      <w:rPr>
        <w:rFonts w:ascii="Arial" w:hAnsi="Arial" w:hint="default"/>
        <w:b/>
        <w:i w:val="0"/>
        <w:color w:val="auto"/>
        <w:sz w:val="24"/>
        <w:u w:val="none"/>
      </w:rPr>
    </w:lvl>
    <w:lvl w:ilvl="2">
      <w:start w:val="1"/>
      <w:numFmt w:val="decimal"/>
      <w:lvlText w:val="%1.%2.%3"/>
      <w:lvlJc w:val="left"/>
      <w:pPr>
        <w:tabs>
          <w:tab w:val="num" w:pos="799"/>
        </w:tabs>
        <w:ind w:left="799" w:hanging="799"/>
      </w:pPr>
      <w:rPr>
        <w:rFonts w:ascii="Arial" w:hAnsi="Arial" w:hint="default"/>
        <w:b/>
        <w:i w:val="0"/>
        <w:color w:val="auto"/>
        <w:sz w:val="20"/>
        <w:u w:val="none"/>
      </w:rPr>
    </w:lvl>
    <w:lvl w:ilvl="3">
      <w:start w:val="1"/>
      <w:numFmt w:val="decimal"/>
      <w:lvlText w:val="%1.%2.%3.%4"/>
      <w:lvlJc w:val="left"/>
      <w:pPr>
        <w:tabs>
          <w:tab w:val="num" w:pos="799"/>
        </w:tabs>
        <w:ind w:left="799" w:hanging="799"/>
      </w:pPr>
      <w:rPr>
        <w:rFonts w:ascii="Arial" w:hAnsi="Arial" w:hint="default"/>
        <w:b/>
        <w:i w:val="0"/>
        <w:sz w:val="20"/>
      </w:rPr>
    </w:lvl>
    <w:lvl w:ilvl="4">
      <w:start w:val="1"/>
      <w:numFmt w:val="decimal"/>
      <w:lvlText w:val="(%5)"/>
      <w:lvlJc w:val="left"/>
      <w:pPr>
        <w:tabs>
          <w:tab w:val="num" w:pos="454"/>
        </w:tabs>
        <w:ind w:left="454" w:hanging="454"/>
      </w:pPr>
      <w:rPr>
        <w:rFonts w:ascii="Times" w:hAnsi="Times" w:hint="default"/>
        <w:b/>
        <w:i w:val="0"/>
        <w:sz w:val="20"/>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6" w15:restartNumberingAfterBreak="0">
    <w:nsid w:val="0B073F2A"/>
    <w:multiLevelType w:val="multilevel"/>
    <w:tmpl w:val="DD10614A"/>
    <w:lvl w:ilvl="0">
      <w:start w:val="1"/>
      <w:numFmt w:val="decimal"/>
      <w:lvlRestart w:val="0"/>
      <w:isLgl/>
      <w:suff w:val="nothing"/>
      <w:lvlText w:val="Section %1"/>
      <w:lvlJc w:val="left"/>
      <w:pPr>
        <w:ind w:left="0" w:firstLine="0"/>
      </w:pPr>
      <w:rPr>
        <w:rFonts w:ascii="Times" w:hAnsi="Times" w:hint="default"/>
        <w:b w:val="0"/>
        <w:i w:val="0"/>
        <w:color w:val="auto"/>
        <w:sz w:val="32"/>
        <w:u w:val="none"/>
      </w:rPr>
    </w:lvl>
    <w:lvl w:ilvl="1">
      <w:start w:val="1"/>
      <w:numFmt w:val="decimal"/>
      <w:isLgl/>
      <w:lvlText w:val="%1.%2"/>
      <w:lvlJc w:val="left"/>
      <w:pPr>
        <w:tabs>
          <w:tab w:val="num" w:pos="799"/>
        </w:tabs>
        <w:ind w:left="799" w:hanging="799"/>
      </w:pPr>
      <w:rPr>
        <w:rFonts w:ascii="Times" w:hAnsi="Times" w:hint="default"/>
        <w:b/>
        <w:i w:val="0"/>
        <w:color w:val="auto"/>
        <w:sz w:val="24"/>
        <w:u w:val="none"/>
      </w:rPr>
    </w:lvl>
    <w:lvl w:ilvl="2">
      <w:start w:val="1"/>
      <w:numFmt w:val="decimal"/>
      <w:lvlText w:val="%1.%2.%3"/>
      <w:lvlJc w:val="left"/>
      <w:pPr>
        <w:tabs>
          <w:tab w:val="num" w:pos="799"/>
        </w:tabs>
        <w:ind w:left="799" w:hanging="799"/>
      </w:pPr>
      <w:rPr>
        <w:rFonts w:ascii="Times" w:hAnsi="Times" w:hint="default"/>
        <w:b/>
        <w:i w:val="0"/>
        <w:color w:val="auto"/>
        <w:sz w:val="20"/>
        <w:u w:val="none"/>
      </w:rPr>
    </w:lvl>
    <w:lvl w:ilvl="3">
      <w:start w:val="1"/>
      <w:numFmt w:val="decimal"/>
      <w:lvlText w:val="%1.%2.%3.%4"/>
      <w:lvlJc w:val="left"/>
      <w:pPr>
        <w:tabs>
          <w:tab w:val="num" w:pos="799"/>
        </w:tabs>
        <w:ind w:left="799" w:hanging="799"/>
      </w:pPr>
      <w:rPr>
        <w:rFonts w:ascii="Times" w:hAnsi="Times" w:hint="default"/>
        <w:b/>
        <w:i w:val="0"/>
        <w:sz w:val="20"/>
      </w:rPr>
    </w:lvl>
    <w:lvl w:ilvl="4">
      <w:start w:val="1"/>
      <w:numFmt w:val="decimal"/>
      <w:lvlText w:val="(%5)"/>
      <w:lvlJc w:val="left"/>
      <w:pPr>
        <w:tabs>
          <w:tab w:val="num" w:pos="454"/>
        </w:tabs>
        <w:ind w:left="454" w:hanging="454"/>
      </w:pPr>
      <w:rPr>
        <w:rFonts w:ascii="Times" w:hAnsi="Times" w:hint="default"/>
        <w:b/>
        <w:i w:val="0"/>
        <w:sz w:val="20"/>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7" w15:restartNumberingAfterBreak="0">
    <w:nsid w:val="0B0B4D4A"/>
    <w:multiLevelType w:val="multilevel"/>
    <w:tmpl w:val="C31A5CEA"/>
    <w:lvl w:ilvl="0">
      <w:start w:val="1"/>
      <w:numFmt w:val="decimal"/>
      <w:lvlRestart w:val="0"/>
      <w:isLgl/>
      <w:suff w:val="nothing"/>
      <w:lvlText w:val="%1."/>
      <w:lvlJc w:val="left"/>
      <w:pPr>
        <w:ind w:left="0" w:firstLine="0"/>
      </w:pPr>
      <w:rPr>
        <w:rFonts w:ascii="Times" w:hAnsi="Times" w:hint="default"/>
        <w:b w:val="0"/>
        <w:i w:val="0"/>
        <w:color w:val="auto"/>
        <w:sz w:val="32"/>
        <w:u w:val="none"/>
      </w:rPr>
    </w:lvl>
    <w:lvl w:ilvl="1">
      <w:start w:val="1"/>
      <w:numFmt w:val="decimal"/>
      <w:isLgl/>
      <w:lvlText w:val="%1.%2"/>
      <w:lvlJc w:val="left"/>
      <w:pPr>
        <w:tabs>
          <w:tab w:val="num" w:pos="799"/>
        </w:tabs>
        <w:ind w:left="799" w:hanging="799"/>
      </w:pPr>
      <w:rPr>
        <w:rFonts w:ascii="Times" w:hAnsi="Times" w:hint="default"/>
        <w:b/>
        <w:i w:val="0"/>
        <w:color w:val="auto"/>
        <w:sz w:val="24"/>
        <w:u w:val="none"/>
      </w:rPr>
    </w:lvl>
    <w:lvl w:ilvl="2">
      <w:start w:val="1"/>
      <w:numFmt w:val="decimal"/>
      <w:lvlText w:val="%1.%2.%3"/>
      <w:lvlJc w:val="left"/>
      <w:pPr>
        <w:tabs>
          <w:tab w:val="num" w:pos="799"/>
        </w:tabs>
        <w:ind w:left="799" w:hanging="799"/>
      </w:pPr>
      <w:rPr>
        <w:rFonts w:ascii="Times" w:hAnsi="Times" w:hint="default"/>
        <w:b/>
        <w:i w:val="0"/>
        <w:color w:val="auto"/>
        <w:sz w:val="20"/>
        <w:u w:val="none"/>
      </w:rPr>
    </w:lvl>
    <w:lvl w:ilvl="3">
      <w:start w:val="1"/>
      <w:numFmt w:val="decimal"/>
      <w:lvlText w:val="%1.%2.%3.%4"/>
      <w:lvlJc w:val="left"/>
      <w:pPr>
        <w:tabs>
          <w:tab w:val="num" w:pos="799"/>
        </w:tabs>
        <w:ind w:left="799" w:hanging="799"/>
      </w:pPr>
      <w:rPr>
        <w:rFonts w:ascii="Times" w:hAnsi="Times" w:hint="default"/>
        <w:b/>
        <w:i w:val="0"/>
        <w:sz w:val="20"/>
      </w:rPr>
    </w:lvl>
    <w:lvl w:ilvl="4">
      <w:start w:val="1"/>
      <w:numFmt w:val="decimal"/>
      <w:lvlText w:val="(%5)"/>
      <w:lvlJc w:val="left"/>
      <w:pPr>
        <w:tabs>
          <w:tab w:val="num" w:pos="454"/>
        </w:tabs>
        <w:ind w:left="454" w:hanging="454"/>
      </w:pPr>
      <w:rPr>
        <w:rFonts w:ascii="Times" w:hAnsi="Times" w:hint="default"/>
        <w:b/>
        <w:i w:val="0"/>
        <w:sz w:val="20"/>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8" w15:restartNumberingAfterBreak="0">
    <w:nsid w:val="0B2B0F9C"/>
    <w:multiLevelType w:val="multilevel"/>
    <w:tmpl w:val="77AEB3D2"/>
    <w:lvl w:ilvl="0">
      <w:start w:val="1"/>
      <w:numFmt w:val="decimal"/>
      <w:lvlRestart w:val="0"/>
      <w:isLgl/>
      <w:suff w:val="nothing"/>
      <w:lvlText w:val="%1.   "/>
      <w:lvlJc w:val="left"/>
      <w:pPr>
        <w:ind w:left="0" w:firstLine="0"/>
      </w:pPr>
      <w:rPr>
        <w:rFonts w:ascii="Arial" w:hAnsi="Arial" w:hint="default"/>
        <w:b w:val="0"/>
        <w:i w:val="0"/>
        <w:color w:val="auto"/>
        <w:sz w:val="32"/>
        <w:u w:val="none"/>
      </w:rPr>
    </w:lvl>
    <w:lvl w:ilvl="1">
      <w:start w:val="1"/>
      <w:numFmt w:val="decimal"/>
      <w:isLgl/>
      <w:lvlText w:val="%1.%2"/>
      <w:lvlJc w:val="left"/>
      <w:pPr>
        <w:tabs>
          <w:tab w:val="num" w:pos="799"/>
        </w:tabs>
        <w:ind w:left="799" w:hanging="799"/>
      </w:pPr>
      <w:rPr>
        <w:rFonts w:ascii="Arial" w:hAnsi="Arial" w:hint="default"/>
        <w:b/>
        <w:i w:val="0"/>
        <w:color w:val="auto"/>
        <w:sz w:val="24"/>
        <w:u w:val="none"/>
      </w:rPr>
    </w:lvl>
    <w:lvl w:ilvl="2">
      <w:start w:val="1"/>
      <w:numFmt w:val="decimal"/>
      <w:lvlText w:val="%1.%2.%3"/>
      <w:lvlJc w:val="left"/>
      <w:pPr>
        <w:tabs>
          <w:tab w:val="num" w:pos="799"/>
        </w:tabs>
        <w:ind w:left="799" w:hanging="799"/>
      </w:pPr>
      <w:rPr>
        <w:rFonts w:ascii="Arial" w:hAnsi="Arial" w:hint="default"/>
        <w:b/>
        <w:i w:val="0"/>
        <w:color w:val="auto"/>
        <w:sz w:val="20"/>
        <w:u w:val="none"/>
      </w:rPr>
    </w:lvl>
    <w:lvl w:ilvl="3">
      <w:start w:val="1"/>
      <w:numFmt w:val="decimal"/>
      <w:lvlText w:val="%1.%2.%3.%4"/>
      <w:lvlJc w:val="left"/>
      <w:pPr>
        <w:tabs>
          <w:tab w:val="num" w:pos="799"/>
        </w:tabs>
        <w:ind w:left="799" w:hanging="799"/>
      </w:pPr>
      <w:rPr>
        <w:rFonts w:ascii="Arial" w:hAnsi="Arial" w:hint="default"/>
        <w:b/>
        <w:i w:val="0"/>
        <w:sz w:val="20"/>
      </w:rPr>
    </w:lvl>
    <w:lvl w:ilvl="4">
      <w:start w:val="1"/>
      <w:numFmt w:val="decimal"/>
      <w:lvlText w:val="(%5)"/>
      <w:lvlJc w:val="left"/>
      <w:pPr>
        <w:tabs>
          <w:tab w:val="num" w:pos="454"/>
        </w:tabs>
        <w:ind w:left="454" w:hanging="454"/>
      </w:pPr>
      <w:rPr>
        <w:rFonts w:ascii="Times" w:hAnsi="Times" w:hint="default"/>
        <w:b/>
        <w:i w:val="0"/>
        <w:sz w:val="20"/>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9" w15:restartNumberingAfterBreak="0">
    <w:nsid w:val="126676D4"/>
    <w:multiLevelType w:val="hybridMultilevel"/>
    <w:tmpl w:val="1D444088"/>
    <w:lvl w:ilvl="0" w:tplc="052A5988">
      <w:numFmt w:val="bullet"/>
      <w:lvlText w:val="-"/>
      <w:lvlJc w:val="left"/>
      <w:pPr>
        <w:ind w:left="360" w:hanging="360"/>
      </w:pPr>
      <w:rPr>
        <w:rFonts w:ascii="Times New Roman" w:eastAsia="MS Mincho"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14B214E6"/>
    <w:multiLevelType w:val="hybridMultilevel"/>
    <w:tmpl w:val="3B7A3B3A"/>
    <w:lvl w:ilvl="0" w:tplc="BE5EA3B8">
      <w:numFmt w:val="bullet"/>
      <w:lvlText w:val="-"/>
      <w:lvlJc w:val="left"/>
      <w:pPr>
        <w:ind w:left="360" w:hanging="360"/>
      </w:pPr>
      <w:rPr>
        <w:rFonts w:ascii="Times New Roman" w:eastAsia="MS Mincho"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1894158A"/>
    <w:multiLevelType w:val="hybridMultilevel"/>
    <w:tmpl w:val="7E38D2D4"/>
    <w:lvl w:ilvl="0" w:tplc="B434A48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1A4E4DC5"/>
    <w:multiLevelType w:val="hybridMultilevel"/>
    <w:tmpl w:val="665C3E7E"/>
    <w:lvl w:ilvl="0" w:tplc="F8CA2610">
      <w:numFmt w:val="bullet"/>
      <w:lvlText w:val="-"/>
      <w:lvlJc w:val="left"/>
      <w:pPr>
        <w:ind w:left="420" w:hanging="420"/>
      </w:pPr>
      <w:rPr>
        <w:rFonts w:ascii="Times New Roman" w:eastAsia="MS Mincho"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1B2F0C6B"/>
    <w:multiLevelType w:val="hybridMultilevel"/>
    <w:tmpl w:val="1B74B476"/>
    <w:lvl w:ilvl="0" w:tplc="4F725990">
      <w:start w:val="1"/>
      <w:numFmt w:val="bullet"/>
      <w:lvlText w:val=""/>
      <w:lvlJc w:val="left"/>
      <w:pPr>
        <w:ind w:left="1220" w:hanging="420"/>
      </w:pPr>
      <w:rPr>
        <w:rFonts w:ascii="Wingdings" w:hAnsi="Wingdings" w:hint="default"/>
        <w:sz w:val="10"/>
        <w:szCs w:val="10"/>
      </w:rPr>
    </w:lvl>
    <w:lvl w:ilvl="1" w:tplc="0409000B" w:tentative="1">
      <w:start w:val="1"/>
      <w:numFmt w:val="bullet"/>
      <w:lvlText w:val=""/>
      <w:lvlJc w:val="left"/>
      <w:pPr>
        <w:ind w:left="1640" w:hanging="420"/>
      </w:pPr>
      <w:rPr>
        <w:rFonts w:ascii="Wingdings" w:hAnsi="Wingdings" w:hint="default"/>
      </w:rPr>
    </w:lvl>
    <w:lvl w:ilvl="2" w:tplc="0409000D" w:tentative="1">
      <w:start w:val="1"/>
      <w:numFmt w:val="bullet"/>
      <w:lvlText w:val=""/>
      <w:lvlJc w:val="left"/>
      <w:pPr>
        <w:ind w:left="2060" w:hanging="420"/>
      </w:pPr>
      <w:rPr>
        <w:rFonts w:ascii="Wingdings" w:hAnsi="Wingdings" w:hint="default"/>
      </w:rPr>
    </w:lvl>
    <w:lvl w:ilvl="3" w:tplc="04090001" w:tentative="1">
      <w:start w:val="1"/>
      <w:numFmt w:val="bullet"/>
      <w:lvlText w:val=""/>
      <w:lvlJc w:val="left"/>
      <w:pPr>
        <w:ind w:left="2480" w:hanging="420"/>
      </w:pPr>
      <w:rPr>
        <w:rFonts w:ascii="Wingdings" w:hAnsi="Wingdings" w:hint="default"/>
      </w:rPr>
    </w:lvl>
    <w:lvl w:ilvl="4" w:tplc="0409000B" w:tentative="1">
      <w:start w:val="1"/>
      <w:numFmt w:val="bullet"/>
      <w:lvlText w:val=""/>
      <w:lvlJc w:val="left"/>
      <w:pPr>
        <w:ind w:left="2900" w:hanging="420"/>
      </w:pPr>
      <w:rPr>
        <w:rFonts w:ascii="Wingdings" w:hAnsi="Wingdings" w:hint="default"/>
      </w:rPr>
    </w:lvl>
    <w:lvl w:ilvl="5" w:tplc="0409000D" w:tentative="1">
      <w:start w:val="1"/>
      <w:numFmt w:val="bullet"/>
      <w:lvlText w:val=""/>
      <w:lvlJc w:val="left"/>
      <w:pPr>
        <w:ind w:left="3320" w:hanging="420"/>
      </w:pPr>
      <w:rPr>
        <w:rFonts w:ascii="Wingdings" w:hAnsi="Wingdings" w:hint="default"/>
      </w:rPr>
    </w:lvl>
    <w:lvl w:ilvl="6" w:tplc="04090001" w:tentative="1">
      <w:start w:val="1"/>
      <w:numFmt w:val="bullet"/>
      <w:lvlText w:val=""/>
      <w:lvlJc w:val="left"/>
      <w:pPr>
        <w:ind w:left="3740" w:hanging="420"/>
      </w:pPr>
      <w:rPr>
        <w:rFonts w:ascii="Wingdings" w:hAnsi="Wingdings" w:hint="default"/>
      </w:rPr>
    </w:lvl>
    <w:lvl w:ilvl="7" w:tplc="0409000B" w:tentative="1">
      <w:start w:val="1"/>
      <w:numFmt w:val="bullet"/>
      <w:lvlText w:val=""/>
      <w:lvlJc w:val="left"/>
      <w:pPr>
        <w:ind w:left="4160" w:hanging="420"/>
      </w:pPr>
      <w:rPr>
        <w:rFonts w:ascii="Wingdings" w:hAnsi="Wingdings" w:hint="default"/>
      </w:rPr>
    </w:lvl>
    <w:lvl w:ilvl="8" w:tplc="0409000D" w:tentative="1">
      <w:start w:val="1"/>
      <w:numFmt w:val="bullet"/>
      <w:lvlText w:val=""/>
      <w:lvlJc w:val="left"/>
      <w:pPr>
        <w:ind w:left="4580" w:hanging="420"/>
      </w:pPr>
      <w:rPr>
        <w:rFonts w:ascii="Wingdings" w:hAnsi="Wingdings" w:hint="default"/>
      </w:rPr>
    </w:lvl>
  </w:abstractNum>
  <w:abstractNum w:abstractNumId="14" w15:restartNumberingAfterBreak="0">
    <w:nsid w:val="1EB835CC"/>
    <w:multiLevelType w:val="hybridMultilevel"/>
    <w:tmpl w:val="21BC7EDE"/>
    <w:lvl w:ilvl="0" w:tplc="004CA038">
      <w:start w:val="1"/>
      <w:numFmt w:val="bullet"/>
      <w:lvlRestart w:val="0"/>
      <w:pStyle w:val="table1unordered"/>
      <w:lvlText w:val=""/>
      <w:lvlJc w:val="left"/>
      <w:pPr>
        <w:tabs>
          <w:tab w:val="num" w:pos="346"/>
        </w:tabs>
        <w:ind w:left="346" w:hanging="289"/>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1987139"/>
    <w:multiLevelType w:val="hybridMultilevel"/>
    <w:tmpl w:val="03BCABC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23844719"/>
    <w:multiLevelType w:val="multilevel"/>
    <w:tmpl w:val="19564EE0"/>
    <w:lvl w:ilvl="0">
      <w:start w:val="1"/>
      <w:numFmt w:val="decimal"/>
      <w:lvlRestart w:val="0"/>
      <w:isLgl/>
      <w:suff w:val="nothing"/>
      <w:lvlText w:val="%1."/>
      <w:lvlJc w:val="left"/>
      <w:pPr>
        <w:ind w:left="0" w:firstLine="0"/>
      </w:pPr>
      <w:rPr>
        <w:rFonts w:ascii="Arial" w:hAnsi="Arial" w:hint="default"/>
        <w:b/>
        <w:i w:val="0"/>
        <w:color w:val="auto"/>
        <w:sz w:val="32"/>
        <w:u w:val="none"/>
      </w:rPr>
    </w:lvl>
    <w:lvl w:ilvl="1">
      <w:start w:val="1"/>
      <w:numFmt w:val="decimal"/>
      <w:isLgl/>
      <w:lvlText w:val="%1.%2"/>
      <w:lvlJc w:val="left"/>
      <w:pPr>
        <w:tabs>
          <w:tab w:val="num" w:pos="799"/>
        </w:tabs>
        <w:ind w:left="799" w:hanging="799"/>
      </w:pPr>
      <w:rPr>
        <w:rFonts w:ascii="Arial" w:hAnsi="Arial" w:hint="default"/>
        <w:b/>
        <w:i w:val="0"/>
        <w:color w:val="auto"/>
        <w:sz w:val="24"/>
        <w:u w:val="none"/>
      </w:rPr>
    </w:lvl>
    <w:lvl w:ilvl="2">
      <w:start w:val="1"/>
      <w:numFmt w:val="decimal"/>
      <w:lvlText w:val="%1.%2.%3"/>
      <w:lvlJc w:val="left"/>
      <w:pPr>
        <w:tabs>
          <w:tab w:val="num" w:pos="799"/>
        </w:tabs>
        <w:ind w:left="799" w:hanging="799"/>
      </w:pPr>
      <w:rPr>
        <w:rFonts w:ascii="Arial" w:hAnsi="Arial" w:hint="default"/>
        <w:b/>
        <w:i w:val="0"/>
        <w:color w:val="auto"/>
        <w:sz w:val="20"/>
        <w:u w:val="none"/>
      </w:rPr>
    </w:lvl>
    <w:lvl w:ilvl="3">
      <w:start w:val="1"/>
      <w:numFmt w:val="decimal"/>
      <w:lvlText w:val="%1.%2.%3.%4"/>
      <w:lvlJc w:val="left"/>
      <w:pPr>
        <w:tabs>
          <w:tab w:val="num" w:pos="799"/>
        </w:tabs>
        <w:ind w:left="799" w:hanging="799"/>
      </w:pPr>
      <w:rPr>
        <w:rFonts w:ascii="Arial" w:hAnsi="Arial" w:hint="default"/>
        <w:b/>
        <w:i w:val="0"/>
        <w:sz w:val="20"/>
      </w:rPr>
    </w:lvl>
    <w:lvl w:ilvl="4">
      <w:start w:val="1"/>
      <w:numFmt w:val="decimal"/>
      <w:lvlText w:val="(%5)"/>
      <w:lvlJc w:val="left"/>
      <w:pPr>
        <w:tabs>
          <w:tab w:val="num" w:pos="454"/>
        </w:tabs>
        <w:ind w:left="454" w:hanging="454"/>
      </w:pPr>
      <w:rPr>
        <w:rFonts w:ascii="Times" w:hAnsi="Times" w:hint="default"/>
        <w:b/>
        <w:i w:val="0"/>
        <w:sz w:val="20"/>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17" w15:restartNumberingAfterBreak="0">
    <w:nsid w:val="266D6C10"/>
    <w:multiLevelType w:val="multilevel"/>
    <w:tmpl w:val="A8C2B0D0"/>
    <w:lvl w:ilvl="0">
      <w:start w:val="12"/>
      <w:numFmt w:val="none"/>
      <w:lvlRestart w:val="0"/>
      <w:isLgl/>
      <w:suff w:val="nothing"/>
      <w:lvlText w:val=""/>
      <w:lvlJc w:val="left"/>
      <w:pPr>
        <w:ind w:left="0" w:firstLine="0"/>
      </w:pPr>
      <w:rPr>
        <w:rFonts w:ascii="Times" w:hAnsi="Times" w:hint="default"/>
        <w:b w:val="0"/>
        <w:i w:val="0"/>
        <w:color w:val="auto"/>
        <w:sz w:val="32"/>
        <w:u w:val="none"/>
      </w:rPr>
    </w:lvl>
    <w:lvl w:ilvl="1">
      <w:start w:val="1"/>
      <w:numFmt w:val="decimal"/>
      <w:isLgl/>
      <w:lvlText w:val="%1.%2"/>
      <w:lvlJc w:val="left"/>
      <w:pPr>
        <w:tabs>
          <w:tab w:val="num" w:pos="799"/>
        </w:tabs>
        <w:ind w:left="799" w:hanging="799"/>
      </w:pPr>
      <w:rPr>
        <w:rFonts w:ascii="Times" w:hAnsi="Times" w:hint="default"/>
        <w:b/>
        <w:i w:val="0"/>
        <w:color w:val="auto"/>
        <w:sz w:val="24"/>
        <w:u w:val="none"/>
      </w:rPr>
    </w:lvl>
    <w:lvl w:ilvl="2">
      <w:start w:val="1"/>
      <w:numFmt w:val="decimal"/>
      <w:lvlText w:val="%1.%2.%3"/>
      <w:lvlJc w:val="left"/>
      <w:pPr>
        <w:tabs>
          <w:tab w:val="num" w:pos="799"/>
        </w:tabs>
        <w:ind w:left="799" w:hanging="799"/>
      </w:pPr>
      <w:rPr>
        <w:rFonts w:ascii="Times" w:hAnsi="Times" w:hint="default"/>
        <w:b/>
        <w:i w:val="0"/>
        <w:color w:val="auto"/>
        <w:sz w:val="20"/>
        <w:u w:val="none"/>
      </w:rPr>
    </w:lvl>
    <w:lvl w:ilvl="3">
      <w:start w:val="1"/>
      <w:numFmt w:val="decimal"/>
      <w:lvlText w:val="(%4)"/>
      <w:lvlJc w:val="left"/>
      <w:pPr>
        <w:tabs>
          <w:tab w:val="num" w:pos="454"/>
        </w:tabs>
        <w:ind w:left="454" w:hanging="454"/>
      </w:pPr>
      <w:rPr>
        <w:rFonts w:ascii="Times New Roman" w:hAnsi="Times New Roman" w:hint="default"/>
        <w:b/>
        <w:i w:val="0"/>
        <w:sz w:val="20"/>
      </w:rPr>
    </w:lvl>
    <w:lvl w:ilvl="4">
      <w:start w:val="1"/>
      <w:numFmt w:val="lowerLetter"/>
      <w:lvlText w:val="(%5)"/>
      <w:lvlJc w:val="left"/>
      <w:pPr>
        <w:tabs>
          <w:tab w:val="num" w:pos="454"/>
        </w:tabs>
        <w:ind w:left="454" w:hanging="454"/>
      </w:pPr>
      <w:rPr>
        <w:rFonts w:ascii="Times New Roman" w:hAnsi="Times New Roman" w:hint="default"/>
        <w:b/>
        <w:i w:val="0"/>
        <w:sz w:val="20"/>
      </w:rPr>
    </w:lvl>
    <w:lvl w:ilvl="5">
      <w:start w:val="1"/>
      <w:numFmt w:val="lowerLetter"/>
      <w:pStyle w:val="Heading6"/>
      <w:lvlText w:val="%1(%6)"/>
      <w:lvlJc w:val="left"/>
      <w:pPr>
        <w:tabs>
          <w:tab w:val="num" w:pos="454"/>
        </w:tabs>
        <w:ind w:left="454" w:hanging="454"/>
      </w:pPr>
      <w:rPr>
        <w:rFonts w:ascii="Times" w:hAnsi="Times" w:hint="default"/>
        <w:b/>
        <w:i w:val="0"/>
        <w:sz w:val="20"/>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18" w15:restartNumberingAfterBreak="0">
    <w:nsid w:val="29A963FD"/>
    <w:multiLevelType w:val="multilevel"/>
    <w:tmpl w:val="E248A284"/>
    <w:lvl w:ilvl="0">
      <w:start w:val="1"/>
      <w:numFmt w:val="bullet"/>
      <w:lvlText w:val=""/>
      <w:lvlJc w:val="left"/>
      <w:pPr>
        <w:tabs>
          <w:tab w:val="num" w:pos="289"/>
        </w:tabs>
        <w:ind w:left="289" w:hanging="289"/>
      </w:pPr>
      <w:rPr>
        <w:rFonts w:ascii="Symbol" w:hAnsi="Symbol" w:hint="default"/>
        <w:sz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A1F1241"/>
    <w:multiLevelType w:val="hybridMultilevel"/>
    <w:tmpl w:val="BE3481C0"/>
    <w:lvl w:ilvl="0" w:tplc="B3AA36D4">
      <w:start w:val="1"/>
      <w:numFmt w:val="decimal"/>
      <w:lvlText w:val="%1."/>
      <w:lvlJc w:val="left"/>
      <w:pPr>
        <w:ind w:left="1155" w:hanging="555"/>
      </w:pPr>
      <w:rPr>
        <w:rFonts w:eastAsia="MS Mincho" w:hint="default"/>
      </w:rPr>
    </w:lvl>
    <w:lvl w:ilvl="1" w:tplc="04090017" w:tentative="1">
      <w:start w:val="1"/>
      <w:numFmt w:val="aiueoFullWidth"/>
      <w:lvlText w:val="(%2)"/>
      <w:lvlJc w:val="left"/>
      <w:pPr>
        <w:ind w:left="1440" w:hanging="420"/>
      </w:pPr>
    </w:lvl>
    <w:lvl w:ilvl="2" w:tplc="04090011" w:tentative="1">
      <w:start w:val="1"/>
      <w:numFmt w:val="decimalEnclosedCircle"/>
      <w:lvlText w:val="%3"/>
      <w:lvlJc w:val="left"/>
      <w:pPr>
        <w:ind w:left="1860" w:hanging="420"/>
      </w:pPr>
    </w:lvl>
    <w:lvl w:ilvl="3" w:tplc="0409000F" w:tentative="1">
      <w:start w:val="1"/>
      <w:numFmt w:val="decimal"/>
      <w:lvlText w:val="%4."/>
      <w:lvlJc w:val="left"/>
      <w:pPr>
        <w:ind w:left="2280" w:hanging="420"/>
      </w:pPr>
    </w:lvl>
    <w:lvl w:ilvl="4" w:tplc="04090017" w:tentative="1">
      <w:start w:val="1"/>
      <w:numFmt w:val="aiueoFullWidth"/>
      <w:lvlText w:val="(%5)"/>
      <w:lvlJc w:val="left"/>
      <w:pPr>
        <w:ind w:left="2700" w:hanging="420"/>
      </w:pPr>
    </w:lvl>
    <w:lvl w:ilvl="5" w:tplc="04090011" w:tentative="1">
      <w:start w:val="1"/>
      <w:numFmt w:val="decimalEnclosedCircle"/>
      <w:lvlText w:val="%6"/>
      <w:lvlJc w:val="left"/>
      <w:pPr>
        <w:ind w:left="3120" w:hanging="420"/>
      </w:pPr>
    </w:lvl>
    <w:lvl w:ilvl="6" w:tplc="0409000F" w:tentative="1">
      <w:start w:val="1"/>
      <w:numFmt w:val="decimal"/>
      <w:lvlText w:val="%7."/>
      <w:lvlJc w:val="left"/>
      <w:pPr>
        <w:ind w:left="3540" w:hanging="420"/>
      </w:pPr>
    </w:lvl>
    <w:lvl w:ilvl="7" w:tplc="04090017" w:tentative="1">
      <w:start w:val="1"/>
      <w:numFmt w:val="aiueoFullWidth"/>
      <w:lvlText w:val="(%8)"/>
      <w:lvlJc w:val="left"/>
      <w:pPr>
        <w:ind w:left="3960" w:hanging="420"/>
      </w:pPr>
    </w:lvl>
    <w:lvl w:ilvl="8" w:tplc="04090011" w:tentative="1">
      <w:start w:val="1"/>
      <w:numFmt w:val="decimalEnclosedCircle"/>
      <w:lvlText w:val="%9"/>
      <w:lvlJc w:val="left"/>
      <w:pPr>
        <w:ind w:left="4380" w:hanging="420"/>
      </w:pPr>
    </w:lvl>
  </w:abstractNum>
  <w:abstractNum w:abstractNumId="20" w15:restartNumberingAfterBreak="0">
    <w:nsid w:val="2D037F58"/>
    <w:multiLevelType w:val="hybridMultilevel"/>
    <w:tmpl w:val="0C72DCEE"/>
    <w:lvl w:ilvl="0" w:tplc="7F9C2966">
      <w:start w:val="1"/>
      <w:numFmt w:val="bullet"/>
      <w:lvlText w:val=""/>
      <w:lvlJc w:val="left"/>
      <w:pPr>
        <w:ind w:left="420" w:hanging="420"/>
      </w:pPr>
      <w:rPr>
        <w:rFonts w:ascii="Wingdings" w:hAnsi="Wingdings" w:hint="default"/>
        <w:sz w:val="10"/>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305562DD"/>
    <w:multiLevelType w:val="hybridMultilevel"/>
    <w:tmpl w:val="03BCABC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306959D6"/>
    <w:multiLevelType w:val="hybridMultilevel"/>
    <w:tmpl w:val="2BBE630A"/>
    <w:lvl w:ilvl="0" w:tplc="10D63CBA">
      <w:start w:val="1"/>
      <w:numFmt w:val="decimal"/>
      <w:lvlText w:val="%1."/>
      <w:lvlJc w:val="left"/>
      <w:pPr>
        <w:ind w:left="786" w:hanging="360"/>
      </w:pPr>
      <w:rPr>
        <w:rFonts w:hint="default"/>
      </w:rPr>
    </w:lvl>
    <w:lvl w:ilvl="1" w:tplc="04090017" w:tentative="1">
      <w:start w:val="1"/>
      <w:numFmt w:val="aiueoFullWidth"/>
      <w:lvlText w:val="(%2)"/>
      <w:lvlJc w:val="left"/>
      <w:pPr>
        <w:ind w:left="1266" w:hanging="420"/>
      </w:pPr>
    </w:lvl>
    <w:lvl w:ilvl="2" w:tplc="04090011" w:tentative="1">
      <w:start w:val="1"/>
      <w:numFmt w:val="decimalEnclosedCircle"/>
      <w:lvlText w:val="%3"/>
      <w:lvlJc w:val="left"/>
      <w:pPr>
        <w:ind w:left="1686" w:hanging="420"/>
      </w:pPr>
    </w:lvl>
    <w:lvl w:ilvl="3" w:tplc="0409000F" w:tentative="1">
      <w:start w:val="1"/>
      <w:numFmt w:val="decimal"/>
      <w:lvlText w:val="%4."/>
      <w:lvlJc w:val="left"/>
      <w:pPr>
        <w:ind w:left="2106" w:hanging="420"/>
      </w:pPr>
    </w:lvl>
    <w:lvl w:ilvl="4" w:tplc="04090017" w:tentative="1">
      <w:start w:val="1"/>
      <w:numFmt w:val="aiueoFullWidth"/>
      <w:lvlText w:val="(%5)"/>
      <w:lvlJc w:val="left"/>
      <w:pPr>
        <w:ind w:left="2526" w:hanging="420"/>
      </w:pPr>
    </w:lvl>
    <w:lvl w:ilvl="5" w:tplc="04090011" w:tentative="1">
      <w:start w:val="1"/>
      <w:numFmt w:val="decimalEnclosedCircle"/>
      <w:lvlText w:val="%6"/>
      <w:lvlJc w:val="left"/>
      <w:pPr>
        <w:ind w:left="2946" w:hanging="420"/>
      </w:pPr>
    </w:lvl>
    <w:lvl w:ilvl="6" w:tplc="0409000F" w:tentative="1">
      <w:start w:val="1"/>
      <w:numFmt w:val="decimal"/>
      <w:lvlText w:val="%7."/>
      <w:lvlJc w:val="left"/>
      <w:pPr>
        <w:ind w:left="3366" w:hanging="420"/>
      </w:pPr>
    </w:lvl>
    <w:lvl w:ilvl="7" w:tplc="04090017" w:tentative="1">
      <w:start w:val="1"/>
      <w:numFmt w:val="aiueoFullWidth"/>
      <w:lvlText w:val="(%8)"/>
      <w:lvlJc w:val="left"/>
      <w:pPr>
        <w:ind w:left="3786" w:hanging="420"/>
      </w:pPr>
    </w:lvl>
    <w:lvl w:ilvl="8" w:tplc="04090011" w:tentative="1">
      <w:start w:val="1"/>
      <w:numFmt w:val="decimalEnclosedCircle"/>
      <w:lvlText w:val="%9"/>
      <w:lvlJc w:val="left"/>
      <w:pPr>
        <w:ind w:left="4206" w:hanging="420"/>
      </w:pPr>
    </w:lvl>
  </w:abstractNum>
  <w:abstractNum w:abstractNumId="23" w15:restartNumberingAfterBreak="0">
    <w:nsid w:val="32F235C4"/>
    <w:multiLevelType w:val="multilevel"/>
    <w:tmpl w:val="23D60EA0"/>
    <w:lvl w:ilvl="0">
      <w:start w:val="1"/>
      <w:numFmt w:val="decimal"/>
      <w:lvlRestart w:val="0"/>
      <w:pStyle w:val="Heading1"/>
      <w:isLgl/>
      <w:suff w:val="nothing"/>
      <w:lvlText w:val="%1."/>
      <w:lvlJc w:val="left"/>
      <w:pPr>
        <w:ind w:left="0" w:firstLine="0"/>
      </w:pPr>
      <w:rPr>
        <w:rFonts w:ascii="Arial" w:hAnsi="Arial" w:hint="default"/>
        <w:b/>
        <w:i w:val="0"/>
        <w:color w:val="auto"/>
        <w:sz w:val="32"/>
        <w:u w:val="none"/>
      </w:rPr>
    </w:lvl>
    <w:lvl w:ilvl="1">
      <w:start w:val="1"/>
      <w:numFmt w:val="decimal"/>
      <w:pStyle w:val="Heading2"/>
      <w:isLgl/>
      <w:lvlText w:val="%1.%2"/>
      <w:lvlJc w:val="left"/>
      <w:pPr>
        <w:tabs>
          <w:tab w:val="num" w:pos="799"/>
        </w:tabs>
        <w:ind w:left="799" w:hanging="799"/>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99"/>
        </w:tabs>
        <w:ind w:left="799" w:hanging="799"/>
      </w:pPr>
      <w:rPr>
        <w:rFonts w:ascii="Arial" w:hAnsi="Arial" w:hint="default"/>
        <w:b/>
        <w:i w:val="0"/>
        <w:color w:val="auto"/>
        <w:sz w:val="20"/>
        <w:u w:val="none"/>
      </w:rPr>
    </w:lvl>
    <w:lvl w:ilvl="3">
      <w:start w:val="1"/>
      <w:numFmt w:val="decimal"/>
      <w:pStyle w:val="Heading4"/>
      <w:lvlText w:val="%1.%2.%3.%4"/>
      <w:lvlJc w:val="left"/>
      <w:pPr>
        <w:tabs>
          <w:tab w:val="num" w:pos="799"/>
        </w:tabs>
        <w:ind w:left="799" w:hanging="799"/>
      </w:pPr>
      <w:rPr>
        <w:rFonts w:ascii="Arial" w:hAnsi="Arial" w:hint="default"/>
        <w:b/>
        <w:i w:val="0"/>
        <w:sz w:val="20"/>
      </w:rPr>
    </w:lvl>
    <w:lvl w:ilvl="4">
      <w:start w:val="1"/>
      <w:numFmt w:val="decimal"/>
      <w:pStyle w:val="Heading5"/>
      <w:lvlText w:val="(%5)"/>
      <w:lvlJc w:val="left"/>
      <w:pPr>
        <w:tabs>
          <w:tab w:val="num" w:pos="454"/>
        </w:tabs>
        <w:ind w:left="454" w:hanging="454"/>
      </w:pPr>
      <w:rPr>
        <w:rFonts w:ascii="Times" w:hAnsi="Times" w:hint="default"/>
        <w:b/>
        <w:i w:val="0"/>
        <w:sz w:val="20"/>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24" w15:restartNumberingAfterBreak="0">
    <w:nsid w:val="37865A4F"/>
    <w:multiLevelType w:val="multilevel"/>
    <w:tmpl w:val="FC90E836"/>
    <w:lvl w:ilvl="0">
      <w:start w:val="1"/>
      <w:numFmt w:val="decimal"/>
      <w:lvlRestart w:val="0"/>
      <w:isLgl/>
      <w:suff w:val="nothing"/>
      <w:lvlText w:val="%1."/>
      <w:lvlJc w:val="left"/>
      <w:pPr>
        <w:ind w:left="0" w:firstLine="0"/>
      </w:pPr>
      <w:rPr>
        <w:rFonts w:ascii="Arial" w:hAnsi="Arial" w:hint="default"/>
        <w:b w:val="0"/>
        <w:i w:val="0"/>
        <w:color w:val="auto"/>
        <w:sz w:val="32"/>
        <w:u w:val="none"/>
      </w:rPr>
    </w:lvl>
    <w:lvl w:ilvl="1">
      <w:start w:val="1"/>
      <w:numFmt w:val="decimal"/>
      <w:isLgl/>
      <w:lvlText w:val="%1.%2"/>
      <w:lvlJc w:val="left"/>
      <w:pPr>
        <w:tabs>
          <w:tab w:val="num" w:pos="799"/>
        </w:tabs>
        <w:ind w:left="799" w:hanging="799"/>
      </w:pPr>
      <w:rPr>
        <w:rFonts w:ascii="Arial" w:hAnsi="Arial" w:hint="default"/>
        <w:b/>
        <w:i w:val="0"/>
        <w:color w:val="auto"/>
        <w:sz w:val="24"/>
        <w:u w:val="none"/>
      </w:rPr>
    </w:lvl>
    <w:lvl w:ilvl="2">
      <w:start w:val="1"/>
      <w:numFmt w:val="decimal"/>
      <w:lvlText w:val="%1.%2.%3"/>
      <w:lvlJc w:val="left"/>
      <w:pPr>
        <w:tabs>
          <w:tab w:val="num" w:pos="799"/>
        </w:tabs>
        <w:ind w:left="799" w:hanging="799"/>
      </w:pPr>
      <w:rPr>
        <w:rFonts w:ascii="Arial" w:hAnsi="Arial" w:hint="default"/>
        <w:b/>
        <w:i w:val="0"/>
        <w:color w:val="auto"/>
        <w:sz w:val="20"/>
        <w:u w:val="none"/>
      </w:rPr>
    </w:lvl>
    <w:lvl w:ilvl="3">
      <w:start w:val="1"/>
      <w:numFmt w:val="decimal"/>
      <w:lvlText w:val="%1.%2.%3.%4"/>
      <w:lvlJc w:val="left"/>
      <w:pPr>
        <w:tabs>
          <w:tab w:val="num" w:pos="799"/>
        </w:tabs>
        <w:ind w:left="799" w:hanging="799"/>
      </w:pPr>
      <w:rPr>
        <w:rFonts w:ascii="Times" w:hAnsi="Times" w:hint="default"/>
        <w:b/>
        <w:i w:val="0"/>
        <w:sz w:val="20"/>
      </w:rPr>
    </w:lvl>
    <w:lvl w:ilvl="4">
      <w:start w:val="1"/>
      <w:numFmt w:val="decimal"/>
      <w:lvlText w:val="(%5)"/>
      <w:lvlJc w:val="left"/>
      <w:pPr>
        <w:tabs>
          <w:tab w:val="num" w:pos="454"/>
        </w:tabs>
        <w:ind w:left="454" w:hanging="454"/>
      </w:pPr>
      <w:rPr>
        <w:rFonts w:ascii="Times" w:hAnsi="Times" w:hint="default"/>
        <w:b/>
        <w:i w:val="0"/>
        <w:sz w:val="20"/>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25" w15:restartNumberingAfterBreak="0">
    <w:nsid w:val="38863668"/>
    <w:multiLevelType w:val="hybridMultilevel"/>
    <w:tmpl w:val="374AA52C"/>
    <w:lvl w:ilvl="0" w:tplc="5FD4BC44">
      <w:start w:val="1"/>
      <w:numFmt w:val="bullet"/>
      <w:lvlRestart w:val="0"/>
      <w:pStyle w:val="table2unordered"/>
      <w:lvlText w:val=""/>
      <w:lvlJc w:val="left"/>
      <w:pPr>
        <w:tabs>
          <w:tab w:val="num" w:pos="576"/>
        </w:tabs>
        <w:ind w:left="576" w:hanging="289"/>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9F53D25"/>
    <w:multiLevelType w:val="multilevel"/>
    <w:tmpl w:val="09E88E24"/>
    <w:lvl w:ilvl="0">
      <w:start w:val="1"/>
      <w:numFmt w:val="decimal"/>
      <w:lvlRestart w:val="0"/>
      <w:isLgl/>
      <w:suff w:val="nothing"/>
      <w:lvlText w:val="%1."/>
      <w:lvlJc w:val="left"/>
      <w:pPr>
        <w:ind w:left="0" w:firstLine="0"/>
      </w:pPr>
      <w:rPr>
        <w:rFonts w:ascii="Arial" w:hAnsi="Arial" w:hint="default"/>
        <w:b w:val="0"/>
        <w:i w:val="0"/>
        <w:color w:val="auto"/>
        <w:sz w:val="32"/>
        <w:u w:val="none"/>
      </w:rPr>
    </w:lvl>
    <w:lvl w:ilvl="1">
      <w:start w:val="1"/>
      <w:numFmt w:val="decimal"/>
      <w:isLgl/>
      <w:lvlText w:val="%1.%2"/>
      <w:lvlJc w:val="left"/>
      <w:pPr>
        <w:tabs>
          <w:tab w:val="num" w:pos="799"/>
        </w:tabs>
        <w:ind w:left="799" w:hanging="799"/>
      </w:pPr>
      <w:rPr>
        <w:rFonts w:ascii="Arial" w:hAnsi="Arial" w:hint="default"/>
        <w:b/>
        <w:i w:val="0"/>
        <w:color w:val="auto"/>
        <w:sz w:val="24"/>
        <w:u w:val="none"/>
      </w:rPr>
    </w:lvl>
    <w:lvl w:ilvl="2">
      <w:start w:val="1"/>
      <w:numFmt w:val="decimal"/>
      <w:lvlText w:val="%1.%2.%3"/>
      <w:lvlJc w:val="left"/>
      <w:pPr>
        <w:tabs>
          <w:tab w:val="num" w:pos="799"/>
        </w:tabs>
        <w:ind w:left="799" w:hanging="799"/>
      </w:pPr>
      <w:rPr>
        <w:rFonts w:ascii="Times" w:hAnsi="Times" w:hint="default"/>
        <w:b/>
        <w:i w:val="0"/>
        <w:color w:val="auto"/>
        <w:sz w:val="20"/>
        <w:u w:val="none"/>
      </w:rPr>
    </w:lvl>
    <w:lvl w:ilvl="3">
      <w:start w:val="1"/>
      <w:numFmt w:val="decimal"/>
      <w:lvlText w:val="%1.%2.%3.%4"/>
      <w:lvlJc w:val="left"/>
      <w:pPr>
        <w:tabs>
          <w:tab w:val="num" w:pos="799"/>
        </w:tabs>
        <w:ind w:left="799" w:hanging="799"/>
      </w:pPr>
      <w:rPr>
        <w:rFonts w:ascii="Times" w:hAnsi="Times" w:hint="default"/>
        <w:b/>
        <w:i w:val="0"/>
        <w:sz w:val="20"/>
      </w:rPr>
    </w:lvl>
    <w:lvl w:ilvl="4">
      <w:start w:val="1"/>
      <w:numFmt w:val="decimal"/>
      <w:lvlText w:val="(%5)"/>
      <w:lvlJc w:val="left"/>
      <w:pPr>
        <w:tabs>
          <w:tab w:val="num" w:pos="454"/>
        </w:tabs>
        <w:ind w:left="454" w:hanging="454"/>
      </w:pPr>
      <w:rPr>
        <w:rFonts w:ascii="Times" w:hAnsi="Times" w:hint="default"/>
        <w:b/>
        <w:i w:val="0"/>
        <w:sz w:val="20"/>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27" w15:restartNumberingAfterBreak="0">
    <w:nsid w:val="3DC1474D"/>
    <w:multiLevelType w:val="hybridMultilevel"/>
    <w:tmpl w:val="714E3054"/>
    <w:lvl w:ilvl="0" w:tplc="7D7A17E8">
      <w:start w:val="1"/>
      <w:numFmt w:val="bullet"/>
      <w:pStyle w:val="Level1unordered"/>
      <w:lvlText w:val=""/>
      <w:lvlJc w:val="left"/>
      <w:pPr>
        <w:tabs>
          <w:tab w:val="num" w:pos="289"/>
        </w:tabs>
        <w:ind w:left="289" w:hanging="289"/>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0EA05A2"/>
    <w:multiLevelType w:val="multilevel"/>
    <w:tmpl w:val="C95EBFFA"/>
    <w:lvl w:ilvl="0">
      <w:start w:val="1"/>
      <w:numFmt w:val="decimal"/>
      <w:lvlRestart w:val="0"/>
      <w:isLgl/>
      <w:suff w:val="nothing"/>
      <w:lvlText w:val="%1."/>
      <w:lvlJc w:val="left"/>
      <w:pPr>
        <w:ind w:left="0" w:firstLine="0"/>
      </w:pPr>
      <w:rPr>
        <w:rFonts w:ascii="Arial" w:hAnsi="Arial" w:hint="default"/>
        <w:b w:val="0"/>
        <w:i w:val="0"/>
        <w:color w:val="auto"/>
        <w:sz w:val="32"/>
        <w:u w:val="none"/>
      </w:rPr>
    </w:lvl>
    <w:lvl w:ilvl="1">
      <w:start w:val="1"/>
      <w:numFmt w:val="decimal"/>
      <w:isLgl/>
      <w:lvlText w:val="%1.%2"/>
      <w:lvlJc w:val="left"/>
      <w:pPr>
        <w:tabs>
          <w:tab w:val="num" w:pos="799"/>
        </w:tabs>
        <w:ind w:left="799" w:hanging="799"/>
      </w:pPr>
      <w:rPr>
        <w:rFonts w:ascii="Arial" w:hAnsi="Arial" w:hint="default"/>
        <w:b/>
        <w:i w:val="0"/>
        <w:color w:val="auto"/>
        <w:sz w:val="24"/>
        <w:u w:val="none"/>
      </w:rPr>
    </w:lvl>
    <w:lvl w:ilvl="2">
      <w:start w:val="1"/>
      <w:numFmt w:val="decimal"/>
      <w:lvlText w:val="%1.%2.%3"/>
      <w:lvlJc w:val="left"/>
      <w:pPr>
        <w:tabs>
          <w:tab w:val="num" w:pos="799"/>
        </w:tabs>
        <w:ind w:left="799" w:hanging="799"/>
      </w:pPr>
      <w:rPr>
        <w:rFonts w:ascii="Arial" w:hAnsi="Arial" w:hint="default"/>
        <w:b/>
        <w:i w:val="0"/>
        <w:color w:val="auto"/>
        <w:sz w:val="20"/>
        <w:u w:val="none"/>
      </w:rPr>
    </w:lvl>
    <w:lvl w:ilvl="3">
      <w:start w:val="1"/>
      <w:numFmt w:val="decimal"/>
      <w:lvlText w:val="%1.%2.%3.%4"/>
      <w:lvlJc w:val="left"/>
      <w:pPr>
        <w:tabs>
          <w:tab w:val="num" w:pos="799"/>
        </w:tabs>
        <w:ind w:left="799" w:hanging="799"/>
      </w:pPr>
      <w:rPr>
        <w:rFonts w:ascii="Arial" w:hAnsi="Arial" w:hint="default"/>
        <w:b/>
        <w:i w:val="0"/>
        <w:sz w:val="20"/>
      </w:rPr>
    </w:lvl>
    <w:lvl w:ilvl="4">
      <w:start w:val="1"/>
      <w:numFmt w:val="decimal"/>
      <w:lvlText w:val="(%5)"/>
      <w:lvlJc w:val="left"/>
      <w:pPr>
        <w:tabs>
          <w:tab w:val="num" w:pos="454"/>
        </w:tabs>
        <w:ind w:left="454" w:hanging="454"/>
      </w:pPr>
      <w:rPr>
        <w:rFonts w:ascii="Times" w:hAnsi="Times" w:hint="default"/>
        <w:b/>
        <w:i w:val="0"/>
        <w:sz w:val="20"/>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29" w15:restartNumberingAfterBreak="0">
    <w:nsid w:val="433800FB"/>
    <w:multiLevelType w:val="hybridMultilevel"/>
    <w:tmpl w:val="B0124C2E"/>
    <w:lvl w:ilvl="0" w:tplc="F8CA2610">
      <w:numFmt w:val="bullet"/>
      <w:lvlText w:val="-"/>
      <w:lvlJc w:val="left"/>
      <w:pPr>
        <w:ind w:left="908" w:hanging="420"/>
      </w:pPr>
      <w:rPr>
        <w:rFonts w:ascii="Times New Roman" w:eastAsia="MS Mincho" w:hAnsi="Times New Roman" w:cs="Times New Roman" w:hint="default"/>
      </w:rPr>
    </w:lvl>
    <w:lvl w:ilvl="1" w:tplc="0409000B" w:tentative="1">
      <w:start w:val="1"/>
      <w:numFmt w:val="bullet"/>
      <w:lvlText w:val=""/>
      <w:lvlJc w:val="left"/>
      <w:pPr>
        <w:ind w:left="1328" w:hanging="420"/>
      </w:pPr>
      <w:rPr>
        <w:rFonts w:ascii="Wingdings" w:hAnsi="Wingdings" w:hint="default"/>
      </w:rPr>
    </w:lvl>
    <w:lvl w:ilvl="2" w:tplc="0409000D" w:tentative="1">
      <w:start w:val="1"/>
      <w:numFmt w:val="bullet"/>
      <w:lvlText w:val=""/>
      <w:lvlJc w:val="left"/>
      <w:pPr>
        <w:ind w:left="1748" w:hanging="420"/>
      </w:pPr>
      <w:rPr>
        <w:rFonts w:ascii="Wingdings" w:hAnsi="Wingdings" w:hint="default"/>
      </w:rPr>
    </w:lvl>
    <w:lvl w:ilvl="3" w:tplc="04090001" w:tentative="1">
      <w:start w:val="1"/>
      <w:numFmt w:val="bullet"/>
      <w:lvlText w:val=""/>
      <w:lvlJc w:val="left"/>
      <w:pPr>
        <w:ind w:left="2168" w:hanging="420"/>
      </w:pPr>
      <w:rPr>
        <w:rFonts w:ascii="Wingdings" w:hAnsi="Wingdings" w:hint="default"/>
      </w:rPr>
    </w:lvl>
    <w:lvl w:ilvl="4" w:tplc="0409000B" w:tentative="1">
      <w:start w:val="1"/>
      <w:numFmt w:val="bullet"/>
      <w:lvlText w:val=""/>
      <w:lvlJc w:val="left"/>
      <w:pPr>
        <w:ind w:left="2588" w:hanging="420"/>
      </w:pPr>
      <w:rPr>
        <w:rFonts w:ascii="Wingdings" w:hAnsi="Wingdings" w:hint="default"/>
      </w:rPr>
    </w:lvl>
    <w:lvl w:ilvl="5" w:tplc="0409000D" w:tentative="1">
      <w:start w:val="1"/>
      <w:numFmt w:val="bullet"/>
      <w:lvlText w:val=""/>
      <w:lvlJc w:val="left"/>
      <w:pPr>
        <w:ind w:left="3008" w:hanging="420"/>
      </w:pPr>
      <w:rPr>
        <w:rFonts w:ascii="Wingdings" w:hAnsi="Wingdings" w:hint="default"/>
      </w:rPr>
    </w:lvl>
    <w:lvl w:ilvl="6" w:tplc="04090001" w:tentative="1">
      <w:start w:val="1"/>
      <w:numFmt w:val="bullet"/>
      <w:lvlText w:val=""/>
      <w:lvlJc w:val="left"/>
      <w:pPr>
        <w:ind w:left="3428" w:hanging="420"/>
      </w:pPr>
      <w:rPr>
        <w:rFonts w:ascii="Wingdings" w:hAnsi="Wingdings" w:hint="default"/>
      </w:rPr>
    </w:lvl>
    <w:lvl w:ilvl="7" w:tplc="0409000B" w:tentative="1">
      <w:start w:val="1"/>
      <w:numFmt w:val="bullet"/>
      <w:lvlText w:val=""/>
      <w:lvlJc w:val="left"/>
      <w:pPr>
        <w:ind w:left="3848" w:hanging="420"/>
      </w:pPr>
      <w:rPr>
        <w:rFonts w:ascii="Wingdings" w:hAnsi="Wingdings" w:hint="default"/>
      </w:rPr>
    </w:lvl>
    <w:lvl w:ilvl="8" w:tplc="0409000D" w:tentative="1">
      <w:start w:val="1"/>
      <w:numFmt w:val="bullet"/>
      <w:lvlText w:val=""/>
      <w:lvlJc w:val="left"/>
      <w:pPr>
        <w:ind w:left="4268" w:hanging="420"/>
      </w:pPr>
      <w:rPr>
        <w:rFonts w:ascii="Wingdings" w:hAnsi="Wingdings" w:hint="default"/>
      </w:rPr>
    </w:lvl>
  </w:abstractNum>
  <w:abstractNum w:abstractNumId="30" w15:restartNumberingAfterBreak="0">
    <w:nsid w:val="49B30BFF"/>
    <w:multiLevelType w:val="hybridMultilevel"/>
    <w:tmpl w:val="ADCA8AE8"/>
    <w:lvl w:ilvl="0" w:tplc="F8CA2610">
      <w:numFmt w:val="bullet"/>
      <w:lvlText w:val="-"/>
      <w:lvlJc w:val="left"/>
      <w:pPr>
        <w:ind w:left="420" w:hanging="420"/>
      </w:pPr>
      <w:rPr>
        <w:rFonts w:ascii="Times New Roman" w:eastAsia="MS Mincho"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1" w15:restartNumberingAfterBreak="0">
    <w:nsid w:val="49FD2EBB"/>
    <w:multiLevelType w:val="hybridMultilevel"/>
    <w:tmpl w:val="E834A99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2" w15:restartNumberingAfterBreak="0">
    <w:nsid w:val="4B6E07F4"/>
    <w:multiLevelType w:val="hybridMultilevel"/>
    <w:tmpl w:val="945E4A9C"/>
    <w:lvl w:ilvl="0" w:tplc="05E4601A">
      <w:start w:val="1"/>
      <w:numFmt w:val="bullet"/>
      <w:pStyle w:val="Level2unordered"/>
      <w:lvlText w:val=""/>
      <w:lvlJc w:val="left"/>
      <w:pPr>
        <w:tabs>
          <w:tab w:val="num" w:pos="652"/>
        </w:tabs>
        <w:ind w:left="652"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C412A5C"/>
    <w:multiLevelType w:val="hybridMultilevel"/>
    <w:tmpl w:val="E834A99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15:restartNumberingAfterBreak="0">
    <w:nsid w:val="4E304BDD"/>
    <w:multiLevelType w:val="multilevel"/>
    <w:tmpl w:val="77AEB3D2"/>
    <w:lvl w:ilvl="0">
      <w:start w:val="1"/>
      <w:numFmt w:val="decimal"/>
      <w:lvlRestart w:val="0"/>
      <w:isLgl/>
      <w:suff w:val="nothing"/>
      <w:lvlText w:val="%1.   "/>
      <w:lvlJc w:val="left"/>
      <w:pPr>
        <w:ind w:left="0" w:firstLine="0"/>
      </w:pPr>
      <w:rPr>
        <w:rFonts w:ascii="Arial" w:hAnsi="Arial" w:hint="default"/>
        <w:b w:val="0"/>
        <w:i w:val="0"/>
        <w:color w:val="auto"/>
        <w:sz w:val="32"/>
        <w:u w:val="none"/>
      </w:rPr>
    </w:lvl>
    <w:lvl w:ilvl="1">
      <w:start w:val="1"/>
      <w:numFmt w:val="decimal"/>
      <w:isLgl/>
      <w:lvlText w:val="%1.%2"/>
      <w:lvlJc w:val="left"/>
      <w:pPr>
        <w:tabs>
          <w:tab w:val="num" w:pos="799"/>
        </w:tabs>
        <w:ind w:left="799" w:hanging="799"/>
      </w:pPr>
      <w:rPr>
        <w:rFonts w:ascii="Arial" w:hAnsi="Arial" w:hint="default"/>
        <w:b/>
        <w:i w:val="0"/>
        <w:color w:val="auto"/>
        <w:sz w:val="24"/>
        <w:u w:val="none"/>
      </w:rPr>
    </w:lvl>
    <w:lvl w:ilvl="2">
      <w:start w:val="1"/>
      <w:numFmt w:val="decimal"/>
      <w:lvlText w:val="%1.%2.%3"/>
      <w:lvlJc w:val="left"/>
      <w:pPr>
        <w:tabs>
          <w:tab w:val="num" w:pos="799"/>
        </w:tabs>
        <w:ind w:left="799" w:hanging="799"/>
      </w:pPr>
      <w:rPr>
        <w:rFonts w:ascii="Arial" w:hAnsi="Arial" w:hint="default"/>
        <w:b/>
        <w:i w:val="0"/>
        <w:color w:val="auto"/>
        <w:sz w:val="20"/>
        <w:u w:val="none"/>
      </w:rPr>
    </w:lvl>
    <w:lvl w:ilvl="3">
      <w:start w:val="1"/>
      <w:numFmt w:val="decimal"/>
      <w:lvlText w:val="%1.%2.%3.%4"/>
      <w:lvlJc w:val="left"/>
      <w:pPr>
        <w:tabs>
          <w:tab w:val="num" w:pos="799"/>
        </w:tabs>
        <w:ind w:left="799" w:hanging="799"/>
      </w:pPr>
      <w:rPr>
        <w:rFonts w:ascii="Arial" w:hAnsi="Arial" w:hint="default"/>
        <w:b/>
        <w:i w:val="0"/>
        <w:sz w:val="20"/>
      </w:rPr>
    </w:lvl>
    <w:lvl w:ilvl="4">
      <w:start w:val="1"/>
      <w:numFmt w:val="decimal"/>
      <w:lvlText w:val="(%5)"/>
      <w:lvlJc w:val="left"/>
      <w:pPr>
        <w:tabs>
          <w:tab w:val="num" w:pos="454"/>
        </w:tabs>
        <w:ind w:left="454" w:hanging="454"/>
      </w:pPr>
      <w:rPr>
        <w:rFonts w:ascii="Times" w:hAnsi="Times" w:hint="default"/>
        <w:b/>
        <w:i w:val="0"/>
        <w:sz w:val="20"/>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35" w15:restartNumberingAfterBreak="0">
    <w:nsid w:val="55A73778"/>
    <w:multiLevelType w:val="hybridMultilevel"/>
    <w:tmpl w:val="4754D508"/>
    <w:lvl w:ilvl="0" w:tplc="4F725990">
      <w:start w:val="1"/>
      <w:numFmt w:val="bullet"/>
      <w:lvlText w:val=""/>
      <w:lvlJc w:val="left"/>
      <w:pPr>
        <w:ind w:left="1355" w:hanging="420"/>
      </w:pPr>
      <w:rPr>
        <w:rFonts w:ascii="Wingdings" w:hAnsi="Wingdings" w:hint="default"/>
        <w:sz w:val="10"/>
        <w:szCs w:val="10"/>
      </w:rPr>
    </w:lvl>
    <w:lvl w:ilvl="1" w:tplc="0409000B" w:tentative="1">
      <w:start w:val="1"/>
      <w:numFmt w:val="bullet"/>
      <w:lvlText w:val=""/>
      <w:lvlJc w:val="left"/>
      <w:pPr>
        <w:ind w:left="1775" w:hanging="420"/>
      </w:pPr>
      <w:rPr>
        <w:rFonts w:ascii="Wingdings" w:hAnsi="Wingdings" w:hint="default"/>
      </w:rPr>
    </w:lvl>
    <w:lvl w:ilvl="2" w:tplc="0409000D" w:tentative="1">
      <w:start w:val="1"/>
      <w:numFmt w:val="bullet"/>
      <w:lvlText w:val=""/>
      <w:lvlJc w:val="left"/>
      <w:pPr>
        <w:ind w:left="2195" w:hanging="420"/>
      </w:pPr>
      <w:rPr>
        <w:rFonts w:ascii="Wingdings" w:hAnsi="Wingdings" w:hint="default"/>
      </w:rPr>
    </w:lvl>
    <w:lvl w:ilvl="3" w:tplc="04090001" w:tentative="1">
      <w:start w:val="1"/>
      <w:numFmt w:val="bullet"/>
      <w:lvlText w:val=""/>
      <w:lvlJc w:val="left"/>
      <w:pPr>
        <w:ind w:left="2615" w:hanging="420"/>
      </w:pPr>
      <w:rPr>
        <w:rFonts w:ascii="Wingdings" w:hAnsi="Wingdings" w:hint="default"/>
      </w:rPr>
    </w:lvl>
    <w:lvl w:ilvl="4" w:tplc="0409000B" w:tentative="1">
      <w:start w:val="1"/>
      <w:numFmt w:val="bullet"/>
      <w:lvlText w:val=""/>
      <w:lvlJc w:val="left"/>
      <w:pPr>
        <w:ind w:left="3035" w:hanging="420"/>
      </w:pPr>
      <w:rPr>
        <w:rFonts w:ascii="Wingdings" w:hAnsi="Wingdings" w:hint="default"/>
      </w:rPr>
    </w:lvl>
    <w:lvl w:ilvl="5" w:tplc="0409000D" w:tentative="1">
      <w:start w:val="1"/>
      <w:numFmt w:val="bullet"/>
      <w:lvlText w:val=""/>
      <w:lvlJc w:val="left"/>
      <w:pPr>
        <w:ind w:left="3455" w:hanging="420"/>
      </w:pPr>
      <w:rPr>
        <w:rFonts w:ascii="Wingdings" w:hAnsi="Wingdings" w:hint="default"/>
      </w:rPr>
    </w:lvl>
    <w:lvl w:ilvl="6" w:tplc="04090001" w:tentative="1">
      <w:start w:val="1"/>
      <w:numFmt w:val="bullet"/>
      <w:lvlText w:val=""/>
      <w:lvlJc w:val="left"/>
      <w:pPr>
        <w:ind w:left="3875" w:hanging="420"/>
      </w:pPr>
      <w:rPr>
        <w:rFonts w:ascii="Wingdings" w:hAnsi="Wingdings" w:hint="default"/>
      </w:rPr>
    </w:lvl>
    <w:lvl w:ilvl="7" w:tplc="0409000B" w:tentative="1">
      <w:start w:val="1"/>
      <w:numFmt w:val="bullet"/>
      <w:lvlText w:val=""/>
      <w:lvlJc w:val="left"/>
      <w:pPr>
        <w:ind w:left="4295" w:hanging="420"/>
      </w:pPr>
      <w:rPr>
        <w:rFonts w:ascii="Wingdings" w:hAnsi="Wingdings" w:hint="default"/>
      </w:rPr>
    </w:lvl>
    <w:lvl w:ilvl="8" w:tplc="0409000D" w:tentative="1">
      <w:start w:val="1"/>
      <w:numFmt w:val="bullet"/>
      <w:lvlText w:val=""/>
      <w:lvlJc w:val="left"/>
      <w:pPr>
        <w:ind w:left="4715" w:hanging="420"/>
      </w:pPr>
      <w:rPr>
        <w:rFonts w:ascii="Wingdings" w:hAnsi="Wingdings" w:hint="default"/>
      </w:rPr>
    </w:lvl>
  </w:abstractNum>
  <w:abstractNum w:abstractNumId="36" w15:restartNumberingAfterBreak="0">
    <w:nsid w:val="58660AC4"/>
    <w:multiLevelType w:val="multilevel"/>
    <w:tmpl w:val="B3AC5A28"/>
    <w:lvl w:ilvl="0">
      <w:start w:val="1"/>
      <w:numFmt w:val="decimal"/>
      <w:lvlRestart w:val="0"/>
      <w:isLgl/>
      <w:suff w:val="nothing"/>
      <w:lvlText w:val="%1."/>
      <w:lvlJc w:val="left"/>
      <w:pPr>
        <w:ind w:left="0" w:firstLine="0"/>
      </w:pPr>
      <w:rPr>
        <w:rFonts w:ascii="Arial" w:hAnsi="Arial" w:hint="default"/>
        <w:b w:val="0"/>
        <w:i w:val="0"/>
        <w:color w:val="auto"/>
        <w:sz w:val="32"/>
        <w:u w:val="none"/>
      </w:rPr>
    </w:lvl>
    <w:lvl w:ilvl="1">
      <w:start w:val="1"/>
      <w:numFmt w:val="decimal"/>
      <w:isLgl/>
      <w:lvlText w:val="%1.%2"/>
      <w:lvlJc w:val="left"/>
      <w:pPr>
        <w:tabs>
          <w:tab w:val="num" w:pos="799"/>
        </w:tabs>
        <w:ind w:left="799" w:hanging="799"/>
      </w:pPr>
      <w:rPr>
        <w:rFonts w:ascii="Times" w:hAnsi="Times" w:hint="default"/>
        <w:b/>
        <w:i w:val="0"/>
        <w:color w:val="auto"/>
        <w:sz w:val="24"/>
        <w:u w:val="none"/>
      </w:rPr>
    </w:lvl>
    <w:lvl w:ilvl="2">
      <w:start w:val="1"/>
      <w:numFmt w:val="decimal"/>
      <w:lvlText w:val="%1.%2.%3"/>
      <w:lvlJc w:val="left"/>
      <w:pPr>
        <w:tabs>
          <w:tab w:val="num" w:pos="799"/>
        </w:tabs>
        <w:ind w:left="799" w:hanging="799"/>
      </w:pPr>
      <w:rPr>
        <w:rFonts w:ascii="Times" w:hAnsi="Times" w:hint="default"/>
        <w:b/>
        <w:i w:val="0"/>
        <w:color w:val="auto"/>
        <w:sz w:val="20"/>
        <w:u w:val="none"/>
      </w:rPr>
    </w:lvl>
    <w:lvl w:ilvl="3">
      <w:start w:val="1"/>
      <w:numFmt w:val="decimal"/>
      <w:lvlText w:val="%1.%2.%3.%4"/>
      <w:lvlJc w:val="left"/>
      <w:pPr>
        <w:tabs>
          <w:tab w:val="num" w:pos="799"/>
        </w:tabs>
        <w:ind w:left="799" w:hanging="799"/>
      </w:pPr>
      <w:rPr>
        <w:rFonts w:ascii="Times" w:hAnsi="Times" w:hint="default"/>
        <w:b/>
        <w:i w:val="0"/>
        <w:sz w:val="20"/>
      </w:rPr>
    </w:lvl>
    <w:lvl w:ilvl="4">
      <w:start w:val="1"/>
      <w:numFmt w:val="decimal"/>
      <w:lvlText w:val="(%5)"/>
      <w:lvlJc w:val="left"/>
      <w:pPr>
        <w:tabs>
          <w:tab w:val="num" w:pos="454"/>
        </w:tabs>
        <w:ind w:left="454" w:hanging="454"/>
      </w:pPr>
      <w:rPr>
        <w:rFonts w:ascii="Times" w:hAnsi="Times" w:hint="default"/>
        <w:b/>
        <w:i w:val="0"/>
        <w:sz w:val="20"/>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37" w15:restartNumberingAfterBreak="0">
    <w:nsid w:val="5F5513F6"/>
    <w:multiLevelType w:val="hybridMultilevel"/>
    <w:tmpl w:val="FF3EAA70"/>
    <w:lvl w:ilvl="0" w:tplc="F8CA2610">
      <w:numFmt w:val="bullet"/>
      <w:lvlText w:val="-"/>
      <w:lvlJc w:val="left"/>
      <w:pPr>
        <w:ind w:left="1129" w:hanging="420"/>
      </w:pPr>
      <w:rPr>
        <w:rFonts w:ascii="Times New Roman" w:eastAsia="MS Mincho" w:hAnsi="Times New Roman" w:cs="Times New Roman" w:hint="default"/>
      </w:rPr>
    </w:lvl>
    <w:lvl w:ilvl="1" w:tplc="0409000B" w:tentative="1">
      <w:start w:val="1"/>
      <w:numFmt w:val="bullet"/>
      <w:lvlText w:val=""/>
      <w:lvlJc w:val="left"/>
      <w:pPr>
        <w:ind w:left="1549" w:hanging="420"/>
      </w:pPr>
      <w:rPr>
        <w:rFonts w:ascii="Wingdings" w:hAnsi="Wingdings" w:hint="default"/>
      </w:rPr>
    </w:lvl>
    <w:lvl w:ilvl="2" w:tplc="0409000D" w:tentative="1">
      <w:start w:val="1"/>
      <w:numFmt w:val="bullet"/>
      <w:lvlText w:val=""/>
      <w:lvlJc w:val="left"/>
      <w:pPr>
        <w:ind w:left="1969" w:hanging="420"/>
      </w:pPr>
      <w:rPr>
        <w:rFonts w:ascii="Wingdings" w:hAnsi="Wingdings" w:hint="default"/>
      </w:rPr>
    </w:lvl>
    <w:lvl w:ilvl="3" w:tplc="04090001" w:tentative="1">
      <w:start w:val="1"/>
      <w:numFmt w:val="bullet"/>
      <w:lvlText w:val=""/>
      <w:lvlJc w:val="left"/>
      <w:pPr>
        <w:ind w:left="2389" w:hanging="420"/>
      </w:pPr>
      <w:rPr>
        <w:rFonts w:ascii="Wingdings" w:hAnsi="Wingdings" w:hint="default"/>
      </w:rPr>
    </w:lvl>
    <w:lvl w:ilvl="4" w:tplc="0409000B" w:tentative="1">
      <w:start w:val="1"/>
      <w:numFmt w:val="bullet"/>
      <w:lvlText w:val=""/>
      <w:lvlJc w:val="left"/>
      <w:pPr>
        <w:ind w:left="2809" w:hanging="420"/>
      </w:pPr>
      <w:rPr>
        <w:rFonts w:ascii="Wingdings" w:hAnsi="Wingdings" w:hint="default"/>
      </w:rPr>
    </w:lvl>
    <w:lvl w:ilvl="5" w:tplc="0409000D" w:tentative="1">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B" w:tentative="1">
      <w:start w:val="1"/>
      <w:numFmt w:val="bullet"/>
      <w:lvlText w:val=""/>
      <w:lvlJc w:val="left"/>
      <w:pPr>
        <w:ind w:left="4069" w:hanging="420"/>
      </w:pPr>
      <w:rPr>
        <w:rFonts w:ascii="Wingdings" w:hAnsi="Wingdings" w:hint="default"/>
      </w:rPr>
    </w:lvl>
    <w:lvl w:ilvl="8" w:tplc="0409000D" w:tentative="1">
      <w:start w:val="1"/>
      <w:numFmt w:val="bullet"/>
      <w:lvlText w:val=""/>
      <w:lvlJc w:val="left"/>
      <w:pPr>
        <w:ind w:left="4489" w:hanging="420"/>
      </w:pPr>
      <w:rPr>
        <w:rFonts w:ascii="Wingdings" w:hAnsi="Wingdings" w:hint="default"/>
      </w:rPr>
    </w:lvl>
  </w:abstractNum>
  <w:abstractNum w:abstractNumId="38" w15:restartNumberingAfterBreak="0">
    <w:nsid w:val="60ED2DB0"/>
    <w:multiLevelType w:val="multilevel"/>
    <w:tmpl w:val="8648EF66"/>
    <w:lvl w:ilvl="0">
      <w:start w:val="1"/>
      <w:numFmt w:val="decimal"/>
      <w:lvlRestart w:val="0"/>
      <w:isLgl/>
      <w:suff w:val="nothing"/>
      <w:lvlText w:val="%1."/>
      <w:lvlJc w:val="left"/>
      <w:pPr>
        <w:ind w:left="0" w:firstLine="0"/>
      </w:pPr>
      <w:rPr>
        <w:rFonts w:ascii="Arial" w:hAnsi="Arial" w:hint="default"/>
        <w:b w:val="0"/>
        <w:i w:val="0"/>
        <w:color w:val="auto"/>
        <w:sz w:val="32"/>
        <w:u w:val="none"/>
      </w:rPr>
    </w:lvl>
    <w:lvl w:ilvl="1">
      <w:start w:val="1"/>
      <w:numFmt w:val="decimal"/>
      <w:isLgl/>
      <w:lvlText w:val="%1.%2"/>
      <w:lvlJc w:val="left"/>
      <w:pPr>
        <w:tabs>
          <w:tab w:val="num" w:pos="799"/>
        </w:tabs>
        <w:ind w:left="799" w:hanging="799"/>
      </w:pPr>
      <w:rPr>
        <w:rFonts w:ascii="Arial" w:hAnsi="Arial" w:hint="default"/>
        <w:b/>
        <w:i w:val="0"/>
        <w:color w:val="auto"/>
        <w:sz w:val="24"/>
        <w:u w:val="none"/>
      </w:rPr>
    </w:lvl>
    <w:lvl w:ilvl="2">
      <w:start w:val="1"/>
      <w:numFmt w:val="decimal"/>
      <w:lvlText w:val="%1.%2.%3"/>
      <w:lvlJc w:val="left"/>
      <w:pPr>
        <w:tabs>
          <w:tab w:val="num" w:pos="799"/>
        </w:tabs>
        <w:ind w:left="799" w:hanging="799"/>
      </w:pPr>
      <w:rPr>
        <w:rFonts w:ascii="Times" w:hAnsi="Times" w:hint="default"/>
        <w:b/>
        <w:i w:val="0"/>
        <w:color w:val="auto"/>
        <w:sz w:val="20"/>
        <w:u w:val="none"/>
      </w:rPr>
    </w:lvl>
    <w:lvl w:ilvl="3">
      <w:start w:val="1"/>
      <w:numFmt w:val="decimal"/>
      <w:lvlText w:val="%1.%2.%3.%4"/>
      <w:lvlJc w:val="left"/>
      <w:pPr>
        <w:tabs>
          <w:tab w:val="num" w:pos="799"/>
        </w:tabs>
        <w:ind w:left="799" w:hanging="799"/>
      </w:pPr>
      <w:rPr>
        <w:rFonts w:ascii="Times" w:hAnsi="Times" w:hint="default"/>
        <w:b/>
        <w:i w:val="0"/>
        <w:sz w:val="20"/>
      </w:rPr>
    </w:lvl>
    <w:lvl w:ilvl="4">
      <w:start w:val="1"/>
      <w:numFmt w:val="decimal"/>
      <w:lvlText w:val="(%5)"/>
      <w:lvlJc w:val="left"/>
      <w:pPr>
        <w:tabs>
          <w:tab w:val="num" w:pos="454"/>
        </w:tabs>
        <w:ind w:left="454" w:hanging="454"/>
      </w:pPr>
      <w:rPr>
        <w:rFonts w:ascii="Times" w:hAnsi="Times" w:hint="default"/>
        <w:b/>
        <w:i w:val="0"/>
        <w:sz w:val="20"/>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39" w15:restartNumberingAfterBreak="0">
    <w:nsid w:val="62DD0DC9"/>
    <w:multiLevelType w:val="hybridMultilevel"/>
    <w:tmpl w:val="B49E8B98"/>
    <w:lvl w:ilvl="0" w:tplc="7B32AFC0">
      <w:start w:val="1"/>
      <w:numFmt w:val="bullet"/>
      <w:pStyle w:val="ListBullet"/>
      <w:lvlText w:val=""/>
      <w:lvlJc w:val="left"/>
      <w:pPr>
        <w:tabs>
          <w:tab w:val="num" w:pos="870"/>
        </w:tabs>
        <w:ind w:left="284" w:firstLine="226"/>
      </w:pPr>
      <w:rPr>
        <w:rFonts w:ascii="Symbol" w:hAnsi="Symbol" w:hint="default"/>
        <w:b w:val="0"/>
        <w:i w:val="0"/>
        <w:color w:val="auto"/>
        <w:sz w:val="20"/>
        <w:u w:val="none"/>
      </w:rPr>
    </w:lvl>
    <w:lvl w:ilvl="1" w:tplc="9CEEC6CA">
      <w:numFmt w:val="bullet"/>
      <w:lvlText w:val="・"/>
      <w:lvlJc w:val="left"/>
      <w:pPr>
        <w:ind w:left="780" w:hanging="360"/>
      </w:pPr>
      <w:rPr>
        <w:rFonts w:ascii="MS Mincho" w:eastAsia="MS Mincho" w:hAnsi="MS Mincho" w:cs="Times New Roman" w:hint="eastAsia"/>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0" w15:restartNumberingAfterBreak="0">
    <w:nsid w:val="647644BC"/>
    <w:multiLevelType w:val="hybridMultilevel"/>
    <w:tmpl w:val="41501A7C"/>
    <w:lvl w:ilvl="0" w:tplc="0409000B">
      <w:start w:val="1"/>
      <w:numFmt w:val="bullet"/>
      <w:lvlText w:val=""/>
      <w:lvlJc w:val="left"/>
      <w:pPr>
        <w:ind w:left="1129" w:hanging="420"/>
      </w:pPr>
      <w:rPr>
        <w:rFonts w:ascii="Wingdings" w:hAnsi="Wingdings" w:hint="default"/>
      </w:rPr>
    </w:lvl>
    <w:lvl w:ilvl="1" w:tplc="0409000B" w:tentative="1">
      <w:start w:val="1"/>
      <w:numFmt w:val="bullet"/>
      <w:lvlText w:val=""/>
      <w:lvlJc w:val="left"/>
      <w:pPr>
        <w:ind w:left="1549" w:hanging="420"/>
      </w:pPr>
      <w:rPr>
        <w:rFonts w:ascii="Wingdings" w:hAnsi="Wingdings" w:hint="default"/>
      </w:rPr>
    </w:lvl>
    <w:lvl w:ilvl="2" w:tplc="0409000D" w:tentative="1">
      <w:start w:val="1"/>
      <w:numFmt w:val="bullet"/>
      <w:lvlText w:val=""/>
      <w:lvlJc w:val="left"/>
      <w:pPr>
        <w:ind w:left="1969" w:hanging="420"/>
      </w:pPr>
      <w:rPr>
        <w:rFonts w:ascii="Wingdings" w:hAnsi="Wingdings" w:hint="default"/>
      </w:rPr>
    </w:lvl>
    <w:lvl w:ilvl="3" w:tplc="04090001" w:tentative="1">
      <w:start w:val="1"/>
      <w:numFmt w:val="bullet"/>
      <w:lvlText w:val=""/>
      <w:lvlJc w:val="left"/>
      <w:pPr>
        <w:ind w:left="2389" w:hanging="420"/>
      </w:pPr>
      <w:rPr>
        <w:rFonts w:ascii="Wingdings" w:hAnsi="Wingdings" w:hint="default"/>
      </w:rPr>
    </w:lvl>
    <w:lvl w:ilvl="4" w:tplc="0409000B" w:tentative="1">
      <w:start w:val="1"/>
      <w:numFmt w:val="bullet"/>
      <w:lvlText w:val=""/>
      <w:lvlJc w:val="left"/>
      <w:pPr>
        <w:ind w:left="2809" w:hanging="420"/>
      </w:pPr>
      <w:rPr>
        <w:rFonts w:ascii="Wingdings" w:hAnsi="Wingdings" w:hint="default"/>
      </w:rPr>
    </w:lvl>
    <w:lvl w:ilvl="5" w:tplc="0409000D" w:tentative="1">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B" w:tentative="1">
      <w:start w:val="1"/>
      <w:numFmt w:val="bullet"/>
      <w:lvlText w:val=""/>
      <w:lvlJc w:val="left"/>
      <w:pPr>
        <w:ind w:left="4069" w:hanging="420"/>
      </w:pPr>
      <w:rPr>
        <w:rFonts w:ascii="Wingdings" w:hAnsi="Wingdings" w:hint="default"/>
      </w:rPr>
    </w:lvl>
    <w:lvl w:ilvl="8" w:tplc="0409000D" w:tentative="1">
      <w:start w:val="1"/>
      <w:numFmt w:val="bullet"/>
      <w:lvlText w:val=""/>
      <w:lvlJc w:val="left"/>
      <w:pPr>
        <w:ind w:left="4489" w:hanging="420"/>
      </w:pPr>
      <w:rPr>
        <w:rFonts w:ascii="Wingdings" w:hAnsi="Wingdings" w:hint="default"/>
      </w:rPr>
    </w:lvl>
  </w:abstractNum>
  <w:abstractNum w:abstractNumId="41" w15:restartNumberingAfterBreak="0">
    <w:nsid w:val="6CBB0C9E"/>
    <w:multiLevelType w:val="multilevel"/>
    <w:tmpl w:val="9118C930"/>
    <w:lvl w:ilvl="0">
      <w:start w:val="1"/>
      <w:numFmt w:val="decimal"/>
      <w:lvlRestart w:val="0"/>
      <w:isLgl/>
      <w:lvlText w:val="%1."/>
      <w:lvlJc w:val="left"/>
      <w:pPr>
        <w:tabs>
          <w:tab w:val="num" w:pos="799"/>
        </w:tabs>
        <w:ind w:left="799" w:hanging="799"/>
      </w:pPr>
      <w:rPr>
        <w:rFonts w:ascii="Arial" w:hAnsi="Arial" w:hint="default"/>
        <w:b w:val="0"/>
        <w:i w:val="0"/>
        <w:color w:val="auto"/>
        <w:sz w:val="28"/>
        <w:u w:val="none"/>
      </w:rPr>
    </w:lvl>
    <w:lvl w:ilvl="1">
      <w:start w:val="1"/>
      <w:numFmt w:val="decimal"/>
      <w:lvlText w:val="%1.%2"/>
      <w:lvlJc w:val="left"/>
      <w:pPr>
        <w:tabs>
          <w:tab w:val="num" w:pos="799"/>
        </w:tabs>
        <w:ind w:left="799" w:hanging="799"/>
      </w:pPr>
      <w:rPr>
        <w:rFonts w:ascii="Arial" w:hAnsi="Arial" w:hint="default"/>
        <w:b w:val="0"/>
        <w:i w:val="0"/>
        <w:color w:val="auto"/>
        <w:sz w:val="24"/>
        <w:u w:val="none"/>
      </w:rPr>
    </w:lvl>
    <w:lvl w:ilvl="2">
      <w:start w:val="1"/>
      <w:numFmt w:val="decimal"/>
      <w:lvlText w:val="%1.%2.%3"/>
      <w:lvlJc w:val="left"/>
      <w:pPr>
        <w:tabs>
          <w:tab w:val="num" w:pos="1202"/>
        </w:tabs>
        <w:ind w:left="1202" w:hanging="1202"/>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400"/>
        </w:tabs>
        <w:ind w:left="1400" w:hanging="1400"/>
      </w:pPr>
      <w:rPr>
        <w:rFonts w:ascii="Arial" w:hAnsi="Arial" w:hint="default"/>
        <w:b w:val="0"/>
        <w:i w:val="0"/>
        <w:sz w:val="24"/>
      </w:rPr>
    </w:lvl>
    <w:lvl w:ilvl="4">
      <w:start w:val="1"/>
      <w:numFmt w:val="decimal"/>
      <w:lvlText w:val="(%5)"/>
      <w:lvlJc w:val="left"/>
      <w:pPr>
        <w:tabs>
          <w:tab w:val="num" w:pos="499"/>
        </w:tabs>
        <w:ind w:left="499" w:hanging="499"/>
      </w:pPr>
      <w:rPr>
        <w:rFonts w:ascii="Arial" w:eastAsia="MS Gothic" w:hAnsi="Arial" w:hint="default"/>
        <w:b w:val="0"/>
        <w:i w:val="0"/>
        <w:sz w:val="22"/>
      </w:rPr>
    </w:lvl>
    <w:lvl w:ilvl="5">
      <w:start w:val="1"/>
      <w:numFmt w:val="lowerLetter"/>
      <w:lvlText w:val="(%6)"/>
      <w:lvlJc w:val="left"/>
      <w:pPr>
        <w:tabs>
          <w:tab w:val="num" w:pos="499"/>
        </w:tabs>
        <w:ind w:left="499" w:hanging="499"/>
      </w:pPr>
      <w:rPr>
        <w:rFonts w:ascii="Arial" w:hAnsi="Arial" w:hint="default"/>
        <w:b w:val="0"/>
        <w:i w:val="0"/>
        <w:sz w:val="22"/>
      </w:rPr>
    </w:lvl>
    <w:lvl w:ilvl="6">
      <w:start w:val="1"/>
      <w:numFmt w:val="none"/>
      <w:lvlText w:val=""/>
      <w:lvlJc w:val="left"/>
      <w:pPr>
        <w:tabs>
          <w:tab w:val="num" w:pos="3827"/>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42" w15:restartNumberingAfterBreak="0">
    <w:nsid w:val="6D436E1A"/>
    <w:multiLevelType w:val="hybridMultilevel"/>
    <w:tmpl w:val="423C5EE6"/>
    <w:lvl w:ilvl="0" w:tplc="F8CA2610">
      <w:numFmt w:val="bullet"/>
      <w:lvlText w:val="-"/>
      <w:lvlJc w:val="left"/>
      <w:pPr>
        <w:ind w:left="1355" w:hanging="420"/>
      </w:pPr>
      <w:rPr>
        <w:rFonts w:ascii="Times New Roman" w:eastAsia="MS Mincho" w:hAnsi="Times New Roman" w:cs="Times New Roman" w:hint="default"/>
      </w:rPr>
    </w:lvl>
    <w:lvl w:ilvl="1" w:tplc="0409000B" w:tentative="1">
      <w:start w:val="1"/>
      <w:numFmt w:val="bullet"/>
      <w:lvlText w:val=""/>
      <w:lvlJc w:val="left"/>
      <w:pPr>
        <w:ind w:left="1775" w:hanging="420"/>
      </w:pPr>
      <w:rPr>
        <w:rFonts w:ascii="Wingdings" w:hAnsi="Wingdings" w:hint="default"/>
      </w:rPr>
    </w:lvl>
    <w:lvl w:ilvl="2" w:tplc="0409000D" w:tentative="1">
      <w:start w:val="1"/>
      <w:numFmt w:val="bullet"/>
      <w:lvlText w:val=""/>
      <w:lvlJc w:val="left"/>
      <w:pPr>
        <w:ind w:left="2195" w:hanging="420"/>
      </w:pPr>
      <w:rPr>
        <w:rFonts w:ascii="Wingdings" w:hAnsi="Wingdings" w:hint="default"/>
      </w:rPr>
    </w:lvl>
    <w:lvl w:ilvl="3" w:tplc="04090001" w:tentative="1">
      <w:start w:val="1"/>
      <w:numFmt w:val="bullet"/>
      <w:lvlText w:val=""/>
      <w:lvlJc w:val="left"/>
      <w:pPr>
        <w:ind w:left="2615" w:hanging="420"/>
      </w:pPr>
      <w:rPr>
        <w:rFonts w:ascii="Wingdings" w:hAnsi="Wingdings" w:hint="default"/>
      </w:rPr>
    </w:lvl>
    <w:lvl w:ilvl="4" w:tplc="0409000B" w:tentative="1">
      <w:start w:val="1"/>
      <w:numFmt w:val="bullet"/>
      <w:lvlText w:val=""/>
      <w:lvlJc w:val="left"/>
      <w:pPr>
        <w:ind w:left="3035" w:hanging="420"/>
      </w:pPr>
      <w:rPr>
        <w:rFonts w:ascii="Wingdings" w:hAnsi="Wingdings" w:hint="default"/>
      </w:rPr>
    </w:lvl>
    <w:lvl w:ilvl="5" w:tplc="0409000D" w:tentative="1">
      <w:start w:val="1"/>
      <w:numFmt w:val="bullet"/>
      <w:lvlText w:val=""/>
      <w:lvlJc w:val="left"/>
      <w:pPr>
        <w:ind w:left="3455" w:hanging="420"/>
      </w:pPr>
      <w:rPr>
        <w:rFonts w:ascii="Wingdings" w:hAnsi="Wingdings" w:hint="default"/>
      </w:rPr>
    </w:lvl>
    <w:lvl w:ilvl="6" w:tplc="04090001" w:tentative="1">
      <w:start w:val="1"/>
      <w:numFmt w:val="bullet"/>
      <w:lvlText w:val=""/>
      <w:lvlJc w:val="left"/>
      <w:pPr>
        <w:ind w:left="3875" w:hanging="420"/>
      </w:pPr>
      <w:rPr>
        <w:rFonts w:ascii="Wingdings" w:hAnsi="Wingdings" w:hint="default"/>
      </w:rPr>
    </w:lvl>
    <w:lvl w:ilvl="7" w:tplc="0409000B" w:tentative="1">
      <w:start w:val="1"/>
      <w:numFmt w:val="bullet"/>
      <w:lvlText w:val=""/>
      <w:lvlJc w:val="left"/>
      <w:pPr>
        <w:ind w:left="4295" w:hanging="420"/>
      </w:pPr>
      <w:rPr>
        <w:rFonts w:ascii="Wingdings" w:hAnsi="Wingdings" w:hint="default"/>
      </w:rPr>
    </w:lvl>
    <w:lvl w:ilvl="8" w:tplc="0409000D" w:tentative="1">
      <w:start w:val="1"/>
      <w:numFmt w:val="bullet"/>
      <w:lvlText w:val=""/>
      <w:lvlJc w:val="left"/>
      <w:pPr>
        <w:ind w:left="4715" w:hanging="420"/>
      </w:pPr>
      <w:rPr>
        <w:rFonts w:ascii="Wingdings" w:hAnsi="Wingdings" w:hint="default"/>
      </w:rPr>
    </w:lvl>
  </w:abstractNum>
  <w:abstractNum w:abstractNumId="43" w15:restartNumberingAfterBreak="0">
    <w:nsid w:val="7DCA1578"/>
    <w:multiLevelType w:val="hybridMultilevel"/>
    <w:tmpl w:val="292E2A80"/>
    <w:lvl w:ilvl="0" w:tplc="EB4EA830">
      <w:start w:val="1"/>
      <w:numFmt w:val="bullet"/>
      <w:lvlText w:val=""/>
      <w:lvlJc w:val="left"/>
      <w:pPr>
        <w:ind w:left="420" w:hanging="420"/>
      </w:pPr>
      <w:rPr>
        <w:rFonts w:ascii="Wingdings" w:hAnsi="Wingdings" w:hint="default"/>
        <w:sz w:val="10"/>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FB6CE062">
      <w:start w:val="1"/>
      <w:numFmt w:val="bullet"/>
      <w:lvlText w:val=""/>
      <w:lvlJc w:val="left"/>
      <w:pPr>
        <w:ind w:left="1680" w:hanging="420"/>
      </w:pPr>
      <w:rPr>
        <w:rFonts w:ascii="Wingdings" w:hAnsi="Wingdings" w:hint="default"/>
        <w:sz w:val="10"/>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1111169198">
    <w:abstractNumId w:val="1"/>
    <w:lvlOverride w:ilvl="0">
      <w:lvl w:ilvl="0">
        <w:start w:val="1"/>
        <w:numFmt w:val="bullet"/>
        <w:lvlText w:val=""/>
        <w:legacy w:legacy="1" w:legacySpace="0" w:legacyIndent="288"/>
        <w:lvlJc w:val="left"/>
        <w:pPr>
          <w:ind w:left="288" w:hanging="288"/>
        </w:pPr>
        <w:rPr>
          <w:rFonts w:ascii="Symbol" w:hAnsi="Symbol" w:hint="default"/>
        </w:rPr>
      </w:lvl>
    </w:lvlOverride>
  </w:num>
  <w:num w:numId="2" w16cid:durableId="849762968">
    <w:abstractNumId w:val="1"/>
    <w:lvlOverride w:ilvl="0">
      <w:lvl w:ilvl="0">
        <w:start w:val="1"/>
        <w:numFmt w:val="bullet"/>
        <w:lvlText w:val=""/>
        <w:legacy w:legacy="1" w:legacySpace="0" w:legacyIndent="288"/>
        <w:lvlJc w:val="left"/>
        <w:pPr>
          <w:ind w:left="576" w:hanging="288"/>
        </w:pPr>
        <w:rPr>
          <w:rFonts w:ascii="Symbol" w:hAnsi="Symbol" w:hint="default"/>
        </w:rPr>
      </w:lvl>
    </w:lvlOverride>
  </w:num>
  <w:num w:numId="3" w16cid:durableId="785464679">
    <w:abstractNumId w:val="23"/>
  </w:num>
  <w:num w:numId="4" w16cid:durableId="1756123031">
    <w:abstractNumId w:val="17"/>
  </w:num>
  <w:num w:numId="5" w16cid:durableId="979576105">
    <w:abstractNumId w:val="32"/>
  </w:num>
  <w:num w:numId="6" w16cid:durableId="1940091929">
    <w:abstractNumId w:val="6"/>
  </w:num>
  <w:num w:numId="7" w16cid:durableId="1783763119">
    <w:abstractNumId w:val="7"/>
  </w:num>
  <w:num w:numId="8" w16cid:durableId="1087386240">
    <w:abstractNumId w:val="36"/>
  </w:num>
  <w:num w:numId="9" w16cid:durableId="1774671910">
    <w:abstractNumId w:val="38"/>
  </w:num>
  <w:num w:numId="10" w16cid:durableId="1300961355">
    <w:abstractNumId w:val="26"/>
  </w:num>
  <w:num w:numId="11" w16cid:durableId="370082742">
    <w:abstractNumId w:val="24"/>
  </w:num>
  <w:num w:numId="12" w16cid:durableId="1322850339">
    <w:abstractNumId w:val="28"/>
  </w:num>
  <w:num w:numId="13" w16cid:durableId="1250315389">
    <w:abstractNumId w:val="34"/>
  </w:num>
  <w:num w:numId="14" w16cid:durableId="1662924436">
    <w:abstractNumId w:val="8"/>
  </w:num>
  <w:num w:numId="15" w16cid:durableId="178740316">
    <w:abstractNumId w:val="5"/>
  </w:num>
  <w:num w:numId="16" w16cid:durableId="1264848422">
    <w:abstractNumId w:val="25"/>
  </w:num>
  <w:num w:numId="17" w16cid:durableId="591008824">
    <w:abstractNumId w:val="18"/>
  </w:num>
  <w:num w:numId="18" w16cid:durableId="1655988653">
    <w:abstractNumId w:val="14"/>
  </w:num>
  <w:num w:numId="19" w16cid:durableId="370303684">
    <w:abstractNumId w:val="27"/>
  </w:num>
  <w:num w:numId="20" w16cid:durableId="1113018171">
    <w:abstractNumId w:val="3"/>
  </w:num>
  <w:num w:numId="21" w16cid:durableId="1174110029">
    <w:abstractNumId w:val="4"/>
  </w:num>
  <w:num w:numId="22" w16cid:durableId="1465730616">
    <w:abstractNumId w:val="16"/>
  </w:num>
  <w:num w:numId="23" w16cid:durableId="912660022">
    <w:abstractNumId w:val="31"/>
  </w:num>
  <w:num w:numId="24" w16cid:durableId="38936937">
    <w:abstractNumId w:val="21"/>
  </w:num>
  <w:num w:numId="25" w16cid:durableId="1766683252">
    <w:abstractNumId w:val="33"/>
  </w:num>
  <w:num w:numId="26" w16cid:durableId="1444615624">
    <w:abstractNumId w:val="15"/>
  </w:num>
  <w:num w:numId="27" w16cid:durableId="359666315">
    <w:abstractNumId w:val="12"/>
  </w:num>
  <w:num w:numId="28" w16cid:durableId="665668902">
    <w:abstractNumId w:val="39"/>
  </w:num>
  <w:num w:numId="29" w16cid:durableId="1775124185">
    <w:abstractNumId w:val="41"/>
  </w:num>
  <w:num w:numId="30" w16cid:durableId="1271008178">
    <w:abstractNumId w:val="2"/>
  </w:num>
  <w:num w:numId="31" w16cid:durableId="683364047">
    <w:abstractNumId w:val="37"/>
  </w:num>
  <w:num w:numId="32" w16cid:durableId="410007829">
    <w:abstractNumId w:val="42"/>
  </w:num>
  <w:num w:numId="33" w16cid:durableId="1213151548">
    <w:abstractNumId w:val="43"/>
  </w:num>
  <w:num w:numId="34" w16cid:durableId="1108236945">
    <w:abstractNumId w:val="35"/>
  </w:num>
  <w:num w:numId="35" w16cid:durableId="1227567400">
    <w:abstractNumId w:val="0"/>
  </w:num>
  <w:num w:numId="36" w16cid:durableId="1203522157">
    <w:abstractNumId w:val="40"/>
  </w:num>
  <w:num w:numId="37" w16cid:durableId="1125853687">
    <w:abstractNumId w:val="20"/>
  </w:num>
  <w:num w:numId="38" w16cid:durableId="622003449">
    <w:abstractNumId w:val="11"/>
  </w:num>
  <w:num w:numId="39" w16cid:durableId="2077967339">
    <w:abstractNumId w:val="30"/>
  </w:num>
  <w:num w:numId="40" w16cid:durableId="1244411056">
    <w:abstractNumId w:val="29"/>
  </w:num>
  <w:num w:numId="41" w16cid:durableId="1020666610">
    <w:abstractNumId w:val="22"/>
  </w:num>
  <w:num w:numId="42" w16cid:durableId="19085688">
    <w:abstractNumId w:val="19"/>
  </w:num>
  <w:num w:numId="43" w16cid:durableId="1615594506">
    <w:abstractNumId w:val="13"/>
  </w:num>
  <w:num w:numId="44" w16cid:durableId="481771611">
    <w:abstractNumId w:val="23"/>
  </w:num>
  <w:num w:numId="45" w16cid:durableId="1302922509">
    <w:abstractNumId w:val="39"/>
  </w:num>
  <w:num w:numId="46" w16cid:durableId="537358324">
    <w:abstractNumId w:val="10"/>
  </w:num>
  <w:num w:numId="47" w16cid:durableId="2119332431">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intFractionalCharacterWidth/>
  <w:bordersDoNotSurroundHeader/>
  <w:bordersDoNotSurroundFooter/>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99"/>
  <w:doNotHyphenateCaps/>
  <w:drawingGridHorizontalSpacing w:val="100"/>
  <w:drawingGridVerticalSpacing w:val="136"/>
  <w:displayHorizontalDrawingGridEvery w:val="2"/>
  <w:displayVerticalDrawingGridEvery w:val="0"/>
  <w:doNotShadeFormData/>
  <w:noPunctuationKerning/>
  <w:characterSpacingControl w:val="doNotCompress"/>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BC1"/>
    <w:rsid w:val="0000061E"/>
    <w:rsid w:val="00002A1F"/>
    <w:rsid w:val="00007EDA"/>
    <w:rsid w:val="000119C5"/>
    <w:rsid w:val="000153FD"/>
    <w:rsid w:val="0001617A"/>
    <w:rsid w:val="0001618F"/>
    <w:rsid w:val="000213FB"/>
    <w:rsid w:val="0002151E"/>
    <w:rsid w:val="000227BC"/>
    <w:rsid w:val="00023B19"/>
    <w:rsid w:val="00024FD1"/>
    <w:rsid w:val="00030667"/>
    <w:rsid w:val="0003462D"/>
    <w:rsid w:val="000356D1"/>
    <w:rsid w:val="00036B2E"/>
    <w:rsid w:val="000373BB"/>
    <w:rsid w:val="0003780F"/>
    <w:rsid w:val="00040328"/>
    <w:rsid w:val="00043432"/>
    <w:rsid w:val="000454ED"/>
    <w:rsid w:val="00046B1C"/>
    <w:rsid w:val="00050358"/>
    <w:rsid w:val="00052E79"/>
    <w:rsid w:val="00055FF4"/>
    <w:rsid w:val="00057020"/>
    <w:rsid w:val="000576BD"/>
    <w:rsid w:val="00057D2E"/>
    <w:rsid w:val="00063AD3"/>
    <w:rsid w:val="00063FD2"/>
    <w:rsid w:val="000666CA"/>
    <w:rsid w:val="0007012A"/>
    <w:rsid w:val="00070B64"/>
    <w:rsid w:val="000722CA"/>
    <w:rsid w:val="0007249D"/>
    <w:rsid w:val="000746D4"/>
    <w:rsid w:val="0007626C"/>
    <w:rsid w:val="00077FD0"/>
    <w:rsid w:val="00082BD3"/>
    <w:rsid w:val="0008346F"/>
    <w:rsid w:val="00085711"/>
    <w:rsid w:val="00086087"/>
    <w:rsid w:val="00086F59"/>
    <w:rsid w:val="00090331"/>
    <w:rsid w:val="0009304E"/>
    <w:rsid w:val="000930D8"/>
    <w:rsid w:val="000A6921"/>
    <w:rsid w:val="000B5220"/>
    <w:rsid w:val="000B7562"/>
    <w:rsid w:val="000C2227"/>
    <w:rsid w:val="000C75D2"/>
    <w:rsid w:val="000C7B29"/>
    <w:rsid w:val="000D249D"/>
    <w:rsid w:val="000D2C57"/>
    <w:rsid w:val="000D345B"/>
    <w:rsid w:val="000D4A8C"/>
    <w:rsid w:val="000D5D5A"/>
    <w:rsid w:val="000E0925"/>
    <w:rsid w:val="000E4420"/>
    <w:rsid w:val="000E5B3C"/>
    <w:rsid w:val="000E5F63"/>
    <w:rsid w:val="000E69FD"/>
    <w:rsid w:val="000F3D59"/>
    <w:rsid w:val="000F6054"/>
    <w:rsid w:val="001003E0"/>
    <w:rsid w:val="0010131E"/>
    <w:rsid w:val="00101FBD"/>
    <w:rsid w:val="001022B7"/>
    <w:rsid w:val="00104D5D"/>
    <w:rsid w:val="0010541A"/>
    <w:rsid w:val="001054EE"/>
    <w:rsid w:val="00105540"/>
    <w:rsid w:val="00106F38"/>
    <w:rsid w:val="00110306"/>
    <w:rsid w:val="0011051F"/>
    <w:rsid w:val="00112E4A"/>
    <w:rsid w:val="00113FEA"/>
    <w:rsid w:val="0011516D"/>
    <w:rsid w:val="00120124"/>
    <w:rsid w:val="00120A4F"/>
    <w:rsid w:val="001212F9"/>
    <w:rsid w:val="00122228"/>
    <w:rsid w:val="001278F8"/>
    <w:rsid w:val="00130F13"/>
    <w:rsid w:val="001313EA"/>
    <w:rsid w:val="00131F70"/>
    <w:rsid w:val="001330C5"/>
    <w:rsid w:val="00133DA3"/>
    <w:rsid w:val="00133F3C"/>
    <w:rsid w:val="001360CB"/>
    <w:rsid w:val="00136529"/>
    <w:rsid w:val="001372A0"/>
    <w:rsid w:val="0014107C"/>
    <w:rsid w:val="001446DB"/>
    <w:rsid w:val="00145969"/>
    <w:rsid w:val="001479BE"/>
    <w:rsid w:val="0015017B"/>
    <w:rsid w:val="001517C7"/>
    <w:rsid w:val="001534A5"/>
    <w:rsid w:val="00153603"/>
    <w:rsid w:val="00154034"/>
    <w:rsid w:val="00155EE5"/>
    <w:rsid w:val="001600A4"/>
    <w:rsid w:val="00161A1E"/>
    <w:rsid w:val="0016235C"/>
    <w:rsid w:val="00165FFD"/>
    <w:rsid w:val="00170728"/>
    <w:rsid w:val="001767B0"/>
    <w:rsid w:val="0017709D"/>
    <w:rsid w:val="00184447"/>
    <w:rsid w:val="001857C2"/>
    <w:rsid w:val="00185A5A"/>
    <w:rsid w:val="001866A3"/>
    <w:rsid w:val="00186B85"/>
    <w:rsid w:val="00187C83"/>
    <w:rsid w:val="00187DFB"/>
    <w:rsid w:val="00194B15"/>
    <w:rsid w:val="00194B78"/>
    <w:rsid w:val="00196927"/>
    <w:rsid w:val="001A039E"/>
    <w:rsid w:val="001A3200"/>
    <w:rsid w:val="001A48C6"/>
    <w:rsid w:val="001B3386"/>
    <w:rsid w:val="001B3F87"/>
    <w:rsid w:val="001B544D"/>
    <w:rsid w:val="001B57B8"/>
    <w:rsid w:val="001B5FAA"/>
    <w:rsid w:val="001B671C"/>
    <w:rsid w:val="001B6B2F"/>
    <w:rsid w:val="001C02D8"/>
    <w:rsid w:val="001C09E6"/>
    <w:rsid w:val="001C1230"/>
    <w:rsid w:val="001C1419"/>
    <w:rsid w:val="001C18DD"/>
    <w:rsid w:val="001C4E04"/>
    <w:rsid w:val="001C5600"/>
    <w:rsid w:val="001C6282"/>
    <w:rsid w:val="001C63FC"/>
    <w:rsid w:val="001C65F4"/>
    <w:rsid w:val="001D539E"/>
    <w:rsid w:val="001D6809"/>
    <w:rsid w:val="001E0595"/>
    <w:rsid w:val="001E080C"/>
    <w:rsid w:val="001E09D7"/>
    <w:rsid w:val="001E12A0"/>
    <w:rsid w:val="001E3BC1"/>
    <w:rsid w:val="001E7D57"/>
    <w:rsid w:val="001F33CC"/>
    <w:rsid w:val="001F37BA"/>
    <w:rsid w:val="001F41D2"/>
    <w:rsid w:val="001F4AD5"/>
    <w:rsid w:val="001F502F"/>
    <w:rsid w:val="001F6749"/>
    <w:rsid w:val="001F706A"/>
    <w:rsid w:val="00200F92"/>
    <w:rsid w:val="002075E5"/>
    <w:rsid w:val="00210190"/>
    <w:rsid w:val="002101D5"/>
    <w:rsid w:val="00211144"/>
    <w:rsid w:val="00212E1E"/>
    <w:rsid w:val="002154B9"/>
    <w:rsid w:val="002160D3"/>
    <w:rsid w:val="002205EE"/>
    <w:rsid w:val="0022183C"/>
    <w:rsid w:val="002265BA"/>
    <w:rsid w:val="002317A2"/>
    <w:rsid w:val="002366FC"/>
    <w:rsid w:val="00242C4B"/>
    <w:rsid w:val="002433DF"/>
    <w:rsid w:val="00250620"/>
    <w:rsid w:val="00252D03"/>
    <w:rsid w:val="00253C6E"/>
    <w:rsid w:val="00255055"/>
    <w:rsid w:val="00260940"/>
    <w:rsid w:val="00262A78"/>
    <w:rsid w:val="00262AD0"/>
    <w:rsid w:val="002643EB"/>
    <w:rsid w:val="00264604"/>
    <w:rsid w:val="0026521F"/>
    <w:rsid w:val="00265908"/>
    <w:rsid w:val="00266011"/>
    <w:rsid w:val="00274199"/>
    <w:rsid w:val="002754FF"/>
    <w:rsid w:val="00276D7A"/>
    <w:rsid w:val="00277DAD"/>
    <w:rsid w:val="00280908"/>
    <w:rsid w:val="00281B0E"/>
    <w:rsid w:val="00286FFA"/>
    <w:rsid w:val="00287DFD"/>
    <w:rsid w:val="002902C9"/>
    <w:rsid w:val="002904B0"/>
    <w:rsid w:val="002907E3"/>
    <w:rsid w:val="00291091"/>
    <w:rsid w:val="00291A04"/>
    <w:rsid w:val="00291D96"/>
    <w:rsid w:val="00292EB3"/>
    <w:rsid w:val="002936E6"/>
    <w:rsid w:val="002970F7"/>
    <w:rsid w:val="00297AB2"/>
    <w:rsid w:val="002A031A"/>
    <w:rsid w:val="002A4C67"/>
    <w:rsid w:val="002A5A31"/>
    <w:rsid w:val="002A6D46"/>
    <w:rsid w:val="002A7A11"/>
    <w:rsid w:val="002B040B"/>
    <w:rsid w:val="002B09D8"/>
    <w:rsid w:val="002B1408"/>
    <w:rsid w:val="002B2793"/>
    <w:rsid w:val="002B3A31"/>
    <w:rsid w:val="002B6DC1"/>
    <w:rsid w:val="002C09D4"/>
    <w:rsid w:val="002C13F4"/>
    <w:rsid w:val="002D054D"/>
    <w:rsid w:val="002D115A"/>
    <w:rsid w:val="002D42FE"/>
    <w:rsid w:val="002D45A7"/>
    <w:rsid w:val="002D55F1"/>
    <w:rsid w:val="002D5780"/>
    <w:rsid w:val="002D65A0"/>
    <w:rsid w:val="002D7B17"/>
    <w:rsid w:val="002E25DB"/>
    <w:rsid w:val="002E556E"/>
    <w:rsid w:val="002E7D88"/>
    <w:rsid w:val="002F16DD"/>
    <w:rsid w:val="002F2FEC"/>
    <w:rsid w:val="002F3D18"/>
    <w:rsid w:val="002F4162"/>
    <w:rsid w:val="002F56C5"/>
    <w:rsid w:val="002F58C2"/>
    <w:rsid w:val="002F6FD3"/>
    <w:rsid w:val="00302E1C"/>
    <w:rsid w:val="003078FA"/>
    <w:rsid w:val="00310A0D"/>
    <w:rsid w:val="00311778"/>
    <w:rsid w:val="003134F6"/>
    <w:rsid w:val="00314FC6"/>
    <w:rsid w:val="00317766"/>
    <w:rsid w:val="00320391"/>
    <w:rsid w:val="00321528"/>
    <w:rsid w:val="003215E9"/>
    <w:rsid w:val="00321E61"/>
    <w:rsid w:val="00323D04"/>
    <w:rsid w:val="003267C7"/>
    <w:rsid w:val="00326B62"/>
    <w:rsid w:val="00330053"/>
    <w:rsid w:val="00330285"/>
    <w:rsid w:val="003351C2"/>
    <w:rsid w:val="00336755"/>
    <w:rsid w:val="003403B3"/>
    <w:rsid w:val="00342F8E"/>
    <w:rsid w:val="00343E1C"/>
    <w:rsid w:val="0034467B"/>
    <w:rsid w:val="0034578B"/>
    <w:rsid w:val="003466AD"/>
    <w:rsid w:val="00351C71"/>
    <w:rsid w:val="00352125"/>
    <w:rsid w:val="00353F65"/>
    <w:rsid w:val="003543CD"/>
    <w:rsid w:val="00355261"/>
    <w:rsid w:val="003561A2"/>
    <w:rsid w:val="00356417"/>
    <w:rsid w:val="003610F7"/>
    <w:rsid w:val="00361217"/>
    <w:rsid w:val="00361711"/>
    <w:rsid w:val="00363B66"/>
    <w:rsid w:val="00366D11"/>
    <w:rsid w:val="00367358"/>
    <w:rsid w:val="00371E0C"/>
    <w:rsid w:val="0037402D"/>
    <w:rsid w:val="00374296"/>
    <w:rsid w:val="00374ED0"/>
    <w:rsid w:val="00375B3E"/>
    <w:rsid w:val="00376067"/>
    <w:rsid w:val="00380A56"/>
    <w:rsid w:val="00381EAD"/>
    <w:rsid w:val="00381F46"/>
    <w:rsid w:val="00383683"/>
    <w:rsid w:val="00384AAC"/>
    <w:rsid w:val="00385B4E"/>
    <w:rsid w:val="00386410"/>
    <w:rsid w:val="00387C47"/>
    <w:rsid w:val="003902E4"/>
    <w:rsid w:val="0039213E"/>
    <w:rsid w:val="00392D58"/>
    <w:rsid w:val="003955B7"/>
    <w:rsid w:val="00395A40"/>
    <w:rsid w:val="00396662"/>
    <w:rsid w:val="003A19FD"/>
    <w:rsid w:val="003A3B27"/>
    <w:rsid w:val="003A3F26"/>
    <w:rsid w:val="003A40DC"/>
    <w:rsid w:val="003A4628"/>
    <w:rsid w:val="003A4653"/>
    <w:rsid w:val="003A6C21"/>
    <w:rsid w:val="003B21B3"/>
    <w:rsid w:val="003B314F"/>
    <w:rsid w:val="003B374C"/>
    <w:rsid w:val="003B466B"/>
    <w:rsid w:val="003C00D8"/>
    <w:rsid w:val="003C085C"/>
    <w:rsid w:val="003C4915"/>
    <w:rsid w:val="003C4EE2"/>
    <w:rsid w:val="003C500F"/>
    <w:rsid w:val="003C5C1D"/>
    <w:rsid w:val="003C6AE6"/>
    <w:rsid w:val="003D00E2"/>
    <w:rsid w:val="003D0518"/>
    <w:rsid w:val="003D57C0"/>
    <w:rsid w:val="003D67A1"/>
    <w:rsid w:val="003E01A3"/>
    <w:rsid w:val="003E06FA"/>
    <w:rsid w:val="003E236E"/>
    <w:rsid w:val="003E3B0A"/>
    <w:rsid w:val="003E3DFE"/>
    <w:rsid w:val="003E3F6C"/>
    <w:rsid w:val="003E64AA"/>
    <w:rsid w:val="003E7520"/>
    <w:rsid w:val="003F12F1"/>
    <w:rsid w:val="003F2156"/>
    <w:rsid w:val="003F431F"/>
    <w:rsid w:val="003F7BEE"/>
    <w:rsid w:val="004011EF"/>
    <w:rsid w:val="00403C6A"/>
    <w:rsid w:val="0040416F"/>
    <w:rsid w:val="00405607"/>
    <w:rsid w:val="00412879"/>
    <w:rsid w:val="00415FA7"/>
    <w:rsid w:val="004163A8"/>
    <w:rsid w:val="004166B0"/>
    <w:rsid w:val="00420724"/>
    <w:rsid w:val="004211B6"/>
    <w:rsid w:val="00421ECC"/>
    <w:rsid w:val="00426983"/>
    <w:rsid w:val="004302F2"/>
    <w:rsid w:val="00431CA4"/>
    <w:rsid w:val="00433901"/>
    <w:rsid w:val="00433A5F"/>
    <w:rsid w:val="004344FE"/>
    <w:rsid w:val="00435242"/>
    <w:rsid w:val="0043637D"/>
    <w:rsid w:val="0043650E"/>
    <w:rsid w:val="00436E42"/>
    <w:rsid w:val="00436FC2"/>
    <w:rsid w:val="004370FA"/>
    <w:rsid w:val="00440C67"/>
    <w:rsid w:val="00443BC5"/>
    <w:rsid w:val="00444A02"/>
    <w:rsid w:val="00444A08"/>
    <w:rsid w:val="00444E8A"/>
    <w:rsid w:val="00444F93"/>
    <w:rsid w:val="00446E87"/>
    <w:rsid w:val="00447EA2"/>
    <w:rsid w:val="0045076E"/>
    <w:rsid w:val="00450F6D"/>
    <w:rsid w:val="00451317"/>
    <w:rsid w:val="00451E48"/>
    <w:rsid w:val="004561CF"/>
    <w:rsid w:val="0045691C"/>
    <w:rsid w:val="00457D37"/>
    <w:rsid w:val="00460173"/>
    <w:rsid w:val="00462C8E"/>
    <w:rsid w:val="00467341"/>
    <w:rsid w:val="00467DFA"/>
    <w:rsid w:val="00470FAF"/>
    <w:rsid w:val="00471FD5"/>
    <w:rsid w:val="004729B8"/>
    <w:rsid w:val="004739DE"/>
    <w:rsid w:val="00473CBE"/>
    <w:rsid w:val="004753F3"/>
    <w:rsid w:val="00477B85"/>
    <w:rsid w:val="004815C8"/>
    <w:rsid w:val="00481835"/>
    <w:rsid w:val="00482F59"/>
    <w:rsid w:val="00485B35"/>
    <w:rsid w:val="0048783D"/>
    <w:rsid w:val="00491D3D"/>
    <w:rsid w:val="00492550"/>
    <w:rsid w:val="00495288"/>
    <w:rsid w:val="004A0DF3"/>
    <w:rsid w:val="004A3D41"/>
    <w:rsid w:val="004A3FAE"/>
    <w:rsid w:val="004A4EBB"/>
    <w:rsid w:val="004B03E9"/>
    <w:rsid w:val="004B1F39"/>
    <w:rsid w:val="004B3D9B"/>
    <w:rsid w:val="004B464C"/>
    <w:rsid w:val="004B4700"/>
    <w:rsid w:val="004B7F16"/>
    <w:rsid w:val="004C196A"/>
    <w:rsid w:val="004C4B70"/>
    <w:rsid w:val="004C7DE0"/>
    <w:rsid w:val="004D1574"/>
    <w:rsid w:val="004D1C16"/>
    <w:rsid w:val="004D45A7"/>
    <w:rsid w:val="004E086C"/>
    <w:rsid w:val="004E0E83"/>
    <w:rsid w:val="004E1B36"/>
    <w:rsid w:val="004E1DAD"/>
    <w:rsid w:val="004E207B"/>
    <w:rsid w:val="004E4091"/>
    <w:rsid w:val="004E5991"/>
    <w:rsid w:val="004E6D73"/>
    <w:rsid w:val="004E7D72"/>
    <w:rsid w:val="004F2DDD"/>
    <w:rsid w:val="004F2E6F"/>
    <w:rsid w:val="004F5465"/>
    <w:rsid w:val="00500DF9"/>
    <w:rsid w:val="005011B6"/>
    <w:rsid w:val="00502037"/>
    <w:rsid w:val="005026BE"/>
    <w:rsid w:val="00503B78"/>
    <w:rsid w:val="00503B83"/>
    <w:rsid w:val="00505A29"/>
    <w:rsid w:val="005126AE"/>
    <w:rsid w:val="005129B6"/>
    <w:rsid w:val="00513A61"/>
    <w:rsid w:val="00513E6F"/>
    <w:rsid w:val="0051578B"/>
    <w:rsid w:val="00516E3E"/>
    <w:rsid w:val="005173A4"/>
    <w:rsid w:val="00517789"/>
    <w:rsid w:val="00532598"/>
    <w:rsid w:val="00532601"/>
    <w:rsid w:val="0053399C"/>
    <w:rsid w:val="00535C82"/>
    <w:rsid w:val="005366C9"/>
    <w:rsid w:val="00536CA4"/>
    <w:rsid w:val="0054147C"/>
    <w:rsid w:val="005417DB"/>
    <w:rsid w:val="00542EBE"/>
    <w:rsid w:val="00544DC3"/>
    <w:rsid w:val="00545C14"/>
    <w:rsid w:val="00547513"/>
    <w:rsid w:val="00547B5E"/>
    <w:rsid w:val="00550A9F"/>
    <w:rsid w:val="005516D4"/>
    <w:rsid w:val="00553179"/>
    <w:rsid w:val="00553D37"/>
    <w:rsid w:val="00560CBC"/>
    <w:rsid w:val="00564519"/>
    <w:rsid w:val="00565984"/>
    <w:rsid w:val="0056638D"/>
    <w:rsid w:val="0056675C"/>
    <w:rsid w:val="00566B63"/>
    <w:rsid w:val="00570458"/>
    <w:rsid w:val="00570636"/>
    <w:rsid w:val="005724AC"/>
    <w:rsid w:val="00576182"/>
    <w:rsid w:val="00577B6D"/>
    <w:rsid w:val="00580A93"/>
    <w:rsid w:val="00583D9D"/>
    <w:rsid w:val="00590C94"/>
    <w:rsid w:val="0059570A"/>
    <w:rsid w:val="00596BB1"/>
    <w:rsid w:val="005A07B2"/>
    <w:rsid w:val="005A19F6"/>
    <w:rsid w:val="005A660A"/>
    <w:rsid w:val="005A67D2"/>
    <w:rsid w:val="005B25C7"/>
    <w:rsid w:val="005B2B0B"/>
    <w:rsid w:val="005B34B7"/>
    <w:rsid w:val="005B36E6"/>
    <w:rsid w:val="005B5156"/>
    <w:rsid w:val="005B537F"/>
    <w:rsid w:val="005B567B"/>
    <w:rsid w:val="005C09BD"/>
    <w:rsid w:val="005C29E9"/>
    <w:rsid w:val="005C3E6E"/>
    <w:rsid w:val="005C3ED5"/>
    <w:rsid w:val="005C6987"/>
    <w:rsid w:val="005C78A5"/>
    <w:rsid w:val="005D024A"/>
    <w:rsid w:val="005D287A"/>
    <w:rsid w:val="005D2A4D"/>
    <w:rsid w:val="005D2ACE"/>
    <w:rsid w:val="005D2BA9"/>
    <w:rsid w:val="005D3BEE"/>
    <w:rsid w:val="005D3D68"/>
    <w:rsid w:val="005D7AC3"/>
    <w:rsid w:val="005E20D9"/>
    <w:rsid w:val="005E43C4"/>
    <w:rsid w:val="005E46DE"/>
    <w:rsid w:val="005E6FD8"/>
    <w:rsid w:val="005E7B23"/>
    <w:rsid w:val="005F0FFC"/>
    <w:rsid w:val="005F162D"/>
    <w:rsid w:val="005F508A"/>
    <w:rsid w:val="005F5DB4"/>
    <w:rsid w:val="005F6245"/>
    <w:rsid w:val="005F6683"/>
    <w:rsid w:val="005F7C17"/>
    <w:rsid w:val="0060196F"/>
    <w:rsid w:val="00602E2F"/>
    <w:rsid w:val="0060438C"/>
    <w:rsid w:val="00604E78"/>
    <w:rsid w:val="0060532B"/>
    <w:rsid w:val="006053A0"/>
    <w:rsid w:val="00610F06"/>
    <w:rsid w:val="00611251"/>
    <w:rsid w:val="006173FF"/>
    <w:rsid w:val="006201B3"/>
    <w:rsid w:val="006207C8"/>
    <w:rsid w:val="00622ED5"/>
    <w:rsid w:val="00623EA6"/>
    <w:rsid w:val="0062450C"/>
    <w:rsid w:val="00624E15"/>
    <w:rsid w:val="00627E9D"/>
    <w:rsid w:val="0063009D"/>
    <w:rsid w:val="006317F8"/>
    <w:rsid w:val="00633971"/>
    <w:rsid w:val="0063402D"/>
    <w:rsid w:val="006343ED"/>
    <w:rsid w:val="00635B46"/>
    <w:rsid w:val="00641A9C"/>
    <w:rsid w:val="00645BBE"/>
    <w:rsid w:val="00647AF7"/>
    <w:rsid w:val="00653B38"/>
    <w:rsid w:val="00653EF6"/>
    <w:rsid w:val="00654985"/>
    <w:rsid w:val="006557D9"/>
    <w:rsid w:val="006642E8"/>
    <w:rsid w:val="00664CB7"/>
    <w:rsid w:val="006657C1"/>
    <w:rsid w:val="006672C8"/>
    <w:rsid w:val="00667E2A"/>
    <w:rsid w:val="00675080"/>
    <w:rsid w:val="00675FFE"/>
    <w:rsid w:val="0067715A"/>
    <w:rsid w:val="006813F2"/>
    <w:rsid w:val="0068163C"/>
    <w:rsid w:val="0068219C"/>
    <w:rsid w:val="00683DBB"/>
    <w:rsid w:val="00685C4B"/>
    <w:rsid w:val="00686748"/>
    <w:rsid w:val="00690698"/>
    <w:rsid w:val="0069114D"/>
    <w:rsid w:val="00691710"/>
    <w:rsid w:val="006918EF"/>
    <w:rsid w:val="0069197D"/>
    <w:rsid w:val="00692E6B"/>
    <w:rsid w:val="0069358C"/>
    <w:rsid w:val="006A2154"/>
    <w:rsid w:val="006A2EC4"/>
    <w:rsid w:val="006A36C4"/>
    <w:rsid w:val="006A3E55"/>
    <w:rsid w:val="006A74A6"/>
    <w:rsid w:val="006A759C"/>
    <w:rsid w:val="006A77E4"/>
    <w:rsid w:val="006B4B1C"/>
    <w:rsid w:val="006B4DE5"/>
    <w:rsid w:val="006B666E"/>
    <w:rsid w:val="006B7A3B"/>
    <w:rsid w:val="006C194C"/>
    <w:rsid w:val="006C2249"/>
    <w:rsid w:val="006C44C7"/>
    <w:rsid w:val="006D3339"/>
    <w:rsid w:val="006D3B32"/>
    <w:rsid w:val="006D45C7"/>
    <w:rsid w:val="006D695B"/>
    <w:rsid w:val="006D7605"/>
    <w:rsid w:val="006E07D0"/>
    <w:rsid w:val="006E586A"/>
    <w:rsid w:val="006E71F8"/>
    <w:rsid w:val="006F103C"/>
    <w:rsid w:val="006F14B2"/>
    <w:rsid w:val="006F1FBD"/>
    <w:rsid w:val="006F576F"/>
    <w:rsid w:val="006F616A"/>
    <w:rsid w:val="006F78DF"/>
    <w:rsid w:val="006F7B4C"/>
    <w:rsid w:val="006F7C5A"/>
    <w:rsid w:val="00700686"/>
    <w:rsid w:val="00704EDF"/>
    <w:rsid w:val="007055C6"/>
    <w:rsid w:val="00705637"/>
    <w:rsid w:val="007059FD"/>
    <w:rsid w:val="00706382"/>
    <w:rsid w:val="007120DF"/>
    <w:rsid w:val="007144DC"/>
    <w:rsid w:val="007150DC"/>
    <w:rsid w:val="00716A32"/>
    <w:rsid w:val="0071740C"/>
    <w:rsid w:val="00717BA3"/>
    <w:rsid w:val="00721533"/>
    <w:rsid w:val="00725364"/>
    <w:rsid w:val="00726AB5"/>
    <w:rsid w:val="00726AFF"/>
    <w:rsid w:val="007322EB"/>
    <w:rsid w:val="00736E2D"/>
    <w:rsid w:val="007419BF"/>
    <w:rsid w:val="00744478"/>
    <w:rsid w:val="00750A03"/>
    <w:rsid w:val="0075146A"/>
    <w:rsid w:val="00753361"/>
    <w:rsid w:val="007556D3"/>
    <w:rsid w:val="0075694D"/>
    <w:rsid w:val="00756AEC"/>
    <w:rsid w:val="0076145C"/>
    <w:rsid w:val="00761DF3"/>
    <w:rsid w:val="00764285"/>
    <w:rsid w:val="00764685"/>
    <w:rsid w:val="007659B0"/>
    <w:rsid w:val="0076730B"/>
    <w:rsid w:val="00767BE5"/>
    <w:rsid w:val="00772485"/>
    <w:rsid w:val="007724D5"/>
    <w:rsid w:val="007758C7"/>
    <w:rsid w:val="00775B0B"/>
    <w:rsid w:val="00775E7B"/>
    <w:rsid w:val="00776346"/>
    <w:rsid w:val="00780726"/>
    <w:rsid w:val="00780DBD"/>
    <w:rsid w:val="00783193"/>
    <w:rsid w:val="007836AD"/>
    <w:rsid w:val="00785B5E"/>
    <w:rsid w:val="00785C96"/>
    <w:rsid w:val="00787DE3"/>
    <w:rsid w:val="00795A3E"/>
    <w:rsid w:val="00795BF2"/>
    <w:rsid w:val="00797F35"/>
    <w:rsid w:val="007A0472"/>
    <w:rsid w:val="007A5827"/>
    <w:rsid w:val="007B2136"/>
    <w:rsid w:val="007B501C"/>
    <w:rsid w:val="007B521C"/>
    <w:rsid w:val="007B5F3D"/>
    <w:rsid w:val="007B7D99"/>
    <w:rsid w:val="007C1FF9"/>
    <w:rsid w:val="007C26F6"/>
    <w:rsid w:val="007C4566"/>
    <w:rsid w:val="007C57B0"/>
    <w:rsid w:val="007D08C6"/>
    <w:rsid w:val="007D0FA8"/>
    <w:rsid w:val="007D21E1"/>
    <w:rsid w:val="007D3122"/>
    <w:rsid w:val="007D3F02"/>
    <w:rsid w:val="007D523E"/>
    <w:rsid w:val="007D5BA0"/>
    <w:rsid w:val="007D6040"/>
    <w:rsid w:val="007D6D9D"/>
    <w:rsid w:val="007E013D"/>
    <w:rsid w:val="007E0884"/>
    <w:rsid w:val="007E09D5"/>
    <w:rsid w:val="007E18E0"/>
    <w:rsid w:val="007E27BE"/>
    <w:rsid w:val="007E5458"/>
    <w:rsid w:val="007F17B0"/>
    <w:rsid w:val="007F2747"/>
    <w:rsid w:val="007F3694"/>
    <w:rsid w:val="007F7348"/>
    <w:rsid w:val="00800B8E"/>
    <w:rsid w:val="008024D2"/>
    <w:rsid w:val="00803A81"/>
    <w:rsid w:val="00804D15"/>
    <w:rsid w:val="008058C3"/>
    <w:rsid w:val="00811BB1"/>
    <w:rsid w:val="008147E9"/>
    <w:rsid w:val="00815811"/>
    <w:rsid w:val="00816001"/>
    <w:rsid w:val="0081699D"/>
    <w:rsid w:val="0082059A"/>
    <w:rsid w:val="0082085A"/>
    <w:rsid w:val="00821C02"/>
    <w:rsid w:val="00822CFF"/>
    <w:rsid w:val="00822FCF"/>
    <w:rsid w:val="00823224"/>
    <w:rsid w:val="008261D5"/>
    <w:rsid w:val="00831227"/>
    <w:rsid w:val="00831DFA"/>
    <w:rsid w:val="00833520"/>
    <w:rsid w:val="00833A9E"/>
    <w:rsid w:val="0083433D"/>
    <w:rsid w:val="008375B8"/>
    <w:rsid w:val="00841B1A"/>
    <w:rsid w:val="00845586"/>
    <w:rsid w:val="00850611"/>
    <w:rsid w:val="00855085"/>
    <w:rsid w:val="008563BF"/>
    <w:rsid w:val="00856ADE"/>
    <w:rsid w:val="008577CE"/>
    <w:rsid w:val="00863991"/>
    <w:rsid w:val="00864134"/>
    <w:rsid w:val="008679A3"/>
    <w:rsid w:val="00871097"/>
    <w:rsid w:val="008717E7"/>
    <w:rsid w:val="008738BB"/>
    <w:rsid w:val="00873DA0"/>
    <w:rsid w:val="00882473"/>
    <w:rsid w:val="00884C65"/>
    <w:rsid w:val="00885892"/>
    <w:rsid w:val="00890AC7"/>
    <w:rsid w:val="0089142B"/>
    <w:rsid w:val="00891600"/>
    <w:rsid w:val="00893D4B"/>
    <w:rsid w:val="00894CF6"/>
    <w:rsid w:val="008A1A27"/>
    <w:rsid w:val="008A236D"/>
    <w:rsid w:val="008A39E6"/>
    <w:rsid w:val="008B2191"/>
    <w:rsid w:val="008B48BC"/>
    <w:rsid w:val="008B76E6"/>
    <w:rsid w:val="008B79A8"/>
    <w:rsid w:val="008C1589"/>
    <w:rsid w:val="008C180F"/>
    <w:rsid w:val="008C1FFA"/>
    <w:rsid w:val="008C2517"/>
    <w:rsid w:val="008C3241"/>
    <w:rsid w:val="008C4D16"/>
    <w:rsid w:val="008C6D28"/>
    <w:rsid w:val="008D02A0"/>
    <w:rsid w:val="008D03D7"/>
    <w:rsid w:val="008D23B4"/>
    <w:rsid w:val="008D4D3E"/>
    <w:rsid w:val="008E10AE"/>
    <w:rsid w:val="008E1EE4"/>
    <w:rsid w:val="008E3795"/>
    <w:rsid w:val="008E3879"/>
    <w:rsid w:val="008E39E4"/>
    <w:rsid w:val="008F06E5"/>
    <w:rsid w:val="008F2119"/>
    <w:rsid w:val="008F282C"/>
    <w:rsid w:val="008F3842"/>
    <w:rsid w:val="008F56DD"/>
    <w:rsid w:val="008F62B2"/>
    <w:rsid w:val="009001EA"/>
    <w:rsid w:val="009008D1"/>
    <w:rsid w:val="00901122"/>
    <w:rsid w:val="00901ADC"/>
    <w:rsid w:val="00910085"/>
    <w:rsid w:val="009114D2"/>
    <w:rsid w:val="009114F4"/>
    <w:rsid w:val="00911A3A"/>
    <w:rsid w:val="00911DBD"/>
    <w:rsid w:val="00912EFC"/>
    <w:rsid w:val="00913AC9"/>
    <w:rsid w:val="00913D66"/>
    <w:rsid w:val="00915DF7"/>
    <w:rsid w:val="00917194"/>
    <w:rsid w:val="00917585"/>
    <w:rsid w:val="00920848"/>
    <w:rsid w:val="00920C0A"/>
    <w:rsid w:val="00920FA2"/>
    <w:rsid w:val="0092234E"/>
    <w:rsid w:val="009224CF"/>
    <w:rsid w:val="00923A06"/>
    <w:rsid w:val="00924139"/>
    <w:rsid w:val="00926B64"/>
    <w:rsid w:val="009273CB"/>
    <w:rsid w:val="00931367"/>
    <w:rsid w:val="00931C21"/>
    <w:rsid w:val="00932346"/>
    <w:rsid w:val="00933B82"/>
    <w:rsid w:val="00935195"/>
    <w:rsid w:val="009354F8"/>
    <w:rsid w:val="009364A3"/>
    <w:rsid w:val="009366CE"/>
    <w:rsid w:val="00941158"/>
    <w:rsid w:val="00942176"/>
    <w:rsid w:val="009425B7"/>
    <w:rsid w:val="0094333F"/>
    <w:rsid w:val="0094346B"/>
    <w:rsid w:val="0094563D"/>
    <w:rsid w:val="00951065"/>
    <w:rsid w:val="00951E30"/>
    <w:rsid w:val="00952191"/>
    <w:rsid w:val="009521E1"/>
    <w:rsid w:val="00953A4D"/>
    <w:rsid w:val="00954211"/>
    <w:rsid w:val="00954719"/>
    <w:rsid w:val="00955A3E"/>
    <w:rsid w:val="00956136"/>
    <w:rsid w:val="009561EE"/>
    <w:rsid w:val="00963C2E"/>
    <w:rsid w:val="00964407"/>
    <w:rsid w:val="0096468C"/>
    <w:rsid w:val="00966D0F"/>
    <w:rsid w:val="009678F4"/>
    <w:rsid w:val="00970370"/>
    <w:rsid w:val="0097200B"/>
    <w:rsid w:val="0097327D"/>
    <w:rsid w:val="00974EB6"/>
    <w:rsid w:val="009813E1"/>
    <w:rsid w:val="00984890"/>
    <w:rsid w:val="009854A3"/>
    <w:rsid w:val="00985555"/>
    <w:rsid w:val="0098568D"/>
    <w:rsid w:val="00985B8D"/>
    <w:rsid w:val="00985BED"/>
    <w:rsid w:val="00990C52"/>
    <w:rsid w:val="00996927"/>
    <w:rsid w:val="009A068E"/>
    <w:rsid w:val="009B114C"/>
    <w:rsid w:val="009B23DF"/>
    <w:rsid w:val="009B2738"/>
    <w:rsid w:val="009B5CFE"/>
    <w:rsid w:val="009B5E5A"/>
    <w:rsid w:val="009B7226"/>
    <w:rsid w:val="009B7C82"/>
    <w:rsid w:val="009C3504"/>
    <w:rsid w:val="009C3FD6"/>
    <w:rsid w:val="009D2E7B"/>
    <w:rsid w:val="009D4868"/>
    <w:rsid w:val="009D6D44"/>
    <w:rsid w:val="009D724E"/>
    <w:rsid w:val="009E23FE"/>
    <w:rsid w:val="009E79BB"/>
    <w:rsid w:val="009E7E65"/>
    <w:rsid w:val="009E7FCE"/>
    <w:rsid w:val="009F3A5D"/>
    <w:rsid w:val="009F5C75"/>
    <w:rsid w:val="009F60AD"/>
    <w:rsid w:val="009F614E"/>
    <w:rsid w:val="009F6659"/>
    <w:rsid w:val="009F78F3"/>
    <w:rsid w:val="009F7FEB"/>
    <w:rsid w:val="00A0103D"/>
    <w:rsid w:val="00A01834"/>
    <w:rsid w:val="00A032DE"/>
    <w:rsid w:val="00A037E2"/>
    <w:rsid w:val="00A10303"/>
    <w:rsid w:val="00A10CC9"/>
    <w:rsid w:val="00A10FF0"/>
    <w:rsid w:val="00A1428F"/>
    <w:rsid w:val="00A1763C"/>
    <w:rsid w:val="00A17A73"/>
    <w:rsid w:val="00A17BD4"/>
    <w:rsid w:val="00A2585E"/>
    <w:rsid w:val="00A279CD"/>
    <w:rsid w:val="00A30C9B"/>
    <w:rsid w:val="00A32183"/>
    <w:rsid w:val="00A3416A"/>
    <w:rsid w:val="00A34D16"/>
    <w:rsid w:val="00A34ED5"/>
    <w:rsid w:val="00A350B5"/>
    <w:rsid w:val="00A35999"/>
    <w:rsid w:val="00A35A96"/>
    <w:rsid w:val="00A35BD5"/>
    <w:rsid w:val="00A376BD"/>
    <w:rsid w:val="00A3788D"/>
    <w:rsid w:val="00A40265"/>
    <w:rsid w:val="00A41685"/>
    <w:rsid w:val="00A421CA"/>
    <w:rsid w:val="00A424FC"/>
    <w:rsid w:val="00A43C4E"/>
    <w:rsid w:val="00A47DFB"/>
    <w:rsid w:val="00A505FA"/>
    <w:rsid w:val="00A50722"/>
    <w:rsid w:val="00A51F7E"/>
    <w:rsid w:val="00A56400"/>
    <w:rsid w:val="00A57653"/>
    <w:rsid w:val="00A607B8"/>
    <w:rsid w:val="00A6174F"/>
    <w:rsid w:val="00A6190D"/>
    <w:rsid w:val="00A64410"/>
    <w:rsid w:val="00A65CF3"/>
    <w:rsid w:val="00A6606F"/>
    <w:rsid w:val="00A66100"/>
    <w:rsid w:val="00A70092"/>
    <w:rsid w:val="00A70189"/>
    <w:rsid w:val="00A701D3"/>
    <w:rsid w:val="00A7119B"/>
    <w:rsid w:val="00A7120D"/>
    <w:rsid w:val="00A71976"/>
    <w:rsid w:val="00A72AF9"/>
    <w:rsid w:val="00A73531"/>
    <w:rsid w:val="00A75305"/>
    <w:rsid w:val="00A804CA"/>
    <w:rsid w:val="00A812C6"/>
    <w:rsid w:val="00A824F6"/>
    <w:rsid w:val="00A82892"/>
    <w:rsid w:val="00A8319A"/>
    <w:rsid w:val="00A8506D"/>
    <w:rsid w:val="00A8515D"/>
    <w:rsid w:val="00A85696"/>
    <w:rsid w:val="00A85F98"/>
    <w:rsid w:val="00A87D77"/>
    <w:rsid w:val="00A9160C"/>
    <w:rsid w:val="00A92587"/>
    <w:rsid w:val="00A932AB"/>
    <w:rsid w:val="00A953A9"/>
    <w:rsid w:val="00AA0444"/>
    <w:rsid w:val="00AA241C"/>
    <w:rsid w:val="00AA405E"/>
    <w:rsid w:val="00AA4223"/>
    <w:rsid w:val="00AA57C0"/>
    <w:rsid w:val="00AA5953"/>
    <w:rsid w:val="00AA682D"/>
    <w:rsid w:val="00AA68C2"/>
    <w:rsid w:val="00AA708D"/>
    <w:rsid w:val="00AA7E4C"/>
    <w:rsid w:val="00AB16E4"/>
    <w:rsid w:val="00AB3F54"/>
    <w:rsid w:val="00AB4221"/>
    <w:rsid w:val="00AB55C2"/>
    <w:rsid w:val="00AB7DDD"/>
    <w:rsid w:val="00AB7EEB"/>
    <w:rsid w:val="00AC455B"/>
    <w:rsid w:val="00AC479B"/>
    <w:rsid w:val="00AC5B3F"/>
    <w:rsid w:val="00AC5B5D"/>
    <w:rsid w:val="00AC66BE"/>
    <w:rsid w:val="00AD0A14"/>
    <w:rsid w:val="00AD3864"/>
    <w:rsid w:val="00AE352C"/>
    <w:rsid w:val="00AE48D5"/>
    <w:rsid w:val="00AE671E"/>
    <w:rsid w:val="00AF0F00"/>
    <w:rsid w:val="00AF33AC"/>
    <w:rsid w:val="00B0176F"/>
    <w:rsid w:val="00B01AE2"/>
    <w:rsid w:val="00B11281"/>
    <w:rsid w:val="00B116C5"/>
    <w:rsid w:val="00B13824"/>
    <w:rsid w:val="00B13D87"/>
    <w:rsid w:val="00B16F14"/>
    <w:rsid w:val="00B22867"/>
    <w:rsid w:val="00B2430C"/>
    <w:rsid w:val="00B25277"/>
    <w:rsid w:val="00B26111"/>
    <w:rsid w:val="00B2642E"/>
    <w:rsid w:val="00B311CD"/>
    <w:rsid w:val="00B3303D"/>
    <w:rsid w:val="00B33E64"/>
    <w:rsid w:val="00B34302"/>
    <w:rsid w:val="00B346BC"/>
    <w:rsid w:val="00B354DD"/>
    <w:rsid w:val="00B377E2"/>
    <w:rsid w:val="00B37B87"/>
    <w:rsid w:val="00B4081A"/>
    <w:rsid w:val="00B412CE"/>
    <w:rsid w:val="00B41303"/>
    <w:rsid w:val="00B42DF8"/>
    <w:rsid w:val="00B42E3E"/>
    <w:rsid w:val="00B4483B"/>
    <w:rsid w:val="00B47701"/>
    <w:rsid w:val="00B47A76"/>
    <w:rsid w:val="00B5116C"/>
    <w:rsid w:val="00B51A45"/>
    <w:rsid w:val="00B52613"/>
    <w:rsid w:val="00B5310D"/>
    <w:rsid w:val="00B545F0"/>
    <w:rsid w:val="00B546AF"/>
    <w:rsid w:val="00B54CF9"/>
    <w:rsid w:val="00B55FCC"/>
    <w:rsid w:val="00B57A47"/>
    <w:rsid w:val="00B60BAA"/>
    <w:rsid w:val="00B615CD"/>
    <w:rsid w:val="00B62608"/>
    <w:rsid w:val="00B63F19"/>
    <w:rsid w:val="00B648B1"/>
    <w:rsid w:val="00B64DE0"/>
    <w:rsid w:val="00B65158"/>
    <w:rsid w:val="00B653ED"/>
    <w:rsid w:val="00B70512"/>
    <w:rsid w:val="00B70B84"/>
    <w:rsid w:val="00B71139"/>
    <w:rsid w:val="00B733EB"/>
    <w:rsid w:val="00B7547D"/>
    <w:rsid w:val="00B76DE2"/>
    <w:rsid w:val="00B7704A"/>
    <w:rsid w:val="00B77853"/>
    <w:rsid w:val="00B841AD"/>
    <w:rsid w:val="00B842DD"/>
    <w:rsid w:val="00B919A7"/>
    <w:rsid w:val="00B94654"/>
    <w:rsid w:val="00B96567"/>
    <w:rsid w:val="00BA2952"/>
    <w:rsid w:val="00BA6B76"/>
    <w:rsid w:val="00BA73ED"/>
    <w:rsid w:val="00BB2B65"/>
    <w:rsid w:val="00BB3778"/>
    <w:rsid w:val="00BB4823"/>
    <w:rsid w:val="00BB634A"/>
    <w:rsid w:val="00BB7282"/>
    <w:rsid w:val="00BB733A"/>
    <w:rsid w:val="00BC0FAA"/>
    <w:rsid w:val="00BC26A8"/>
    <w:rsid w:val="00BC28D2"/>
    <w:rsid w:val="00BC31D1"/>
    <w:rsid w:val="00BC3251"/>
    <w:rsid w:val="00BC41F1"/>
    <w:rsid w:val="00BC649F"/>
    <w:rsid w:val="00BC77D9"/>
    <w:rsid w:val="00BC7962"/>
    <w:rsid w:val="00BD2C49"/>
    <w:rsid w:val="00BD3F55"/>
    <w:rsid w:val="00BD5B53"/>
    <w:rsid w:val="00BD728B"/>
    <w:rsid w:val="00BE47AF"/>
    <w:rsid w:val="00BE5AFE"/>
    <w:rsid w:val="00BE7F1E"/>
    <w:rsid w:val="00BF07DA"/>
    <w:rsid w:val="00BF15C4"/>
    <w:rsid w:val="00BF33EC"/>
    <w:rsid w:val="00BF42A6"/>
    <w:rsid w:val="00BF44C9"/>
    <w:rsid w:val="00BF4859"/>
    <w:rsid w:val="00C04438"/>
    <w:rsid w:val="00C05058"/>
    <w:rsid w:val="00C07167"/>
    <w:rsid w:val="00C121CD"/>
    <w:rsid w:val="00C12214"/>
    <w:rsid w:val="00C12B89"/>
    <w:rsid w:val="00C1446F"/>
    <w:rsid w:val="00C15570"/>
    <w:rsid w:val="00C160C3"/>
    <w:rsid w:val="00C20603"/>
    <w:rsid w:val="00C23DFF"/>
    <w:rsid w:val="00C2775B"/>
    <w:rsid w:val="00C27C26"/>
    <w:rsid w:val="00C30771"/>
    <w:rsid w:val="00C3195E"/>
    <w:rsid w:val="00C32577"/>
    <w:rsid w:val="00C34430"/>
    <w:rsid w:val="00C35B01"/>
    <w:rsid w:val="00C37289"/>
    <w:rsid w:val="00C37AD3"/>
    <w:rsid w:val="00C42C95"/>
    <w:rsid w:val="00C4361E"/>
    <w:rsid w:val="00C44BF2"/>
    <w:rsid w:val="00C47B0C"/>
    <w:rsid w:val="00C51904"/>
    <w:rsid w:val="00C52D25"/>
    <w:rsid w:val="00C531C5"/>
    <w:rsid w:val="00C54597"/>
    <w:rsid w:val="00C5546E"/>
    <w:rsid w:val="00C55B7B"/>
    <w:rsid w:val="00C6088A"/>
    <w:rsid w:val="00C715C5"/>
    <w:rsid w:val="00C71BFF"/>
    <w:rsid w:val="00C7380D"/>
    <w:rsid w:val="00C7412E"/>
    <w:rsid w:val="00C775A5"/>
    <w:rsid w:val="00C812F2"/>
    <w:rsid w:val="00C819E9"/>
    <w:rsid w:val="00C91FB3"/>
    <w:rsid w:val="00C92E14"/>
    <w:rsid w:val="00C9382B"/>
    <w:rsid w:val="00C9492B"/>
    <w:rsid w:val="00C9762A"/>
    <w:rsid w:val="00C9777E"/>
    <w:rsid w:val="00CA2FBE"/>
    <w:rsid w:val="00CA4109"/>
    <w:rsid w:val="00CB4BF7"/>
    <w:rsid w:val="00CB54F5"/>
    <w:rsid w:val="00CB6990"/>
    <w:rsid w:val="00CB7A9F"/>
    <w:rsid w:val="00CC263C"/>
    <w:rsid w:val="00CC313D"/>
    <w:rsid w:val="00CC3AAF"/>
    <w:rsid w:val="00CC552C"/>
    <w:rsid w:val="00CD15F5"/>
    <w:rsid w:val="00CD23D3"/>
    <w:rsid w:val="00CD6CDB"/>
    <w:rsid w:val="00CE1B96"/>
    <w:rsid w:val="00CE2B98"/>
    <w:rsid w:val="00CE35B0"/>
    <w:rsid w:val="00CE5549"/>
    <w:rsid w:val="00CE59D3"/>
    <w:rsid w:val="00CE612D"/>
    <w:rsid w:val="00CE6C10"/>
    <w:rsid w:val="00CE7085"/>
    <w:rsid w:val="00CF0526"/>
    <w:rsid w:val="00CF0F00"/>
    <w:rsid w:val="00CF1E91"/>
    <w:rsid w:val="00CF3C50"/>
    <w:rsid w:val="00CF604B"/>
    <w:rsid w:val="00D001B2"/>
    <w:rsid w:val="00D009C7"/>
    <w:rsid w:val="00D03369"/>
    <w:rsid w:val="00D06BB0"/>
    <w:rsid w:val="00D06BDB"/>
    <w:rsid w:val="00D104CA"/>
    <w:rsid w:val="00D11611"/>
    <w:rsid w:val="00D1205B"/>
    <w:rsid w:val="00D14416"/>
    <w:rsid w:val="00D147FC"/>
    <w:rsid w:val="00D15FB3"/>
    <w:rsid w:val="00D16526"/>
    <w:rsid w:val="00D166DE"/>
    <w:rsid w:val="00D16779"/>
    <w:rsid w:val="00D167A1"/>
    <w:rsid w:val="00D16A4F"/>
    <w:rsid w:val="00D17A5C"/>
    <w:rsid w:val="00D21FA1"/>
    <w:rsid w:val="00D223E6"/>
    <w:rsid w:val="00D22B07"/>
    <w:rsid w:val="00D23521"/>
    <w:rsid w:val="00D254FD"/>
    <w:rsid w:val="00D26071"/>
    <w:rsid w:val="00D3042A"/>
    <w:rsid w:val="00D307AF"/>
    <w:rsid w:val="00D31B74"/>
    <w:rsid w:val="00D3557E"/>
    <w:rsid w:val="00D36A1C"/>
    <w:rsid w:val="00D4017A"/>
    <w:rsid w:val="00D42BD1"/>
    <w:rsid w:val="00D430E3"/>
    <w:rsid w:val="00D44C47"/>
    <w:rsid w:val="00D47D69"/>
    <w:rsid w:val="00D50D5F"/>
    <w:rsid w:val="00D514A6"/>
    <w:rsid w:val="00D56217"/>
    <w:rsid w:val="00D61C8D"/>
    <w:rsid w:val="00D624E6"/>
    <w:rsid w:val="00D64633"/>
    <w:rsid w:val="00D71792"/>
    <w:rsid w:val="00D72D9F"/>
    <w:rsid w:val="00D732A3"/>
    <w:rsid w:val="00D76D0C"/>
    <w:rsid w:val="00D773B3"/>
    <w:rsid w:val="00D77771"/>
    <w:rsid w:val="00D80A4A"/>
    <w:rsid w:val="00D81BDB"/>
    <w:rsid w:val="00D81DA9"/>
    <w:rsid w:val="00D8288E"/>
    <w:rsid w:val="00D836EB"/>
    <w:rsid w:val="00D84A5B"/>
    <w:rsid w:val="00D85812"/>
    <w:rsid w:val="00D873DD"/>
    <w:rsid w:val="00D87663"/>
    <w:rsid w:val="00D877FF"/>
    <w:rsid w:val="00D90D96"/>
    <w:rsid w:val="00D93832"/>
    <w:rsid w:val="00D9713A"/>
    <w:rsid w:val="00DA0AEB"/>
    <w:rsid w:val="00DA24D9"/>
    <w:rsid w:val="00DA30E3"/>
    <w:rsid w:val="00DA3AD4"/>
    <w:rsid w:val="00DA6BE2"/>
    <w:rsid w:val="00DA7D5F"/>
    <w:rsid w:val="00DB3B96"/>
    <w:rsid w:val="00DB3E34"/>
    <w:rsid w:val="00DB4885"/>
    <w:rsid w:val="00DB59BC"/>
    <w:rsid w:val="00DC0804"/>
    <w:rsid w:val="00DC0DC0"/>
    <w:rsid w:val="00DC2914"/>
    <w:rsid w:val="00DC56AE"/>
    <w:rsid w:val="00DC778F"/>
    <w:rsid w:val="00DD1440"/>
    <w:rsid w:val="00DD18FD"/>
    <w:rsid w:val="00DD211E"/>
    <w:rsid w:val="00DD5041"/>
    <w:rsid w:val="00DD542A"/>
    <w:rsid w:val="00DE10E3"/>
    <w:rsid w:val="00DE2EF6"/>
    <w:rsid w:val="00DE3927"/>
    <w:rsid w:val="00DE3BFF"/>
    <w:rsid w:val="00DF017F"/>
    <w:rsid w:val="00DF4192"/>
    <w:rsid w:val="00DF4FA7"/>
    <w:rsid w:val="00E006DD"/>
    <w:rsid w:val="00E00A44"/>
    <w:rsid w:val="00E02633"/>
    <w:rsid w:val="00E03EF2"/>
    <w:rsid w:val="00E05241"/>
    <w:rsid w:val="00E0664F"/>
    <w:rsid w:val="00E07CDA"/>
    <w:rsid w:val="00E1252A"/>
    <w:rsid w:val="00E2185B"/>
    <w:rsid w:val="00E2234F"/>
    <w:rsid w:val="00E25638"/>
    <w:rsid w:val="00E26BFE"/>
    <w:rsid w:val="00E32B47"/>
    <w:rsid w:val="00E33644"/>
    <w:rsid w:val="00E339B6"/>
    <w:rsid w:val="00E341AB"/>
    <w:rsid w:val="00E352E1"/>
    <w:rsid w:val="00E3562B"/>
    <w:rsid w:val="00E35C01"/>
    <w:rsid w:val="00E37C4C"/>
    <w:rsid w:val="00E42A7A"/>
    <w:rsid w:val="00E434A5"/>
    <w:rsid w:val="00E435D4"/>
    <w:rsid w:val="00E43A44"/>
    <w:rsid w:val="00E44722"/>
    <w:rsid w:val="00E45F24"/>
    <w:rsid w:val="00E47525"/>
    <w:rsid w:val="00E47DDA"/>
    <w:rsid w:val="00E51256"/>
    <w:rsid w:val="00E52646"/>
    <w:rsid w:val="00E54949"/>
    <w:rsid w:val="00E54BBF"/>
    <w:rsid w:val="00E56897"/>
    <w:rsid w:val="00E56996"/>
    <w:rsid w:val="00E56E6C"/>
    <w:rsid w:val="00E60C45"/>
    <w:rsid w:val="00E659B7"/>
    <w:rsid w:val="00E65A9E"/>
    <w:rsid w:val="00E66905"/>
    <w:rsid w:val="00E66BDC"/>
    <w:rsid w:val="00E70691"/>
    <w:rsid w:val="00E748B8"/>
    <w:rsid w:val="00E754FD"/>
    <w:rsid w:val="00E75ECC"/>
    <w:rsid w:val="00E804AD"/>
    <w:rsid w:val="00E832F1"/>
    <w:rsid w:val="00E85562"/>
    <w:rsid w:val="00E87478"/>
    <w:rsid w:val="00E90058"/>
    <w:rsid w:val="00EA219D"/>
    <w:rsid w:val="00EA25E8"/>
    <w:rsid w:val="00EA3A9F"/>
    <w:rsid w:val="00EA64DC"/>
    <w:rsid w:val="00EA67C0"/>
    <w:rsid w:val="00EA6DE1"/>
    <w:rsid w:val="00EB2846"/>
    <w:rsid w:val="00EB28AA"/>
    <w:rsid w:val="00EB2FF9"/>
    <w:rsid w:val="00EB56F5"/>
    <w:rsid w:val="00EB5E19"/>
    <w:rsid w:val="00EB6F24"/>
    <w:rsid w:val="00EC78AB"/>
    <w:rsid w:val="00ED07D5"/>
    <w:rsid w:val="00ED16EC"/>
    <w:rsid w:val="00ED324E"/>
    <w:rsid w:val="00ED4DA6"/>
    <w:rsid w:val="00ED6986"/>
    <w:rsid w:val="00ED74BB"/>
    <w:rsid w:val="00EE50ED"/>
    <w:rsid w:val="00EF44D1"/>
    <w:rsid w:val="00EF606B"/>
    <w:rsid w:val="00F01A7E"/>
    <w:rsid w:val="00F01C31"/>
    <w:rsid w:val="00F07272"/>
    <w:rsid w:val="00F07738"/>
    <w:rsid w:val="00F10A1B"/>
    <w:rsid w:val="00F12BCC"/>
    <w:rsid w:val="00F13331"/>
    <w:rsid w:val="00F13C42"/>
    <w:rsid w:val="00F13F63"/>
    <w:rsid w:val="00F143B5"/>
    <w:rsid w:val="00F20A1B"/>
    <w:rsid w:val="00F2144E"/>
    <w:rsid w:val="00F25687"/>
    <w:rsid w:val="00F257D6"/>
    <w:rsid w:val="00F2620B"/>
    <w:rsid w:val="00F278C0"/>
    <w:rsid w:val="00F30229"/>
    <w:rsid w:val="00F30AA5"/>
    <w:rsid w:val="00F34165"/>
    <w:rsid w:val="00F34F99"/>
    <w:rsid w:val="00F36C86"/>
    <w:rsid w:val="00F374E7"/>
    <w:rsid w:val="00F37B04"/>
    <w:rsid w:val="00F4003E"/>
    <w:rsid w:val="00F41A19"/>
    <w:rsid w:val="00F41F6B"/>
    <w:rsid w:val="00F41FEE"/>
    <w:rsid w:val="00F4277A"/>
    <w:rsid w:val="00F466A0"/>
    <w:rsid w:val="00F50049"/>
    <w:rsid w:val="00F50BD8"/>
    <w:rsid w:val="00F50D30"/>
    <w:rsid w:val="00F51B0F"/>
    <w:rsid w:val="00F53DE9"/>
    <w:rsid w:val="00F5412E"/>
    <w:rsid w:val="00F5520A"/>
    <w:rsid w:val="00F61AD7"/>
    <w:rsid w:val="00F622ED"/>
    <w:rsid w:val="00F63C0C"/>
    <w:rsid w:val="00F707E7"/>
    <w:rsid w:val="00F70E77"/>
    <w:rsid w:val="00F71F19"/>
    <w:rsid w:val="00F722F0"/>
    <w:rsid w:val="00F72DD2"/>
    <w:rsid w:val="00F751CA"/>
    <w:rsid w:val="00F768D2"/>
    <w:rsid w:val="00F77474"/>
    <w:rsid w:val="00F80DCC"/>
    <w:rsid w:val="00F8266B"/>
    <w:rsid w:val="00F85EDA"/>
    <w:rsid w:val="00F86AC2"/>
    <w:rsid w:val="00F8777C"/>
    <w:rsid w:val="00F9000D"/>
    <w:rsid w:val="00F90638"/>
    <w:rsid w:val="00F90AF5"/>
    <w:rsid w:val="00F9190F"/>
    <w:rsid w:val="00F93C98"/>
    <w:rsid w:val="00F9543A"/>
    <w:rsid w:val="00F96160"/>
    <w:rsid w:val="00F97705"/>
    <w:rsid w:val="00F97B55"/>
    <w:rsid w:val="00FA0A40"/>
    <w:rsid w:val="00FA54E9"/>
    <w:rsid w:val="00FB089B"/>
    <w:rsid w:val="00FB1494"/>
    <w:rsid w:val="00FB1590"/>
    <w:rsid w:val="00FB1600"/>
    <w:rsid w:val="00FB1BFC"/>
    <w:rsid w:val="00FB58BE"/>
    <w:rsid w:val="00FB7891"/>
    <w:rsid w:val="00FC38D1"/>
    <w:rsid w:val="00FC66B7"/>
    <w:rsid w:val="00FD0CC2"/>
    <w:rsid w:val="00FD10DE"/>
    <w:rsid w:val="00FD1BA6"/>
    <w:rsid w:val="00FD1E07"/>
    <w:rsid w:val="00FD2D26"/>
    <w:rsid w:val="00FD72DE"/>
    <w:rsid w:val="00FE021D"/>
    <w:rsid w:val="00FE13A0"/>
    <w:rsid w:val="00FE42AD"/>
    <w:rsid w:val="00FE7721"/>
    <w:rsid w:val="00FF0AC2"/>
    <w:rsid w:val="00FF1132"/>
    <w:rsid w:val="00FF1738"/>
    <w:rsid w:val="00FF2235"/>
    <w:rsid w:val="00FF43A5"/>
    <w:rsid w:val="00FF4E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oNotEmbedSmartTags/>
  <w:decimalSymbol w:val="."/>
  <w:listSeparator w:val=","/>
  <w14:docId w14:val="077CB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MS Mincho" w:hAnsi="Times"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C552C"/>
    <w:pPr>
      <w:overflowPunct w:val="0"/>
      <w:autoSpaceDE w:val="0"/>
      <w:autoSpaceDN w:val="0"/>
      <w:adjustRightInd w:val="0"/>
      <w:spacing w:after="200" w:line="-260" w:lineRule="auto"/>
      <w:textAlignment w:val="baseline"/>
    </w:pPr>
    <w:rPr>
      <w:rFonts w:ascii="Times New Roman" w:hAnsi="Times New Roman"/>
      <w:lang w:eastAsia="en-US"/>
    </w:rPr>
  </w:style>
  <w:style w:type="paragraph" w:styleId="Heading1">
    <w:name w:val="heading 1"/>
    <w:basedOn w:val="Normal"/>
    <w:next w:val="Normal"/>
    <w:qFormat/>
    <w:rsid w:val="00BC26A8"/>
    <w:pPr>
      <w:keepNext/>
      <w:keepLines/>
      <w:pageBreakBefore/>
      <w:numPr>
        <w:numId w:val="3"/>
      </w:numPr>
      <w:spacing w:after="320" w:line="-360" w:lineRule="auto"/>
      <w:outlineLvl w:val="0"/>
    </w:pPr>
    <w:rPr>
      <w:rFonts w:ascii="Arial" w:hAnsi="Arial"/>
      <w:b/>
      <w:sz w:val="32"/>
    </w:rPr>
  </w:style>
  <w:style w:type="paragraph" w:styleId="Heading2">
    <w:name w:val="heading 2"/>
    <w:basedOn w:val="Normal"/>
    <w:next w:val="Normal"/>
    <w:qFormat/>
    <w:rsid w:val="00BC26A8"/>
    <w:pPr>
      <w:keepNext/>
      <w:keepLines/>
      <w:numPr>
        <w:ilvl w:val="1"/>
        <w:numId w:val="3"/>
      </w:numPr>
      <w:spacing w:before="120" w:line="300" w:lineRule="exact"/>
      <w:outlineLvl w:val="1"/>
    </w:pPr>
    <w:rPr>
      <w:rFonts w:ascii="Arial" w:hAnsi="Arial"/>
      <w:b/>
      <w:sz w:val="24"/>
    </w:rPr>
  </w:style>
  <w:style w:type="paragraph" w:styleId="Heading3">
    <w:name w:val="heading 3"/>
    <w:basedOn w:val="Heading2"/>
    <w:next w:val="Normal"/>
    <w:link w:val="Heading3Char"/>
    <w:qFormat/>
    <w:rsid w:val="00BC26A8"/>
    <w:pPr>
      <w:numPr>
        <w:ilvl w:val="2"/>
      </w:numPr>
      <w:outlineLvl w:val="2"/>
    </w:pPr>
    <w:rPr>
      <w:sz w:val="20"/>
    </w:rPr>
  </w:style>
  <w:style w:type="paragraph" w:styleId="Heading4">
    <w:name w:val="heading 4"/>
    <w:basedOn w:val="Normal"/>
    <w:next w:val="Normal"/>
    <w:qFormat/>
    <w:rsid w:val="00BC26A8"/>
    <w:pPr>
      <w:keepLines/>
      <w:numPr>
        <w:ilvl w:val="3"/>
        <w:numId w:val="3"/>
      </w:numPr>
      <w:spacing w:line="260" w:lineRule="exact"/>
      <w:outlineLvl w:val="3"/>
    </w:pPr>
    <w:rPr>
      <w:b/>
    </w:rPr>
  </w:style>
  <w:style w:type="paragraph" w:styleId="Heading5">
    <w:name w:val="heading 5"/>
    <w:basedOn w:val="Normal"/>
    <w:next w:val="tablehead"/>
    <w:qFormat/>
    <w:rsid w:val="00BC26A8"/>
    <w:pPr>
      <w:keepNext/>
      <w:keepLines/>
      <w:numPr>
        <w:ilvl w:val="4"/>
        <w:numId w:val="3"/>
      </w:numPr>
      <w:spacing w:after="160" w:line="260" w:lineRule="exact"/>
      <w:outlineLvl w:val="4"/>
    </w:pPr>
    <w:rPr>
      <w:b/>
    </w:rPr>
  </w:style>
  <w:style w:type="paragraph" w:styleId="Heading6">
    <w:name w:val="heading 6"/>
    <w:basedOn w:val="Normal"/>
    <w:next w:val="Normal"/>
    <w:qFormat/>
    <w:pPr>
      <w:numPr>
        <w:ilvl w:val="5"/>
        <w:numId w:val="4"/>
      </w:numPr>
      <w:spacing w:line="260" w:lineRule="exact"/>
      <w:outlineLvl w:val="5"/>
    </w:pPr>
    <w:rPr>
      <w:b/>
    </w:rPr>
  </w:style>
  <w:style w:type="paragraph" w:styleId="Heading7">
    <w:name w:val="heading 7"/>
    <w:basedOn w:val="Normal"/>
    <w:next w:val="Normal"/>
    <w:qFormat/>
    <w:pPr>
      <w:overflowPunct/>
      <w:autoSpaceDE/>
      <w:autoSpaceDN/>
      <w:adjustRightInd/>
      <w:spacing w:before="240" w:after="60"/>
      <w:textAlignment w:val="auto"/>
      <w:outlineLvl w:val="6"/>
    </w:pPr>
    <w:rPr>
      <w:rFonts w:ascii="Arial" w:hAnsi="Arial"/>
    </w:rPr>
  </w:style>
  <w:style w:type="paragraph" w:styleId="Heading8">
    <w:name w:val="heading 8"/>
    <w:basedOn w:val="Normal"/>
    <w:next w:val="Normal"/>
    <w:qFormat/>
    <w:pPr>
      <w:overflowPunct/>
      <w:autoSpaceDE/>
      <w:autoSpaceDN/>
      <w:adjustRightInd/>
      <w:spacing w:before="240" w:after="60"/>
      <w:textAlignment w:val="auto"/>
      <w:outlineLvl w:val="7"/>
    </w:pPr>
    <w:rPr>
      <w:rFonts w:ascii="Arial" w:hAnsi="Arial"/>
      <w:i/>
    </w:rPr>
  </w:style>
  <w:style w:type="paragraph" w:styleId="Heading9">
    <w:name w:val="heading 9"/>
    <w:basedOn w:val="Normal"/>
    <w:next w:val="Normal"/>
    <w:qFormat/>
    <w:pPr>
      <w:overflowPunct/>
      <w:autoSpaceDE/>
      <w:autoSpaceDN/>
      <w:adjustRightInd/>
      <w:spacing w:before="240" w:after="60"/>
      <w:textAlignment w:val="auto"/>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head">
    <w:name w:val="table head"/>
    <w:basedOn w:val="tablebody"/>
    <w:next w:val="tablebody"/>
    <w:rsid w:val="00F93C98"/>
    <w:pPr>
      <w:jc w:val="center"/>
    </w:pPr>
    <w:rPr>
      <w:b/>
    </w:rPr>
  </w:style>
  <w:style w:type="paragraph" w:customStyle="1" w:styleId="tablebody">
    <w:name w:val="table body"/>
    <w:basedOn w:val="Normal"/>
    <w:link w:val="tablebodyChar"/>
    <w:rsid w:val="00F93C98"/>
    <w:pPr>
      <w:keepNext/>
      <w:keepLines/>
      <w:spacing w:before="20" w:after="60" w:line="220" w:lineRule="exact"/>
      <w:ind w:left="57" w:right="57"/>
    </w:pPr>
    <w:rPr>
      <w:rFonts w:ascii="Arial" w:hAnsi="Arial"/>
      <w:sz w:val="18"/>
    </w:rPr>
  </w:style>
  <w:style w:type="paragraph" w:styleId="TOC1">
    <w:name w:val="toc 1"/>
    <w:basedOn w:val="Normal"/>
    <w:next w:val="TOC2"/>
    <w:semiHidden/>
    <w:pPr>
      <w:keepNext/>
      <w:keepLines/>
      <w:tabs>
        <w:tab w:val="left" w:pos="595"/>
        <w:tab w:val="right" w:leader="dot" w:pos="9752"/>
      </w:tabs>
      <w:spacing w:before="260" w:after="0"/>
    </w:pPr>
    <w:rPr>
      <w:sz w:val="24"/>
    </w:rPr>
  </w:style>
  <w:style w:type="paragraph" w:styleId="TOC2">
    <w:name w:val="toc 2"/>
    <w:basedOn w:val="TOC1"/>
    <w:next w:val="TOC3"/>
    <w:semiHidden/>
    <w:pPr>
      <w:spacing w:before="0"/>
    </w:pPr>
    <w:rPr>
      <w:sz w:val="20"/>
    </w:rPr>
  </w:style>
  <w:style w:type="paragraph" w:styleId="TOC3">
    <w:name w:val="toc 3"/>
    <w:basedOn w:val="TOC1"/>
    <w:next w:val="TOC4"/>
    <w:semiHidden/>
    <w:pPr>
      <w:tabs>
        <w:tab w:val="clear" w:pos="595"/>
        <w:tab w:val="left" w:pos="284"/>
        <w:tab w:val="left" w:pos="1134"/>
      </w:tabs>
      <w:spacing w:before="0" w:line="260" w:lineRule="exact"/>
      <w:ind w:left="284"/>
    </w:pPr>
    <w:rPr>
      <w:sz w:val="20"/>
    </w:rPr>
  </w:style>
  <w:style w:type="paragraph" w:styleId="TOC4">
    <w:name w:val="toc 4"/>
    <w:basedOn w:val="TOC1"/>
    <w:semiHidden/>
    <w:pPr>
      <w:tabs>
        <w:tab w:val="clear" w:pos="595"/>
        <w:tab w:val="left" w:pos="799"/>
        <w:tab w:val="left" w:pos="1797"/>
      </w:tabs>
      <w:spacing w:before="0" w:line="260" w:lineRule="exact"/>
      <w:ind w:left="799"/>
    </w:pPr>
    <w:rPr>
      <w:sz w:val="20"/>
    </w:rPr>
  </w:style>
  <w:style w:type="paragraph" w:styleId="TOC5">
    <w:name w:val="toc 5"/>
    <w:basedOn w:val="TOC4"/>
    <w:semiHidden/>
  </w:style>
  <w:style w:type="paragraph" w:customStyle="1" w:styleId="box">
    <w:name w:val="box"/>
    <w:basedOn w:val="Normal"/>
    <w:pPr>
      <w:keepNext/>
      <w:keepLines/>
      <w:pBdr>
        <w:top w:val="single" w:sz="6" w:space="5" w:color="auto"/>
        <w:left w:val="single" w:sz="6" w:space="5" w:color="auto"/>
        <w:bottom w:val="single" w:sz="6" w:space="5" w:color="auto"/>
        <w:right w:val="single" w:sz="6" w:space="5" w:color="auto"/>
      </w:pBdr>
      <w:spacing w:before="100" w:after="60" w:line="260" w:lineRule="auto"/>
      <w:jc w:val="center"/>
    </w:pPr>
    <w:rPr>
      <w:rFonts w:ascii="Arial" w:hAnsi="Arial"/>
      <w:noProof/>
      <w:sz w:val="18"/>
    </w:rPr>
  </w:style>
  <w:style w:type="paragraph" w:customStyle="1" w:styleId="Level2ordered">
    <w:name w:val="Level 2 ordered"/>
    <w:basedOn w:val="Normal"/>
    <w:pPr>
      <w:spacing w:after="40" w:line="260" w:lineRule="exact"/>
      <w:ind w:left="576" w:hanging="288"/>
    </w:pPr>
  </w:style>
  <w:style w:type="paragraph" w:customStyle="1" w:styleId="equation">
    <w:name w:val="equation"/>
    <w:basedOn w:val="Normal"/>
    <w:pPr>
      <w:keepLines/>
      <w:spacing w:line="260" w:lineRule="auto"/>
      <w:ind w:left="720"/>
    </w:pPr>
    <w:rPr>
      <w:rFonts w:ascii="Arial" w:hAnsi="Arial"/>
      <w:sz w:val="18"/>
    </w:rPr>
  </w:style>
  <w:style w:type="paragraph" w:customStyle="1" w:styleId="notenumber">
    <w:name w:val="note number"/>
    <w:basedOn w:val="Normal"/>
    <w:pPr>
      <w:tabs>
        <w:tab w:val="left" w:pos="620"/>
      </w:tabs>
      <w:spacing w:after="40"/>
      <w:ind w:left="900" w:hanging="900"/>
    </w:pPr>
  </w:style>
  <w:style w:type="paragraph" w:customStyle="1" w:styleId="note">
    <w:name w:val="note"/>
    <w:basedOn w:val="Normal"/>
    <w:next w:val="Normal"/>
    <w:pPr>
      <w:ind w:left="640" w:hanging="640"/>
    </w:pPr>
  </w:style>
  <w:style w:type="paragraph" w:customStyle="1" w:styleId="Level1unordered">
    <w:name w:val="Level 1 unordered"/>
    <w:basedOn w:val="Level1ordered"/>
    <w:rsid w:val="00A32183"/>
    <w:pPr>
      <w:numPr>
        <w:numId w:val="19"/>
      </w:numPr>
    </w:pPr>
  </w:style>
  <w:style w:type="paragraph" w:customStyle="1" w:styleId="Level1ordered">
    <w:name w:val="Level 1 ordered"/>
    <w:basedOn w:val="Normal"/>
    <w:pPr>
      <w:spacing w:after="40" w:line="260" w:lineRule="exact"/>
      <w:ind w:left="288" w:hanging="288"/>
    </w:pPr>
  </w:style>
  <w:style w:type="paragraph" w:customStyle="1" w:styleId="tableend">
    <w:name w:val="table end"/>
    <w:basedOn w:val="tablebody"/>
    <w:next w:val="Normal"/>
    <w:pPr>
      <w:keepNext w:val="0"/>
    </w:pPr>
  </w:style>
  <w:style w:type="paragraph" w:customStyle="1" w:styleId="tablenote">
    <w:name w:val="table note"/>
    <w:basedOn w:val="tablebody"/>
    <w:next w:val="tableend"/>
    <w:pPr>
      <w:spacing w:before="0" w:after="40"/>
      <w:ind w:left="600" w:hanging="600"/>
    </w:pPr>
  </w:style>
  <w:style w:type="paragraph" w:customStyle="1" w:styleId="tablenumbernote">
    <w:name w:val="table number note"/>
    <w:basedOn w:val="tablenote"/>
    <w:pPr>
      <w:tabs>
        <w:tab w:val="left" w:pos="640"/>
      </w:tabs>
      <w:ind w:left="920" w:hanging="920"/>
    </w:pPr>
  </w:style>
  <w:style w:type="paragraph" w:customStyle="1" w:styleId="tablecontinued">
    <w:name w:val="table continued"/>
    <w:basedOn w:val="Heading5"/>
    <w:next w:val="tablehead"/>
    <w:pPr>
      <w:numPr>
        <w:ilvl w:val="0"/>
        <w:numId w:val="0"/>
      </w:numPr>
      <w:outlineLvl w:val="9"/>
    </w:pPr>
  </w:style>
  <w:style w:type="paragraph" w:customStyle="1" w:styleId="Level1cont">
    <w:name w:val="Level 1 cont"/>
    <w:basedOn w:val="Normal"/>
    <w:pPr>
      <w:keepLines/>
      <w:spacing w:after="40"/>
      <w:ind w:left="288"/>
    </w:pPr>
  </w:style>
  <w:style w:type="paragraph" w:customStyle="1" w:styleId="code">
    <w:name w:val="code"/>
    <w:basedOn w:val="Normal"/>
    <w:pPr>
      <w:keepNext/>
      <w:keepLines/>
      <w:tabs>
        <w:tab w:val="left" w:pos="540"/>
        <w:tab w:val="left" w:pos="900"/>
        <w:tab w:val="left" w:pos="1260"/>
        <w:tab w:val="left" w:pos="1620"/>
        <w:tab w:val="left" w:pos="1980"/>
        <w:tab w:val="left" w:pos="2340"/>
        <w:tab w:val="left" w:pos="2700"/>
      </w:tabs>
      <w:spacing w:before="20" w:after="60" w:line="-220" w:lineRule="auto"/>
      <w:ind w:left="180"/>
    </w:pPr>
    <w:rPr>
      <w:rFonts w:ascii="Courier New" w:hAnsi="Courier New"/>
      <w:sz w:val="18"/>
    </w:rPr>
  </w:style>
  <w:style w:type="paragraph" w:customStyle="1" w:styleId="Level3cont">
    <w:name w:val="Level 3 cont"/>
    <w:basedOn w:val="Level2cont"/>
    <w:pPr>
      <w:ind w:left="864"/>
    </w:pPr>
  </w:style>
  <w:style w:type="paragraph" w:customStyle="1" w:styleId="Level2cont">
    <w:name w:val="Level 2 cont"/>
    <w:basedOn w:val="Level1cont"/>
    <w:pPr>
      <w:ind w:left="576"/>
    </w:pPr>
  </w:style>
  <w:style w:type="paragraph" w:customStyle="1" w:styleId="Space">
    <w:name w:val="Space"/>
    <w:basedOn w:val="tableend"/>
    <w:next w:val="Normal"/>
    <w:autoRedefine/>
    <w:pPr>
      <w:keepLines w:val="0"/>
      <w:spacing w:before="0" w:after="0" w:line="240" w:lineRule="auto"/>
    </w:pPr>
    <w:rPr>
      <w:color w:val="0000FF"/>
    </w:rPr>
  </w:style>
  <w:style w:type="paragraph" w:styleId="Header">
    <w:name w:val="header"/>
    <w:basedOn w:val="Normal"/>
    <w:link w:val="HeaderChar"/>
    <w:uiPriority w:val="99"/>
    <w:rsid w:val="00ED74BB"/>
    <w:pPr>
      <w:pBdr>
        <w:bottom w:val="single" w:sz="18" w:space="1" w:color="324099"/>
      </w:pBdr>
      <w:tabs>
        <w:tab w:val="center" w:pos="4820"/>
        <w:tab w:val="right" w:pos="9639"/>
      </w:tabs>
    </w:pPr>
    <w:rPr>
      <w:rFonts w:ascii="Arial" w:hAnsi="Arial"/>
    </w:rPr>
  </w:style>
  <w:style w:type="paragraph" w:customStyle="1" w:styleId="RNumber">
    <w:name w:val="R_Number"/>
    <w:basedOn w:val="Normal"/>
    <w:rsid w:val="00B615CD"/>
    <w:pPr>
      <w:widowControl w:val="0"/>
      <w:spacing w:after="0" w:line="240" w:lineRule="auto"/>
      <w:jc w:val="right"/>
    </w:pPr>
    <w:rPr>
      <w:rFonts w:ascii="Arial" w:hAnsi="Arial"/>
      <w:sz w:val="18"/>
      <w:lang w:eastAsia="ja-JP"/>
    </w:rPr>
  </w:style>
  <w:style w:type="paragraph" w:customStyle="1" w:styleId="Bit">
    <w:name w:val="Bit"/>
    <w:basedOn w:val="Normal"/>
    <w:pPr>
      <w:widowControl w:val="0"/>
      <w:spacing w:after="0" w:line="240" w:lineRule="auto"/>
    </w:pPr>
    <w:rPr>
      <w:rFonts w:ascii="Arial" w:hAnsi="Arial"/>
      <w:color w:val="FFFFFF"/>
      <w:sz w:val="116"/>
      <w:lang w:eastAsia="ja-JP"/>
    </w:rPr>
  </w:style>
  <w:style w:type="paragraph" w:styleId="Title">
    <w:name w:val="Title"/>
    <w:basedOn w:val="Normal"/>
    <w:qFormat/>
    <w:pPr>
      <w:widowControl w:val="0"/>
      <w:spacing w:before="60" w:after="60" w:line="480" w:lineRule="auto"/>
      <w:jc w:val="center"/>
      <w:outlineLvl w:val="0"/>
    </w:pPr>
    <w:rPr>
      <w:rFonts w:ascii="Arial" w:hAnsi="Arial" w:cs="Arial"/>
      <w:bCs/>
      <w:kern w:val="28"/>
      <w:sz w:val="76"/>
      <w:szCs w:val="32"/>
      <w:lang w:eastAsia="ja-JP"/>
    </w:rPr>
  </w:style>
  <w:style w:type="character" w:customStyle="1" w:styleId="tablebodyChar">
    <w:name w:val="table body Char"/>
    <w:basedOn w:val="DefaultParagraphFont"/>
    <w:link w:val="tablebody"/>
    <w:rsid w:val="001E3BC1"/>
    <w:rPr>
      <w:rFonts w:ascii="Arial" w:hAnsi="Arial"/>
      <w:sz w:val="18"/>
      <w:lang w:val="en-US" w:eastAsia="en-US" w:bidi="ar-SA"/>
    </w:rPr>
  </w:style>
  <w:style w:type="paragraph" w:customStyle="1" w:styleId="TableofContents">
    <w:name w:val="Table of Contents"/>
    <w:basedOn w:val="Heading1"/>
    <w:rsid w:val="00AC5B5D"/>
    <w:pPr>
      <w:numPr>
        <w:numId w:val="0"/>
      </w:numPr>
      <w:jc w:val="center"/>
      <w:outlineLvl w:val="9"/>
    </w:pPr>
    <w:rPr>
      <w:b w:val="0"/>
    </w:rPr>
  </w:style>
  <w:style w:type="paragraph" w:customStyle="1" w:styleId="Level2unordered">
    <w:name w:val="Level 2 unordered"/>
    <w:basedOn w:val="Level1unordered"/>
    <w:pPr>
      <w:keepLines/>
      <w:numPr>
        <w:numId w:val="5"/>
      </w:numPr>
    </w:pPr>
  </w:style>
  <w:style w:type="character" w:customStyle="1" w:styleId="table1contChar">
    <w:name w:val="table 1 cont Char"/>
    <w:basedOn w:val="tablebodyChar"/>
    <w:link w:val="table1cont"/>
    <w:rsid w:val="00CC313D"/>
    <w:rPr>
      <w:rFonts w:ascii="Arial" w:hAnsi="Arial"/>
      <w:sz w:val="18"/>
      <w:lang w:val="en-US" w:eastAsia="en-US" w:bidi="ar-SA"/>
    </w:rPr>
  </w:style>
  <w:style w:type="paragraph" w:customStyle="1" w:styleId="Level3ordered">
    <w:name w:val="Level 3 ordered"/>
    <w:basedOn w:val="Normal"/>
    <w:pPr>
      <w:spacing w:after="40" w:line="260" w:lineRule="exact"/>
      <w:ind w:left="864" w:hanging="288"/>
    </w:pPr>
  </w:style>
  <w:style w:type="paragraph" w:customStyle="1" w:styleId="Level3unordered">
    <w:name w:val="Level 3 unordered"/>
    <w:basedOn w:val="Level2unordered"/>
    <w:pPr>
      <w:ind w:left="864"/>
    </w:pPr>
  </w:style>
  <w:style w:type="paragraph" w:customStyle="1" w:styleId="notenumbercont">
    <w:name w:val="note number cont"/>
    <w:basedOn w:val="notenumber"/>
    <w:pPr>
      <w:tabs>
        <w:tab w:val="clear" w:pos="620"/>
      </w:tabs>
      <w:ind w:firstLine="0"/>
      <w:jc w:val="both"/>
    </w:pPr>
  </w:style>
  <w:style w:type="paragraph" w:customStyle="1" w:styleId="tablenumbernotecont">
    <w:name w:val="table number note cont"/>
    <w:basedOn w:val="tablenumbernote"/>
    <w:pPr>
      <w:ind w:hanging="20"/>
    </w:pPr>
  </w:style>
  <w:style w:type="paragraph" w:styleId="Footer">
    <w:name w:val="footer"/>
    <w:basedOn w:val="Normal"/>
    <w:link w:val="FooterChar"/>
    <w:rsid w:val="00ED74BB"/>
    <w:pPr>
      <w:pBdr>
        <w:top w:val="single" w:sz="18" w:space="1" w:color="324099"/>
      </w:pBdr>
      <w:tabs>
        <w:tab w:val="center" w:pos="4820"/>
        <w:tab w:val="right" w:pos="9639"/>
      </w:tabs>
      <w:spacing w:after="0" w:line="240" w:lineRule="auto"/>
    </w:pPr>
    <w:rPr>
      <w:rFonts w:ascii="Arial" w:hAnsi="Arial"/>
      <w:sz w:val="18"/>
    </w:rPr>
  </w:style>
  <w:style w:type="paragraph" w:styleId="TOC6">
    <w:name w:val="toc 6"/>
    <w:basedOn w:val="Normal"/>
    <w:next w:val="Normal"/>
    <w:semiHidden/>
    <w:pPr>
      <w:tabs>
        <w:tab w:val="right" w:pos="7920"/>
      </w:tabs>
      <w:spacing w:after="0"/>
      <w:ind w:left="1000"/>
    </w:pPr>
  </w:style>
  <w:style w:type="paragraph" w:styleId="TOC7">
    <w:name w:val="toc 7"/>
    <w:basedOn w:val="Normal"/>
    <w:next w:val="Normal"/>
    <w:semiHidden/>
    <w:pPr>
      <w:tabs>
        <w:tab w:val="right" w:pos="7920"/>
      </w:tabs>
      <w:spacing w:after="0"/>
      <w:ind w:left="1200"/>
    </w:pPr>
  </w:style>
  <w:style w:type="paragraph" w:styleId="TOC8">
    <w:name w:val="toc 8"/>
    <w:basedOn w:val="Normal"/>
    <w:next w:val="Normal"/>
    <w:semiHidden/>
    <w:pPr>
      <w:tabs>
        <w:tab w:val="right" w:pos="7920"/>
      </w:tabs>
      <w:spacing w:after="0"/>
      <w:ind w:left="1400"/>
    </w:pPr>
  </w:style>
  <w:style w:type="paragraph" w:styleId="TOC9">
    <w:name w:val="toc 9"/>
    <w:basedOn w:val="Normal"/>
    <w:next w:val="Normal"/>
    <w:semiHidden/>
    <w:pPr>
      <w:tabs>
        <w:tab w:val="right" w:pos="7920"/>
      </w:tabs>
      <w:spacing w:after="0"/>
      <w:ind w:left="1600"/>
    </w:pPr>
  </w:style>
  <w:style w:type="character" w:styleId="PageNumber">
    <w:name w:val="page number"/>
    <w:basedOn w:val="DefaultParagraphFont"/>
    <w:rPr>
      <w:rFonts w:ascii="Arial" w:hAnsi="Arial"/>
    </w:rPr>
  </w:style>
  <w:style w:type="paragraph" w:customStyle="1" w:styleId="listend">
    <w:name w:val="list end"/>
    <w:basedOn w:val="tableend"/>
    <w:next w:val="Normal"/>
    <w:pPr>
      <w:keepLines w:val="0"/>
      <w:spacing w:before="0" w:after="0" w:line="160" w:lineRule="exact"/>
      <w:jc w:val="both"/>
    </w:pPr>
    <w:rPr>
      <w:rFonts w:ascii="Times New Roman" w:hAnsi="Times New Roman"/>
    </w:rPr>
  </w:style>
  <w:style w:type="paragraph" w:styleId="Date">
    <w:name w:val="Date"/>
    <w:basedOn w:val="Normal"/>
    <w:next w:val="Normal"/>
    <w:pPr>
      <w:widowControl w:val="0"/>
      <w:spacing w:after="0" w:line="320" w:lineRule="exact"/>
    </w:pPr>
    <w:rPr>
      <w:rFonts w:ascii="Arial" w:hAnsi="Arial"/>
      <w:sz w:val="32"/>
      <w:lang w:eastAsia="ja-JP"/>
    </w:rPr>
  </w:style>
  <w:style w:type="paragraph" w:customStyle="1" w:styleId="cautionitem">
    <w:name w:val="caution item"/>
    <w:basedOn w:val="cautionhead"/>
    <w:rPr>
      <w:b w:val="0"/>
      <w:sz w:val="18"/>
    </w:rPr>
  </w:style>
  <w:style w:type="paragraph" w:customStyle="1" w:styleId="cautionhead">
    <w:name w:val="caution head"/>
    <w:basedOn w:val="Normal"/>
    <w:next w:val="cautionitem"/>
    <w:pPr>
      <w:pBdr>
        <w:top w:val="single" w:sz="6" w:space="3" w:color="auto"/>
        <w:left w:val="single" w:sz="6" w:space="3" w:color="auto"/>
        <w:bottom w:val="single" w:sz="6" w:space="3" w:color="auto"/>
        <w:right w:val="single" w:sz="6" w:space="3" w:color="auto"/>
      </w:pBdr>
      <w:jc w:val="center"/>
    </w:pPr>
    <w:rPr>
      <w:rFonts w:ascii="Arial" w:hAnsi="Arial"/>
      <w:b/>
    </w:rPr>
  </w:style>
  <w:style w:type="paragraph" w:customStyle="1" w:styleId="warninghead">
    <w:name w:val="warning head"/>
    <w:basedOn w:val="cautionhead"/>
    <w:next w:val="warningitem"/>
  </w:style>
  <w:style w:type="paragraph" w:customStyle="1" w:styleId="warningitem">
    <w:name w:val="warning item"/>
    <w:basedOn w:val="cautionitem"/>
  </w:style>
  <w:style w:type="paragraph" w:customStyle="1" w:styleId="tablecondition">
    <w:name w:val="table condition"/>
    <w:basedOn w:val="Normal"/>
    <w:pPr>
      <w:keepNext/>
      <w:spacing w:line="260" w:lineRule="exact"/>
    </w:pPr>
  </w:style>
  <w:style w:type="paragraph" w:customStyle="1" w:styleId="figuretitle">
    <w:name w:val="figure title"/>
    <w:basedOn w:val="Heading4"/>
    <w:next w:val="Normal"/>
    <w:pPr>
      <w:numPr>
        <w:ilvl w:val="0"/>
        <w:numId w:val="0"/>
      </w:numPr>
      <w:jc w:val="center"/>
      <w:outlineLvl w:val="9"/>
    </w:pPr>
  </w:style>
  <w:style w:type="paragraph" w:customStyle="1" w:styleId="tabletitle">
    <w:name w:val="table title"/>
    <w:basedOn w:val="Heading5"/>
    <w:pPr>
      <w:numPr>
        <w:ilvl w:val="0"/>
        <w:numId w:val="0"/>
      </w:numPr>
      <w:ind w:left="1077" w:hanging="1077"/>
      <w:outlineLvl w:val="9"/>
    </w:pPr>
  </w:style>
  <w:style w:type="paragraph" w:customStyle="1" w:styleId="table1unordered">
    <w:name w:val="table 1 unordered"/>
    <w:basedOn w:val="Level1unordered"/>
    <w:rsid w:val="00E85562"/>
    <w:pPr>
      <w:numPr>
        <w:numId w:val="18"/>
      </w:numPr>
      <w:ind w:right="57"/>
    </w:pPr>
    <w:rPr>
      <w:rFonts w:ascii="Arial" w:hAnsi="Arial"/>
      <w:sz w:val="18"/>
    </w:rPr>
  </w:style>
  <w:style w:type="paragraph" w:customStyle="1" w:styleId="table2unordered">
    <w:name w:val="table 2 unordered"/>
    <w:basedOn w:val="table1unordered"/>
    <w:rsid w:val="00F93C98"/>
    <w:pPr>
      <w:numPr>
        <w:numId w:val="16"/>
      </w:numPr>
      <w:ind w:left="578"/>
    </w:pPr>
  </w:style>
  <w:style w:type="paragraph" w:customStyle="1" w:styleId="table2ordered">
    <w:name w:val="table 2 ordered"/>
    <w:basedOn w:val="table2unordered"/>
    <w:rsid w:val="00F93C98"/>
  </w:style>
  <w:style w:type="paragraph" w:customStyle="1" w:styleId="table1cont">
    <w:name w:val="table 1 cont"/>
    <w:basedOn w:val="tablebody"/>
    <w:link w:val="table1contChar"/>
    <w:rsid w:val="00CC313D"/>
    <w:pPr>
      <w:spacing w:after="40"/>
      <w:ind w:left="346"/>
    </w:pPr>
  </w:style>
  <w:style w:type="paragraph" w:customStyle="1" w:styleId="table2cont">
    <w:name w:val="table 2 cont"/>
    <w:basedOn w:val="table2unordered"/>
    <w:rsid w:val="00F93C98"/>
    <w:pPr>
      <w:ind w:firstLine="0"/>
    </w:pPr>
  </w:style>
  <w:style w:type="paragraph" w:customStyle="1" w:styleId="table1ordered">
    <w:name w:val="table 1 ordered"/>
    <w:basedOn w:val="table1unordered"/>
    <w:rsid w:val="00E85562"/>
  </w:style>
  <w:style w:type="paragraph" w:customStyle="1" w:styleId="Preliminary">
    <w:name w:val="Preliminary"/>
    <w:basedOn w:val="Normal"/>
    <w:rsid w:val="001E3BC1"/>
    <w:pPr>
      <w:spacing w:after="0" w:line="240" w:lineRule="auto"/>
      <w:jc w:val="right"/>
    </w:pPr>
    <w:rPr>
      <w:rFonts w:ascii="Arial" w:hAnsi="Arial"/>
      <w:color w:val="324099"/>
      <w:sz w:val="36"/>
    </w:rPr>
  </w:style>
  <w:style w:type="paragraph" w:customStyle="1" w:styleId="boxb">
    <w:name w:val="boxb"/>
    <w:basedOn w:val="box"/>
    <w:pPr>
      <w:pBdr>
        <w:top w:val="none" w:sz="0" w:space="0" w:color="auto"/>
        <w:left w:val="none" w:sz="0" w:space="0" w:color="auto"/>
        <w:bottom w:val="none" w:sz="0" w:space="0" w:color="auto"/>
        <w:right w:val="none" w:sz="0" w:space="0" w:color="auto"/>
      </w:pBdr>
    </w:pPr>
  </w:style>
  <w:style w:type="paragraph" w:styleId="TableofFigures">
    <w:name w:val="table of figures"/>
    <w:basedOn w:val="Normal"/>
    <w:next w:val="Normal"/>
    <w:semiHidden/>
    <w:pPr>
      <w:tabs>
        <w:tab w:val="right" w:leader="dot" w:pos="9752"/>
      </w:tabs>
      <w:overflowPunct/>
      <w:autoSpaceDE/>
      <w:autoSpaceDN/>
      <w:adjustRightInd/>
      <w:spacing w:after="0"/>
      <w:ind w:left="400" w:hanging="400"/>
      <w:textAlignment w:val="auto"/>
    </w:pPr>
    <w:rPr>
      <w:b/>
    </w:rPr>
  </w:style>
  <w:style w:type="paragraph" w:styleId="Index1">
    <w:name w:val="index 1"/>
    <w:basedOn w:val="Normal"/>
    <w:next w:val="Normal"/>
    <w:autoRedefine/>
    <w:semiHidden/>
    <w:pPr>
      <w:tabs>
        <w:tab w:val="right" w:leader="dot" w:pos="4500"/>
      </w:tabs>
      <w:overflowPunct/>
      <w:autoSpaceDE/>
      <w:autoSpaceDN/>
      <w:adjustRightInd/>
      <w:spacing w:after="0" w:line="259" w:lineRule="exact"/>
      <w:textAlignment w:val="auto"/>
    </w:pPr>
  </w:style>
  <w:style w:type="paragraph" w:styleId="Index2">
    <w:name w:val="index 2"/>
    <w:basedOn w:val="Normal"/>
    <w:next w:val="Normal"/>
    <w:autoRedefine/>
    <w:semiHidden/>
    <w:pPr>
      <w:tabs>
        <w:tab w:val="right" w:leader="dot" w:pos="4502"/>
      </w:tabs>
      <w:overflowPunct/>
      <w:autoSpaceDE/>
      <w:autoSpaceDN/>
      <w:adjustRightInd/>
      <w:spacing w:after="0" w:line="-259" w:lineRule="auto"/>
      <w:ind w:left="200"/>
      <w:textAlignment w:val="auto"/>
    </w:pPr>
  </w:style>
  <w:style w:type="paragraph" w:styleId="IndexHeading">
    <w:name w:val="index heading"/>
    <w:basedOn w:val="Normal"/>
    <w:next w:val="Index1"/>
    <w:semiHidden/>
    <w:pPr>
      <w:overflowPunct/>
      <w:autoSpaceDE/>
      <w:autoSpaceDN/>
      <w:adjustRightInd/>
      <w:spacing w:after="0" w:line="260" w:lineRule="atLeast"/>
      <w:textAlignment w:val="auto"/>
    </w:pPr>
    <w:rPr>
      <w:b/>
      <w:sz w:val="24"/>
    </w:rPr>
  </w:style>
  <w:style w:type="paragraph" w:customStyle="1" w:styleId="Level1contend">
    <w:name w:val="Level 1 cont end"/>
    <w:basedOn w:val="Level1cont"/>
    <w:next w:val="Normal"/>
    <w:pPr>
      <w:overflowPunct/>
      <w:autoSpaceDE/>
      <w:autoSpaceDN/>
      <w:adjustRightInd/>
      <w:spacing w:after="200" w:line="260" w:lineRule="atLeast"/>
      <w:textAlignment w:val="auto"/>
    </w:pPr>
  </w:style>
  <w:style w:type="paragraph" w:customStyle="1" w:styleId="Level2contend">
    <w:name w:val="Level 2 cont end"/>
    <w:basedOn w:val="Level2cont"/>
    <w:next w:val="Normal"/>
    <w:pPr>
      <w:overflowPunct/>
      <w:autoSpaceDE/>
      <w:autoSpaceDN/>
      <w:adjustRightInd/>
      <w:spacing w:after="200" w:line="260" w:lineRule="atLeast"/>
      <w:textAlignment w:val="auto"/>
    </w:pPr>
  </w:style>
  <w:style w:type="paragraph" w:customStyle="1" w:styleId="Level3contend">
    <w:name w:val="Level 3 cont end"/>
    <w:basedOn w:val="Level3cont"/>
    <w:next w:val="Normal"/>
    <w:pPr>
      <w:overflowPunct/>
      <w:autoSpaceDE/>
      <w:autoSpaceDN/>
      <w:adjustRightInd/>
      <w:spacing w:after="200" w:line="260" w:lineRule="atLeast"/>
      <w:textAlignment w:val="auto"/>
    </w:pPr>
  </w:style>
  <w:style w:type="paragraph" w:customStyle="1" w:styleId="colophon">
    <w:name w:val="colophon"/>
    <w:basedOn w:val="Normal"/>
    <w:pPr>
      <w:widowControl w:val="0"/>
      <w:tabs>
        <w:tab w:val="left" w:pos="1701"/>
      </w:tabs>
      <w:spacing w:before="60" w:after="0" w:line="240" w:lineRule="auto"/>
      <w:ind w:left="57"/>
    </w:pPr>
    <w:rPr>
      <w:rFonts w:ascii="Arial" w:hAnsi="Arial"/>
      <w:lang w:eastAsia="ja-JP"/>
    </w:rPr>
  </w:style>
  <w:style w:type="paragraph" w:customStyle="1" w:styleId="colophontitle">
    <w:name w:val="colophon_title"/>
    <w:pPr>
      <w:spacing w:line="260" w:lineRule="exact"/>
      <w:ind w:left="57"/>
    </w:pPr>
    <w:rPr>
      <w:rFonts w:ascii="Arial" w:hAnsi="Arial"/>
      <w:b/>
      <w:sz w:val="24"/>
      <w:lang w:eastAsia="en-US"/>
    </w:rPr>
  </w:style>
  <w:style w:type="paragraph" w:customStyle="1" w:styleId="copyright">
    <w:name w:val="copyright"/>
    <w:pPr>
      <w:spacing w:before="60"/>
      <w:jc w:val="center"/>
    </w:pPr>
    <w:rPr>
      <w:rFonts w:ascii="Arial" w:hAnsi="Arial" w:cs="Arial"/>
      <w:sz w:val="18"/>
      <w:lang w:eastAsia="en-US"/>
    </w:rPr>
  </w:style>
  <w:style w:type="character" w:styleId="CommentReference">
    <w:name w:val="annotation reference"/>
    <w:basedOn w:val="DefaultParagraphFont"/>
    <w:semiHidden/>
    <w:rPr>
      <w:sz w:val="18"/>
      <w:szCs w:val="18"/>
    </w:rPr>
  </w:style>
  <w:style w:type="paragraph" w:styleId="Caption">
    <w:name w:val="caption"/>
    <w:basedOn w:val="Normal"/>
    <w:next w:val="Normal"/>
    <w:unhideWhenUsed/>
    <w:qFormat/>
    <w:rsid w:val="00B3303D"/>
    <w:rPr>
      <w:b/>
      <w:bCs/>
      <w:sz w:val="21"/>
      <w:szCs w:val="21"/>
    </w:rPr>
  </w:style>
  <w:style w:type="paragraph" w:styleId="NormalWeb">
    <w:name w:val="Normal (Web)"/>
    <w:basedOn w:val="Normal"/>
    <w:uiPriority w:val="99"/>
    <w:rsid w:val="002F4162"/>
    <w:pPr>
      <w:widowControl w:val="0"/>
      <w:spacing w:after="0" w:line="320" w:lineRule="exact"/>
    </w:pPr>
    <w:rPr>
      <w:sz w:val="24"/>
      <w:szCs w:val="24"/>
      <w:lang w:eastAsia="ja-JP"/>
    </w:rPr>
  </w:style>
  <w:style w:type="paragraph" w:styleId="BalloonText">
    <w:name w:val="Balloon Text"/>
    <w:basedOn w:val="Normal"/>
    <w:link w:val="BalloonTextChar"/>
    <w:rsid w:val="008B2191"/>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rsid w:val="008B2191"/>
    <w:rPr>
      <w:rFonts w:asciiTheme="majorHAnsi" w:eastAsiaTheme="majorEastAsia" w:hAnsiTheme="majorHAnsi" w:cstheme="majorBidi"/>
      <w:sz w:val="18"/>
      <w:szCs w:val="18"/>
      <w:lang w:eastAsia="en-US"/>
    </w:rPr>
  </w:style>
  <w:style w:type="character" w:customStyle="1" w:styleId="a">
    <w:name w:val="標準２"/>
    <w:rsid w:val="008B2191"/>
    <w:rPr>
      <w:rFonts w:ascii="Times New Roman" w:eastAsia="MS Mincho" w:hAnsi="Times New Roman"/>
      <w:kern w:val="0"/>
    </w:rPr>
  </w:style>
  <w:style w:type="paragraph" w:styleId="BodyText">
    <w:name w:val="Body Text"/>
    <w:basedOn w:val="Normal"/>
    <w:link w:val="BodyTextChar"/>
    <w:rsid w:val="0043637D"/>
    <w:pPr>
      <w:widowControl w:val="0"/>
      <w:overflowPunct/>
      <w:autoSpaceDE/>
      <w:autoSpaceDN/>
      <w:spacing w:after="0" w:line="300" w:lineRule="exact"/>
      <w:ind w:firstLine="199"/>
    </w:pPr>
    <w:rPr>
      <w:lang w:eastAsia="ja-JP"/>
    </w:rPr>
  </w:style>
  <w:style w:type="character" w:customStyle="1" w:styleId="BodyTextChar">
    <w:name w:val="Body Text Char"/>
    <w:basedOn w:val="DefaultParagraphFont"/>
    <w:link w:val="BodyText"/>
    <w:rsid w:val="0043637D"/>
    <w:rPr>
      <w:rFonts w:ascii="Times New Roman" w:hAnsi="Times New Roman"/>
    </w:rPr>
  </w:style>
  <w:style w:type="paragraph" w:customStyle="1" w:styleId="SP">
    <w:name w:val="SP"/>
    <w:basedOn w:val="Normal"/>
    <w:rsid w:val="0043637D"/>
    <w:pPr>
      <w:widowControl w:val="0"/>
      <w:spacing w:after="0" w:line="300" w:lineRule="exact"/>
    </w:pPr>
    <w:rPr>
      <w:lang w:eastAsia="ja-JP"/>
    </w:rPr>
  </w:style>
  <w:style w:type="paragraph" w:customStyle="1" w:styleId="a0">
    <w:name w:val="表ヘッダ"/>
    <w:basedOn w:val="a1"/>
    <w:next w:val="a1"/>
    <w:rsid w:val="00492550"/>
    <w:pPr>
      <w:keepNext/>
      <w:widowControl/>
      <w:ind w:left="57"/>
      <w:jc w:val="center"/>
    </w:pPr>
  </w:style>
  <w:style w:type="paragraph" w:customStyle="1" w:styleId="a1">
    <w:name w:val="表本文"/>
    <w:rsid w:val="00492550"/>
    <w:pPr>
      <w:widowControl w:val="0"/>
      <w:adjustRightInd w:val="0"/>
      <w:spacing w:line="280" w:lineRule="exact"/>
      <w:ind w:left="85" w:right="57"/>
      <w:textAlignment w:val="baseline"/>
    </w:pPr>
    <w:rPr>
      <w:rFonts w:ascii="Arial" w:eastAsia="MS Gothic" w:hAnsi="Arial"/>
      <w:sz w:val="18"/>
    </w:rPr>
  </w:style>
  <w:style w:type="paragraph" w:customStyle="1" w:styleId="a2">
    <w:name w:val="図枠"/>
    <w:next w:val="Normal"/>
    <w:rsid w:val="001C63FC"/>
    <w:pPr>
      <w:keepNext/>
      <w:widowControl w:val="0"/>
      <w:pBdr>
        <w:top w:val="single" w:sz="4" w:space="8" w:color="auto"/>
        <w:left w:val="single" w:sz="4" w:space="8" w:color="auto"/>
        <w:bottom w:val="single" w:sz="4" w:space="8" w:color="auto"/>
        <w:right w:val="single" w:sz="4" w:space="8" w:color="auto"/>
      </w:pBdr>
      <w:kinsoku w:val="0"/>
      <w:overflowPunct w:val="0"/>
      <w:adjustRightInd w:val="0"/>
      <w:spacing w:before="240" w:after="60" w:line="240" w:lineRule="atLeast"/>
      <w:ind w:left="142" w:right="142"/>
      <w:jc w:val="center"/>
      <w:textAlignment w:val="baseline"/>
    </w:pPr>
    <w:rPr>
      <w:rFonts w:ascii="Arial" w:eastAsia="MS Gothic" w:hAnsi="Arial"/>
      <w:sz w:val="18"/>
    </w:rPr>
  </w:style>
  <w:style w:type="paragraph" w:styleId="ListParagraph">
    <w:name w:val="List Paragraph"/>
    <w:basedOn w:val="Normal"/>
    <w:uiPriority w:val="34"/>
    <w:qFormat/>
    <w:rsid w:val="001C63FC"/>
    <w:pPr>
      <w:ind w:leftChars="400" w:left="840"/>
    </w:pPr>
  </w:style>
  <w:style w:type="character" w:customStyle="1" w:styleId="Heading3Char">
    <w:name w:val="Heading 3 Char"/>
    <w:basedOn w:val="DefaultParagraphFont"/>
    <w:link w:val="Heading3"/>
    <w:rsid w:val="00286FFA"/>
    <w:rPr>
      <w:rFonts w:ascii="Arial" w:hAnsi="Arial"/>
      <w:b/>
      <w:lang w:eastAsia="en-US"/>
    </w:rPr>
  </w:style>
  <w:style w:type="character" w:customStyle="1" w:styleId="FooterChar">
    <w:name w:val="Footer Char"/>
    <w:basedOn w:val="DefaultParagraphFont"/>
    <w:link w:val="Footer"/>
    <w:rsid w:val="00931367"/>
    <w:rPr>
      <w:rFonts w:ascii="Arial" w:hAnsi="Arial"/>
      <w:sz w:val="18"/>
      <w:lang w:eastAsia="en-US"/>
    </w:rPr>
  </w:style>
  <w:style w:type="table" w:styleId="TableGrid">
    <w:name w:val="Table Grid"/>
    <w:basedOn w:val="TableNormal"/>
    <w:rsid w:val="00462C8E"/>
    <w:rPr>
      <w:rFonts w:ascii="Century" w:hAnsi="Centur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表 (格子)1"/>
    <w:basedOn w:val="TableNormal"/>
    <w:next w:val="TableGrid"/>
    <w:rsid w:val="0062450C"/>
    <w:rPr>
      <w:rFonts w:ascii="Century" w:hAnsi="Centur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3">
    <w:name w:val="表脚注リスト"/>
    <w:basedOn w:val="Normal"/>
    <w:rsid w:val="00291091"/>
    <w:pPr>
      <w:widowControl w:val="0"/>
      <w:tabs>
        <w:tab w:val="left" w:pos="595"/>
        <w:tab w:val="left" w:pos="992"/>
      </w:tabs>
      <w:autoSpaceDE/>
      <w:autoSpaceDN/>
      <w:spacing w:before="60" w:after="0" w:line="260" w:lineRule="exact"/>
      <w:ind w:left="595" w:hanging="595"/>
    </w:pPr>
    <w:rPr>
      <w:rFonts w:ascii="Arial" w:eastAsia="MS Gothic" w:hAnsi="Arial"/>
      <w:sz w:val="18"/>
      <w:lang w:eastAsia="ja-JP"/>
    </w:rPr>
  </w:style>
  <w:style w:type="paragraph" w:styleId="ListBullet">
    <w:name w:val="List Bullet"/>
    <w:basedOn w:val="BodyText"/>
    <w:rsid w:val="00291091"/>
    <w:pPr>
      <w:numPr>
        <w:numId w:val="28"/>
      </w:numPr>
      <w:tabs>
        <w:tab w:val="left" w:pos="397"/>
      </w:tabs>
      <w:spacing w:before="40"/>
    </w:pPr>
  </w:style>
  <w:style w:type="table" w:customStyle="1" w:styleId="2">
    <w:name w:val="表 (格子)2"/>
    <w:basedOn w:val="TableNormal"/>
    <w:next w:val="TableGrid"/>
    <w:rsid w:val="00D514A6"/>
    <w:rPr>
      <w:rFonts w:ascii="Century" w:hAnsi="Centur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図タイトル"/>
    <w:next w:val="BodyText"/>
    <w:rsid w:val="00726AFF"/>
    <w:pPr>
      <w:tabs>
        <w:tab w:val="left" w:pos="992"/>
      </w:tabs>
      <w:adjustRightInd w:val="0"/>
      <w:spacing w:after="120" w:line="240" w:lineRule="exact"/>
      <w:ind w:left="992" w:hanging="992"/>
      <w:textAlignment w:val="baseline"/>
    </w:pPr>
    <w:rPr>
      <w:rFonts w:ascii="Arial" w:eastAsia="MS Gothic" w:hAnsi="Arial"/>
    </w:rPr>
  </w:style>
  <w:style w:type="character" w:customStyle="1" w:styleId="hps">
    <w:name w:val="hps"/>
    <w:basedOn w:val="DefaultParagraphFont"/>
    <w:rsid w:val="005126AE"/>
  </w:style>
  <w:style w:type="character" w:customStyle="1" w:styleId="shorttext">
    <w:name w:val="short_text"/>
    <w:basedOn w:val="DefaultParagraphFont"/>
    <w:rsid w:val="00D836EB"/>
  </w:style>
  <w:style w:type="character" w:styleId="Hyperlink">
    <w:name w:val="Hyperlink"/>
    <w:basedOn w:val="DefaultParagraphFont"/>
    <w:unhideWhenUsed/>
    <w:rsid w:val="006D3B32"/>
    <w:rPr>
      <w:color w:val="0000FF" w:themeColor="hyperlink"/>
      <w:u w:val="single"/>
    </w:rPr>
  </w:style>
  <w:style w:type="character" w:styleId="FollowedHyperlink">
    <w:name w:val="FollowedHyperlink"/>
    <w:basedOn w:val="DefaultParagraphFont"/>
    <w:semiHidden/>
    <w:unhideWhenUsed/>
    <w:rsid w:val="006D3B32"/>
    <w:rPr>
      <w:color w:val="800080" w:themeColor="followedHyperlink"/>
      <w:u w:val="single"/>
    </w:rPr>
  </w:style>
  <w:style w:type="character" w:customStyle="1" w:styleId="HeaderChar">
    <w:name w:val="Header Char"/>
    <w:basedOn w:val="DefaultParagraphFont"/>
    <w:link w:val="Header"/>
    <w:uiPriority w:val="99"/>
    <w:rsid w:val="00343E1C"/>
    <w:rPr>
      <w:rFonts w:ascii="Arial" w:hAnsi="Arial"/>
      <w:lang w:eastAsia="en-US"/>
    </w:rPr>
  </w:style>
  <w:style w:type="paragraph" w:styleId="HTMLPreformatted">
    <w:name w:val="HTML Preformatted"/>
    <w:basedOn w:val="Normal"/>
    <w:link w:val="HTMLPreformattedChar"/>
    <w:uiPriority w:val="99"/>
    <w:unhideWhenUsed/>
    <w:rsid w:val="004E0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line="240" w:lineRule="auto"/>
      <w:textAlignment w:val="auto"/>
    </w:pPr>
    <w:rPr>
      <w:rFonts w:ascii="MS Gothic" w:eastAsia="MS Gothic" w:hAnsi="MS Gothic" w:cs="MS Gothic"/>
      <w:sz w:val="24"/>
      <w:szCs w:val="24"/>
      <w:lang w:eastAsia="ja-JP"/>
    </w:rPr>
  </w:style>
  <w:style w:type="character" w:customStyle="1" w:styleId="HTMLPreformattedChar">
    <w:name w:val="HTML Preformatted Char"/>
    <w:basedOn w:val="DefaultParagraphFont"/>
    <w:link w:val="HTMLPreformatted"/>
    <w:uiPriority w:val="99"/>
    <w:rsid w:val="004E086C"/>
    <w:rPr>
      <w:rFonts w:ascii="MS Gothic" w:eastAsia="MS Gothic" w:hAnsi="MS Gothic" w:cs="MS Gothic"/>
      <w:sz w:val="24"/>
      <w:szCs w:val="24"/>
    </w:rPr>
  </w:style>
  <w:style w:type="character" w:styleId="UnresolvedMention">
    <w:name w:val="Unresolved Mention"/>
    <w:basedOn w:val="DefaultParagraphFont"/>
    <w:uiPriority w:val="99"/>
    <w:semiHidden/>
    <w:unhideWhenUsed/>
    <w:rsid w:val="006053A0"/>
    <w:rPr>
      <w:color w:val="808080"/>
      <w:shd w:val="clear" w:color="auto" w:fill="E6E6E6"/>
    </w:rPr>
  </w:style>
  <w:style w:type="paragraph" w:styleId="Revision">
    <w:name w:val="Revision"/>
    <w:hidden/>
    <w:uiPriority w:val="99"/>
    <w:semiHidden/>
    <w:rsid w:val="00910085"/>
    <w:rPr>
      <w:rFonts w:ascii="Times New Roman" w:hAnsi="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52427">
      <w:bodyDiv w:val="1"/>
      <w:marLeft w:val="0"/>
      <w:marRight w:val="0"/>
      <w:marTop w:val="0"/>
      <w:marBottom w:val="0"/>
      <w:divBdr>
        <w:top w:val="none" w:sz="0" w:space="0" w:color="auto"/>
        <w:left w:val="none" w:sz="0" w:space="0" w:color="auto"/>
        <w:bottom w:val="none" w:sz="0" w:space="0" w:color="auto"/>
        <w:right w:val="none" w:sz="0" w:space="0" w:color="auto"/>
      </w:divBdr>
      <w:divsChild>
        <w:div w:id="2072458107">
          <w:marLeft w:val="0"/>
          <w:marRight w:val="0"/>
          <w:marTop w:val="0"/>
          <w:marBottom w:val="0"/>
          <w:divBdr>
            <w:top w:val="none" w:sz="0" w:space="0" w:color="auto"/>
            <w:left w:val="none" w:sz="0" w:space="0" w:color="auto"/>
            <w:bottom w:val="none" w:sz="0" w:space="0" w:color="auto"/>
            <w:right w:val="none" w:sz="0" w:space="0" w:color="auto"/>
          </w:divBdr>
          <w:divsChild>
            <w:div w:id="812799002">
              <w:marLeft w:val="0"/>
              <w:marRight w:val="0"/>
              <w:marTop w:val="0"/>
              <w:marBottom w:val="0"/>
              <w:divBdr>
                <w:top w:val="none" w:sz="0" w:space="0" w:color="auto"/>
                <w:left w:val="none" w:sz="0" w:space="0" w:color="auto"/>
                <w:bottom w:val="none" w:sz="0" w:space="0" w:color="auto"/>
                <w:right w:val="none" w:sz="0" w:space="0" w:color="auto"/>
              </w:divBdr>
              <w:divsChild>
                <w:div w:id="218443150">
                  <w:marLeft w:val="0"/>
                  <w:marRight w:val="0"/>
                  <w:marTop w:val="0"/>
                  <w:marBottom w:val="0"/>
                  <w:divBdr>
                    <w:top w:val="none" w:sz="0" w:space="0" w:color="auto"/>
                    <w:left w:val="none" w:sz="0" w:space="0" w:color="auto"/>
                    <w:bottom w:val="none" w:sz="0" w:space="0" w:color="auto"/>
                    <w:right w:val="none" w:sz="0" w:space="0" w:color="auto"/>
                  </w:divBdr>
                  <w:divsChild>
                    <w:div w:id="897519627">
                      <w:marLeft w:val="0"/>
                      <w:marRight w:val="0"/>
                      <w:marTop w:val="0"/>
                      <w:marBottom w:val="0"/>
                      <w:divBdr>
                        <w:top w:val="none" w:sz="0" w:space="0" w:color="auto"/>
                        <w:left w:val="none" w:sz="0" w:space="0" w:color="auto"/>
                        <w:bottom w:val="none" w:sz="0" w:space="0" w:color="auto"/>
                        <w:right w:val="none" w:sz="0" w:space="0" w:color="auto"/>
                      </w:divBdr>
                      <w:divsChild>
                        <w:div w:id="2037733634">
                          <w:marLeft w:val="0"/>
                          <w:marRight w:val="0"/>
                          <w:marTop w:val="0"/>
                          <w:marBottom w:val="0"/>
                          <w:divBdr>
                            <w:top w:val="none" w:sz="0" w:space="0" w:color="auto"/>
                            <w:left w:val="none" w:sz="0" w:space="0" w:color="auto"/>
                            <w:bottom w:val="none" w:sz="0" w:space="0" w:color="auto"/>
                            <w:right w:val="none" w:sz="0" w:space="0" w:color="auto"/>
                          </w:divBdr>
                          <w:divsChild>
                            <w:div w:id="1812601481">
                              <w:marLeft w:val="0"/>
                              <w:marRight w:val="0"/>
                              <w:marTop w:val="0"/>
                              <w:marBottom w:val="0"/>
                              <w:divBdr>
                                <w:top w:val="none" w:sz="0" w:space="0" w:color="auto"/>
                                <w:left w:val="none" w:sz="0" w:space="0" w:color="auto"/>
                                <w:bottom w:val="none" w:sz="0" w:space="0" w:color="auto"/>
                                <w:right w:val="none" w:sz="0" w:space="0" w:color="auto"/>
                              </w:divBdr>
                              <w:divsChild>
                                <w:div w:id="1414930460">
                                  <w:marLeft w:val="0"/>
                                  <w:marRight w:val="0"/>
                                  <w:marTop w:val="0"/>
                                  <w:marBottom w:val="0"/>
                                  <w:divBdr>
                                    <w:top w:val="none" w:sz="0" w:space="0" w:color="auto"/>
                                    <w:left w:val="none" w:sz="0" w:space="0" w:color="auto"/>
                                    <w:bottom w:val="none" w:sz="0" w:space="0" w:color="auto"/>
                                    <w:right w:val="none" w:sz="0" w:space="0" w:color="auto"/>
                                  </w:divBdr>
                                  <w:divsChild>
                                    <w:div w:id="1894654443">
                                      <w:marLeft w:val="60"/>
                                      <w:marRight w:val="0"/>
                                      <w:marTop w:val="0"/>
                                      <w:marBottom w:val="0"/>
                                      <w:divBdr>
                                        <w:top w:val="none" w:sz="0" w:space="0" w:color="auto"/>
                                        <w:left w:val="none" w:sz="0" w:space="0" w:color="auto"/>
                                        <w:bottom w:val="none" w:sz="0" w:space="0" w:color="auto"/>
                                        <w:right w:val="none" w:sz="0" w:space="0" w:color="auto"/>
                                      </w:divBdr>
                                      <w:divsChild>
                                        <w:div w:id="1378316596">
                                          <w:marLeft w:val="0"/>
                                          <w:marRight w:val="0"/>
                                          <w:marTop w:val="0"/>
                                          <w:marBottom w:val="0"/>
                                          <w:divBdr>
                                            <w:top w:val="none" w:sz="0" w:space="0" w:color="auto"/>
                                            <w:left w:val="none" w:sz="0" w:space="0" w:color="auto"/>
                                            <w:bottom w:val="none" w:sz="0" w:space="0" w:color="auto"/>
                                            <w:right w:val="none" w:sz="0" w:space="0" w:color="auto"/>
                                          </w:divBdr>
                                          <w:divsChild>
                                            <w:div w:id="156269332">
                                              <w:marLeft w:val="0"/>
                                              <w:marRight w:val="0"/>
                                              <w:marTop w:val="0"/>
                                              <w:marBottom w:val="120"/>
                                              <w:divBdr>
                                                <w:top w:val="single" w:sz="6" w:space="0" w:color="F5F5F5"/>
                                                <w:left w:val="single" w:sz="6" w:space="0" w:color="F5F5F5"/>
                                                <w:bottom w:val="single" w:sz="6" w:space="0" w:color="F5F5F5"/>
                                                <w:right w:val="single" w:sz="6" w:space="0" w:color="F5F5F5"/>
                                              </w:divBdr>
                                              <w:divsChild>
                                                <w:div w:id="1494447539">
                                                  <w:marLeft w:val="0"/>
                                                  <w:marRight w:val="0"/>
                                                  <w:marTop w:val="0"/>
                                                  <w:marBottom w:val="0"/>
                                                  <w:divBdr>
                                                    <w:top w:val="none" w:sz="0" w:space="0" w:color="auto"/>
                                                    <w:left w:val="none" w:sz="0" w:space="0" w:color="auto"/>
                                                    <w:bottom w:val="none" w:sz="0" w:space="0" w:color="auto"/>
                                                    <w:right w:val="none" w:sz="0" w:space="0" w:color="auto"/>
                                                  </w:divBdr>
                                                  <w:divsChild>
                                                    <w:div w:id="1784035921">
                                                      <w:marLeft w:val="0"/>
                                                      <w:marRight w:val="0"/>
                                                      <w:marTop w:val="0"/>
                                                      <w:marBottom w:val="0"/>
                                                      <w:divBdr>
                                                        <w:top w:val="none" w:sz="0" w:space="0" w:color="auto"/>
                                                        <w:left w:val="none" w:sz="0" w:space="0" w:color="auto"/>
                                                        <w:bottom w:val="none" w:sz="0" w:space="0" w:color="auto"/>
                                                        <w:right w:val="none" w:sz="0" w:space="0" w:color="auto"/>
                                                      </w:divBdr>
                                                      <w:divsChild>
                                                        <w:div w:id="23042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40010852">
      <w:bodyDiv w:val="1"/>
      <w:marLeft w:val="0"/>
      <w:marRight w:val="0"/>
      <w:marTop w:val="0"/>
      <w:marBottom w:val="0"/>
      <w:divBdr>
        <w:top w:val="none" w:sz="0" w:space="0" w:color="auto"/>
        <w:left w:val="none" w:sz="0" w:space="0" w:color="auto"/>
        <w:bottom w:val="none" w:sz="0" w:space="0" w:color="auto"/>
        <w:right w:val="none" w:sz="0" w:space="0" w:color="auto"/>
      </w:divBdr>
      <w:divsChild>
        <w:div w:id="2021396008">
          <w:marLeft w:val="0"/>
          <w:marRight w:val="0"/>
          <w:marTop w:val="0"/>
          <w:marBottom w:val="0"/>
          <w:divBdr>
            <w:top w:val="none" w:sz="0" w:space="0" w:color="auto"/>
            <w:left w:val="none" w:sz="0" w:space="0" w:color="auto"/>
            <w:bottom w:val="none" w:sz="0" w:space="0" w:color="auto"/>
            <w:right w:val="none" w:sz="0" w:space="0" w:color="auto"/>
          </w:divBdr>
          <w:divsChild>
            <w:div w:id="273900514">
              <w:marLeft w:val="0"/>
              <w:marRight w:val="0"/>
              <w:marTop w:val="0"/>
              <w:marBottom w:val="0"/>
              <w:divBdr>
                <w:top w:val="none" w:sz="0" w:space="0" w:color="auto"/>
                <w:left w:val="none" w:sz="0" w:space="0" w:color="auto"/>
                <w:bottom w:val="none" w:sz="0" w:space="0" w:color="auto"/>
                <w:right w:val="none" w:sz="0" w:space="0" w:color="auto"/>
              </w:divBdr>
              <w:divsChild>
                <w:div w:id="244144581">
                  <w:marLeft w:val="0"/>
                  <w:marRight w:val="0"/>
                  <w:marTop w:val="0"/>
                  <w:marBottom w:val="0"/>
                  <w:divBdr>
                    <w:top w:val="none" w:sz="0" w:space="0" w:color="auto"/>
                    <w:left w:val="none" w:sz="0" w:space="0" w:color="auto"/>
                    <w:bottom w:val="none" w:sz="0" w:space="0" w:color="auto"/>
                    <w:right w:val="none" w:sz="0" w:space="0" w:color="auto"/>
                  </w:divBdr>
                  <w:divsChild>
                    <w:div w:id="307785656">
                      <w:marLeft w:val="0"/>
                      <w:marRight w:val="0"/>
                      <w:marTop w:val="0"/>
                      <w:marBottom w:val="0"/>
                      <w:divBdr>
                        <w:top w:val="none" w:sz="0" w:space="0" w:color="auto"/>
                        <w:left w:val="none" w:sz="0" w:space="0" w:color="auto"/>
                        <w:bottom w:val="none" w:sz="0" w:space="0" w:color="auto"/>
                        <w:right w:val="none" w:sz="0" w:space="0" w:color="auto"/>
                      </w:divBdr>
                      <w:divsChild>
                        <w:div w:id="1816486232">
                          <w:marLeft w:val="0"/>
                          <w:marRight w:val="0"/>
                          <w:marTop w:val="0"/>
                          <w:marBottom w:val="0"/>
                          <w:divBdr>
                            <w:top w:val="none" w:sz="0" w:space="0" w:color="auto"/>
                            <w:left w:val="none" w:sz="0" w:space="0" w:color="auto"/>
                            <w:bottom w:val="none" w:sz="0" w:space="0" w:color="auto"/>
                            <w:right w:val="none" w:sz="0" w:space="0" w:color="auto"/>
                          </w:divBdr>
                          <w:divsChild>
                            <w:div w:id="4289090">
                              <w:marLeft w:val="0"/>
                              <w:marRight w:val="0"/>
                              <w:marTop w:val="0"/>
                              <w:marBottom w:val="0"/>
                              <w:divBdr>
                                <w:top w:val="none" w:sz="0" w:space="0" w:color="auto"/>
                                <w:left w:val="none" w:sz="0" w:space="0" w:color="auto"/>
                                <w:bottom w:val="none" w:sz="0" w:space="0" w:color="auto"/>
                                <w:right w:val="none" w:sz="0" w:space="0" w:color="auto"/>
                              </w:divBdr>
                              <w:divsChild>
                                <w:div w:id="92434084">
                                  <w:marLeft w:val="0"/>
                                  <w:marRight w:val="0"/>
                                  <w:marTop w:val="0"/>
                                  <w:marBottom w:val="0"/>
                                  <w:divBdr>
                                    <w:top w:val="none" w:sz="0" w:space="0" w:color="auto"/>
                                    <w:left w:val="none" w:sz="0" w:space="0" w:color="auto"/>
                                    <w:bottom w:val="none" w:sz="0" w:space="0" w:color="auto"/>
                                    <w:right w:val="none" w:sz="0" w:space="0" w:color="auto"/>
                                  </w:divBdr>
                                  <w:divsChild>
                                    <w:div w:id="1517502202">
                                      <w:marLeft w:val="0"/>
                                      <w:marRight w:val="60"/>
                                      <w:marTop w:val="0"/>
                                      <w:marBottom w:val="0"/>
                                      <w:divBdr>
                                        <w:top w:val="none" w:sz="0" w:space="0" w:color="auto"/>
                                        <w:left w:val="none" w:sz="0" w:space="0" w:color="auto"/>
                                        <w:bottom w:val="none" w:sz="0" w:space="0" w:color="auto"/>
                                        <w:right w:val="none" w:sz="0" w:space="0" w:color="auto"/>
                                      </w:divBdr>
                                      <w:divsChild>
                                        <w:div w:id="225729933">
                                          <w:marLeft w:val="0"/>
                                          <w:marRight w:val="0"/>
                                          <w:marTop w:val="0"/>
                                          <w:marBottom w:val="0"/>
                                          <w:divBdr>
                                            <w:top w:val="none" w:sz="0" w:space="0" w:color="auto"/>
                                            <w:left w:val="none" w:sz="0" w:space="0" w:color="auto"/>
                                            <w:bottom w:val="none" w:sz="0" w:space="0" w:color="auto"/>
                                            <w:right w:val="none" w:sz="0" w:space="0" w:color="auto"/>
                                          </w:divBdr>
                                        </w:div>
                                        <w:div w:id="2138255194">
                                          <w:marLeft w:val="0"/>
                                          <w:marRight w:val="0"/>
                                          <w:marTop w:val="0"/>
                                          <w:marBottom w:val="0"/>
                                          <w:divBdr>
                                            <w:top w:val="single" w:sz="6" w:space="12" w:color="999999"/>
                                            <w:left w:val="single" w:sz="6" w:space="12" w:color="999999"/>
                                            <w:bottom w:val="single" w:sz="6" w:space="12" w:color="999999"/>
                                            <w:right w:val="single" w:sz="6" w:space="12" w:color="999999"/>
                                          </w:divBdr>
                                          <w:divsChild>
                                            <w:div w:id="140736867">
                                              <w:marLeft w:val="0"/>
                                              <w:marRight w:val="0"/>
                                              <w:marTop w:val="0"/>
                                              <w:marBottom w:val="0"/>
                                              <w:divBdr>
                                                <w:top w:val="none" w:sz="0" w:space="0" w:color="auto"/>
                                                <w:left w:val="none" w:sz="0" w:space="0" w:color="auto"/>
                                                <w:bottom w:val="none" w:sz="0" w:space="0" w:color="auto"/>
                                                <w:right w:val="none" w:sz="0" w:space="0" w:color="auto"/>
                                              </w:divBdr>
                                            </w:div>
                                          </w:divsChild>
                                        </w:div>
                                        <w:div w:id="797142719">
                                          <w:marLeft w:val="0"/>
                                          <w:marRight w:val="0"/>
                                          <w:marTop w:val="180"/>
                                          <w:marBottom w:val="0"/>
                                          <w:divBdr>
                                            <w:top w:val="none" w:sz="0" w:space="0" w:color="auto"/>
                                            <w:left w:val="none" w:sz="0" w:space="0" w:color="auto"/>
                                            <w:bottom w:val="none" w:sz="0" w:space="0" w:color="auto"/>
                                            <w:right w:val="none" w:sz="0" w:space="0" w:color="auto"/>
                                          </w:divBdr>
                                        </w:div>
                                        <w:div w:id="81206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1212">
                                  <w:marLeft w:val="0"/>
                                  <w:marRight w:val="0"/>
                                  <w:marTop w:val="0"/>
                                  <w:marBottom w:val="0"/>
                                  <w:divBdr>
                                    <w:top w:val="none" w:sz="0" w:space="0" w:color="auto"/>
                                    <w:left w:val="none" w:sz="0" w:space="0" w:color="auto"/>
                                    <w:bottom w:val="none" w:sz="0" w:space="0" w:color="auto"/>
                                    <w:right w:val="none" w:sz="0" w:space="0" w:color="auto"/>
                                  </w:divBdr>
                                  <w:divsChild>
                                    <w:div w:id="974529712">
                                      <w:marLeft w:val="60"/>
                                      <w:marRight w:val="0"/>
                                      <w:marTop w:val="0"/>
                                      <w:marBottom w:val="0"/>
                                      <w:divBdr>
                                        <w:top w:val="none" w:sz="0" w:space="0" w:color="auto"/>
                                        <w:left w:val="none" w:sz="0" w:space="0" w:color="auto"/>
                                        <w:bottom w:val="none" w:sz="0" w:space="0" w:color="auto"/>
                                        <w:right w:val="none" w:sz="0" w:space="0" w:color="auto"/>
                                      </w:divBdr>
                                      <w:divsChild>
                                        <w:div w:id="516775497">
                                          <w:marLeft w:val="0"/>
                                          <w:marRight w:val="0"/>
                                          <w:marTop w:val="0"/>
                                          <w:marBottom w:val="0"/>
                                          <w:divBdr>
                                            <w:top w:val="none" w:sz="0" w:space="0" w:color="auto"/>
                                            <w:left w:val="none" w:sz="0" w:space="0" w:color="auto"/>
                                            <w:bottom w:val="none" w:sz="0" w:space="0" w:color="auto"/>
                                            <w:right w:val="none" w:sz="0" w:space="0" w:color="auto"/>
                                          </w:divBdr>
                                          <w:divsChild>
                                            <w:div w:id="554001339">
                                              <w:marLeft w:val="0"/>
                                              <w:marRight w:val="0"/>
                                              <w:marTop w:val="0"/>
                                              <w:marBottom w:val="120"/>
                                              <w:divBdr>
                                                <w:top w:val="single" w:sz="6" w:space="0" w:color="F5F5F5"/>
                                                <w:left w:val="single" w:sz="6" w:space="0" w:color="F5F5F5"/>
                                                <w:bottom w:val="single" w:sz="6" w:space="0" w:color="F5F5F5"/>
                                                <w:right w:val="single" w:sz="6" w:space="0" w:color="F5F5F5"/>
                                              </w:divBdr>
                                              <w:divsChild>
                                                <w:div w:id="507792036">
                                                  <w:marLeft w:val="0"/>
                                                  <w:marRight w:val="0"/>
                                                  <w:marTop w:val="0"/>
                                                  <w:marBottom w:val="0"/>
                                                  <w:divBdr>
                                                    <w:top w:val="none" w:sz="0" w:space="0" w:color="auto"/>
                                                    <w:left w:val="none" w:sz="0" w:space="0" w:color="auto"/>
                                                    <w:bottom w:val="none" w:sz="0" w:space="0" w:color="auto"/>
                                                    <w:right w:val="none" w:sz="0" w:space="0" w:color="auto"/>
                                                  </w:divBdr>
                                                  <w:divsChild>
                                                    <w:div w:id="81437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60937680">
      <w:bodyDiv w:val="1"/>
      <w:marLeft w:val="0"/>
      <w:marRight w:val="0"/>
      <w:marTop w:val="0"/>
      <w:marBottom w:val="0"/>
      <w:divBdr>
        <w:top w:val="none" w:sz="0" w:space="0" w:color="auto"/>
        <w:left w:val="none" w:sz="0" w:space="0" w:color="auto"/>
        <w:bottom w:val="none" w:sz="0" w:space="0" w:color="auto"/>
        <w:right w:val="none" w:sz="0" w:space="0" w:color="auto"/>
      </w:divBdr>
      <w:divsChild>
        <w:div w:id="348871196">
          <w:marLeft w:val="0"/>
          <w:marRight w:val="0"/>
          <w:marTop w:val="0"/>
          <w:marBottom w:val="0"/>
          <w:divBdr>
            <w:top w:val="none" w:sz="0" w:space="0" w:color="auto"/>
            <w:left w:val="none" w:sz="0" w:space="0" w:color="auto"/>
            <w:bottom w:val="none" w:sz="0" w:space="0" w:color="auto"/>
            <w:right w:val="none" w:sz="0" w:space="0" w:color="auto"/>
          </w:divBdr>
          <w:divsChild>
            <w:div w:id="1514606233">
              <w:marLeft w:val="0"/>
              <w:marRight w:val="0"/>
              <w:marTop w:val="0"/>
              <w:marBottom w:val="0"/>
              <w:divBdr>
                <w:top w:val="none" w:sz="0" w:space="0" w:color="auto"/>
                <w:left w:val="none" w:sz="0" w:space="0" w:color="auto"/>
                <w:bottom w:val="none" w:sz="0" w:space="0" w:color="auto"/>
                <w:right w:val="none" w:sz="0" w:space="0" w:color="auto"/>
              </w:divBdr>
              <w:divsChild>
                <w:div w:id="550575405">
                  <w:marLeft w:val="0"/>
                  <w:marRight w:val="0"/>
                  <w:marTop w:val="0"/>
                  <w:marBottom w:val="0"/>
                  <w:divBdr>
                    <w:top w:val="none" w:sz="0" w:space="0" w:color="auto"/>
                    <w:left w:val="none" w:sz="0" w:space="0" w:color="auto"/>
                    <w:bottom w:val="none" w:sz="0" w:space="0" w:color="auto"/>
                    <w:right w:val="none" w:sz="0" w:space="0" w:color="auto"/>
                  </w:divBdr>
                  <w:divsChild>
                    <w:div w:id="886066689">
                      <w:marLeft w:val="0"/>
                      <w:marRight w:val="0"/>
                      <w:marTop w:val="0"/>
                      <w:marBottom w:val="0"/>
                      <w:divBdr>
                        <w:top w:val="none" w:sz="0" w:space="0" w:color="auto"/>
                        <w:left w:val="none" w:sz="0" w:space="0" w:color="auto"/>
                        <w:bottom w:val="none" w:sz="0" w:space="0" w:color="auto"/>
                        <w:right w:val="none" w:sz="0" w:space="0" w:color="auto"/>
                      </w:divBdr>
                      <w:divsChild>
                        <w:div w:id="453254160">
                          <w:marLeft w:val="0"/>
                          <w:marRight w:val="0"/>
                          <w:marTop w:val="0"/>
                          <w:marBottom w:val="0"/>
                          <w:divBdr>
                            <w:top w:val="none" w:sz="0" w:space="0" w:color="auto"/>
                            <w:left w:val="none" w:sz="0" w:space="0" w:color="auto"/>
                            <w:bottom w:val="none" w:sz="0" w:space="0" w:color="auto"/>
                            <w:right w:val="none" w:sz="0" w:space="0" w:color="auto"/>
                          </w:divBdr>
                          <w:divsChild>
                            <w:div w:id="1567035504">
                              <w:marLeft w:val="0"/>
                              <w:marRight w:val="0"/>
                              <w:marTop w:val="0"/>
                              <w:marBottom w:val="0"/>
                              <w:divBdr>
                                <w:top w:val="none" w:sz="0" w:space="0" w:color="auto"/>
                                <w:left w:val="none" w:sz="0" w:space="0" w:color="auto"/>
                                <w:bottom w:val="none" w:sz="0" w:space="0" w:color="auto"/>
                                <w:right w:val="none" w:sz="0" w:space="0" w:color="auto"/>
                              </w:divBdr>
                              <w:divsChild>
                                <w:div w:id="7949333">
                                  <w:marLeft w:val="0"/>
                                  <w:marRight w:val="0"/>
                                  <w:marTop w:val="0"/>
                                  <w:marBottom w:val="0"/>
                                  <w:divBdr>
                                    <w:top w:val="none" w:sz="0" w:space="0" w:color="auto"/>
                                    <w:left w:val="none" w:sz="0" w:space="0" w:color="auto"/>
                                    <w:bottom w:val="none" w:sz="0" w:space="0" w:color="auto"/>
                                    <w:right w:val="none" w:sz="0" w:space="0" w:color="auto"/>
                                  </w:divBdr>
                                  <w:divsChild>
                                    <w:div w:id="184197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9754919">
      <w:bodyDiv w:val="1"/>
      <w:marLeft w:val="0"/>
      <w:marRight w:val="0"/>
      <w:marTop w:val="0"/>
      <w:marBottom w:val="0"/>
      <w:divBdr>
        <w:top w:val="none" w:sz="0" w:space="0" w:color="auto"/>
        <w:left w:val="none" w:sz="0" w:space="0" w:color="auto"/>
        <w:bottom w:val="none" w:sz="0" w:space="0" w:color="auto"/>
        <w:right w:val="none" w:sz="0" w:space="0" w:color="auto"/>
      </w:divBdr>
    </w:div>
    <w:div w:id="863708518">
      <w:bodyDiv w:val="1"/>
      <w:marLeft w:val="0"/>
      <w:marRight w:val="0"/>
      <w:marTop w:val="0"/>
      <w:marBottom w:val="0"/>
      <w:divBdr>
        <w:top w:val="none" w:sz="0" w:space="0" w:color="auto"/>
        <w:left w:val="none" w:sz="0" w:space="0" w:color="auto"/>
        <w:bottom w:val="none" w:sz="0" w:space="0" w:color="auto"/>
        <w:right w:val="none" w:sz="0" w:space="0" w:color="auto"/>
      </w:divBdr>
      <w:divsChild>
        <w:div w:id="467092306">
          <w:marLeft w:val="0"/>
          <w:marRight w:val="0"/>
          <w:marTop w:val="0"/>
          <w:marBottom w:val="0"/>
          <w:divBdr>
            <w:top w:val="none" w:sz="0" w:space="0" w:color="auto"/>
            <w:left w:val="none" w:sz="0" w:space="0" w:color="auto"/>
            <w:bottom w:val="none" w:sz="0" w:space="0" w:color="auto"/>
            <w:right w:val="none" w:sz="0" w:space="0" w:color="auto"/>
          </w:divBdr>
          <w:divsChild>
            <w:div w:id="778178512">
              <w:marLeft w:val="0"/>
              <w:marRight w:val="0"/>
              <w:marTop w:val="0"/>
              <w:marBottom w:val="0"/>
              <w:divBdr>
                <w:top w:val="none" w:sz="0" w:space="0" w:color="auto"/>
                <w:left w:val="none" w:sz="0" w:space="0" w:color="auto"/>
                <w:bottom w:val="none" w:sz="0" w:space="0" w:color="auto"/>
                <w:right w:val="none" w:sz="0" w:space="0" w:color="auto"/>
              </w:divBdr>
              <w:divsChild>
                <w:div w:id="313611575">
                  <w:marLeft w:val="0"/>
                  <w:marRight w:val="0"/>
                  <w:marTop w:val="0"/>
                  <w:marBottom w:val="0"/>
                  <w:divBdr>
                    <w:top w:val="none" w:sz="0" w:space="0" w:color="auto"/>
                    <w:left w:val="none" w:sz="0" w:space="0" w:color="auto"/>
                    <w:bottom w:val="none" w:sz="0" w:space="0" w:color="auto"/>
                    <w:right w:val="none" w:sz="0" w:space="0" w:color="auto"/>
                  </w:divBdr>
                  <w:divsChild>
                    <w:div w:id="518785248">
                      <w:marLeft w:val="0"/>
                      <w:marRight w:val="0"/>
                      <w:marTop w:val="0"/>
                      <w:marBottom w:val="0"/>
                      <w:divBdr>
                        <w:top w:val="none" w:sz="0" w:space="0" w:color="auto"/>
                        <w:left w:val="none" w:sz="0" w:space="0" w:color="auto"/>
                        <w:bottom w:val="none" w:sz="0" w:space="0" w:color="auto"/>
                        <w:right w:val="none" w:sz="0" w:space="0" w:color="auto"/>
                      </w:divBdr>
                      <w:divsChild>
                        <w:div w:id="927424656">
                          <w:marLeft w:val="0"/>
                          <w:marRight w:val="0"/>
                          <w:marTop w:val="0"/>
                          <w:marBottom w:val="0"/>
                          <w:divBdr>
                            <w:top w:val="none" w:sz="0" w:space="0" w:color="auto"/>
                            <w:left w:val="none" w:sz="0" w:space="0" w:color="auto"/>
                            <w:bottom w:val="none" w:sz="0" w:space="0" w:color="auto"/>
                            <w:right w:val="none" w:sz="0" w:space="0" w:color="auto"/>
                          </w:divBdr>
                          <w:divsChild>
                            <w:div w:id="241108036">
                              <w:marLeft w:val="0"/>
                              <w:marRight w:val="0"/>
                              <w:marTop w:val="0"/>
                              <w:marBottom w:val="0"/>
                              <w:divBdr>
                                <w:top w:val="none" w:sz="0" w:space="0" w:color="auto"/>
                                <w:left w:val="none" w:sz="0" w:space="0" w:color="auto"/>
                                <w:bottom w:val="none" w:sz="0" w:space="0" w:color="auto"/>
                                <w:right w:val="none" w:sz="0" w:space="0" w:color="auto"/>
                              </w:divBdr>
                              <w:divsChild>
                                <w:div w:id="794830941">
                                  <w:marLeft w:val="0"/>
                                  <w:marRight w:val="0"/>
                                  <w:marTop w:val="0"/>
                                  <w:marBottom w:val="0"/>
                                  <w:divBdr>
                                    <w:top w:val="none" w:sz="0" w:space="0" w:color="auto"/>
                                    <w:left w:val="none" w:sz="0" w:space="0" w:color="auto"/>
                                    <w:bottom w:val="none" w:sz="0" w:space="0" w:color="auto"/>
                                    <w:right w:val="none" w:sz="0" w:space="0" w:color="auto"/>
                                  </w:divBdr>
                                  <w:divsChild>
                                    <w:div w:id="129632494">
                                      <w:marLeft w:val="0"/>
                                      <w:marRight w:val="0"/>
                                      <w:marTop w:val="0"/>
                                      <w:marBottom w:val="0"/>
                                      <w:divBdr>
                                        <w:top w:val="none" w:sz="0" w:space="0" w:color="auto"/>
                                        <w:left w:val="none" w:sz="0" w:space="0" w:color="auto"/>
                                        <w:bottom w:val="none" w:sz="0" w:space="0" w:color="auto"/>
                                        <w:right w:val="none" w:sz="0" w:space="0" w:color="auto"/>
                                      </w:divBdr>
                                      <w:divsChild>
                                        <w:div w:id="61086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5720994">
      <w:bodyDiv w:val="1"/>
      <w:marLeft w:val="0"/>
      <w:marRight w:val="0"/>
      <w:marTop w:val="0"/>
      <w:marBottom w:val="0"/>
      <w:divBdr>
        <w:top w:val="none" w:sz="0" w:space="0" w:color="auto"/>
        <w:left w:val="none" w:sz="0" w:space="0" w:color="auto"/>
        <w:bottom w:val="none" w:sz="0" w:space="0" w:color="auto"/>
        <w:right w:val="none" w:sz="0" w:space="0" w:color="auto"/>
      </w:divBdr>
      <w:divsChild>
        <w:div w:id="1453985958">
          <w:marLeft w:val="0"/>
          <w:marRight w:val="0"/>
          <w:marTop w:val="0"/>
          <w:marBottom w:val="0"/>
          <w:divBdr>
            <w:top w:val="none" w:sz="0" w:space="0" w:color="auto"/>
            <w:left w:val="none" w:sz="0" w:space="0" w:color="auto"/>
            <w:bottom w:val="none" w:sz="0" w:space="0" w:color="auto"/>
            <w:right w:val="none" w:sz="0" w:space="0" w:color="auto"/>
          </w:divBdr>
          <w:divsChild>
            <w:div w:id="2046127077">
              <w:marLeft w:val="0"/>
              <w:marRight w:val="0"/>
              <w:marTop w:val="0"/>
              <w:marBottom w:val="0"/>
              <w:divBdr>
                <w:top w:val="none" w:sz="0" w:space="0" w:color="auto"/>
                <w:left w:val="none" w:sz="0" w:space="0" w:color="auto"/>
                <w:bottom w:val="none" w:sz="0" w:space="0" w:color="auto"/>
                <w:right w:val="none" w:sz="0" w:space="0" w:color="auto"/>
              </w:divBdr>
              <w:divsChild>
                <w:div w:id="812137332">
                  <w:marLeft w:val="0"/>
                  <w:marRight w:val="0"/>
                  <w:marTop w:val="0"/>
                  <w:marBottom w:val="0"/>
                  <w:divBdr>
                    <w:top w:val="none" w:sz="0" w:space="0" w:color="auto"/>
                    <w:left w:val="none" w:sz="0" w:space="0" w:color="auto"/>
                    <w:bottom w:val="none" w:sz="0" w:space="0" w:color="auto"/>
                    <w:right w:val="none" w:sz="0" w:space="0" w:color="auto"/>
                  </w:divBdr>
                  <w:divsChild>
                    <w:div w:id="203446089">
                      <w:marLeft w:val="0"/>
                      <w:marRight w:val="0"/>
                      <w:marTop w:val="0"/>
                      <w:marBottom w:val="0"/>
                      <w:divBdr>
                        <w:top w:val="none" w:sz="0" w:space="0" w:color="auto"/>
                        <w:left w:val="none" w:sz="0" w:space="0" w:color="auto"/>
                        <w:bottom w:val="none" w:sz="0" w:space="0" w:color="auto"/>
                        <w:right w:val="none" w:sz="0" w:space="0" w:color="auto"/>
                      </w:divBdr>
                      <w:divsChild>
                        <w:div w:id="1739089654">
                          <w:marLeft w:val="0"/>
                          <w:marRight w:val="0"/>
                          <w:marTop w:val="0"/>
                          <w:marBottom w:val="0"/>
                          <w:divBdr>
                            <w:top w:val="none" w:sz="0" w:space="0" w:color="auto"/>
                            <w:left w:val="none" w:sz="0" w:space="0" w:color="auto"/>
                            <w:bottom w:val="none" w:sz="0" w:space="0" w:color="auto"/>
                            <w:right w:val="none" w:sz="0" w:space="0" w:color="auto"/>
                          </w:divBdr>
                          <w:divsChild>
                            <w:div w:id="827013340">
                              <w:marLeft w:val="0"/>
                              <w:marRight w:val="0"/>
                              <w:marTop w:val="0"/>
                              <w:marBottom w:val="0"/>
                              <w:divBdr>
                                <w:top w:val="none" w:sz="0" w:space="0" w:color="auto"/>
                                <w:left w:val="none" w:sz="0" w:space="0" w:color="auto"/>
                                <w:bottom w:val="none" w:sz="0" w:space="0" w:color="auto"/>
                                <w:right w:val="none" w:sz="0" w:space="0" w:color="auto"/>
                              </w:divBdr>
                              <w:divsChild>
                                <w:div w:id="176316187">
                                  <w:marLeft w:val="0"/>
                                  <w:marRight w:val="0"/>
                                  <w:marTop w:val="0"/>
                                  <w:marBottom w:val="0"/>
                                  <w:divBdr>
                                    <w:top w:val="none" w:sz="0" w:space="0" w:color="auto"/>
                                    <w:left w:val="none" w:sz="0" w:space="0" w:color="auto"/>
                                    <w:bottom w:val="none" w:sz="0" w:space="0" w:color="auto"/>
                                    <w:right w:val="none" w:sz="0" w:space="0" w:color="auto"/>
                                  </w:divBdr>
                                  <w:divsChild>
                                    <w:div w:id="1934824490">
                                      <w:marLeft w:val="60"/>
                                      <w:marRight w:val="0"/>
                                      <w:marTop w:val="0"/>
                                      <w:marBottom w:val="0"/>
                                      <w:divBdr>
                                        <w:top w:val="none" w:sz="0" w:space="0" w:color="auto"/>
                                        <w:left w:val="none" w:sz="0" w:space="0" w:color="auto"/>
                                        <w:bottom w:val="none" w:sz="0" w:space="0" w:color="auto"/>
                                        <w:right w:val="none" w:sz="0" w:space="0" w:color="auto"/>
                                      </w:divBdr>
                                      <w:divsChild>
                                        <w:div w:id="1825582063">
                                          <w:marLeft w:val="0"/>
                                          <w:marRight w:val="0"/>
                                          <w:marTop w:val="0"/>
                                          <w:marBottom w:val="0"/>
                                          <w:divBdr>
                                            <w:top w:val="none" w:sz="0" w:space="0" w:color="auto"/>
                                            <w:left w:val="none" w:sz="0" w:space="0" w:color="auto"/>
                                            <w:bottom w:val="none" w:sz="0" w:space="0" w:color="auto"/>
                                            <w:right w:val="none" w:sz="0" w:space="0" w:color="auto"/>
                                          </w:divBdr>
                                          <w:divsChild>
                                            <w:div w:id="1590776737">
                                              <w:marLeft w:val="0"/>
                                              <w:marRight w:val="0"/>
                                              <w:marTop w:val="0"/>
                                              <w:marBottom w:val="120"/>
                                              <w:divBdr>
                                                <w:top w:val="single" w:sz="6" w:space="0" w:color="F5F5F5"/>
                                                <w:left w:val="single" w:sz="6" w:space="0" w:color="F5F5F5"/>
                                                <w:bottom w:val="single" w:sz="6" w:space="0" w:color="F5F5F5"/>
                                                <w:right w:val="single" w:sz="6" w:space="0" w:color="F5F5F5"/>
                                              </w:divBdr>
                                              <w:divsChild>
                                                <w:div w:id="1695224062">
                                                  <w:marLeft w:val="0"/>
                                                  <w:marRight w:val="0"/>
                                                  <w:marTop w:val="0"/>
                                                  <w:marBottom w:val="0"/>
                                                  <w:divBdr>
                                                    <w:top w:val="none" w:sz="0" w:space="0" w:color="auto"/>
                                                    <w:left w:val="none" w:sz="0" w:space="0" w:color="auto"/>
                                                    <w:bottom w:val="none" w:sz="0" w:space="0" w:color="auto"/>
                                                    <w:right w:val="none" w:sz="0" w:space="0" w:color="auto"/>
                                                  </w:divBdr>
                                                  <w:divsChild>
                                                    <w:div w:id="1808090460">
                                                      <w:marLeft w:val="0"/>
                                                      <w:marRight w:val="0"/>
                                                      <w:marTop w:val="0"/>
                                                      <w:marBottom w:val="0"/>
                                                      <w:divBdr>
                                                        <w:top w:val="none" w:sz="0" w:space="0" w:color="auto"/>
                                                        <w:left w:val="none" w:sz="0" w:space="0" w:color="auto"/>
                                                        <w:bottom w:val="none" w:sz="0" w:space="0" w:color="auto"/>
                                                        <w:right w:val="none" w:sz="0" w:space="0" w:color="auto"/>
                                                      </w:divBdr>
                                                      <w:divsChild>
                                                        <w:div w:id="12066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51423245">
      <w:bodyDiv w:val="1"/>
      <w:marLeft w:val="0"/>
      <w:marRight w:val="0"/>
      <w:marTop w:val="0"/>
      <w:marBottom w:val="0"/>
      <w:divBdr>
        <w:top w:val="none" w:sz="0" w:space="0" w:color="auto"/>
        <w:left w:val="none" w:sz="0" w:space="0" w:color="auto"/>
        <w:bottom w:val="none" w:sz="0" w:space="0" w:color="auto"/>
        <w:right w:val="none" w:sz="0" w:space="0" w:color="auto"/>
      </w:divBdr>
      <w:divsChild>
        <w:div w:id="1830753700">
          <w:marLeft w:val="0"/>
          <w:marRight w:val="0"/>
          <w:marTop w:val="0"/>
          <w:marBottom w:val="0"/>
          <w:divBdr>
            <w:top w:val="none" w:sz="0" w:space="0" w:color="auto"/>
            <w:left w:val="none" w:sz="0" w:space="0" w:color="auto"/>
            <w:bottom w:val="none" w:sz="0" w:space="0" w:color="auto"/>
            <w:right w:val="none" w:sz="0" w:space="0" w:color="auto"/>
          </w:divBdr>
          <w:divsChild>
            <w:div w:id="2063401073">
              <w:marLeft w:val="0"/>
              <w:marRight w:val="0"/>
              <w:marTop w:val="0"/>
              <w:marBottom w:val="0"/>
              <w:divBdr>
                <w:top w:val="none" w:sz="0" w:space="0" w:color="auto"/>
                <w:left w:val="none" w:sz="0" w:space="0" w:color="auto"/>
                <w:bottom w:val="none" w:sz="0" w:space="0" w:color="auto"/>
                <w:right w:val="none" w:sz="0" w:space="0" w:color="auto"/>
              </w:divBdr>
              <w:divsChild>
                <w:div w:id="1003321362">
                  <w:marLeft w:val="0"/>
                  <w:marRight w:val="0"/>
                  <w:marTop w:val="0"/>
                  <w:marBottom w:val="0"/>
                  <w:divBdr>
                    <w:top w:val="none" w:sz="0" w:space="0" w:color="auto"/>
                    <w:left w:val="none" w:sz="0" w:space="0" w:color="auto"/>
                    <w:bottom w:val="none" w:sz="0" w:space="0" w:color="auto"/>
                    <w:right w:val="none" w:sz="0" w:space="0" w:color="auto"/>
                  </w:divBdr>
                  <w:divsChild>
                    <w:div w:id="584463802">
                      <w:marLeft w:val="0"/>
                      <w:marRight w:val="0"/>
                      <w:marTop w:val="0"/>
                      <w:marBottom w:val="0"/>
                      <w:divBdr>
                        <w:top w:val="none" w:sz="0" w:space="0" w:color="auto"/>
                        <w:left w:val="none" w:sz="0" w:space="0" w:color="auto"/>
                        <w:bottom w:val="none" w:sz="0" w:space="0" w:color="auto"/>
                        <w:right w:val="none" w:sz="0" w:space="0" w:color="auto"/>
                      </w:divBdr>
                      <w:divsChild>
                        <w:div w:id="1789616412">
                          <w:marLeft w:val="0"/>
                          <w:marRight w:val="0"/>
                          <w:marTop w:val="0"/>
                          <w:marBottom w:val="0"/>
                          <w:divBdr>
                            <w:top w:val="none" w:sz="0" w:space="0" w:color="auto"/>
                            <w:left w:val="none" w:sz="0" w:space="0" w:color="auto"/>
                            <w:bottom w:val="none" w:sz="0" w:space="0" w:color="auto"/>
                            <w:right w:val="none" w:sz="0" w:space="0" w:color="auto"/>
                          </w:divBdr>
                          <w:divsChild>
                            <w:div w:id="63720886">
                              <w:marLeft w:val="0"/>
                              <w:marRight w:val="0"/>
                              <w:marTop w:val="0"/>
                              <w:marBottom w:val="0"/>
                              <w:divBdr>
                                <w:top w:val="none" w:sz="0" w:space="0" w:color="auto"/>
                                <w:left w:val="none" w:sz="0" w:space="0" w:color="auto"/>
                                <w:bottom w:val="none" w:sz="0" w:space="0" w:color="auto"/>
                                <w:right w:val="none" w:sz="0" w:space="0" w:color="auto"/>
                              </w:divBdr>
                              <w:divsChild>
                                <w:div w:id="2091585554">
                                  <w:marLeft w:val="0"/>
                                  <w:marRight w:val="0"/>
                                  <w:marTop w:val="0"/>
                                  <w:marBottom w:val="0"/>
                                  <w:divBdr>
                                    <w:top w:val="none" w:sz="0" w:space="0" w:color="auto"/>
                                    <w:left w:val="none" w:sz="0" w:space="0" w:color="auto"/>
                                    <w:bottom w:val="none" w:sz="0" w:space="0" w:color="auto"/>
                                    <w:right w:val="none" w:sz="0" w:space="0" w:color="auto"/>
                                  </w:divBdr>
                                  <w:divsChild>
                                    <w:div w:id="323359925">
                                      <w:marLeft w:val="60"/>
                                      <w:marRight w:val="0"/>
                                      <w:marTop w:val="0"/>
                                      <w:marBottom w:val="0"/>
                                      <w:divBdr>
                                        <w:top w:val="none" w:sz="0" w:space="0" w:color="auto"/>
                                        <w:left w:val="none" w:sz="0" w:space="0" w:color="auto"/>
                                        <w:bottom w:val="none" w:sz="0" w:space="0" w:color="auto"/>
                                        <w:right w:val="none" w:sz="0" w:space="0" w:color="auto"/>
                                      </w:divBdr>
                                      <w:divsChild>
                                        <w:div w:id="788202827">
                                          <w:marLeft w:val="0"/>
                                          <w:marRight w:val="0"/>
                                          <w:marTop w:val="0"/>
                                          <w:marBottom w:val="0"/>
                                          <w:divBdr>
                                            <w:top w:val="none" w:sz="0" w:space="0" w:color="auto"/>
                                            <w:left w:val="none" w:sz="0" w:space="0" w:color="auto"/>
                                            <w:bottom w:val="none" w:sz="0" w:space="0" w:color="auto"/>
                                            <w:right w:val="none" w:sz="0" w:space="0" w:color="auto"/>
                                          </w:divBdr>
                                          <w:divsChild>
                                            <w:div w:id="502666566">
                                              <w:marLeft w:val="0"/>
                                              <w:marRight w:val="0"/>
                                              <w:marTop w:val="0"/>
                                              <w:marBottom w:val="120"/>
                                              <w:divBdr>
                                                <w:top w:val="single" w:sz="6" w:space="0" w:color="F5F5F5"/>
                                                <w:left w:val="single" w:sz="6" w:space="0" w:color="F5F5F5"/>
                                                <w:bottom w:val="single" w:sz="6" w:space="0" w:color="F5F5F5"/>
                                                <w:right w:val="single" w:sz="6" w:space="0" w:color="F5F5F5"/>
                                              </w:divBdr>
                                              <w:divsChild>
                                                <w:div w:id="837578247">
                                                  <w:marLeft w:val="0"/>
                                                  <w:marRight w:val="0"/>
                                                  <w:marTop w:val="0"/>
                                                  <w:marBottom w:val="0"/>
                                                  <w:divBdr>
                                                    <w:top w:val="none" w:sz="0" w:space="0" w:color="auto"/>
                                                    <w:left w:val="none" w:sz="0" w:space="0" w:color="auto"/>
                                                    <w:bottom w:val="none" w:sz="0" w:space="0" w:color="auto"/>
                                                    <w:right w:val="none" w:sz="0" w:space="0" w:color="auto"/>
                                                  </w:divBdr>
                                                  <w:divsChild>
                                                    <w:div w:id="115903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51410841">
      <w:bodyDiv w:val="1"/>
      <w:marLeft w:val="0"/>
      <w:marRight w:val="0"/>
      <w:marTop w:val="0"/>
      <w:marBottom w:val="0"/>
      <w:divBdr>
        <w:top w:val="none" w:sz="0" w:space="0" w:color="auto"/>
        <w:left w:val="none" w:sz="0" w:space="0" w:color="auto"/>
        <w:bottom w:val="none" w:sz="0" w:space="0" w:color="auto"/>
        <w:right w:val="none" w:sz="0" w:space="0" w:color="auto"/>
      </w:divBdr>
      <w:divsChild>
        <w:div w:id="2073696209">
          <w:marLeft w:val="0"/>
          <w:marRight w:val="0"/>
          <w:marTop w:val="0"/>
          <w:marBottom w:val="0"/>
          <w:divBdr>
            <w:top w:val="none" w:sz="0" w:space="0" w:color="auto"/>
            <w:left w:val="none" w:sz="0" w:space="0" w:color="auto"/>
            <w:bottom w:val="none" w:sz="0" w:space="0" w:color="auto"/>
            <w:right w:val="none" w:sz="0" w:space="0" w:color="auto"/>
          </w:divBdr>
          <w:divsChild>
            <w:div w:id="664629192">
              <w:marLeft w:val="0"/>
              <w:marRight w:val="-4500"/>
              <w:marTop w:val="0"/>
              <w:marBottom w:val="0"/>
              <w:divBdr>
                <w:top w:val="none" w:sz="0" w:space="0" w:color="auto"/>
                <w:left w:val="none" w:sz="0" w:space="0" w:color="auto"/>
                <w:bottom w:val="none" w:sz="0" w:space="0" w:color="auto"/>
                <w:right w:val="none" w:sz="0" w:space="0" w:color="auto"/>
              </w:divBdr>
              <w:divsChild>
                <w:div w:id="1800025703">
                  <w:marLeft w:val="0"/>
                  <w:marRight w:val="4500"/>
                  <w:marTop w:val="0"/>
                  <w:marBottom w:val="0"/>
                  <w:divBdr>
                    <w:top w:val="none" w:sz="0" w:space="0" w:color="auto"/>
                    <w:left w:val="none" w:sz="0" w:space="0" w:color="auto"/>
                    <w:bottom w:val="none" w:sz="0" w:space="0" w:color="auto"/>
                    <w:right w:val="none" w:sz="0" w:space="0" w:color="auto"/>
                  </w:divBdr>
                  <w:divsChild>
                    <w:div w:id="1393238134">
                      <w:marLeft w:val="0"/>
                      <w:marRight w:val="0"/>
                      <w:marTop w:val="0"/>
                      <w:marBottom w:val="0"/>
                      <w:divBdr>
                        <w:top w:val="none" w:sz="0" w:space="0" w:color="auto"/>
                        <w:left w:val="none" w:sz="0" w:space="0" w:color="auto"/>
                        <w:bottom w:val="none" w:sz="0" w:space="0" w:color="auto"/>
                        <w:right w:val="none" w:sz="0" w:space="0" w:color="auto"/>
                      </w:divBdr>
                      <w:divsChild>
                        <w:div w:id="503517627">
                          <w:marLeft w:val="0"/>
                          <w:marRight w:val="0"/>
                          <w:marTop w:val="0"/>
                          <w:marBottom w:val="0"/>
                          <w:divBdr>
                            <w:top w:val="none" w:sz="0" w:space="0" w:color="auto"/>
                            <w:left w:val="none" w:sz="0" w:space="0" w:color="auto"/>
                            <w:bottom w:val="none" w:sz="0" w:space="0" w:color="auto"/>
                            <w:right w:val="none" w:sz="0" w:space="0" w:color="auto"/>
                          </w:divBdr>
                          <w:divsChild>
                            <w:div w:id="234779140">
                              <w:marLeft w:val="0"/>
                              <w:marRight w:val="150"/>
                              <w:marTop w:val="0"/>
                              <w:marBottom w:val="0"/>
                              <w:divBdr>
                                <w:top w:val="none" w:sz="0" w:space="0" w:color="auto"/>
                                <w:left w:val="none" w:sz="0" w:space="0" w:color="auto"/>
                                <w:bottom w:val="none" w:sz="0" w:space="0" w:color="auto"/>
                                <w:right w:val="none" w:sz="0" w:space="0" w:color="auto"/>
                              </w:divBdr>
                              <w:divsChild>
                                <w:div w:id="177041933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9708047">
      <w:bodyDiv w:val="1"/>
      <w:marLeft w:val="0"/>
      <w:marRight w:val="0"/>
      <w:marTop w:val="0"/>
      <w:marBottom w:val="0"/>
      <w:divBdr>
        <w:top w:val="none" w:sz="0" w:space="0" w:color="auto"/>
        <w:left w:val="none" w:sz="0" w:space="0" w:color="auto"/>
        <w:bottom w:val="none" w:sz="0" w:space="0" w:color="auto"/>
        <w:right w:val="none" w:sz="0" w:space="0" w:color="auto"/>
      </w:divBdr>
      <w:divsChild>
        <w:div w:id="1839300258">
          <w:marLeft w:val="0"/>
          <w:marRight w:val="0"/>
          <w:marTop w:val="0"/>
          <w:marBottom w:val="0"/>
          <w:divBdr>
            <w:top w:val="none" w:sz="0" w:space="0" w:color="auto"/>
            <w:left w:val="none" w:sz="0" w:space="0" w:color="auto"/>
            <w:bottom w:val="none" w:sz="0" w:space="0" w:color="auto"/>
            <w:right w:val="none" w:sz="0" w:space="0" w:color="auto"/>
          </w:divBdr>
          <w:divsChild>
            <w:div w:id="1554268097">
              <w:marLeft w:val="0"/>
              <w:marRight w:val="0"/>
              <w:marTop w:val="0"/>
              <w:marBottom w:val="0"/>
              <w:divBdr>
                <w:top w:val="none" w:sz="0" w:space="0" w:color="auto"/>
                <w:left w:val="none" w:sz="0" w:space="0" w:color="auto"/>
                <w:bottom w:val="none" w:sz="0" w:space="0" w:color="auto"/>
                <w:right w:val="none" w:sz="0" w:space="0" w:color="auto"/>
              </w:divBdr>
              <w:divsChild>
                <w:div w:id="1544636056">
                  <w:marLeft w:val="0"/>
                  <w:marRight w:val="0"/>
                  <w:marTop w:val="0"/>
                  <w:marBottom w:val="0"/>
                  <w:divBdr>
                    <w:top w:val="none" w:sz="0" w:space="0" w:color="auto"/>
                    <w:left w:val="none" w:sz="0" w:space="0" w:color="auto"/>
                    <w:bottom w:val="none" w:sz="0" w:space="0" w:color="auto"/>
                    <w:right w:val="none" w:sz="0" w:space="0" w:color="auto"/>
                  </w:divBdr>
                  <w:divsChild>
                    <w:div w:id="237635914">
                      <w:marLeft w:val="0"/>
                      <w:marRight w:val="0"/>
                      <w:marTop w:val="0"/>
                      <w:marBottom w:val="0"/>
                      <w:divBdr>
                        <w:top w:val="none" w:sz="0" w:space="0" w:color="auto"/>
                        <w:left w:val="none" w:sz="0" w:space="0" w:color="auto"/>
                        <w:bottom w:val="none" w:sz="0" w:space="0" w:color="auto"/>
                        <w:right w:val="none" w:sz="0" w:space="0" w:color="auto"/>
                      </w:divBdr>
                      <w:divsChild>
                        <w:div w:id="1731422529">
                          <w:marLeft w:val="0"/>
                          <w:marRight w:val="0"/>
                          <w:marTop w:val="0"/>
                          <w:marBottom w:val="0"/>
                          <w:divBdr>
                            <w:top w:val="none" w:sz="0" w:space="0" w:color="auto"/>
                            <w:left w:val="none" w:sz="0" w:space="0" w:color="auto"/>
                            <w:bottom w:val="none" w:sz="0" w:space="0" w:color="auto"/>
                            <w:right w:val="none" w:sz="0" w:space="0" w:color="auto"/>
                          </w:divBdr>
                          <w:divsChild>
                            <w:div w:id="603003218">
                              <w:marLeft w:val="0"/>
                              <w:marRight w:val="0"/>
                              <w:marTop w:val="0"/>
                              <w:marBottom w:val="0"/>
                              <w:divBdr>
                                <w:top w:val="none" w:sz="0" w:space="0" w:color="auto"/>
                                <w:left w:val="none" w:sz="0" w:space="0" w:color="auto"/>
                                <w:bottom w:val="none" w:sz="0" w:space="0" w:color="auto"/>
                                <w:right w:val="none" w:sz="0" w:space="0" w:color="auto"/>
                              </w:divBdr>
                              <w:divsChild>
                                <w:div w:id="14623554">
                                  <w:marLeft w:val="0"/>
                                  <w:marRight w:val="0"/>
                                  <w:marTop w:val="0"/>
                                  <w:marBottom w:val="0"/>
                                  <w:divBdr>
                                    <w:top w:val="none" w:sz="0" w:space="0" w:color="auto"/>
                                    <w:left w:val="none" w:sz="0" w:space="0" w:color="auto"/>
                                    <w:bottom w:val="none" w:sz="0" w:space="0" w:color="auto"/>
                                    <w:right w:val="none" w:sz="0" w:space="0" w:color="auto"/>
                                  </w:divBdr>
                                  <w:divsChild>
                                    <w:div w:id="367266827">
                                      <w:marLeft w:val="60"/>
                                      <w:marRight w:val="0"/>
                                      <w:marTop w:val="0"/>
                                      <w:marBottom w:val="0"/>
                                      <w:divBdr>
                                        <w:top w:val="none" w:sz="0" w:space="0" w:color="auto"/>
                                        <w:left w:val="none" w:sz="0" w:space="0" w:color="auto"/>
                                        <w:bottom w:val="none" w:sz="0" w:space="0" w:color="auto"/>
                                        <w:right w:val="none" w:sz="0" w:space="0" w:color="auto"/>
                                      </w:divBdr>
                                      <w:divsChild>
                                        <w:div w:id="957445719">
                                          <w:marLeft w:val="0"/>
                                          <w:marRight w:val="0"/>
                                          <w:marTop w:val="0"/>
                                          <w:marBottom w:val="0"/>
                                          <w:divBdr>
                                            <w:top w:val="none" w:sz="0" w:space="0" w:color="auto"/>
                                            <w:left w:val="none" w:sz="0" w:space="0" w:color="auto"/>
                                            <w:bottom w:val="none" w:sz="0" w:space="0" w:color="auto"/>
                                            <w:right w:val="none" w:sz="0" w:space="0" w:color="auto"/>
                                          </w:divBdr>
                                          <w:divsChild>
                                            <w:div w:id="1382904127">
                                              <w:marLeft w:val="0"/>
                                              <w:marRight w:val="0"/>
                                              <w:marTop w:val="0"/>
                                              <w:marBottom w:val="120"/>
                                              <w:divBdr>
                                                <w:top w:val="single" w:sz="6" w:space="0" w:color="F5F5F5"/>
                                                <w:left w:val="single" w:sz="6" w:space="0" w:color="F5F5F5"/>
                                                <w:bottom w:val="single" w:sz="6" w:space="0" w:color="F5F5F5"/>
                                                <w:right w:val="single" w:sz="6" w:space="0" w:color="F5F5F5"/>
                                              </w:divBdr>
                                              <w:divsChild>
                                                <w:div w:id="1539007817">
                                                  <w:marLeft w:val="0"/>
                                                  <w:marRight w:val="0"/>
                                                  <w:marTop w:val="0"/>
                                                  <w:marBottom w:val="0"/>
                                                  <w:divBdr>
                                                    <w:top w:val="none" w:sz="0" w:space="0" w:color="auto"/>
                                                    <w:left w:val="none" w:sz="0" w:space="0" w:color="auto"/>
                                                    <w:bottom w:val="none" w:sz="0" w:space="0" w:color="auto"/>
                                                    <w:right w:val="none" w:sz="0" w:space="0" w:color="auto"/>
                                                  </w:divBdr>
                                                  <w:divsChild>
                                                    <w:div w:id="4379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93695477">
      <w:bodyDiv w:val="1"/>
      <w:marLeft w:val="0"/>
      <w:marRight w:val="0"/>
      <w:marTop w:val="0"/>
      <w:marBottom w:val="0"/>
      <w:divBdr>
        <w:top w:val="none" w:sz="0" w:space="0" w:color="auto"/>
        <w:left w:val="none" w:sz="0" w:space="0" w:color="auto"/>
        <w:bottom w:val="none" w:sz="0" w:space="0" w:color="auto"/>
        <w:right w:val="none" w:sz="0" w:space="0" w:color="auto"/>
      </w:divBdr>
      <w:divsChild>
        <w:div w:id="1796290576">
          <w:marLeft w:val="0"/>
          <w:marRight w:val="0"/>
          <w:marTop w:val="0"/>
          <w:marBottom w:val="0"/>
          <w:divBdr>
            <w:top w:val="none" w:sz="0" w:space="0" w:color="auto"/>
            <w:left w:val="none" w:sz="0" w:space="0" w:color="auto"/>
            <w:bottom w:val="none" w:sz="0" w:space="0" w:color="auto"/>
            <w:right w:val="none" w:sz="0" w:space="0" w:color="auto"/>
          </w:divBdr>
          <w:divsChild>
            <w:div w:id="2111972878">
              <w:marLeft w:val="0"/>
              <w:marRight w:val="-4500"/>
              <w:marTop w:val="0"/>
              <w:marBottom w:val="0"/>
              <w:divBdr>
                <w:top w:val="none" w:sz="0" w:space="0" w:color="auto"/>
                <w:left w:val="none" w:sz="0" w:space="0" w:color="auto"/>
                <w:bottom w:val="none" w:sz="0" w:space="0" w:color="auto"/>
                <w:right w:val="none" w:sz="0" w:space="0" w:color="auto"/>
              </w:divBdr>
              <w:divsChild>
                <w:div w:id="1079644468">
                  <w:marLeft w:val="0"/>
                  <w:marRight w:val="4500"/>
                  <w:marTop w:val="0"/>
                  <w:marBottom w:val="0"/>
                  <w:divBdr>
                    <w:top w:val="none" w:sz="0" w:space="0" w:color="auto"/>
                    <w:left w:val="none" w:sz="0" w:space="0" w:color="auto"/>
                    <w:bottom w:val="none" w:sz="0" w:space="0" w:color="auto"/>
                    <w:right w:val="none" w:sz="0" w:space="0" w:color="auto"/>
                  </w:divBdr>
                  <w:divsChild>
                    <w:div w:id="1443960962">
                      <w:marLeft w:val="0"/>
                      <w:marRight w:val="0"/>
                      <w:marTop w:val="0"/>
                      <w:marBottom w:val="0"/>
                      <w:divBdr>
                        <w:top w:val="none" w:sz="0" w:space="0" w:color="auto"/>
                        <w:left w:val="none" w:sz="0" w:space="0" w:color="auto"/>
                        <w:bottom w:val="none" w:sz="0" w:space="0" w:color="auto"/>
                        <w:right w:val="none" w:sz="0" w:space="0" w:color="auto"/>
                      </w:divBdr>
                      <w:divsChild>
                        <w:div w:id="863176733">
                          <w:marLeft w:val="0"/>
                          <w:marRight w:val="0"/>
                          <w:marTop w:val="0"/>
                          <w:marBottom w:val="0"/>
                          <w:divBdr>
                            <w:top w:val="none" w:sz="0" w:space="0" w:color="auto"/>
                            <w:left w:val="none" w:sz="0" w:space="0" w:color="auto"/>
                            <w:bottom w:val="none" w:sz="0" w:space="0" w:color="auto"/>
                            <w:right w:val="none" w:sz="0" w:space="0" w:color="auto"/>
                          </w:divBdr>
                          <w:divsChild>
                            <w:div w:id="1892107283">
                              <w:marLeft w:val="0"/>
                              <w:marRight w:val="150"/>
                              <w:marTop w:val="0"/>
                              <w:marBottom w:val="0"/>
                              <w:divBdr>
                                <w:top w:val="none" w:sz="0" w:space="0" w:color="auto"/>
                                <w:left w:val="none" w:sz="0" w:space="0" w:color="auto"/>
                                <w:bottom w:val="none" w:sz="0" w:space="0" w:color="auto"/>
                                <w:right w:val="none" w:sz="0" w:space="0" w:color="auto"/>
                              </w:divBdr>
                              <w:divsChild>
                                <w:div w:id="36564166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3598627">
      <w:bodyDiv w:val="1"/>
      <w:marLeft w:val="0"/>
      <w:marRight w:val="0"/>
      <w:marTop w:val="0"/>
      <w:marBottom w:val="0"/>
      <w:divBdr>
        <w:top w:val="none" w:sz="0" w:space="0" w:color="auto"/>
        <w:left w:val="none" w:sz="0" w:space="0" w:color="auto"/>
        <w:bottom w:val="none" w:sz="0" w:space="0" w:color="auto"/>
        <w:right w:val="none" w:sz="0" w:space="0" w:color="auto"/>
      </w:divBdr>
      <w:divsChild>
        <w:div w:id="1053238543">
          <w:marLeft w:val="0"/>
          <w:marRight w:val="0"/>
          <w:marTop w:val="0"/>
          <w:marBottom w:val="0"/>
          <w:divBdr>
            <w:top w:val="none" w:sz="0" w:space="0" w:color="auto"/>
            <w:left w:val="none" w:sz="0" w:space="0" w:color="auto"/>
            <w:bottom w:val="none" w:sz="0" w:space="0" w:color="auto"/>
            <w:right w:val="none" w:sz="0" w:space="0" w:color="auto"/>
          </w:divBdr>
          <w:divsChild>
            <w:div w:id="1448625292">
              <w:marLeft w:val="0"/>
              <w:marRight w:val="0"/>
              <w:marTop w:val="0"/>
              <w:marBottom w:val="0"/>
              <w:divBdr>
                <w:top w:val="none" w:sz="0" w:space="0" w:color="auto"/>
                <w:left w:val="none" w:sz="0" w:space="0" w:color="auto"/>
                <w:bottom w:val="none" w:sz="0" w:space="0" w:color="auto"/>
                <w:right w:val="none" w:sz="0" w:space="0" w:color="auto"/>
              </w:divBdr>
              <w:divsChild>
                <w:div w:id="2045787436">
                  <w:marLeft w:val="0"/>
                  <w:marRight w:val="0"/>
                  <w:marTop w:val="0"/>
                  <w:marBottom w:val="0"/>
                  <w:divBdr>
                    <w:top w:val="none" w:sz="0" w:space="0" w:color="auto"/>
                    <w:left w:val="none" w:sz="0" w:space="0" w:color="auto"/>
                    <w:bottom w:val="none" w:sz="0" w:space="0" w:color="auto"/>
                    <w:right w:val="none" w:sz="0" w:space="0" w:color="auto"/>
                  </w:divBdr>
                  <w:divsChild>
                    <w:div w:id="1638297334">
                      <w:marLeft w:val="0"/>
                      <w:marRight w:val="0"/>
                      <w:marTop w:val="0"/>
                      <w:marBottom w:val="0"/>
                      <w:divBdr>
                        <w:top w:val="none" w:sz="0" w:space="0" w:color="auto"/>
                        <w:left w:val="none" w:sz="0" w:space="0" w:color="auto"/>
                        <w:bottom w:val="none" w:sz="0" w:space="0" w:color="auto"/>
                        <w:right w:val="none" w:sz="0" w:space="0" w:color="auto"/>
                      </w:divBdr>
                      <w:divsChild>
                        <w:div w:id="1095250093">
                          <w:marLeft w:val="0"/>
                          <w:marRight w:val="0"/>
                          <w:marTop w:val="0"/>
                          <w:marBottom w:val="0"/>
                          <w:divBdr>
                            <w:top w:val="none" w:sz="0" w:space="0" w:color="auto"/>
                            <w:left w:val="none" w:sz="0" w:space="0" w:color="auto"/>
                            <w:bottom w:val="none" w:sz="0" w:space="0" w:color="auto"/>
                            <w:right w:val="none" w:sz="0" w:space="0" w:color="auto"/>
                          </w:divBdr>
                          <w:divsChild>
                            <w:div w:id="164322722">
                              <w:marLeft w:val="0"/>
                              <w:marRight w:val="0"/>
                              <w:marTop w:val="0"/>
                              <w:marBottom w:val="0"/>
                              <w:divBdr>
                                <w:top w:val="none" w:sz="0" w:space="0" w:color="auto"/>
                                <w:left w:val="none" w:sz="0" w:space="0" w:color="auto"/>
                                <w:bottom w:val="none" w:sz="0" w:space="0" w:color="auto"/>
                                <w:right w:val="none" w:sz="0" w:space="0" w:color="auto"/>
                              </w:divBdr>
                              <w:divsChild>
                                <w:div w:id="113793991">
                                  <w:marLeft w:val="0"/>
                                  <w:marRight w:val="0"/>
                                  <w:marTop w:val="0"/>
                                  <w:marBottom w:val="0"/>
                                  <w:divBdr>
                                    <w:top w:val="none" w:sz="0" w:space="0" w:color="auto"/>
                                    <w:left w:val="none" w:sz="0" w:space="0" w:color="auto"/>
                                    <w:bottom w:val="none" w:sz="0" w:space="0" w:color="auto"/>
                                    <w:right w:val="none" w:sz="0" w:space="0" w:color="auto"/>
                                  </w:divBdr>
                                  <w:divsChild>
                                    <w:div w:id="846869681">
                                      <w:marLeft w:val="60"/>
                                      <w:marRight w:val="0"/>
                                      <w:marTop w:val="0"/>
                                      <w:marBottom w:val="0"/>
                                      <w:divBdr>
                                        <w:top w:val="none" w:sz="0" w:space="0" w:color="auto"/>
                                        <w:left w:val="none" w:sz="0" w:space="0" w:color="auto"/>
                                        <w:bottom w:val="none" w:sz="0" w:space="0" w:color="auto"/>
                                        <w:right w:val="none" w:sz="0" w:space="0" w:color="auto"/>
                                      </w:divBdr>
                                      <w:divsChild>
                                        <w:div w:id="631012902">
                                          <w:marLeft w:val="0"/>
                                          <w:marRight w:val="0"/>
                                          <w:marTop w:val="0"/>
                                          <w:marBottom w:val="0"/>
                                          <w:divBdr>
                                            <w:top w:val="none" w:sz="0" w:space="0" w:color="auto"/>
                                            <w:left w:val="none" w:sz="0" w:space="0" w:color="auto"/>
                                            <w:bottom w:val="none" w:sz="0" w:space="0" w:color="auto"/>
                                            <w:right w:val="none" w:sz="0" w:space="0" w:color="auto"/>
                                          </w:divBdr>
                                          <w:divsChild>
                                            <w:div w:id="631011541">
                                              <w:marLeft w:val="0"/>
                                              <w:marRight w:val="0"/>
                                              <w:marTop w:val="0"/>
                                              <w:marBottom w:val="120"/>
                                              <w:divBdr>
                                                <w:top w:val="single" w:sz="6" w:space="0" w:color="F5F5F5"/>
                                                <w:left w:val="single" w:sz="6" w:space="0" w:color="F5F5F5"/>
                                                <w:bottom w:val="single" w:sz="6" w:space="0" w:color="F5F5F5"/>
                                                <w:right w:val="single" w:sz="6" w:space="0" w:color="F5F5F5"/>
                                              </w:divBdr>
                                              <w:divsChild>
                                                <w:div w:id="1381783989">
                                                  <w:marLeft w:val="0"/>
                                                  <w:marRight w:val="0"/>
                                                  <w:marTop w:val="0"/>
                                                  <w:marBottom w:val="0"/>
                                                  <w:divBdr>
                                                    <w:top w:val="none" w:sz="0" w:space="0" w:color="auto"/>
                                                    <w:left w:val="none" w:sz="0" w:space="0" w:color="auto"/>
                                                    <w:bottom w:val="none" w:sz="0" w:space="0" w:color="auto"/>
                                                    <w:right w:val="none" w:sz="0" w:space="0" w:color="auto"/>
                                                  </w:divBdr>
                                                  <w:divsChild>
                                                    <w:div w:id="122417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27614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cgit.freedesktop.org/mesa/drm/"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gi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kernel.org/doc/html/v5.10/index.html"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dri.freedesktop.org/wiki/" TargetMode="External"/></Relationships>
</file>

<file path=word/_rels/footer1.xml.rels><?xml version="1.0" encoding="UTF-8" standalone="yes"?>
<Relationships xmlns="http://schemas.openxmlformats.org/package/2006/relationships"><Relationship Id="rId2" Type="http://schemas.openxmlformats.org/officeDocument/2006/relationships/image" Target="file:///C:\Documents%20and%20Settings\b1900078\My%20Documents\&#12525;&#12468;\renesas_anf_blue.emf" TargetMode="External"/><Relationship Id="rId1" Type="http://schemas.openxmlformats.org/officeDocument/2006/relationships/image" Target="media/image2.emf"/></Relationships>
</file>

<file path=word/_rels/footer2.xml.rels><?xml version="1.0" encoding="UTF-8" standalone="yes"?>
<Relationships xmlns="http://schemas.openxmlformats.org/package/2006/relationships"><Relationship Id="rId2" Type="http://schemas.openxmlformats.org/officeDocument/2006/relationships/image" Target="file:///C:\Documents%20and%20Settings\b1900078\My%20Documents\&#12525;&#12468;\renesas_anf_blue.emf" TargetMode="External"/><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2" Type="http://schemas.openxmlformats.org/officeDocument/2006/relationships/image" Target="file:///C:\Users\b1900215\Desktop\AN_e0800\renesas_an_blue.emf" TargetMode="External"/><Relationship Id="rId1" Type="http://schemas.openxmlformats.org/officeDocument/2006/relationships/image" Target="media/image3.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0E08B0E47AA8B499741AD1DB1EC77AB" ma:contentTypeVersion="14" ma:contentTypeDescription="Create a new document." ma:contentTypeScope="" ma:versionID="eadf7d9bd241563d83c1c9e04dbddb42">
  <xsd:schema xmlns:xsd="http://www.w3.org/2001/XMLSchema" xmlns:xs="http://www.w3.org/2001/XMLSchema" xmlns:p="http://schemas.microsoft.com/office/2006/metadata/properties" xmlns:ns2="1492f413-4a9d-4f08-bc25-56483f53bae1" xmlns:ns3="c00ac192-0740-45a5-a1c0-1c36b976cb30" targetNamespace="http://schemas.microsoft.com/office/2006/metadata/properties" ma:root="true" ma:fieldsID="a869f7798c06e2539b0a8b627e9e2ff8" ns2:_="" ns3:_="">
    <xsd:import namespace="1492f413-4a9d-4f08-bc25-56483f53bae1"/>
    <xsd:import namespace="c00ac192-0740-45a5-a1c0-1c36b976cb30"/>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Location" minOccurs="0"/>
                <xsd:element ref="ns2:MediaServiceDateTaken" minOccurs="0"/>
                <xsd:element ref="ns3:SharedWithUsers" minOccurs="0"/>
                <xsd:element ref="ns3:SharedWithDetails" minOccurs="0"/>
                <xsd:element ref="ns2:MediaServiceOCR" minOccurs="0"/>
                <xsd:element ref="ns2:MediaServiceObjectDetectorVersions" minOccurs="0"/>
                <xsd:element ref="ns2: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92f413-4a9d-4f08-bc25-56483f53ba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631f0850-98f7-4372-8aa8-4aaf7edce829"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dexed="true" ma:internalName="MediaServiceLocation"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Date" ma:index="21" nillable="true" ma:displayName="Date" ma:format="DateOnly" ma:internalName="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00ac192-0740-45a5-a1c0-1c36b976cb30"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88c5245-46f4-4701-b348-a0e54669727d}" ma:internalName="TaxCatchAll" ma:showField="CatchAllData" ma:web="c00ac192-0740-45a5-a1c0-1c36b976cb30">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ate xmlns="1492f413-4a9d-4f08-bc25-56483f53bae1" xsi:nil="true"/>
    <TaxCatchAll xmlns="c00ac192-0740-45a5-a1c0-1c36b976cb30" xsi:nil="true"/>
    <lcf76f155ced4ddcb4097134ff3c332f xmlns="1492f413-4a9d-4f08-bc25-56483f53bae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B7AE469-CED0-4AAF-90B5-FB50D7A947F9}">
  <ds:schemaRefs>
    <ds:schemaRef ds:uri="http://schemas.openxmlformats.org/officeDocument/2006/bibliography"/>
  </ds:schemaRefs>
</ds:datastoreItem>
</file>

<file path=customXml/itemProps2.xml><?xml version="1.0" encoding="utf-8"?>
<ds:datastoreItem xmlns:ds="http://schemas.openxmlformats.org/officeDocument/2006/customXml" ds:itemID="{F3EF307A-FFFB-44BF-AF3F-9349511190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92f413-4a9d-4f08-bc25-56483f53bae1"/>
    <ds:schemaRef ds:uri="c00ac192-0740-45a5-a1c0-1c36b976cb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8187A77-6138-4D42-99DC-FA956E9C8EA2}">
  <ds:schemaRefs>
    <ds:schemaRef ds:uri="http://schemas.microsoft.com/sharepoint/v3/contenttype/forms"/>
  </ds:schemaRefs>
</ds:datastoreItem>
</file>

<file path=customXml/itemProps4.xml><?xml version="1.0" encoding="utf-8"?>
<ds:datastoreItem xmlns:ds="http://schemas.openxmlformats.org/officeDocument/2006/customXml" ds:itemID="{B29BAA8F-A128-48CA-8BDA-38D1DB437A9C}">
  <ds:schemaRefs>
    <ds:schemaRef ds:uri="http://purl.org/dc/elements/1.1/"/>
    <ds:schemaRef ds:uri="http://schemas.openxmlformats.org/package/2006/metadata/core-properties"/>
    <ds:schemaRef ds:uri="http://purl.org/dc/dcmitype/"/>
    <ds:schemaRef ds:uri="c00ac192-0740-45a5-a1c0-1c36b976cb30"/>
    <ds:schemaRef ds:uri="http://purl.org/dc/terms/"/>
    <ds:schemaRef ds:uri="1492f413-4a9d-4f08-bc25-56483f53bae1"/>
    <ds:schemaRef ds:uri="http://schemas.microsoft.com/office/2006/documentManagement/types"/>
    <ds:schemaRef ds:uri="http://schemas.microsoft.com/office/infopath/2007/PartnerControl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5660</Words>
  <Characters>32262</Characters>
  <Application>Microsoft Office Word</Application>
  <DocSecurity>0</DocSecurity>
  <Lines>268</Lines>
  <Paragraphs>75</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Linux Interface Specification Device Driver Display</vt:lpstr>
      <vt:lpstr>Linux Interface Specification Device Driver Display</vt:lpstr>
    </vt:vector>
  </TitlesOfParts>
  <LinksUpToDate>false</LinksUpToDate>
  <CharactersWithSpaces>37847</CharactersWithSpaces>
  <SharedDoc>false</SharedDoc>
  <HLinks>
    <vt:vector size="18" baseType="variant">
      <vt:variant>
        <vt:i4>821375114</vt:i4>
      </vt:variant>
      <vt:variant>
        <vt:i4>-1</vt:i4>
      </vt:variant>
      <vt:variant>
        <vt:i4>1070</vt:i4>
      </vt:variant>
      <vt:variant>
        <vt:i4>1</vt:i4>
      </vt:variant>
      <vt:variant>
        <vt:lpwstr>C:\Documents and Settings\b1900078\My Documents\ロゴ\renesas_anf_blue.emf</vt:lpwstr>
      </vt:variant>
      <vt:variant>
        <vt:lpwstr/>
      </vt:variant>
      <vt:variant>
        <vt:i4>821375114</vt:i4>
      </vt:variant>
      <vt:variant>
        <vt:i4>-1</vt:i4>
      </vt:variant>
      <vt:variant>
        <vt:i4>1071</vt:i4>
      </vt:variant>
      <vt:variant>
        <vt:i4>1</vt:i4>
      </vt:variant>
      <vt:variant>
        <vt:lpwstr>C:\Documents and Settings\b1900078\My Documents\ロゴ\renesas_anf_blue.emf</vt:lpwstr>
      </vt:variant>
      <vt:variant>
        <vt:lpwstr/>
      </vt:variant>
      <vt:variant>
        <vt:i4>4784145</vt:i4>
      </vt:variant>
      <vt:variant>
        <vt:i4>-1</vt:i4>
      </vt:variant>
      <vt:variant>
        <vt:i4>1072</vt:i4>
      </vt:variant>
      <vt:variant>
        <vt:i4>1</vt:i4>
      </vt:variant>
      <vt:variant>
        <vt:lpwstr>C:\Users\b1900215\Desktop\AN_e0800\renesas_an_blue.emf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Linux Interface Specification Device Driver Display</dc:title>
  <dc:subject/>
  <dc:creator/>
  <cp:keywords/>
  <dc:description>Dec. 25, 2023</dc:description>
  <cp:lastModifiedBy/>
  <cp:revision>1</cp:revision>
  <cp:lastPrinted>2010-03-30T01:11:00Z</cp:lastPrinted>
  <dcterms:created xsi:type="dcterms:W3CDTF">2020-04-21T08:59:00Z</dcterms:created>
  <dcterms:modified xsi:type="dcterms:W3CDTF">2023-12-15T03:01:00Z</dcterms:modified>
  <cp:category>Rev.3.1.0</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1433241178</vt:i4>
  </property>
  <property fmtid="{D5CDD505-2E9C-101B-9397-08002B2CF9AE}" pid="3" name="ContentTypeId">
    <vt:lpwstr>0x01010070E08B0E47AA8B499741AD1DB1EC77AB</vt:lpwstr>
  </property>
</Properties>
</file>