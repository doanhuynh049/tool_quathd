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81A" w14:textId="02A584EA" w:rsidR="009E0F01" w:rsidRPr="0092292F" w:rsidRDefault="009E0F01" w:rsidP="009E0F01">
      <w:pPr>
        <w:pStyle w:val="Heading1"/>
      </w:pPr>
      <w:r w:rsidRPr="0092292F">
        <w:t xml:space="preserve"> </w:t>
      </w:r>
      <w:r w:rsidR="00C40533">
        <w:t>Introduction</w:t>
      </w:r>
    </w:p>
    <w:p w14:paraId="78AE681C" w14:textId="133861F5" w:rsidR="002B54E1" w:rsidRDefault="00F6335A" w:rsidP="002B54E1">
      <w:pPr>
        <w:rPr>
          <w:lang w:eastAsia="ja-JP"/>
        </w:rPr>
      </w:pPr>
      <w:r>
        <w:rPr>
          <w:lang w:eastAsia="ja-JP"/>
        </w:rPr>
        <w:t>This manual explains the package construction of Memory Manager for Linux and restrictions of the current release.</w:t>
      </w:r>
    </w:p>
    <w:p w14:paraId="78AE681D" w14:textId="77777777" w:rsidR="00A8277C" w:rsidRDefault="00A8277C" w:rsidP="002B54E1">
      <w:pPr>
        <w:rPr>
          <w:lang w:eastAsia="ja-JP"/>
        </w:rPr>
      </w:pPr>
    </w:p>
    <w:p w14:paraId="1539E885" w14:textId="5A2178F2" w:rsidR="00F6335A" w:rsidRDefault="00F6335A" w:rsidP="00F6335A">
      <w:pPr>
        <w:widowControl w:val="0"/>
        <w:overflowPunct/>
        <w:spacing w:after="0"/>
        <w:textAlignment w:val="auto"/>
        <w:rPr>
          <w:lang w:eastAsia="ja-JP"/>
        </w:rPr>
      </w:pPr>
      <w:r>
        <w:rPr>
          <w:lang w:eastAsia="ja-JP"/>
        </w:rPr>
        <w:t>This software is provided based on the GNU General Public License (GPLv2), MIT License.</w:t>
      </w:r>
    </w:p>
    <w:p w14:paraId="7512B4BD" w14:textId="3E288326" w:rsidR="00F6335A" w:rsidRDefault="00F6335A" w:rsidP="00F6335A">
      <w:pPr>
        <w:rPr>
          <w:lang w:eastAsia="ja-JP"/>
        </w:rPr>
      </w:pPr>
      <w:r>
        <w:rPr>
          <w:lang w:eastAsia="ja-JP"/>
        </w:rPr>
        <w:t>Please handle this software according to the conditions of each license.</w:t>
      </w:r>
    </w:p>
    <w:p w14:paraId="78AE6824" w14:textId="02200DF6" w:rsidR="00F6335A" w:rsidRDefault="00F6335A">
      <w:pPr>
        <w:overflowPunct/>
        <w:autoSpaceDE/>
        <w:autoSpaceDN/>
        <w:adjustRightInd/>
        <w:textAlignment w:val="auto"/>
        <w:rPr>
          <w:lang w:eastAsia="ja-JP"/>
        </w:rPr>
      </w:pPr>
      <w:r>
        <w:rPr>
          <w:lang w:eastAsia="ja-JP"/>
        </w:rPr>
        <w:br w:type="page"/>
      </w:r>
    </w:p>
    <w:p w14:paraId="66322E00" w14:textId="556EA0DC" w:rsidR="00F6335A" w:rsidRPr="0092292F" w:rsidRDefault="001137B5" w:rsidP="00F6335A">
      <w:pPr>
        <w:pStyle w:val="Heading1"/>
      </w:pPr>
      <w:r>
        <w:lastRenderedPageBreak/>
        <w:t xml:space="preserve"> </w:t>
      </w:r>
      <w:r w:rsidR="00F6335A">
        <w:t>List of Memory Manager Software Contents</w:t>
      </w:r>
    </w:p>
    <w:p w14:paraId="22C4414E" w14:textId="13C69304" w:rsidR="002B54E1" w:rsidRDefault="00F6335A" w:rsidP="002B54E1">
      <w:pPr>
        <w:rPr>
          <w:lang w:eastAsia="ja-JP"/>
        </w:rPr>
      </w:pPr>
      <w:r>
        <w:rPr>
          <w:lang w:eastAsia="ja-JP"/>
        </w:rPr>
        <w:t>The following is included in this software.</w:t>
      </w:r>
    </w:p>
    <w:p w14:paraId="5CAA7E92" w14:textId="77777777" w:rsidR="00F6335A" w:rsidRDefault="00F6335A" w:rsidP="002B54E1">
      <w:pPr>
        <w:rPr>
          <w:lang w:eastAsia="ja-JP"/>
        </w:rPr>
      </w:pPr>
    </w:p>
    <w:p w14:paraId="18F7ADC4" w14:textId="71383165" w:rsidR="0054065D" w:rsidRPr="0092292F" w:rsidRDefault="0054065D" w:rsidP="0054065D">
      <w:pPr>
        <w:pStyle w:val="Heading2"/>
        <w:rPr>
          <w:lang w:eastAsia="ja-JP"/>
        </w:rPr>
      </w:pPr>
      <w:r>
        <w:rPr>
          <w:lang w:eastAsia="ja-JP"/>
        </w:rPr>
        <w:t>Software (Hosted in github.com)</w:t>
      </w:r>
    </w:p>
    <w:p w14:paraId="599A8BF2" w14:textId="77777777" w:rsidR="0054065D" w:rsidRPr="0054065D" w:rsidRDefault="0054065D" w:rsidP="002B54E1">
      <w:pPr>
        <w:rPr>
          <w:lang w:eastAsia="ja-JP"/>
        </w:rPr>
      </w:pPr>
    </w:p>
    <w:tbl>
      <w:tblPr>
        <w:tblStyle w:val="TableGrid"/>
        <w:tblW w:w="9715" w:type="dxa"/>
        <w:tblLayout w:type="fixed"/>
        <w:tblLook w:val="04A0" w:firstRow="1" w:lastRow="0" w:firstColumn="1" w:lastColumn="0" w:noHBand="0" w:noVBand="1"/>
      </w:tblPr>
      <w:tblGrid>
        <w:gridCol w:w="511"/>
        <w:gridCol w:w="1734"/>
        <w:gridCol w:w="5760"/>
        <w:gridCol w:w="1710"/>
      </w:tblGrid>
      <w:tr w:rsidR="0054065D" w14:paraId="2D80B2DC" w14:textId="5E024580" w:rsidTr="000946E0">
        <w:tc>
          <w:tcPr>
            <w:tcW w:w="511" w:type="dxa"/>
            <w:tcBorders>
              <w:bottom w:val="double" w:sz="4" w:space="0" w:color="auto"/>
            </w:tcBorders>
            <w:shd w:val="clear" w:color="auto" w:fill="BFBFBF" w:themeFill="background1" w:themeFillShade="BF"/>
          </w:tcPr>
          <w:p w14:paraId="08DD6E1D" w14:textId="6E5057AF" w:rsidR="0054065D" w:rsidRPr="00A06225" w:rsidRDefault="0054065D" w:rsidP="002B54E1">
            <w:pPr>
              <w:rPr>
                <w:b/>
                <w:lang w:eastAsia="ja-JP"/>
              </w:rPr>
            </w:pPr>
            <w:r w:rsidRPr="00A06225">
              <w:rPr>
                <w:rFonts w:hint="eastAsia"/>
                <w:b/>
                <w:lang w:eastAsia="ja-JP"/>
              </w:rPr>
              <w:t>No.</w:t>
            </w:r>
          </w:p>
        </w:tc>
        <w:tc>
          <w:tcPr>
            <w:tcW w:w="1734" w:type="dxa"/>
            <w:tcBorders>
              <w:bottom w:val="double" w:sz="4" w:space="0" w:color="auto"/>
            </w:tcBorders>
            <w:shd w:val="clear" w:color="auto" w:fill="BFBFBF" w:themeFill="background1" w:themeFillShade="BF"/>
          </w:tcPr>
          <w:p w14:paraId="31D615A5" w14:textId="1B40D54E" w:rsidR="0054065D" w:rsidRPr="00A06225" w:rsidRDefault="0054065D" w:rsidP="002B54E1">
            <w:pPr>
              <w:rPr>
                <w:b/>
                <w:lang w:eastAsia="ja-JP"/>
              </w:rPr>
            </w:pPr>
            <w:r w:rsidRPr="00A06225">
              <w:rPr>
                <w:rFonts w:hint="eastAsia"/>
                <w:b/>
                <w:lang w:eastAsia="ja-JP"/>
              </w:rPr>
              <w:t>Contents</w:t>
            </w:r>
          </w:p>
        </w:tc>
        <w:tc>
          <w:tcPr>
            <w:tcW w:w="5760" w:type="dxa"/>
            <w:tcBorders>
              <w:bottom w:val="double" w:sz="4" w:space="0" w:color="auto"/>
            </w:tcBorders>
            <w:shd w:val="clear" w:color="auto" w:fill="BFBFBF" w:themeFill="background1" w:themeFillShade="BF"/>
          </w:tcPr>
          <w:p w14:paraId="7D091CE0" w14:textId="2143C736" w:rsidR="0054065D" w:rsidRPr="00A06225" w:rsidRDefault="0054065D" w:rsidP="002B54E1">
            <w:pPr>
              <w:rPr>
                <w:b/>
                <w:lang w:eastAsia="ja-JP"/>
              </w:rPr>
            </w:pPr>
            <w:r w:rsidRPr="00A06225">
              <w:rPr>
                <w:rFonts w:hint="eastAsia"/>
                <w:b/>
                <w:lang w:eastAsia="ja-JP"/>
              </w:rPr>
              <w:t>URL</w:t>
            </w:r>
          </w:p>
        </w:tc>
        <w:tc>
          <w:tcPr>
            <w:tcW w:w="1710" w:type="dxa"/>
            <w:tcBorders>
              <w:bottom w:val="double" w:sz="4" w:space="0" w:color="auto"/>
            </w:tcBorders>
            <w:shd w:val="clear" w:color="auto" w:fill="BFBFBF" w:themeFill="background1" w:themeFillShade="BF"/>
          </w:tcPr>
          <w:p w14:paraId="61A5B795" w14:textId="403E2D19" w:rsidR="0054065D" w:rsidRPr="00A06225" w:rsidRDefault="0054065D" w:rsidP="002B54E1">
            <w:pPr>
              <w:rPr>
                <w:b/>
                <w:lang w:eastAsia="ja-JP"/>
              </w:rPr>
            </w:pPr>
            <w:r w:rsidRPr="00A06225">
              <w:rPr>
                <w:rFonts w:hint="eastAsia"/>
                <w:b/>
                <w:lang w:eastAsia="ja-JP"/>
              </w:rPr>
              <w:t>License</w:t>
            </w:r>
          </w:p>
        </w:tc>
      </w:tr>
      <w:tr w:rsidR="0054065D" w14:paraId="1ED90240" w14:textId="2FA5C4C5" w:rsidTr="000946E0">
        <w:tc>
          <w:tcPr>
            <w:tcW w:w="511" w:type="dxa"/>
            <w:tcBorders>
              <w:top w:val="double" w:sz="4" w:space="0" w:color="auto"/>
            </w:tcBorders>
          </w:tcPr>
          <w:p w14:paraId="3D5A72B2" w14:textId="29C58A80" w:rsidR="0054065D" w:rsidRDefault="0054065D" w:rsidP="002B54E1">
            <w:pPr>
              <w:rPr>
                <w:lang w:eastAsia="ja-JP"/>
              </w:rPr>
            </w:pPr>
            <w:r>
              <w:rPr>
                <w:rFonts w:hint="eastAsia"/>
                <w:lang w:eastAsia="ja-JP"/>
              </w:rPr>
              <w:t>1</w:t>
            </w:r>
          </w:p>
        </w:tc>
        <w:tc>
          <w:tcPr>
            <w:tcW w:w="1734" w:type="dxa"/>
            <w:tcBorders>
              <w:top w:val="double" w:sz="4" w:space="0" w:color="auto"/>
            </w:tcBorders>
          </w:tcPr>
          <w:p w14:paraId="51EEE929" w14:textId="511E6A09" w:rsidR="0054065D" w:rsidRDefault="0054065D" w:rsidP="002B54E1">
            <w:pPr>
              <w:rPr>
                <w:lang w:eastAsia="ja-JP"/>
              </w:rPr>
            </w:pPr>
            <w:r>
              <w:rPr>
                <w:rFonts w:hint="eastAsia"/>
                <w:lang w:eastAsia="ja-JP"/>
              </w:rPr>
              <w:t>Memory Manager (Interface Layer)</w:t>
            </w:r>
          </w:p>
        </w:tc>
        <w:tc>
          <w:tcPr>
            <w:tcW w:w="5760" w:type="dxa"/>
            <w:tcBorders>
              <w:top w:val="double" w:sz="4" w:space="0" w:color="auto"/>
            </w:tcBorders>
          </w:tcPr>
          <w:p w14:paraId="4CB99913" w14:textId="4224749E" w:rsidR="0054065D" w:rsidRDefault="004E096E" w:rsidP="002B54E1">
            <w:pPr>
              <w:rPr>
                <w:lang w:eastAsia="ja-JP"/>
              </w:rPr>
            </w:pPr>
            <w:hyperlink r:id="rId11" w:history="1">
              <w:r w:rsidR="002536BA" w:rsidRPr="003230A5">
                <w:rPr>
                  <w:rStyle w:val="Hyperlink"/>
                  <w:lang w:eastAsia="ja-JP"/>
                </w:rPr>
                <w:t>https://github.com/renesas-rcar/mmngr_lib</w:t>
              </w:r>
            </w:hyperlink>
          </w:p>
          <w:p w14:paraId="5573A335" w14:textId="50CD35B8" w:rsidR="002536BA" w:rsidRDefault="002536BA" w:rsidP="00E244D2">
            <w:pPr>
              <w:rPr>
                <w:lang w:eastAsia="ja-JP"/>
              </w:rPr>
            </w:pPr>
            <w:r>
              <w:rPr>
                <w:rFonts w:hint="eastAsia"/>
                <w:lang w:eastAsia="ja-JP"/>
              </w:rPr>
              <w:t>(</w:t>
            </w:r>
            <w:r>
              <w:rPr>
                <w:lang w:eastAsia="ja-JP"/>
              </w:rPr>
              <w:t xml:space="preserve">ID: </w:t>
            </w:r>
            <w:r w:rsidR="007F4049" w:rsidRPr="007F4049">
              <w:t>0322548e54b45a064c9cecea29018ef50cdb8423</w:t>
            </w:r>
            <w:r>
              <w:rPr>
                <w:rFonts w:hint="eastAsia"/>
                <w:lang w:eastAsia="ja-JP"/>
              </w:rPr>
              <w:t>)</w:t>
            </w:r>
          </w:p>
        </w:tc>
        <w:tc>
          <w:tcPr>
            <w:tcW w:w="1710" w:type="dxa"/>
            <w:tcBorders>
              <w:top w:val="double" w:sz="4" w:space="0" w:color="auto"/>
            </w:tcBorders>
          </w:tcPr>
          <w:p w14:paraId="504915E0" w14:textId="45605364" w:rsidR="0054065D" w:rsidRDefault="0054065D" w:rsidP="002B54E1">
            <w:pPr>
              <w:rPr>
                <w:lang w:eastAsia="ja-JP"/>
              </w:rPr>
            </w:pPr>
            <w:r>
              <w:rPr>
                <w:rFonts w:hint="eastAsia"/>
                <w:lang w:eastAsia="ja-JP"/>
              </w:rPr>
              <w:t>MIT</w:t>
            </w:r>
          </w:p>
        </w:tc>
      </w:tr>
      <w:tr w:rsidR="0054065D" w14:paraId="7885E583" w14:textId="472B9458" w:rsidTr="000946E0">
        <w:tc>
          <w:tcPr>
            <w:tcW w:w="511" w:type="dxa"/>
          </w:tcPr>
          <w:p w14:paraId="06381CDB" w14:textId="1A5F1237" w:rsidR="0054065D" w:rsidRDefault="0054065D" w:rsidP="002B54E1">
            <w:pPr>
              <w:rPr>
                <w:lang w:eastAsia="ja-JP"/>
              </w:rPr>
            </w:pPr>
            <w:r>
              <w:rPr>
                <w:rFonts w:hint="eastAsia"/>
                <w:lang w:eastAsia="ja-JP"/>
              </w:rPr>
              <w:t>2</w:t>
            </w:r>
          </w:p>
        </w:tc>
        <w:tc>
          <w:tcPr>
            <w:tcW w:w="1734" w:type="dxa"/>
          </w:tcPr>
          <w:p w14:paraId="31B7BB9A" w14:textId="53200FAC" w:rsidR="0054065D" w:rsidRDefault="0054065D" w:rsidP="002B54E1">
            <w:pPr>
              <w:rPr>
                <w:lang w:eastAsia="ja-JP"/>
              </w:rPr>
            </w:pPr>
            <w:r>
              <w:rPr>
                <w:rFonts w:hint="eastAsia"/>
                <w:lang w:eastAsia="ja-JP"/>
              </w:rPr>
              <w:t>Memory Manager</w:t>
            </w:r>
            <w:r>
              <w:rPr>
                <w:lang w:eastAsia="ja-JP"/>
              </w:rPr>
              <w:t xml:space="preserve"> </w:t>
            </w:r>
            <w:r>
              <w:rPr>
                <w:rFonts w:hint="eastAsia"/>
                <w:lang w:eastAsia="ja-JP"/>
              </w:rPr>
              <w:t>(Driver layer)</w:t>
            </w:r>
          </w:p>
        </w:tc>
        <w:tc>
          <w:tcPr>
            <w:tcW w:w="5760" w:type="dxa"/>
          </w:tcPr>
          <w:p w14:paraId="5D500526" w14:textId="77777777" w:rsidR="002536BA" w:rsidRDefault="004E096E" w:rsidP="002B54E1">
            <w:pPr>
              <w:rPr>
                <w:lang w:eastAsia="ja-JP"/>
              </w:rPr>
            </w:pPr>
            <w:hyperlink r:id="rId12" w:history="1">
              <w:r w:rsidR="002536BA" w:rsidRPr="003230A5">
                <w:rPr>
                  <w:rStyle w:val="Hyperlink"/>
                  <w:lang w:eastAsia="ja-JP"/>
                </w:rPr>
                <w:t>https://github.com/renesas-rcar/mmngr_drv</w:t>
              </w:r>
            </w:hyperlink>
          </w:p>
          <w:p w14:paraId="70A4C5B4" w14:textId="01190DDE" w:rsidR="0054065D" w:rsidRDefault="002536BA" w:rsidP="00913089">
            <w:pPr>
              <w:rPr>
                <w:lang w:eastAsia="ja-JP"/>
              </w:rPr>
            </w:pPr>
            <w:r w:rsidRPr="00913089">
              <w:rPr>
                <w:rFonts w:hint="eastAsia"/>
              </w:rPr>
              <w:t>(</w:t>
            </w:r>
            <w:r w:rsidRPr="00913089">
              <w:t xml:space="preserve">ID: </w:t>
            </w:r>
            <w:r w:rsidR="009A6FFB" w:rsidRPr="009A6FFB">
              <w:t>2439802426474136312bd10bc4c143fbf1c84850</w:t>
            </w:r>
            <w:r w:rsidRPr="00913089">
              <w:rPr>
                <w:rFonts w:hint="eastAsia"/>
              </w:rPr>
              <w:t>)</w:t>
            </w:r>
          </w:p>
        </w:tc>
        <w:tc>
          <w:tcPr>
            <w:tcW w:w="1710" w:type="dxa"/>
          </w:tcPr>
          <w:p w14:paraId="7C418485" w14:textId="1B6C057D" w:rsidR="0054065D" w:rsidRDefault="0054065D" w:rsidP="002B54E1">
            <w:pPr>
              <w:rPr>
                <w:lang w:eastAsia="ja-JP"/>
              </w:rPr>
            </w:pPr>
            <w:r>
              <w:rPr>
                <w:rFonts w:hint="eastAsia"/>
                <w:lang w:eastAsia="ja-JP"/>
              </w:rPr>
              <w:t>MIT / GPLv2</w:t>
            </w:r>
          </w:p>
        </w:tc>
      </w:tr>
    </w:tbl>
    <w:p w14:paraId="006DD2F1" w14:textId="77777777" w:rsidR="00F6335A" w:rsidRDefault="00F6335A" w:rsidP="002B54E1">
      <w:pPr>
        <w:rPr>
          <w:lang w:eastAsia="ja-JP"/>
        </w:rPr>
      </w:pPr>
    </w:p>
    <w:p w14:paraId="0D189652" w14:textId="06C91DE6" w:rsidR="0054065D" w:rsidRPr="0092292F" w:rsidRDefault="0054065D" w:rsidP="0054065D">
      <w:pPr>
        <w:pStyle w:val="Heading2"/>
        <w:rPr>
          <w:lang w:eastAsia="ja-JP"/>
        </w:rPr>
      </w:pPr>
      <w:r>
        <w:rPr>
          <w:lang w:eastAsia="ja-JP"/>
        </w:rPr>
        <w:t>Documentation (</w:t>
      </w:r>
      <w:r w:rsidRPr="0054065D">
        <w:rPr>
          <w:lang w:eastAsia="ja-JP"/>
        </w:rPr>
        <w:t>Multimedia Reference Softwar</w:t>
      </w:r>
      <w:r>
        <w:rPr>
          <w:lang w:eastAsia="ja-JP"/>
        </w:rPr>
        <w:t>e</w:t>
      </w:r>
      <w:r w:rsidRPr="0054065D">
        <w:rPr>
          <w:lang w:eastAsia="ja-JP"/>
        </w:rPr>
        <w:t xml:space="preserve"> for Linux Doc)</w:t>
      </w:r>
    </w:p>
    <w:p w14:paraId="13CBE807" w14:textId="77777777" w:rsidR="0054065D" w:rsidRDefault="0054065D" w:rsidP="002B54E1">
      <w:pPr>
        <w:rPr>
          <w:lang w:eastAsia="ja-JP"/>
        </w:rPr>
      </w:pPr>
    </w:p>
    <w:tbl>
      <w:tblPr>
        <w:tblStyle w:val="TableGrid"/>
        <w:tblW w:w="0" w:type="auto"/>
        <w:tblLayout w:type="fixed"/>
        <w:tblCellMar>
          <w:left w:w="115" w:type="dxa"/>
          <w:right w:w="0" w:type="dxa"/>
        </w:tblCellMar>
        <w:tblLook w:val="04A0" w:firstRow="1" w:lastRow="0" w:firstColumn="1" w:lastColumn="0" w:noHBand="0" w:noVBand="1"/>
      </w:tblPr>
      <w:tblGrid>
        <w:gridCol w:w="511"/>
        <w:gridCol w:w="1284"/>
        <w:gridCol w:w="7020"/>
        <w:gridCol w:w="927"/>
      </w:tblGrid>
      <w:tr w:rsidR="00AA13B5" w14:paraId="2FDC5B80" w14:textId="77777777" w:rsidTr="007914ED">
        <w:tc>
          <w:tcPr>
            <w:tcW w:w="511" w:type="dxa"/>
            <w:tcBorders>
              <w:bottom w:val="double" w:sz="4" w:space="0" w:color="auto"/>
            </w:tcBorders>
            <w:shd w:val="clear" w:color="auto" w:fill="BFBFBF" w:themeFill="background1" w:themeFillShade="BF"/>
          </w:tcPr>
          <w:p w14:paraId="5DECB9CE" w14:textId="77777777" w:rsidR="0054065D" w:rsidRPr="00A06225" w:rsidRDefault="0054065D" w:rsidP="008813EE">
            <w:pPr>
              <w:rPr>
                <w:b/>
                <w:lang w:eastAsia="ja-JP"/>
              </w:rPr>
            </w:pPr>
            <w:r w:rsidRPr="00A06225">
              <w:rPr>
                <w:rFonts w:hint="eastAsia"/>
                <w:b/>
                <w:lang w:eastAsia="ja-JP"/>
              </w:rPr>
              <w:t>No.</w:t>
            </w:r>
          </w:p>
        </w:tc>
        <w:tc>
          <w:tcPr>
            <w:tcW w:w="1284" w:type="dxa"/>
            <w:tcBorders>
              <w:bottom w:val="double" w:sz="4" w:space="0" w:color="auto"/>
            </w:tcBorders>
            <w:shd w:val="clear" w:color="auto" w:fill="BFBFBF" w:themeFill="background1" w:themeFillShade="BF"/>
          </w:tcPr>
          <w:p w14:paraId="5DA106A0" w14:textId="77777777" w:rsidR="0054065D" w:rsidRPr="00A06225" w:rsidRDefault="0054065D" w:rsidP="008813EE">
            <w:pPr>
              <w:rPr>
                <w:b/>
                <w:lang w:eastAsia="ja-JP"/>
              </w:rPr>
            </w:pPr>
            <w:r w:rsidRPr="00A06225">
              <w:rPr>
                <w:rFonts w:hint="eastAsia"/>
                <w:b/>
                <w:lang w:eastAsia="ja-JP"/>
              </w:rPr>
              <w:t>Contents</w:t>
            </w:r>
          </w:p>
        </w:tc>
        <w:tc>
          <w:tcPr>
            <w:tcW w:w="7020" w:type="dxa"/>
            <w:tcBorders>
              <w:bottom w:val="double" w:sz="4" w:space="0" w:color="auto"/>
            </w:tcBorders>
            <w:shd w:val="clear" w:color="auto" w:fill="BFBFBF" w:themeFill="background1" w:themeFillShade="BF"/>
          </w:tcPr>
          <w:p w14:paraId="05880C75" w14:textId="47C69806" w:rsidR="0054065D" w:rsidRPr="00A06225" w:rsidRDefault="0054065D" w:rsidP="008813EE">
            <w:pPr>
              <w:rPr>
                <w:b/>
                <w:lang w:eastAsia="ja-JP"/>
              </w:rPr>
            </w:pPr>
            <w:r w:rsidRPr="00A06225">
              <w:rPr>
                <w:b/>
                <w:lang w:eastAsia="ja-JP"/>
              </w:rPr>
              <w:t>File name</w:t>
            </w:r>
          </w:p>
        </w:tc>
        <w:tc>
          <w:tcPr>
            <w:tcW w:w="927" w:type="dxa"/>
            <w:tcBorders>
              <w:bottom w:val="double" w:sz="4" w:space="0" w:color="auto"/>
            </w:tcBorders>
            <w:shd w:val="clear" w:color="auto" w:fill="BFBFBF" w:themeFill="background1" w:themeFillShade="BF"/>
          </w:tcPr>
          <w:p w14:paraId="4F52A04C" w14:textId="3529CE86" w:rsidR="0054065D" w:rsidRPr="00A06225" w:rsidRDefault="0054065D" w:rsidP="008813EE">
            <w:pPr>
              <w:rPr>
                <w:b/>
                <w:lang w:eastAsia="ja-JP"/>
              </w:rPr>
            </w:pPr>
            <w:r w:rsidRPr="00A06225">
              <w:rPr>
                <w:rFonts w:hint="eastAsia"/>
                <w:b/>
                <w:lang w:eastAsia="ja-JP"/>
              </w:rPr>
              <w:t>Version</w:t>
            </w:r>
          </w:p>
        </w:tc>
      </w:tr>
      <w:tr w:rsidR="00AA13B5" w14:paraId="5DC620E7" w14:textId="77777777" w:rsidTr="007914ED">
        <w:tc>
          <w:tcPr>
            <w:tcW w:w="511" w:type="dxa"/>
            <w:tcBorders>
              <w:top w:val="double" w:sz="4" w:space="0" w:color="auto"/>
            </w:tcBorders>
          </w:tcPr>
          <w:p w14:paraId="33AF19D0" w14:textId="77777777" w:rsidR="0054065D" w:rsidRDefault="0054065D" w:rsidP="008813EE">
            <w:pPr>
              <w:rPr>
                <w:lang w:eastAsia="ja-JP"/>
              </w:rPr>
            </w:pPr>
            <w:r>
              <w:rPr>
                <w:rFonts w:hint="eastAsia"/>
                <w:lang w:eastAsia="ja-JP"/>
              </w:rPr>
              <w:t>1</w:t>
            </w:r>
          </w:p>
        </w:tc>
        <w:tc>
          <w:tcPr>
            <w:tcW w:w="1284" w:type="dxa"/>
            <w:tcBorders>
              <w:top w:val="double" w:sz="4" w:space="0" w:color="auto"/>
            </w:tcBorders>
          </w:tcPr>
          <w:p w14:paraId="0F7EA519" w14:textId="77777777" w:rsidR="0054065D" w:rsidRDefault="0054065D" w:rsidP="008813EE">
            <w:pPr>
              <w:rPr>
                <w:lang w:eastAsia="ja-JP"/>
              </w:rPr>
            </w:pPr>
            <w:r>
              <w:rPr>
                <w:lang w:eastAsia="ja-JP"/>
              </w:rPr>
              <w:t>Release Note</w:t>
            </w:r>
          </w:p>
          <w:p w14:paraId="5F7E1202" w14:textId="29B20F4F" w:rsidR="0054065D" w:rsidRDefault="0054065D" w:rsidP="008813EE">
            <w:pPr>
              <w:rPr>
                <w:lang w:eastAsia="ja-JP"/>
              </w:rPr>
            </w:pPr>
            <w:r>
              <w:rPr>
                <w:lang w:eastAsia="ja-JP"/>
              </w:rPr>
              <w:t>(This document)</w:t>
            </w:r>
          </w:p>
        </w:tc>
        <w:tc>
          <w:tcPr>
            <w:tcW w:w="7020" w:type="dxa"/>
            <w:tcBorders>
              <w:top w:val="double" w:sz="4" w:space="0" w:color="auto"/>
            </w:tcBorders>
          </w:tcPr>
          <w:p w14:paraId="0285C194" w14:textId="39359D7E" w:rsidR="001A59E4" w:rsidRDefault="001A59E4" w:rsidP="00A070FA">
            <w:pPr>
              <w:rPr>
                <w:lang w:eastAsia="ja-JP"/>
              </w:rPr>
            </w:pPr>
            <w:r w:rsidRPr="001A59E4">
              <w:rPr>
                <w:lang w:eastAsia="ja-JP"/>
              </w:rPr>
              <w:t>RENESAS_RCH3M3</w:t>
            </w:r>
            <w:r w:rsidR="00AA13B5">
              <w:rPr>
                <w:lang w:eastAsia="ja-JP"/>
              </w:rPr>
              <w:t>M3N</w:t>
            </w:r>
            <w:r w:rsidR="00AC2183">
              <w:rPr>
                <w:lang w:eastAsia="ja-JP"/>
              </w:rPr>
              <w:t>E3</w:t>
            </w:r>
            <w:r w:rsidRPr="001A59E4">
              <w:rPr>
                <w:lang w:eastAsia="ja-JP"/>
              </w:rPr>
              <w:t>_MMP_MMNGR_Linux_ReleaseNote_E_v</w:t>
            </w:r>
            <w:r w:rsidR="007F4049">
              <w:rPr>
                <w:lang w:eastAsia="ja-JP"/>
              </w:rPr>
              <w:t>5</w:t>
            </w:r>
            <w:r w:rsidR="000946E0">
              <w:rPr>
                <w:lang w:eastAsia="ja-JP"/>
              </w:rPr>
              <w:t>.</w:t>
            </w:r>
            <w:r w:rsidR="009A6FFB">
              <w:rPr>
                <w:lang w:eastAsia="ja-JP"/>
              </w:rPr>
              <w:t>9</w:t>
            </w:r>
            <w:r w:rsidR="000946E0">
              <w:rPr>
                <w:lang w:eastAsia="ja-JP"/>
              </w:rPr>
              <w:t>.0</w:t>
            </w:r>
            <w:r w:rsidR="004C425E">
              <w:rPr>
                <w:lang w:eastAsia="ja-JP"/>
              </w:rPr>
              <w:t>.</w:t>
            </w:r>
            <w:r w:rsidRPr="001A59E4">
              <w:rPr>
                <w:lang w:eastAsia="ja-JP"/>
              </w:rPr>
              <w:t>pdf</w:t>
            </w:r>
          </w:p>
        </w:tc>
        <w:tc>
          <w:tcPr>
            <w:tcW w:w="927" w:type="dxa"/>
            <w:tcBorders>
              <w:top w:val="double" w:sz="4" w:space="0" w:color="auto"/>
            </w:tcBorders>
          </w:tcPr>
          <w:p w14:paraId="605FFEFD" w14:textId="58E7CC2E" w:rsidR="0054065D" w:rsidRDefault="007F4049" w:rsidP="00522934">
            <w:pPr>
              <w:rPr>
                <w:lang w:eastAsia="ja-JP"/>
              </w:rPr>
            </w:pPr>
            <w:r>
              <w:rPr>
                <w:lang w:eastAsia="ja-JP"/>
              </w:rPr>
              <w:t>5</w:t>
            </w:r>
            <w:r w:rsidR="000946E0">
              <w:rPr>
                <w:lang w:eastAsia="ja-JP"/>
              </w:rPr>
              <w:t>.</w:t>
            </w:r>
            <w:r w:rsidR="009A6FFB">
              <w:rPr>
                <w:lang w:eastAsia="ja-JP"/>
              </w:rPr>
              <w:t>9</w:t>
            </w:r>
            <w:r w:rsidR="0085424D">
              <w:rPr>
                <w:lang w:eastAsia="ja-JP"/>
              </w:rPr>
              <w:t>.0</w:t>
            </w:r>
          </w:p>
        </w:tc>
      </w:tr>
      <w:tr w:rsidR="00AA13B5" w14:paraId="53AD0420" w14:textId="77777777" w:rsidTr="007914ED">
        <w:tc>
          <w:tcPr>
            <w:tcW w:w="511" w:type="dxa"/>
          </w:tcPr>
          <w:p w14:paraId="14E92B77" w14:textId="08907A57" w:rsidR="0054065D" w:rsidRDefault="0054065D" w:rsidP="008813EE">
            <w:pPr>
              <w:rPr>
                <w:lang w:eastAsia="ja-JP"/>
              </w:rPr>
            </w:pPr>
            <w:r>
              <w:rPr>
                <w:rFonts w:hint="eastAsia"/>
                <w:lang w:eastAsia="ja-JP"/>
              </w:rPr>
              <w:t>2</w:t>
            </w:r>
          </w:p>
        </w:tc>
        <w:tc>
          <w:tcPr>
            <w:tcW w:w="1284" w:type="dxa"/>
          </w:tcPr>
          <w:p w14:paraId="50353D23" w14:textId="1805E4DE" w:rsidR="0054065D" w:rsidRDefault="0054065D" w:rsidP="008813EE">
            <w:pPr>
              <w:rPr>
                <w:lang w:eastAsia="ja-JP"/>
              </w:rPr>
            </w:pPr>
            <w:r>
              <w:rPr>
                <w:lang w:eastAsia="ja-JP"/>
              </w:rPr>
              <w:t>User’s Manual</w:t>
            </w:r>
          </w:p>
        </w:tc>
        <w:tc>
          <w:tcPr>
            <w:tcW w:w="7020" w:type="dxa"/>
          </w:tcPr>
          <w:p w14:paraId="25773771" w14:textId="05986851" w:rsidR="0054065D" w:rsidRDefault="0054065D" w:rsidP="00A070FA">
            <w:pPr>
              <w:rPr>
                <w:lang w:eastAsia="ja-JP"/>
              </w:rPr>
            </w:pPr>
            <w:r w:rsidRPr="0054065D">
              <w:rPr>
                <w:lang w:eastAsia="ja-JP"/>
              </w:rPr>
              <w:t>RENESAS_RCH3M3</w:t>
            </w:r>
            <w:r w:rsidR="00AA13B5">
              <w:rPr>
                <w:lang w:eastAsia="ja-JP"/>
              </w:rPr>
              <w:t>M3N</w:t>
            </w:r>
            <w:r w:rsidR="00AC2183">
              <w:rPr>
                <w:lang w:eastAsia="ja-JP"/>
              </w:rPr>
              <w:t>E3</w:t>
            </w:r>
            <w:r w:rsidRPr="0054065D">
              <w:rPr>
                <w:lang w:eastAsia="ja-JP"/>
              </w:rPr>
              <w:t>_MMP_MMNGR_Linux_UME_v</w:t>
            </w:r>
            <w:r w:rsidR="009A6FFB">
              <w:rPr>
                <w:lang w:eastAsia="ja-JP"/>
              </w:rPr>
              <w:t>3</w:t>
            </w:r>
            <w:r w:rsidR="0085424D">
              <w:rPr>
                <w:lang w:eastAsia="ja-JP"/>
              </w:rPr>
              <w:t>.</w:t>
            </w:r>
            <w:r w:rsidR="009A6FFB">
              <w:rPr>
                <w:lang w:eastAsia="ja-JP"/>
              </w:rPr>
              <w:t>00</w:t>
            </w:r>
            <w:r w:rsidRPr="0054065D">
              <w:rPr>
                <w:lang w:eastAsia="ja-JP"/>
              </w:rPr>
              <w:t>.pdf</w:t>
            </w:r>
          </w:p>
        </w:tc>
        <w:tc>
          <w:tcPr>
            <w:tcW w:w="927" w:type="dxa"/>
          </w:tcPr>
          <w:p w14:paraId="6996A7B7" w14:textId="25D7E52B" w:rsidR="0054065D" w:rsidRDefault="009A6FFB" w:rsidP="00522934">
            <w:pPr>
              <w:rPr>
                <w:lang w:eastAsia="ja-JP"/>
              </w:rPr>
            </w:pPr>
            <w:r>
              <w:rPr>
                <w:lang w:eastAsia="ja-JP"/>
              </w:rPr>
              <w:t>3</w:t>
            </w:r>
            <w:r w:rsidR="0085424D">
              <w:rPr>
                <w:lang w:eastAsia="ja-JP"/>
              </w:rPr>
              <w:t>.</w:t>
            </w:r>
            <w:r>
              <w:rPr>
                <w:lang w:eastAsia="ja-JP"/>
              </w:rPr>
              <w:t>00</w:t>
            </w:r>
          </w:p>
        </w:tc>
      </w:tr>
    </w:tbl>
    <w:p w14:paraId="468EB94C" w14:textId="3ECAF69B" w:rsidR="00A06225" w:rsidRDefault="00A06225" w:rsidP="002B54E1">
      <w:pPr>
        <w:rPr>
          <w:lang w:eastAsia="ja-JP"/>
        </w:rPr>
      </w:pPr>
    </w:p>
    <w:p w14:paraId="0B636D48" w14:textId="77777777" w:rsidR="00A06225" w:rsidRDefault="00A06225">
      <w:pPr>
        <w:overflowPunct/>
        <w:autoSpaceDE/>
        <w:autoSpaceDN/>
        <w:adjustRightInd/>
        <w:textAlignment w:val="auto"/>
        <w:rPr>
          <w:lang w:eastAsia="ja-JP"/>
        </w:rPr>
      </w:pPr>
      <w:r>
        <w:rPr>
          <w:lang w:eastAsia="ja-JP"/>
        </w:rPr>
        <w:br w:type="page"/>
      </w:r>
    </w:p>
    <w:p w14:paraId="075209E1" w14:textId="633A7A31" w:rsidR="00A06225" w:rsidRDefault="001137B5" w:rsidP="00A06225">
      <w:pPr>
        <w:pStyle w:val="Heading1"/>
      </w:pPr>
      <w:r>
        <w:rPr>
          <w:rFonts w:hint="eastAsia"/>
          <w:lang w:eastAsia="ja-JP"/>
        </w:rPr>
        <w:lastRenderedPageBreak/>
        <w:t xml:space="preserve"> </w:t>
      </w:r>
      <w:r w:rsidR="00B411A7">
        <w:t>Change History</w:t>
      </w:r>
    </w:p>
    <w:p w14:paraId="2DEFB114" w14:textId="7ED93D8E" w:rsidR="009F40F0" w:rsidRPr="0092292F" w:rsidRDefault="00637D7E" w:rsidP="009F40F0">
      <w:pPr>
        <w:pStyle w:val="Heading2"/>
        <w:rPr>
          <w:lang w:eastAsia="ja-JP"/>
        </w:rPr>
      </w:pPr>
      <w:r>
        <w:rPr>
          <w:rFonts w:hint="eastAsia"/>
          <w:lang w:eastAsia="ja-JP"/>
        </w:rPr>
        <w:t>M</w:t>
      </w:r>
      <w:r w:rsidR="0036044E">
        <w:t>ajor update</w:t>
      </w:r>
      <w:r>
        <w:t>s in previous versions</w:t>
      </w:r>
    </w:p>
    <w:tbl>
      <w:tblPr>
        <w:tblStyle w:val="TableGrid"/>
        <w:tblW w:w="9493" w:type="dxa"/>
        <w:tblLook w:val="04A0" w:firstRow="1" w:lastRow="0" w:firstColumn="1" w:lastColumn="0" w:noHBand="0" w:noVBand="1"/>
      </w:tblPr>
      <w:tblGrid>
        <w:gridCol w:w="816"/>
        <w:gridCol w:w="8677"/>
      </w:tblGrid>
      <w:tr w:rsidR="009F40F0" w14:paraId="06D946EA" w14:textId="77777777" w:rsidTr="002B53EB">
        <w:tc>
          <w:tcPr>
            <w:tcW w:w="816" w:type="dxa"/>
            <w:shd w:val="clear" w:color="auto" w:fill="BFBFBF" w:themeFill="background1" w:themeFillShade="BF"/>
          </w:tcPr>
          <w:p w14:paraId="1F184D53" w14:textId="77777777" w:rsidR="009F40F0" w:rsidRPr="00A06225" w:rsidRDefault="009F40F0" w:rsidP="008813EE">
            <w:pPr>
              <w:rPr>
                <w:b/>
                <w:lang w:eastAsia="ja-JP"/>
              </w:rPr>
            </w:pPr>
            <w:r w:rsidRPr="00A06225">
              <w:rPr>
                <w:rFonts w:hint="eastAsia"/>
                <w:b/>
                <w:lang w:eastAsia="ja-JP"/>
              </w:rPr>
              <w:t>No.</w:t>
            </w:r>
          </w:p>
        </w:tc>
        <w:tc>
          <w:tcPr>
            <w:tcW w:w="8677" w:type="dxa"/>
            <w:shd w:val="clear" w:color="auto" w:fill="BFBFBF" w:themeFill="background1" w:themeFillShade="BF"/>
          </w:tcPr>
          <w:p w14:paraId="025B1B95" w14:textId="0BBDD896" w:rsidR="009F40F0" w:rsidRPr="00A06225" w:rsidRDefault="009F40F0" w:rsidP="009F40F0">
            <w:pPr>
              <w:jc w:val="center"/>
              <w:rPr>
                <w:b/>
                <w:lang w:eastAsia="ja-JP"/>
              </w:rPr>
            </w:pPr>
            <w:r>
              <w:rPr>
                <w:b/>
                <w:lang w:eastAsia="ja-JP"/>
              </w:rPr>
              <w:t>Description</w:t>
            </w:r>
          </w:p>
        </w:tc>
      </w:tr>
      <w:tr w:rsidR="006332E1" w14:paraId="6A206093" w14:textId="77777777" w:rsidTr="008813EE">
        <w:tc>
          <w:tcPr>
            <w:tcW w:w="816" w:type="dxa"/>
          </w:tcPr>
          <w:p w14:paraId="44C9B8D8" w14:textId="2C242C6F" w:rsidR="006332E1" w:rsidRPr="00BF1B72" w:rsidRDefault="004E4BDD" w:rsidP="006332E1">
            <w:pPr>
              <w:rPr>
                <w:lang w:eastAsia="ja-JP"/>
              </w:rPr>
            </w:pPr>
            <w:r>
              <w:rPr>
                <w:rFonts w:hint="eastAsia"/>
              </w:rPr>
              <w:t>#77137</w:t>
            </w:r>
          </w:p>
        </w:tc>
        <w:tc>
          <w:tcPr>
            <w:tcW w:w="8677" w:type="dxa"/>
          </w:tcPr>
          <w:p w14:paraId="09C51E19" w14:textId="64F7276B" w:rsidR="006332E1" w:rsidRPr="00BF1B72" w:rsidRDefault="004E4BDD" w:rsidP="00FC21AF">
            <w:pPr>
              <w:rPr>
                <w:lang w:eastAsia="ja-JP"/>
              </w:rPr>
            </w:pPr>
            <w:r w:rsidRPr="004E4BDD">
              <w:rPr>
                <w:lang w:eastAsia="ja-JP"/>
              </w:rPr>
              <w:t xml:space="preserve">Initial </w:t>
            </w:r>
            <w:r w:rsidR="00FC21AF">
              <w:rPr>
                <w:lang w:eastAsia="ja-JP"/>
              </w:rPr>
              <w:t>R-CarH3</w:t>
            </w:r>
            <w:r w:rsidRPr="004E4BDD">
              <w:rPr>
                <w:lang w:eastAsia="ja-JP"/>
              </w:rPr>
              <w:t xml:space="preserve"> support</w:t>
            </w:r>
            <w:r>
              <w:rPr>
                <w:lang w:eastAsia="ja-JP"/>
              </w:rPr>
              <w:t xml:space="preserve"> (v2.2.0)</w:t>
            </w:r>
            <w:r w:rsidRPr="004E4BDD">
              <w:rPr>
                <w:lang w:eastAsia="ja-JP"/>
              </w:rPr>
              <w:t>.</w:t>
            </w:r>
          </w:p>
        </w:tc>
      </w:tr>
      <w:tr w:rsidR="006332E1" w14:paraId="66767248" w14:textId="77777777" w:rsidTr="008813EE">
        <w:tc>
          <w:tcPr>
            <w:tcW w:w="816" w:type="dxa"/>
          </w:tcPr>
          <w:p w14:paraId="00F39325" w14:textId="10D6AD1B" w:rsidR="006332E1" w:rsidRPr="00BF1B72" w:rsidRDefault="002B30B6" w:rsidP="006332E1">
            <w:pPr>
              <w:rPr>
                <w:lang w:eastAsia="ja-JP"/>
              </w:rPr>
            </w:pPr>
            <w:r>
              <w:rPr>
                <w:lang w:eastAsia="ja-JP"/>
              </w:rPr>
              <w:t>#</w:t>
            </w:r>
            <w:r w:rsidRPr="002B30B6">
              <w:rPr>
                <w:lang w:eastAsia="ja-JP"/>
              </w:rPr>
              <w:t>84300</w:t>
            </w:r>
          </w:p>
        </w:tc>
        <w:tc>
          <w:tcPr>
            <w:tcW w:w="8677" w:type="dxa"/>
          </w:tcPr>
          <w:p w14:paraId="1B60AA6A" w14:textId="5D772F68" w:rsidR="006332E1" w:rsidRPr="00BF1B72" w:rsidRDefault="006332E1" w:rsidP="006332E1">
            <w:pPr>
              <w:rPr>
                <w:lang w:eastAsia="ja-JP"/>
              </w:rPr>
            </w:pPr>
            <w:r w:rsidRPr="006332E1">
              <w:rPr>
                <w:lang w:eastAsia="ja-JP"/>
              </w:rPr>
              <w:t>Add support for Lossy Decompression feature</w:t>
            </w:r>
            <w:r w:rsidR="002B30B6">
              <w:rPr>
                <w:lang w:eastAsia="ja-JP"/>
              </w:rPr>
              <w:t xml:space="preserve"> (v2.8.0)</w:t>
            </w:r>
          </w:p>
        </w:tc>
      </w:tr>
      <w:tr w:rsidR="006332E1" w14:paraId="70013639" w14:textId="77777777" w:rsidTr="008813EE">
        <w:tc>
          <w:tcPr>
            <w:tcW w:w="816" w:type="dxa"/>
          </w:tcPr>
          <w:p w14:paraId="7E15B758" w14:textId="7DA78A4F" w:rsidR="006332E1" w:rsidRDefault="006332E1" w:rsidP="006332E1">
            <w:pPr>
              <w:rPr>
                <w:lang w:eastAsia="ja-JP"/>
              </w:rPr>
            </w:pPr>
            <w:r w:rsidRPr="00BF1B72">
              <w:rPr>
                <w:lang w:eastAsia="ja-JP"/>
              </w:rPr>
              <w:t>#94805</w:t>
            </w:r>
          </w:p>
        </w:tc>
        <w:tc>
          <w:tcPr>
            <w:tcW w:w="8677" w:type="dxa"/>
          </w:tcPr>
          <w:p w14:paraId="5AD31CB5" w14:textId="70B75B10" w:rsidR="006332E1" w:rsidRDefault="006332E1" w:rsidP="006332E1">
            <w:pPr>
              <w:rPr>
                <w:lang w:eastAsia="ja-JP"/>
              </w:rPr>
            </w:pPr>
            <w:r w:rsidRPr="00BF1B72">
              <w:rPr>
                <w:lang w:eastAsia="ja-JP"/>
              </w:rPr>
              <w:t>Add IPMMU</w:t>
            </w:r>
            <w:r>
              <w:rPr>
                <w:lang w:eastAsia="ja-JP"/>
              </w:rPr>
              <w:t xml:space="preserve"> </w:t>
            </w:r>
            <w:r w:rsidRPr="00BF1B72">
              <w:rPr>
                <w:lang w:eastAsia="ja-JP"/>
              </w:rPr>
              <w:t>(PMB) support for memory allocation</w:t>
            </w:r>
            <w:r>
              <w:rPr>
                <w:lang w:eastAsia="ja-JP"/>
              </w:rPr>
              <w:t xml:space="preserve"> (v2.11.0)</w:t>
            </w:r>
          </w:p>
        </w:tc>
      </w:tr>
    </w:tbl>
    <w:p w14:paraId="0A326357" w14:textId="77777777" w:rsidR="009F40F0" w:rsidRPr="00CF18D4" w:rsidRDefault="009F40F0" w:rsidP="009F40F0">
      <w:pPr>
        <w:rPr>
          <w:lang w:eastAsia="ja-JP"/>
        </w:rPr>
      </w:pPr>
    </w:p>
    <w:p w14:paraId="5469061B" w14:textId="2FE66A7B" w:rsidR="009F40F0" w:rsidRPr="0092292F" w:rsidRDefault="009F40F0" w:rsidP="009F40F0">
      <w:pPr>
        <w:pStyle w:val="Heading2"/>
        <w:rPr>
          <w:lang w:eastAsia="ja-JP"/>
        </w:rPr>
      </w:pPr>
      <w:r>
        <w:rPr>
          <w:lang w:eastAsia="ja-JP"/>
        </w:rPr>
        <w:t>v2.12.0</w:t>
      </w:r>
    </w:p>
    <w:tbl>
      <w:tblPr>
        <w:tblStyle w:val="TableGrid"/>
        <w:tblW w:w="9493" w:type="dxa"/>
        <w:tblLook w:val="04A0" w:firstRow="1" w:lastRow="0" w:firstColumn="1" w:lastColumn="0" w:noHBand="0" w:noVBand="1"/>
      </w:tblPr>
      <w:tblGrid>
        <w:gridCol w:w="816"/>
        <w:gridCol w:w="8677"/>
      </w:tblGrid>
      <w:tr w:rsidR="009F40F0" w14:paraId="0BD7A418" w14:textId="77777777" w:rsidTr="00641DB3">
        <w:tc>
          <w:tcPr>
            <w:tcW w:w="816" w:type="dxa"/>
            <w:shd w:val="clear" w:color="auto" w:fill="BFBFBF" w:themeFill="background1" w:themeFillShade="BF"/>
          </w:tcPr>
          <w:p w14:paraId="5C1C216F" w14:textId="77777777" w:rsidR="009F40F0" w:rsidRPr="00A06225" w:rsidRDefault="009F40F0" w:rsidP="008813EE">
            <w:pPr>
              <w:rPr>
                <w:b/>
                <w:lang w:eastAsia="ja-JP"/>
              </w:rPr>
            </w:pPr>
            <w:r w:rsidRPr="00A06225">
              <w:rPr>
                <w:rFonts w:hint="eastAsia"/>
                <w:b/>
                <w:lang w:eastAsia="ja-JP"/>
              </w:rPr>
              <w:t>No.</w:t>
            </w:r>
          </w:p>
        </w:tc>
        <w:tc>
          <w:tcPr>
            <w:tcW w:w="8677" w:type="dxa"/>
            <w:shd w:val="clear" w:color="auto" w:fill="BFBFBF" w:themeFill="background1" w:themeFillShade="BF"/>
          </w:tcPr>
          <w:p w14:paraId="3E3B812E" w14:textId="77777777" w:rsidR="009F40F0" w:rsidRPr="00A06225" w:rsidRDefault="009F40F0" w:rsidP="008813EE">
            <w:pPr>
              <w:jc w:val="center"/>
              <w:rPr>
                <w:b/>
                <w:lang w:eastAsia="ja-JP"/>
              </w:rPr>
            </w:pPr>
            <w:r>
              <w:rPr>
                <w:b/>
                <w:lang w:eastAsia="ja-JP"/>
              </w:rPr>
              <w:t>Description</w:t>
            </w:r>
          </w:p>
        </w:tc>
      </w:tr>
      <w:tr w:rsidR="009F40F0" w14:paraId="4C1C2478" w14:textId="77777777" w:rsidTr="00641DB3">
        <w:tc>
          <w:tcPr>
            <w:tcW w:w="816" w:type="dxa"/>
          </w:tcPr>
          <w:p w14:paraId="6ABEF326" w14:textId="77777777" w:rsidR="009F40F0" w:rsidRDefault="009F40F0" w:rsidP="008813EE">
            <w:pPr>
              <w:rPr>
                <w:lang w:eastAsia="ja-JP"/>
              </w:rPr>
            </w:pPr>
            <w:r w:rsidRPr="009F40F0">
              <w:rPr>
                <w:lang w:eastAsia="ja-JP"/>
              </w:rPr>
              <w:t>#97336</w:t>
            </w:r>
          </w:p>
        </w:tc>
        <w:tc>
          <w:tcPr>
            <w:tcW w:w="8677" w:type="dxa"/>
          </w:tcPr>
          <w:p w14:paraId="3A82EF1E" w14:textId="77777777" w:rsidR="009F40F0" w:rsidRDefault="009F40F0" w:rsidP="008813EE">
            <w:pPr>
              <w:rPr>
                <w:lang w:eastAsia="ja-JP"/>
              </w:rPr>
            </w:pPr>
            <w:r w:rsidRPr="009F40F0">
              <w:rPr>
                <w:lang w:eastAsia="ja-JP"/>
              </w:rPr>
              <w:t>Add IPMMU</w:t>
            </w:r>
            <w:r>
              <w:rPr>
                <w:lang w:eastAsia="ja-JP"/>
              </w:rPr>
              <w:t xml:space="preserve"> </w:t>
            </w:r>
            <w:r w:rsidRPr="009F40F0">
              <w:rPr>
                <w:lang w:eastAsia="ja-JP"/>
              </w:rPr>
              <w:t>(PMB) registers backup/restore to support System Suspend-to-RAM.</w:t>
            </w:r>
          </w:p>
        </w:tc>
      </w:tr>
    </w:tbl>
    <w:p w14:paraId="2EB9848C" w14:textId="77777777" w:rsidR="00FA1401" w:rsidRPr="00CF18D4" w:rsidRDefault="00FA1401" w:rsidP="00FA1401">
      <w:pPr>
        <w:rPr>
          <w:lang w:eastAsia="ja-JP"/>
        </w:rPr>
      </w:pPr>
    </w:p>
    <w:p w14:paraId="1E1EC208" w14:textId="5BFB2179" w:rsidR="00FA1401" w:rsidRPr="0092292F" w:rsidRDefault="00FA1401" w:rsidP="00FA1401">
      <w:pPr>
        <w:pStyle w:val="Heading2"/>
        <w:rPr>
          <w:lang w:eastAsia="ja-JP"/>
        </w:rPr>
      </w:pPr>
      <w:r>
        <w:rPr>
          <w:lang w:eastAsia="ja-JP"/>
        </w:rPr>
        <w:t>v2.1</w:t>
      </w:r>
      <w:r w:rsidR="00CA1102">
        <w:rPr>
          <w:lang w:eastAsia="ja-JP"/>
        </w:rPr>
        <w:t>6</w:t>
      </w:r>
      <w:r>
        <w:rPr>
          <w:lang w:eastAsia="ja-JP"/>
        </w:rPr>
        <w:t>.0</w:t>
      </w:r>
    </w:p>
    <w:tbl>
      <w:tblPr>
        <w:tblStyle w:val="TableGrid"/>
        <w:tblW w:w="9493" w:type="dxa"/>
        <w:tblLook w:val="04A0" w:firstRow="1" w:lastRow="0" w:firstColumn="1" w:lastColumn="0" w:noHBand="0" w:noVBand="1"/>
      </w:tblPr>
      <w:tblGrid>
        <w:gridCol w:w="916"/>
        <w:gridCol w:w="8577"/>
      </w:tblGrid>
      <w:tr w:rsidR="00FA1401" w14:paraId="23941D0D" w14:textId="77777777" w:rsidTr="002B53EB">
        <w:tc>
          <w:tcPr>
            <w:tcW w:w="916" w:type="dxa"/>
            <w:shd w:val="clear" w:color="auto" w:fill="BFBFBF" w:themeFill="background1" w:themeFillShade="BF"/>
          </w:tcPr>
          <w:p w14:paraId="1D067836" w14:textId="77777777" w:rsidR="00FA1401" w:rsidRPr="00A06225" w:rsidRDefault="00FA1401" w:rsidP="008813EE">
            <w:pPr>
              <w:rPr>
                <w:b/>
                <w:lang w:eastAsia="ja-JP"/>
              </w:rPr>
            </w:pPr>
            <w:r w:rsidRPr="00A06225">
              <w:rPr>
                <w:rFonts w:hint="eastAsia"/>
                <w:b/>
                <w:lang w:eastAsia="ja-JP"/>
              </w:rPr>
              <w:t>No.</w:t>
            </w:r>
          </w:p>
        </w:tc>
        <w:tc>
          <w:tcPr>
            <w:tcW w:w="8577" w:type="dxa"/>
            <w:shd w:val="clear" w:color="auto" w:fill="BFBFBF" w:themeFill="background1" w:themeFillShade="BF"/>
          </w:tcPr>
          <w:p w14:paraId="1C3E7826" w14:textId="77777777" w:rsidR="00FA1401" w:rsidRPr="00A06225" w:rsidRDefault="00FA1401" w:rsidP="008813EE">
            <w:pPr>
              <w:jc w:val="center"/>
              <w:rPr>
                <w:b/>
                <w:lang w:eastAsia="ja-JP"/>
              </w:rPr>
            </w:pPr>
            <w:r>
              <w:rPr>
                <w:b/>
                <w:lang w:eastAsia="ja-JP"/>
              </w:rPr>
              <w:t>Description</w:t>
            </w:r>
          </w:p>
        </w:tc>
      </w:tr>
      <w:tr w:rsidR="00FA1401" w14:paraId="3EAE43FB" w14:textId="77777777" w:rsidTr="002B53EB">
        <w:tc>
          <w:tcPr>
            <w:tcW w:w="916" w:type="dxa"/>
          </w:tcPr>
          <w:p w14:paraId="042B4DFF" w14:textId="1630A3D5" w:rsidR="00FA1401" w:rsidRDefault="008F4DA4" w:rsidP="008813EE">
            <w:pPr>
              <w:rPr>
                <w:lang w:eastAsia="ja-JP"/>
              </w:rPr>
            </w:pPr>
            <w:r>
              <w:rPr>
                <w:rFonts w:hint="eastAsia"/>
              </w:rPr>
              <w:t>#103695</w:t>
            </w:r>
          </w:p>
        </w:tc>
        <w:tc>
          <w:tcPr>
            <w:tcW w:w="8577" w:type="dxa"/>
          </w:tcPr>
          <w:p w14:paraId="0C5BF40D" w14:textId="5BE7752A" w:rsidR="00FA1401" w:rsidRDefault="00B22446" w:rsidP="0015504B">
            <w:pPr>
              <w:rPr>
                <w:lang w:eastAsia="ja-JP"/>
              </w:rPr>
            </w:pPr>
            <w:r>
              <w:rPr>
                <w:lang w:eastAsia="ja-JP"/>
              </w:rPr>
              <w:t>Remove</w:t>
            </w:r>
            <w:r w:rsidR="0015504B">
              <w:rPr>
                <w:lang w:eastAsia="ja-JP"/>
              </w:rPr>
              <w:t xml:space="preserve"> d</w:t>
            </w:r>
            <w:r w:rsidR="0015504B">
              <w:rPr>
                <w:rFonts w:hint="eastAsia"/>
              </w:rPr>
              <w:t xml:space="preserve">uplicated definitions </w:t>
            </w:r>
            <w:r w:rsidR="0015504B">
              <w:t>between</w:t>
            </w:r>
            <w:r w:rsidR="0015504B">
              <w:rPr>
                <w:rFonts w:hint="eastAsia"/>
              </w:rPr>
              <w:t xml:space="preserve"> user and header file</w:t>
            </w:r>
          </w:p>
        </w:tc>
      </w:tr>
      <w:tr w:rsidR="00CA1102" w:rsidRPr="00EB4A5A" w14:paraId="29539CC6" w14:textId="77777777" w:rsidTr="00CA1102">
        <w:tc>
          <w:tcPr>
            <w:tcW w:w="916" w:type="dxa"/>
          </w:tcPr>
          <w:p w14:paraId="4E4C3066" w14:textId="0DC332BB" w:rsidR="00CA1102" w:rsidRPr="00BF1B72" w:rsidRDefault="006C4DE7" w:rsidP="008813EE">
            <w:pPr>
              <w:rPr>
                <w:lang w:eastAsia="ja-JP"/>
              </w:rPr>
            </w:pPr>
            <w:r>
              <w:rPr>
                <w:rFonts w:hint="eastAsia"/>
              </w:rPr>
              <w:t>#103676</w:t>
            </w:r>
          </w:p>
        </w:tc>
        <w:tc>
          <w:tcPr>
            <w:tcW w:w="8577" w:type="dxa"/>
          </w:tcPr>
          <w:p w14:paraId="5BE989AD" w14:textId="75889FC0" w:rsidR="00CA1102" w:rsidRPr="00BF1B72" w:rsidRDefault="003522EF" w:rsidP="008813EE">
            <w:pPr>
              <w:rPr>
                <w:lang w:eastAsia="ja-JP"/>
              </w:rPr>
            </w:pPr>
            <w:r>
              <w:rPr>
                <w:rFonts w:hint="eastAsia"/>
                <w:lang w:eastAsia="ja-JP"/>
              </w:rPr>
              <w:t>Remove</w:t>
            </w:r>
            <w:r>
              <w:rPr>
                <w:lang w:eastAsia="ja-JP"/>
              </w:rPr>
              <w:t xml:space="preserve"> staging driver</w:t>
            </w:r>
          </w:p>
        </w:tc>
      </w:tr>
      <w:tr w:rsidR="003522EF" w:rsidRPr="00EB4A5A" w14:paraId="652A9060" w14:textId="77777777" w:rsidTr="00CA1102">
        <w:tc>
          <w:tcPr>
            <w:tcW w:w="916" w:type="dxa"/>
          </w:tcPr>
          <w:p w14:paraId="6F9A6FE2" w14:textId="5B20787F" w:rsidR="003522EF" w:rsidRPr="00BF1B72" w:rsidRDefault="00AA017B" w:rsidP="003522EF">
            <w:pPr>
              <w:rPr>
                <w:lang w:eastAsia="ja-JP"/>
              </w:rPr>
            </w:pPr>
            <w:r>
              <w:rPr>
                <w:rFonts w:hint="eastAsia"/>
              </w:rPr>
              <w:t>#103933</w:t>
            </w:r>
          </w:p>
        </w:tc>
        <w:tc>
          <w:tcPr>
            <w:tcW w:w="8577" w:type="dxa"/>
          </w:tcPr>
          <w:p w14:paraId="12C3308F" w14:textId="22F82EE3" w:rsidR="003522EF" w:rsidRDefault="003522EF" w:rsidP="00E1071E">
            <w:pPr>
              <w:rPr>
                <w:lang w:eastAsia="ja-JP"/>
              </w:rPr>
            </w:pPr>
            <w:r>
              <w:rPr>
                <w:lang w:eastAsia="ja-JP"/>
              </w:rPr>
              <w:t xml:space="preserve">Add support for </w:t>
            </w:r>
            <w:r w:rsidR="00E1071E">
              <w:rPr>
                <w:lang w:eastAsia="ja-JP"/>
              </w:rPr>
              <w:t>Linux</w:t>
            </w:r>
            <w:r>
              <w:rPr>
                <w:lang w:eastAsia="ja-JP"/>
              </w:rPr>
              <w:t xml:space="preserve"> v4.9 stable</w:t>
            </w:r>
          </w:p>
        </w:tc>
      </w:tr>
      <w:tr w:rsidR="003522EF" w:rsidRPr="00EB4A5A" w14:paraId="59B5D381" w14:textId="77777777" w:rsidTr="00CA1102">
        <w:tc>
          <w:tcPr>
            <w:tcW w:w="916" w:type="dxa"/>
          </w:tcPr>
          <w:p w14:paraId="3B7D84B9" w14:textId="4C577C84" w:rsidR="003522EF" w:rsidRPr="00BF1B72" w:rsidRDefault="00CE4994" w:rsidP="003522EF">
            <w:pPr>
              <w:rPr>
                <w:lang w:eastAsia="ja-JP"/>
              </w:rPr>
            </w:pPr>
            <w:r>
              <w:rPr>
                <w:rFonts w:hint="eastAsia"/>
              </w:rPr>
              <w:t>#108908</w:t>
            </w:r>
          </w:p>
        </w:tc>
        <w:tc>
          <w:tcPr>
            <w:tcW w:w="8577" w:type="dxa"/>
          </w:tcPr>
          <w:p w14:paraId="595980FA" w14:textId="1EB1E7BB" w:rsidR="003522EF" w:rsidRDefault="003522EF" w:rsidP="00C42332">
            <w:pPr>
              <w:rPr>
                <w:lang w:eastAsia="ja-JP"/>
              </w:rPr>
            </w:pPr>
            <w:r>
              <w:rPr>
                <w:rFonts w:hint="eastAsia"/>
                <w:lang w:eastAsia="ja-JP"/>
              </w:rPr>
              <w:t xml:space="preserve">Add </w:t>
            </w:r>
            <w:r w:rsidR="00CE4994">
              <w:rPr>
                <w:lang w:eastAsia="ja-JP"/>
              </w:rPr>
              <w:t xml:space="preserve">IPMMU (PMB) </w:t>
            </w:r>
            <w:r>
              <w:rPr>
                <w:rFonts w:hint="eastAsia"/>
                <w:lang w:eastAsia="ja-JP"/>
              </w:rPr>
              <w:t xml:space="preserve">support for </w:t>
            </w:r>
            <w:r w:rsidR="003D2BA3">
              <w:rPr>
                <w:lang w:eastAsia="ja-JP"/>
              </w:rPr>
              <w:t>40-bit</w:t>
            </w:r>
            <w:r>
              <w:rPr>
                <w:lang w:eastAsia="ja-JP"/>
              </w:rPr>
              <w:t xml:space="preserve"> address space </w:t>
            </w:r>
            <w:r w:rsidR="00CE4994">
              <w:rPr>
                <w:lang w:eastAsia="ja-JP"/>
              </w:rPr>
              <w:t xml:space="preserve">of </w:t>
            </w:r>
            <w:r>
              <w:rPr>
                <w:rFonts w:hint="eastAsia"/>
                <w:lang w:eastAsia="ja-JP"/>
              </w:rPr>
              <w:t xml:space="preserve">CMA </w:t>
            </w:r>
            <w:r w:rsidR="00C42332">
              <w:rPr>
                <w:lang w:eastAsia="ja-JP"/>
              </w:rPr>
              <w:t xml:space="preserve">area </w:t>
            </w:r>
            <w:r>
              <w:rPr>
                <w:rFonts w:hint="eastAsia"/>
                <w:lang w:eastAsia="ja-JP"/>
              </w:rPr>
              <w:t xml:space="preserve">for Lossy </w:t>
            </w:r>
            <w:r w:rsidR="00F05C74">
              <w:t>compression</w:t>
            </w:r>
          </w:p>
        </w:tc>
      </w:tr>
    </w:tbl>
    <w:p w14:paraId="01F7EB88" w14:textId="77777777" w:rsidR="009F40F0" w:rsidRDefault="009F40F0" w:rsidP="009F40F0"/>
    <w:p w14:paraId="7CD6D91B" w14:textId="191F8E95" w:rsidR="00B01685" w:rsidRPr="0092292F" w:rsidRDefault="00B01685" w:rsidP="00B01685">
      <w:pPr>
        <w:pStyle w:val="Heading2"/>
        <w:rPr>
          <w:lang w:eastAsia="ja-JP"/>
        </w:rPr>
      </w:pPr>
      <w:r>
        <w:rPr>
          <w:lang w:eastAsia="ja-JP"/>
        </w:rPr>
        <w:t>v2.17.0</w:t>
      </w:r>
    </w:p>
    <w:tbl>
      <w:tblPr>
        <w:tblStyle w:val="TableGrid"/>
        <w:tblW w:w="9493" w:type="dxa"/>
        <w:tblLook w:val="04A0" w:firstRow="1" w:lastRow="0" w:firstColumn="1" w:lastColumn="0" w:noHBand="0" w:noVBand="1"/>
      </w:tblPr>
      <w:tblGrid>
        <w:gridCol w:w="916"/>
        <w:gridCol w:w="8577"/>
      </w:tblGrid>
      <w:tr w:rsidR="00865CFE" w14:paraId="077C420B" w14:textId="77777777" w:rsidTr="00641DB3">
        <w:tc>
          <w:tcPr>
            <w:tcW w:w="916" w:type="dxa"/>
            <w:shd w:val="clear" w:color="auto" w:fill="BFBFBF" w:themeFill="background1" w:themeFillShade="BF"/>
          </w:tcPr>
          <w:p w14:paraId="27EE0B55" w14:textId="77777777" w:rsidR="00865CFE" w:rsidRPr="00A06225" w:rsidRDefault="00865CFE" w:rsidP="008813EE">
            <w:pPr>
              <w:rPr>
                <w:b/>
                <w:lang w:eastAsia="ja-JP"/>
              </w:rPr>
            </w:pPr>
            <w:r w:rsidRPr="00A06225">
              <w:rPr>
                <w:rFonts w:hint="eastAsia"/>
                <w:b/>
                <w:lang w:eastAsia="ja-JP"/>
              </w:rPr>
              <w:t>No.</w:t>
            </w:r>
          </w:p>
        </w:tc>
        <w:tc>
          <w:tcPr>
            <w:tcW w:w="8577" w:type="dxa"/>
            <w:shd w:val="clear" w:color="auto" w:fill="BFBFBF" w:themeFill="background1" w:themeFillShade="BF"/>
          </w:tcPr>
          <w:p w14:paraId="723572A6" w14:textId="77777777" w:rsidR="00865CFE" w:rsidRPr="00A06225" w:rsidRDefault="00865CFE" w:rsidP="008813EE">
            <w:pPr>
              <w:jc w:val="center"/>
              <w:rPr>
                <w:b/>
                <w:lang w:eastAsia="ja-JP"/>
              </w:rPr>
            </w:pPr>
            <w:r>
              <w:rPr>
                <w:b/>
                <w:lang w:eastAsia="ja-JP"/>
              </w:rPr>
              <w:t>Description</w:t>
            </w:r>
          </w:p>
        </w:tc>
      </w:tr>
      <w:tr w:rsidR="00865CFE" w14:paraId="7ED3AD01" w14:textId="77777777" w:rsidTr="00641DB3">
        <w:tc>
          <w:tcPr>
            <w:tcW w:w="916" w:type="dxa"/>
          </w:tcPr>
          <w:p w14:paraId="44FE5DA9" w14:textId="35722EBD" w:rsidR="00865CFE" w:rsidRDefault="00865CFE" w:rsidP="00865CFE">
            <w:pPr>
              <w:rPr>
                <w:lang w:eastAsia="ja-JP"/>
              </w:rPr>
            </w:pPr>
            <w:r>
              <w:rPr>
                <w:rFonts w:hint="eastAsia"/>
              </w:rPr>
              <w:t>#112734</w:t>
            </w:r>
          </w:p>
        </w:tc>
        <w:tc>
          <w:tcPr>
            <w:tcW w:w="8577" w:type="dxa"/>
          </w:tcPr>
          <w:p w14:paraId="6D5C090A" w14:textId="7AF815D5" w:rsidR="00865CFE" w:rsidRDefault="00865CFE" w:rsidP="00D91279">
            <w:pPr>
              <w:rPr>
                <w:lang w:eastAsia="ja-JP"/>
              </w:rPr>
            </w:pPr>
            <w:r>
              <w:rPr>
                <w:lang w:eastAsia="ja-JP"/>
              </w:rPr>
              <w:t xml:space="preserve">Add support for R-Car H3 </w:t>
            </w:r>
            <w:r w:rsidR="004A249F">
              <w:rPr>
                <w:lang w:eastAsia="ja-JP"/>
              </w:rPr>
              <w:t>Ver.2.0</w:t>
            </w:r>
          </w:p>
        </w:tc>
      </w:tr>
      <w:tr w:rsidR="00244089" w:rsidRPr="00BF1B72" w14:paraId="005E5F49" w14:textId="77777777" w:rsidTr="00244089">
        <w:tc>
          <w:tcPr>
            <w:tcW w:w="916" w:type="dxa"/>
          </w:tcPr>
          <w:p w14:paraId="78665654" w14:textId="2F5DD6E7" w:rsidR="00244089" w:rsidRPr="00BF1B72" w:rsidRDefault="00244089" w:rsidP="00244089">
            <w:pPr>
              <w:rPr>
                <w:lang w:eastAsia="ja-JP"/>
              </w:rPr>
            </w:pPr>
            <w:r>
              <w:rPr>
                <w:rFonts w:hint="eastAsia"/>
              </w:rPr>
              <w:t>#114933</w:t>
            </w:r>
          </w:p>
        </w:tc>
        <w:tc>
          <w:tcPr>
            <w:tcW w:w="8577" w:type="dxa"/>
          </w:tcPr>
          <w:p w14:paraId="090ADA1E" w14:textId="2DD6DC5C" w:rsidR="00244089" w:rsidRPr="00BF1B72" w:rsidRDefault="00244089" w:rsidP="00D91279">
            <w:pPr>
              <w:rPr>
                <w:lang w:eastAsia="ja-JP"/>
              </w:rPr>
            </w:pPr>
            <w:r>
              <w:rPr>
                <w:rFonts w:hint="eastAsia"/>
                <w:lang w:eastAsia="ja-JP"/>
              </w:rPr>
              <w:t xml:space="preserve">Add </w:t>
            </w:r>
            <w:r>
              <w:rPr>
                <w:lang w:eastAsia="ja-JP"/>
              </w:rPr>
              <w:t xml:space="preserve">IPMMU (PMB) </w:t>
            </w:r>
            <w:r>
              <w:rPr>
                <w:rFonts w:hint="eastAsia"/>
                <w:lang w:eastAsia="ja-JP"/>
              </w:rPr>
              <w:t>support for VSPB</w:t>
            </w:r>
            <w:r>
              <w:rPr>
                <w:lang w:eastAsia="ja-JP"/>
              </w:rPr>
              <w:t xml:space="preserve"> </w:t>
            </w:r>
            <w:r w:rsidR="00071155">
              <w:rPr>
                <w:lang w:eastAsia="ja-JP"/>
              </w:rPr>
              <w:t xml:space="preserve">on </w:t>
            </w:r>
            <w:r>
              <w:rPr>
                <w:lang w:eastAsia="ja-JP"/>
              </w:rPr>
              <w:t xml:space="preserve">R-Car H3 </w:t>
            </w:r>
            <w:r w:rsidR="004A249F">
              <w:rPr>
                <w:lang w:eastAsia="ja-JP"/>
              </w:rPr>
              <w:t>Ver.1.x</w:t>
            </w:r>
            <w:r>
              <w:rPr>
                <w:lang w:eastAsia="ja-JP"/>
              </w:rPr>
              <w:t xml:space="preserve"> and M3 </w:t>
            </w:r>
            <w:r w:rsidR="004A249F">
              <w:rPr>
                <w:lang w:eastAsia="ja-JP"/>
              </w:rPr>
              <w:t>Ver.1.0</w:t>
            </w:r>
          </w:p>
        </w:tc>
      </w:tr>
    </w:tbl>
    <w:p w14:paraId="1695B9BF" w14:textId="3C1A430F" w:rsidR="00B01685" w:rsidRDefault="00B01685" w:rsidP="009F40F0"/>
    <w:p w14:paraId="2B9DE974" w14:textId="6D795590" w:rsidR="00D950E6" w:rsidRPr="0092292F" w:rsidRDefault="00D950E6" w:rsidP="00D950E6">
      <w:pPr>
        <w:pStyle w:val="Heading2"/>
        <w:rPr>
          <w:lang w:eastAsia="ja-JP"/>
        </w:rPr>
      </w:pPr>
      <w:r>
        <w:rPr>
          <w:lang w:eastAsia="ja-JP"/>
        </w:rPr>
        <w:t>v2.19.0</w:t>
      </w:r>
    </w:p>
    <w:tbl>
      <w:tblPr>
        <w:tblStyle w:val="TableGrid"/>
        <w:tblW w:w="9493" w:type="dxa"/>
        <w:tblLook w:val="04A0" w:firstRow="1" w:lastRow="0" w:firstColumn="1" w:lastColumn="0" w:noHBand="0" w:noVBand="1"/>
      </w:tblPr>
      <w:tblGrid>
        <w:gridCol w:w="916"/>
        <w:gridCol w:w="8577"/>
      </w:tblGrid>
      <w:tr w:rsidR="00D950E6" w14:paraId="7D5E5977" w14:textId="77777777" w:rsidTr="00641DB3">
        <w:tc>
          <w:tcPr>
            <w:tcW w:w="916" w:type="dxa"/>
            <w:shd w:val="clear" w:color="auto" w:fill="BFBFBF" w:themeFill="background1" w:themeFillShade="BF"/>
          </w:tcPr>
          <w:p w14:paraId="6411C7F4" w14:textId="77777777" w:rsidR="00D950E6" w:rsidRPr="00A06225" w:rsidRDefault="00D950E6" w:rsidP="008813EE">
            <w:pPr>
              <w:rPr>
                <w:b/>
                <w:lang w:eastAsia="ja-JP"/>
              </w:rPr>
            </w:pPr>
            <w:r w:rsidRPr="00A06225">
              <w:rPr>
                <w:rFonts w:hint="eastAsia"/>
                <w:b/>
                <w:lang w:eastAsia="ja-JP"/>
              </w:rPr>
              <w:t>No.</w:t>
            </w:r>
          </w:p>
        </w:tc>
        <w:tc>
          <w:tcPr>
            <w:tcW w:w="8577" w:type="dxa"/>
            <w:shd w:val="clear" w:color="auto" w:fill="BFBFBF" w:themeFill="background1" w:themeFillShade="BF"/>
          </w:tcPr>
          <w:p w14:paraId="1930BA0E" w14:textId="77777777" w:rsidR="00D950E6" w:rsidRPr="00A06225" w:rsidRDefault="00D950E6" w:rsidP="008813EE">
            <w:pPr>
              <w:jc w:val="center"/>
              <w:rPr>
                <w:b/>
                <w:lang w:eastAsia="ja-JP"/>
              </w:rPr>
            </w:pPr>
            <w:r>
              <w:rPr>
                <w:b/>
                <w:lang w:eastAsia="ja-JP"/>
              </w:rPr>
              <w:t>Description</w:t>
            </w:r>
          </w:p>
        </w:tc>
      </w:tr>
      <w:tr w:rsidR="00D950E6" w14:paraId="5356065D" w14:textId="77777777" w:rsidTr="00641DB3">
        <w:tc>
          <w:tcPr>
            <w:tcW w:w="916" w:type="dxa"/>
          </w:tcPr>
          <w:p w14:paraId="279B14C8" w14:textId="3CBBC9F5" w:rsidR="00D950E6" w:rsidRDefault="00D950E6" w:rsidP="008813EE">
            <w:pPr>
              <w:rPr>
                <w:lang w:eastAsia="ja-JP"/>
              </w:rPr>
            </w:pPr>
            <w:r>
              <w:rPr>
                <w:rFonts w:hint="eastAsia"/>
              </w:rPr>
              <w:t>#116810</w:t>
            </w:r>
          </w:p>
        </w:tc>
        <w:tc>
          <w:tcPr>
            <w:tcW w:w="8577" w:type="dxa"/>
          </w:tcPr>
          <w:p w14:paraId="0378FB86" w14:textId="7A43FAA4" w:rsidR="00D950E6" w:rsidRDefault="00D950E6" w:rsidP="008813EE">
            <w:pPr>
              <w:rPr>
                <w:lang w:eastAsia="ja-JP"/>
              </w:rPr>
            </w:pPr>
            <w:r>
              <w:rPr>
                <w:lang w:eastAsia="ja-JP"/>
              </w:rPr>
              <w:t xml:space="preserve">Add support for R-Car M3 </w:t>
            </w:r>
            <w:r w:rsidR="004A249F">
              <w:rPr>
                <w:lang w:eastAsia="ja-JP"/>
              </w:rPr>
              <w:t>Ver.1.1</w:t>
            </w:r>
            <w:r w:rsidR="00C20736">
              <w:rPr>
                <w:lang w:eastAsia="ja-JP"/>
              </w:rPr>
              <w:t>, Ver.1.2</w:t>
            </w:r>
          </w:p>
        </w:tc>
      </w:tr>
    </w:tbl>
    <w:p w14:paraId="568B7D1A" w14:textId="360A608A" w:rsidR="00D950E6" w:rsidRDefault="00D950E6" w:rsidP="009F40F0"/>
    <w:p w14:paraId="2DA5E59E" w14:textId="6F6441A1" w:rsidR="0090413D" w:rsidRPr="0092292F" w:rsidRDefault="00D20B88" w:rsidP="0090413D">
      <w:pPr>
        <w:pStyle w:val="Heading2"/>
        <w:rPr>
          <w:lang w:eastAsia="ja-JP"/>
        </w:rPr>
      </w:pPr>
      <w:r>
        <w:rPr>
          <w:lang w:eastAsia="ja-JP"/>
        </w:rPr>
        <w:t>v2.21.0</w:t>
      </w:r>
    </w:p>
    <w:tbl>
      <w:tblPr>
        <w:tblStyle w:val="TableGrid"/>
        <w:tblW w:w="9493" w:type="dxa"/>
        <w:tblLook w:val="04A0" w:firstRow="1" w:lastRow="0" w:firstColumn="1" w:lastColumn="0" w:noHBand="0" w:noVBand="1"/>
      </w:tblPr>
      <w:tblGrid>
        <w:gridCol w:w="916"/>
        <w:gridCol w:w="8577"/>
      </w:tblGrid>
      <w:tr w:rsidR="0090413D" w14:paraId="56F4657B" w14:textId="77777777" w:rsidTr="00641DB3">
        <w:tc>
          <w:tcPr>
            <w:tcW w:w="916" w:type="dxa"/>
            <w:shd w:val="clear" w:color="auto" w:fill="BFBFBF" w:themeFill="background1" w:themeFillShade="BF"/>
          </w:tcPr>
          <w:p w14:paraId="58071742" w14:textId="77777777" w:rsidR="0090413D" w:rsidRPr="00A06225" w:rsidRDefault="0090413D" w:rsidP="008813EE">
            <w:pPr>
              <w:rPr>
                <w:b/>
                <w:lang w:eastAsia="ja-JP"/>
              </w:rPr>
            </w:pPr>
            <w:r w:rsidRPr="00A06225">
              <w:rPr>
                <w:rFonts w:hint="eastAsia"/>
                <w:b/>
                <w:lang w:eastAsia="ja-JP"/>
              </w:rPr>
              <w:t>No.</w:t>
            </w:r>
          </w:p>
        </w:tc>
        <w:tc>
          <w:tcPr>
            <w:tcW w:w="8577" w:type="dxa"/>
            <w:shd w:val="clear" w:color="auto" w:fill="BFBFBF" w:themeFill="background1" w:themeFillShade="BF"/>
          </w:tcPr>
          <w:p w14:paraId="231425A1" w14:textId="77777777" w:rsidR="0090413D" w:rsidRPr="00A06225" w:rsidRDefault="0090413D" w:rsidP="008813EE">
            <w:pPr>
              <w:jc w:val="center"/>
              <w:rPr>
                <w:b/>
                <w:lang w:eastAsia="ja-JP"/>
              </w:rPr>
            </w:pPr>
            <w:r>
              <w:rPr>
                <w:b/>
                <w:lang w:eastAsia="ja-JP"/>
              </w:rPr>
              <w:t>Description</w:t>
            </w:r>
          </w:p>
        </w:tc>
      </w:tr>
      <w:tr w:rsidR="0051094B" w14:paraId="61C88480" w14:textId="77777777" w:rsidTr="00641DB3">
        <w:tc>
          <w:tcPr>
            <w:tcW w:w="916" w:type="dxa"/>
          </w:tcPr>
          <w:p w14:paraId="78E61146" w14:textId="414E1E5A" w:rsidR="0051094B" w:rsidRDefault="0051094B" w:rsidP="0051094B">
            <w:pPr>
              <w:rPr>
                <w:lang w:eastAsia="ja-JP"/>
              </w:rPr>
            </w:pPr>
            <w:r>
              <w:rPr>
                <w:rFonts w:hint="eastAsia"/>
              </w:rPr>
              <w:t>#117217</w:t>
            </w:r>
          </w:p>
        </w:tc>
        <w:tc>
          <w:tcPr>
            <w:tcW w:w="8577" w:type="dxa"/>
          </w:tcPr>
          <w:p w14:paraId="2D31925B" w14:textId="1D09FCBB" w:rsidR="0051094B" w:rsidRDefault="00FB63DB" w:rsidP="0051094B">
            <w:pPr>
              <w:rPr>
                <w:lang w:eastAsia="ja-JP"/>
              </w:rPr>
            </w:pPr>
            <w:r>
              <w:rPr>
                <w:lang w:eastAsia="ja-JP"/>
              </w:rPr>
              <w:t>A</w:t>
            </w:r>
            <w:r w:rsidR="0051094B">
              <w:rPr>
                <w:lang w:eastAsia="ja-JP"/>
              </w:rPr>
              <w:t xml:space="preserve">dd IPMMU (MMU) support </w:t>
            </w:r>
            <w:r w:rsidR="00134B37">
              <w:rPr>
                <w:lang w:eastAsia="ja-JP"/>
              </w:rPr>
              <w:t xml:space="preserve">with 1GB page </w:t>
            </w:r>
            <w:r w:rsidR="00B8518A" w:rsidRPr="00BF1B72">
              <w:rPr>
                <w:lang w:eastAsia="ja-JP"/>
              </w:rPr>
              <w:t xml:space="preserve">for memory </w:t>
            </w:r>
            <w:r w:rsidR="00C11465" w:rsidRPr="00BF1B72">
              <w:rPr>
                <w:lang w:eastAsia="ja-JP"/>
              </w:rPr>
              <w:t>allocation</w:t>
            </w:r>
            <w:r w:rsidR="0051060A">
              <w:rPr>
                <w:rFonts w:hint="eastAsia"/>
                <w:lang w:eastAsia="ja-JP"/>
              </w:rPr>
              <w:t xml:space="preserve"> </w:t>
            </w:r>
            <w:r w:rsidR="0051060A">
              <w:rPr>
                <w:lang w:eastAsia="ja-JP"/>
              </w:rPr>
              <w:t>instead of PMB.</w:t>
            </w:r>
          </w:p>
        </w:tc>
      </w:tr>
      <w:tr w:rsidR="006E05C7" w:rsidRPr="00BF1B72" w14:paraId="5E5D59C7" w14:textId="77777777" w:rsidTr="008813EE">
        <w:tc>
          <w:tcPr>
            <w:tcW w:w="916" w:type="dxa"/>
          </w:tcPr>
          <w:p w14:paraId="443C3715" w14:textId="34125EC1" w:rsidR="006E05C7" w:rsidRDefault="006E05C7" w:rsidP="00A32AA1">
            <w:r>
              <w:rPr>
                <w:rFonts w:hint="eastAsia"/>
              </w:rPr>
              <w:t>#121332</w:t>
            </w:r>
          </w:p>
        </w:tc>
        <w:tc>
          <w:tcPr>
            <w:tcW w:w="8577" w:type="dxa"/>
          </w:tcPr>
          <w:p w14:paraId="5519EB1B" w14:textId="3E9419F3" w:rsidR="006E05C7" w:rsidRDefault="006E05C7" w:rsidP="00A32AA1">
            <w:pPr>
              <w:rPr>
                <w:lang w:eastAsia="ja-JP"/>
              </w:rPr>
            </w:pPr>
            <w:r>
              <w:t>Fix</w:t>
            </w:r>
            <w:r>
              <w:rPr>
                <w:rFonts w:hint="eastAsia"/>
              </w:rPr>
              <w:t xml:space="preserve"> compiler/sparse warnings</w:t>
            </w:r>
          </w:p>
        </w:tc>
      </w:tr>
      <w:tr w:rsidR="00A32AA1" w:rsidRPr="00BF1B72" w14:paraId="7683879A" w14:textId="77777777" w:rsidTr="008813EE">
        <w:tc>
          <w:tcPr>
            <w:tcW w:w="916" w:type="dxa"/>
          </w:tcPr>
          <w:p w14:paraId="648FFB5D" w14:textId="1D3A1D20" w:rsidR="00A32AA1" w:rsidRPr="00BF1B72" w:rsidRDefault="00FB63DB" w:rsidP="00A32AA1">
            <w:r>
              <w:rPr>
                <w:rFonts w:hint="eastAsia"/>
              </w:rPr>
              <w:t>#122262</w:t>
            </w:r>
          </w:p>
        </w:tc>
        <w:tc>
          <w:tcPr>
            <w:tcW w:w="8577" w:type="dxa"/>
          </w:tcPr>
          <w:p w14:paraId="02AB08F6" w14:textId="25354724" w:rsidR="00A32AA1" w:rsidRPr="00BF1B72" w:rsidRDefault="00FB63DB" w:rsidP="00A32AA1">
            <w:pPr>
              <w:rPr>
                <w:lang w:eastAsia="ja-JP"/>
              </w:rPr>
            </w:pPr>
            <w:r>
              <w:rPr>
                <w:lang w:eastAsia="ja-JP"/>
              </w:rPr>
              <w:t xml:space="preserve">Disable TLB function in </w:t>
            </w:r>
            <w:r w:rsidRPr="00FB63DB">
              <w:rPr>
                <w:lang w:eastAsia="ja-JP"/>
              </w:rPr>
              <w:t>IPMMU-VC0/VC1/VP0/VP1</w:t>
            </w:r>
            <w:r w:rsidR="00134B37">
              <w:rPr>
                <w:lang w:eastAsia="ja-JP"/>
              </w:rPr>
              <w:t xml:space="preserve"> for R-Car H3 </w:t>
            </w:r>
            <w:r w:rsidR="004A249F">
              <w:rPr>
                <w:lang w:eastAsia="ja-JP"/>
              </w:rPr>
              <w:t>Ver.2.0</w:t>
            </w:r>
          </w:p>
        </w:tc>
      </w:tr>
      <w:tr w:rsidR="00FB63DB" w:rsidRPr="00BF1B72" w14:paraId="7521D4AF" w14:textId="77777777" w:rsidTr="008813EE">
        <w:tc>
          <w:tcPr>
            <w:tcW w:w="916" w:type="dxa"/>
          </w:tcPr>
          <w:p w14:paraId="2B04C326" w14:textId="28BE0014" w:rsidR="00FB63DB" w:rsidRDefault="00FB63DB" w:rsidP="00FB63DB">
            <w:r>
              <w:rPr>
                <w:rFonts w:hint="eastAsia"/>
              </w:rPr>
              <w:t>#123874</w:t>
            </w:r>
          </w:p>
        </w:tc>
        <w:tc>
          <w:tcPr>
            <w:tcW w:w="8577" w:type="dxa"/>
          </w:tcPr>
          <w:p w14:paraId="70BF475E" w14:textId="4E20240B" w:rsidR="00FB63DB" w:rsidRPr="009F40F0" w:rsidRDefault="00FB63DB" w:rsidP="00FB63DB">
            <w:pPr>
              <w:rPr>
                <w:lang w:eastAsia="ja-JP"/>
              </w:rPr>
            </w:pPr>
            <w:r w:rsidRPr="009F40F0">
              <w:rPr>
                <w:lang w:eastAsia="ja-JP"/>
              </w:rPr>
              <w:t>Add IPMMU</w:t>
            </w:r>
            <w:r>
              <w:rPr>
                <w:lang w:eastAsia="ja-JP"/>
              </w:rPr>
              <w:t xml:space="preserve"> </w:t>
            </w:r>
            <w:r w:rsidRPr="009F40F0">
              <w:rPr>
                <w:lang w:eastAsia="ja-JP"/>
              </w:rPr>
              <w:t>(</w:t>
            </w:r>
            <w:r>
              <w:rPr>
                <w:lang w:eastAsia="ja-JP"/>
              </w:rPr>
              <w:t>MMU</w:t>
            </w:r>
            <w:r w:rsidRPr="009F40F0">
              <w:rPr>
                <w:lang w:eastAsia="ja-JP"/>
              </w:rPr>
              <w:t>) registers backup/restore to support System Suspend-to-RAM.</w:t>
            </w:r>
          </w:p>
        </w:tc>
      </w:tr>
      <w:tr w:rsidR="00E25CAA" w:rsidRPr="00BF1B72" w14:paraId="4F606781" w14:textId="77777777" w:rsidTr="008813EE">
        <w:tc>
          <w:tcPr>
            <w:tcW w:w="916" w:type="dxa"/>
          </w:tcPr>
          <w:p w14:paraId="50AA88A8" w14:textId="31304EDE" w:rsidR="00E25CAA" w:rsidRDefault="00E25CAA" w:rsidP="00E25CAA">
            <w:r>
              <w:rPr>
                <w:rFonts w:hint="eastAsia"/>
              </w:rPr>
              <w:t>#124339</w:t>
            </w:r>
          </w:p>
        </w:tc>
        <w:tc>
          <w:tcPr>
            <w:tcW w:w="8577" w:type="dxa"/>
          </w:tcPr>
          <w:p w14:paraId="394962CF" w14:textId="30F962C0" w:rsidR="00E25CAA" w:rsidRPr="009F40F0" w:rsidRDefault="00E25CAA" w:rsidP="00E25CAA">
            <w:pPr>
              <w:rPr>
                <w:lang w:eastAsia="ja-JP"/>
              </w:rPr>
            </w:pPr>
            <w:r>
              <w:rPr>
                <w:rFonts w:hint="eastAsia"/>
                <w:lang w:eastAsia="ja-JP"/>
              </w:rPr>
              <w:t xml:space="preserve">Add </w:t>
            </w:r>
            <w:r>
              <w:rPr>
                <w:lang w:eastAsia="ja-JP"/>
              </w:rPr>
              <w:t>IPMMU (</w:t>
            </w:r>
            <w:r>
              <w:rPr>
                <w:rFonts w:hint="eastAsia"/>
                <w:lang w:eastAsia="ja-JP"/>
              </w:rPr>
              <w:t>MMU</w:t>
            </w:r>
            <w:r>
              <w:rPr>
                <w:lang w:eastAsia="ja-JP"/>
              </w:rPr>
              <w:t xml:space="preserve">) </w:t>
            </w:r>
            <w:r>
              <w:rPr>
                <w:rFonts w:hint="eastAsia"/>
                <w:lang w:eastAsia="ja-JP"/>
              </w:rPr>
              <w:t xml:space="preserve">support for </w:t>
            </w:r>
            <w:r w:rsidR="003D2BA3">
              <w:rPr>
                <w:lang w:eastAsia="ja-JP"/>
              </w:rPr>
              <w:t>40-bit</w:t>
            </w:r>
            <w:r>
              <w:rPr>
                <w:lang w:eastAsia="ja-JP"/>
              </w:rPr>
              <w:t xml:space="preserve"> address space of </w:t>
            </w:r>
            <w:r>
              <w:rPr>
                <w:rFonts w:hint="eastAsia"/>
                <w:lang w:eastAsia="ja-JP"/>
              </w:rPr>
              <w:t xml:space="preserve">CMA </w:t>
            </w:r>
            <w:r>
              <w:rPr>
                <w:lang w:eastAsia="ja-JP"/>
              </w:rPr>
              <w:t xml:space="preserve">area </w:t>
            </w:r>
            <w:r>
              <w:rPr>
                <w:rFonts w:hint="eastAsia"/>
                <w:lang w:eastAsia="ja-JP"/>
              </w:rPr>
              <w:t xml:space="preserve">for </w:t>
            </w:r>
            <w:r w:rsidR="0048228E">
              <w:rPr>
                <w:lang w:eastAsia="ja-JP"/>
              </w:rPr>
              <w:t>DTV (SSP)</w:t>
            </w:r>
          </w:p>
        </w:tc>
      </w:tr>
    </w:tbl>
    <w:p w14:paraId="44386A56" w14:textId="77777777" w:rsidR="0090413D" w:rsidRPr="009F40F0" w:rsidRDefault="0090413D" w:rsidP="0090413D"/>
    <w:p w14:paraId="0025E2F8" w14:textId="542B0EF5" w:rsidR="00D20B88" w:rsidRPr="0092292F" w:rsidRDefault="00D20B88" w:rsidP="00D20B88">
      <w:pPr>
        <w:pStyle w:val="Heading2"/>
        <w:rPr>
          <w:lang w:eastAsia="ja-JP"/>
        </w:rPr>
      </w:pPr>
      <w:r>
        <w:rPr>
          <w:lang w:eastAsia="ja-JP"/>
        </w:rPr>
        <w:t>v2.23.0</w:t>
      </w:r>
    </w:p>
    <w:tbl>
      <w:tblPr>
        <w:tblStyle w:val="TableGrid"/>
        <w:tblW w:w="9493" w:type="dxa"/>
        <w:tblLook w:val="04A0" w:firstRow="1" w:lastRow="0" w:firstColumn="1" w:lastColumn="0" w:noHBand="0" w:noVBand="1"/>
      </w:tblPr>
      <w:tblGrid>
        <w:gridCol w:w="916"/>
        <w:gridCol w:w="8577"/>
      </w:tblGrid>
      <w:tr w:rsidR="00D20B88" w14:paraId="3CF2880D" w14:textId="77777777" w:rsidTr="00641DB3">
        <w:tc>
          <w:tcPr>
            <w:tcW w:w="916" w:type="dxa"/>
            <w:shd w:val="clear" w:color="auto" w:fill="BFBFBF" w:themeFill="background1" w:themeFillShade="BF"/>
          </w:tcPr>
          <w:p w14:paraId="4880F984" w14:textId="77777777" w:rsidR="00D20B88" w:rsidRPr="00A06225" w:rsidRDefault="00D20B88" w:rsidP="008813EE">
            <w:pPr>
              <w:rPr>
                <w:b/>
                <w:lang w:eastAsia="ja-JP"/>
              </w:rPr>
            </w:pPr>
            <w:r w:rsidRPr="00A06225">
              <w:rPr>
                <w:rFonts w:hint="eastAsia"/>
                <w:b/>
                <w:lang w:eastAsia="ja-JP"/>
              </w:rPr>
              <w:t>No.</w:t>
            </w:r>
          </w:p>
        </w:tc>
        <w:tc>
          <w:tcPr>
            <w:tcW w:w="8577" w:type="dxa"/>
            <w:shd w:val="clear" w:color="auto" w:fill="BFBFBF" w:themeFill="background1" w:themeFillShade="BF"/>
          </w:tcPr>
          <w:p w14:paraId="16F12A5A" w14:textId="77777777" w:rsidR="00D20B88" w:rsidRPr="00A06225" w:rsidRDefault="00D20B88" w:rsidP="008813EE">
            <w:pPr>
              <w:jc w:val="center"/>
              <w:rPr>
                <w:b/>
                <w:lang w:eastAsia="ja-JP"/>
              </w:rPr>
            </w:pPr>
            <w:r>
              <w:rPr>
                <w:b/>
                <w:lang w:eastAsia="ja-JP"/>
              </w:rPr>
              <w:t>Description</w:t>
            </w:r>
          </w:p>
        </w:tc>
      </w:tr>
      <w:tr w:rsidR="00D20B88" w14:paraId="5D6B51AA" w14:textId="77777777" w:rsidTr="00641DB3">
        <w:tc>
          <w:tcPr>
            <w:tcW w:w="916" w:type="dxa"/>
          </w:tcPr>
          <w:p w14:paraId="3F5A2DE5" w14:textId="08FC84D4" w:rsidR="00D20B88" w:rsidRDefault="00D30561" w:rsidP="008813EE">
            <w:pPr>
              <w:rPr>
                <w:lang w:eastAsia="ja-JP"/>
              </w:rPr>
            </w:pPr>
            <w:r>
              <w:rPr>
                <w:rFonts w:hint="eastAsia"/>
              </w:rPr>
              <w:t>#128002</w:t>
            </w:r>
          </w:p>
        </w:tc>
        <w:tc>
          <w:tcPr>
            <w:tcW w:w="8577" w:type="dxa"/>
          </w:tcPr>
          <w:p w14:paraId="019F7580" w14:textId="02E23702" w:rsidR="00D20B88" w:rsidRDefault="00D30561" w:rsidP="008813EE">
            <w:pPr>
              <w:rPr>
                <w:lang w:eastAsia="ja-JP"/>
              </w:rPr>
            </w:pPr>
            <w:r>
              <w:rPr>
                <w:lang w:eastAsia="ja-JP"/>
              </w:rPr>
              <w:t xml:space="preserve">Fix warnings reported by </w:t>
            </w:r>
            <w:proofErr w:type="spellStart"/>
            <w:r>
              <w:rPr>
                <w:lang w:eastAsia="ja-JP"/>
              </w:rPr>
              <w:t>checkpatch</w:t>
            </w:r>
            <w:proofErr w:type="spellEnd"/>
            <w:r>
              <w:rPr>
                <w:lang w:eastAsia="ja-JP"/>
              </w:rPr>
              <w:t xml:space="preserve"> and</w:t>
            </w:r>
            <w:r w:rsidR="00782925">
              <w:rPr>
                <w:lang w:eastAsia="ja-JP"/>
              </w:rPr>
              <w:t xml:space="preserve"> static code analysis tool</w:t>
            </w:r>
          </w:p>
        </w:tc>
      </w:tr>
    </w:tbl>
    <w:p w14:paraId="5D8F1505" w14:textId="59825F75" w:rsidR="00B013F0" w:rsidRDefault="00B013F0">
      <w:pPr>
        <w:overflowPunct/>
        <w:autoSpaceDE/>
        <w:autoSpaceDN/>
        <w:adjustRightInd/>
        <w:textAlignment w:val="auto"/>
        <w:rPr>
          <w:lang w:eastAsia="ja-JP"/>
        </w:rPr>
      </w:pPr>
    </w:p>
    <w:p w14:paraId="4BE337E4" w14:textId="17F66EF5" w:rsidR="00B013F0" w:rsidRPr="0092292F" w:rsidRDefault="00B013F0" w:rsidP="00B013F0">
      <w:pPr>
        <w:pStyle w:val="Heading2"/>
        <w:rPr>
          <w:lang w:eastAsia="ja-JP"/>
        </w:rPr>
      </w:pPr>
      <w:r w:rsidRPr="00B013F0">
        <w:rPr>
          <w:lang w:eastAsia="ja-JP"/>
        </w:rPr>
        <w:lastRenderedPageBreak/>
        <w:t>v2.23.1</w:t>
      </w:r>
    </w:p>
    <w:tbl>
      <w:tblPr>
        <w:tblStyle w:val="TableGrid"/>
        <w:tblW w:w="9493" w:type="dxa"/>
        <w:tblLook w:val="04A0" w:firstRow="1" w:lastRow="0" w:firstColumn="1" w:lastColumn="0" w:noHBand="0" w:noVBand="1"/>
      </w:tblPr>
      <w:tblGrid>
        <w:gridCol w:w="916"/>
        <w:gridCol w:w="8577"/>
      </w:tblGrid>
      <w:tr w:rsidR="00B013F0" w14:paraId="2D637B24" w14:textId="77777777" w:rsidTr="002B53EB">
        <w:tc>
          <w:tcPr>
            <w:tcW w:w="916" w:type="dxa"/>
            <w:shd w:val="clear" w:color="auto" w:fill="BFBFBF" w:themeFill="background1" w:themeFillShade="BF"/>
          </w:tcPr>
          <w:p w14:paraId="66E40942" w14:textId="77777777" w:rsidR="00B013F0" w:rsidRPr="00A06225" w:rsidRDefault="00B013F0" w:rsidP="008813EE">
            <w:pPr>
              <w:rPr>
                <w:b/>
                <w:lang w:eastAsia="ja-JP"/>
              </w:rPr>
            </w:pPr>
            <w:r w:rsidRPr="00A06225">
              <w:rPr>
                <w:rFonts w:hint="eastAsia"/>
                <w:b/>
                <w:lang w:eastAsia="ja-JP"/>
              </w:rPr>
              <w:t>No.</w:t>
            </w:r>
          </w:p>
        </w:tc>
        <w:tc>
          <w:tcPr>
            <w:tcW w:w="8577" w:type="dxa"/>
            <w:shd w:val="clear" w:color="auto" w:fill="BFBFBF" w:themeFill="background1" w:themeFillShade="BF"/>
          </w:tcPr>
          <w:p w14:paraId="5544043D" w14:textId="77777777" w:rsidR="00B013F0" w:rsidRPr="00A06225" w:rsidRDefault="00B013F0" w:rsidP="008813EE">
            <w:pPr>
              <w:jc w:val="center"/>
              <w:rPr>
                <w:b/>
                <w:lang w:eastAsia="ja-JP"/>
              </w:rPr>
            </w:pPr>
            <w:r>
              <w:rPr>
                <w:b/>
                <w:lang w:eastAsia="ja-JP"/>
              </w:rPr>
              <w:t>Description</w:t>
            </w:r>
          </w:p>
        </w:tc>
      </w:tr>
      <w:tr w:rsidR="00B013F0" w14:paraId="728CAE56" w14:textId="77777777" w:rsidTr="002B53EB">
        <w:tc>
          <w:tcPr>
            <w:tcW w:w="916" w:type="dxa"/>
          </w:tcPr>
          <w:p w14:paraId="5C77EBE5" w14:textId="23A0872B" w:rsidR="00B013F0" w:rsidRDefault="00B013F0" w:rsidP="001D061B">
            <w:pPr>
              <w:rPr>
                <w:lang w:eastAsia="ja-JP"/>
              </w:rPr>
            </w:pPr>
            <w:r>
              <w:rPr>
                <w:rFonts w:hint="eastAsia"/>
              </w:rPr>
              <w:t>#</w:t>
            </w:r>
            <w:r>
              <w:t>13</w:t>
            </w:r>
            <w:r w:rsidR="001D061B">
              <w:t>7570</w:t>
            </w:r>
          </w:p>
        </w:tc>
        <w:tc>
          <w:tcPr>
            <w:tcW w:w="8577" w:type="dxa"/>
          </w:tcPr>
          <w:p w14:paraId="7FA18588" w14:textId="7C98181C" w:rsidR="00B013F0" w:rsidRDefault="008F12BE" w:rsidP="00B013F0">
            <w:pPr>
              <w:rPr>
                <w:lang w:eastAsia="ja-JP"/>
              </w:rPr>
            </w:pPr>
            <w:r>
              <w:rPr>
                <w:lang w:eastAsia="ja-JP"/>
              </w:rPr>
              <w:t>Add</w:t>
            </w:r>
            <w:r w:rsidR="00B013F0" w:rsidRPr="00B013F0">
              <w:rPr>
                <w:lang w:eastAsia="ja-JP"/>
              </w:rPr>
              <w:t xml:space="preserve"> support for R-Car M</w:t>
            </w:r>
            <w:r w:rsidR="00B013F0">
              <w:rPr>
                <w:lang w:eastAsia="ja-JP"/>
              </w:rPr>
              <w:t>3N</w:t>
            </w:r>
            <w:r w:rsidR="008E264E">
              <w:rPr>
                <w:lang w:eastAsia="ja-JP"/>
              </w:rPr>
              <w:t xml:space="preserve"> </w:t>
            </w:r>
            <w:r w:rsidR="004A249F">
              <w:rPr>
                <w:lang w:eastAsia="ja-JP"/>
              </w:rPr>
              <w:t>Ver.1.</w:t>
            </w:r>
            <w:r w:rsidR="00F53D3C">
              <w:rPr>
                <w:lang w:eastAsia="ja-JP"/>
              </w:rPr>
              <w:t>1</w:t>
            </w:r>
          </w:p>
        </w:tc>
      </w:tr>
    </w:tbl>
    <w:p w14:paraId="7D79A999" w14:textId="77777777" w:rsidR="00D05950" w:rsidRDefault="00D05950" w:rsidP="00D05950"/>
    <w:p w14:paraId="3F6C4BD1" w14:textId="290567E9" w:rsidR="00D05950" w:rsidRPr="0092292F" w:rsidRDefault="00D05950" w:rsidP="00D05950">
      <w:pPr>
        <w:pStyle w:val="Heading2"/>
        <w:rPr>
          <w:lang w:eastAsia="ja-JP"/>
        </w:rPr>
      </w:pPr>
      <w:r>
        <w:rPr>
          <w:lang w:eastAsia="ja-JP"/>
        </w:rPr>
        <w:t>v3.4.0</w:t>
      </w:r>
    </w:p>
    <w:tbl>
      <w:tblPr>
        <w:tblStyle w:val="TableGrid"/>
        <w:tblW w:w="9493" w:type="dxa"/>
        <w:tblLook w:val="04A0" w:firstRow="1" w:lastRow="0" w:firstColumn="1" w:lastColumn="0" w:noHBand="0" w:noVBand="1"/>
      </w:tblPr>
      <w:tblGrid>
        <w:gridCol w:w="916"/>
        <w:gridCol w:w="8577"/>
      </w:tblGrid>
      <w:tr w:rsidR="00D05950" w14:paraId="05769274" w14:textId="77777777" w:rsidTr="002B53EB">
        <w:tc>
          <w:tcPr>
            <w:tcW w:w="916" w:type="dxa"/>
            <w:shd w:val="clear" w:color="auto" w:fill="BFBFBF" w:themeFill="background1" w:themeFillShade="BF"/>
          </w:tcPr>
          <w:p w14:paraId="38A566DF" w14:textId="77777777" w:rsidR="00D05950" w:rsidRPr="00A06225" w:rsidRDefault="00D05950" w:rsidP="008813EE">
            <w:pPr>
              <w:rPr>
                <w:b/>
                <w:lang w:eastAsia="ja-JP"/>
              </w:rPr>
            </w:pPr>
            <w:r w:rsidRPr="00A06225">
              <w:rPr>
                <w:rFonts w:hint="eastAsia"/>
                <w:b/>
                <w:lang w:eastAsia="ja-JP"/>
              </w:rPr>
              <w:t>No.</w:t>
            </w:r>
          </w:p>
        </w:tc>
        <w:tc>
          <w:tcPr>
            <w:tcW w:w="8577" w:type="dxa"/>
            <w:shd w:val="clear" w:color="auto" w:fill="BFBFBF" w:themeFill="background1" w:themeFillShade="BF"/>
          </w:tcPr>
          <w:p w14:paraId="3C68399A" w14:textId="77777777" w:rsidR="00D05950" w:rsidRPr="00A06225" w:rsidRDefault="00D05950" w:rsidP="008813EE">
            <w:pPr>
              <w:jc w:val="center"/>
              <w:rPr>
                <w:b/>
                <w:lang w:eastAsia="ja-JP"/>
              </w:rPr>
            </w:pPr>
            <w:r>
              <w:rPr>
                <w:b/>
                <w:lang w:eastAsia="ja-JP"/>
              </w:rPr>
              <w:t>Description</w:t>
            </w:r>
          </w:p>
        </w:tc>
      </w:tr>
      <w:tr w:rsidR="00820F45" w14:paraId="4CEB4176" w14:textId="77777777" w:rsidTr="002B53EB">
        <w:tc>
          <w:tcPr>
            <w:tcW w:w="916" w:type="dxa"/>
          </w:tcPr>
          <w:p w14:paraId="0E7E896E" w14:textId="77777777" w:rsidR="00820F45" w:rsidRDefault="00820F45" w:rsidP="008813EE">
            <w:r>
              <w:t>#144845</w:t>
            </w:r>
          </w:p>
        </w:tc>
        <w:tc>
          <w:tcPr>
            <w:tcW w:w="8577" w:type="dxa"/>
          </w:tcPr>
          <w:p w14:paraId="276AF2A4" w14:textId="77777777" w:rsidR="00820F45" w:rsidRPr="00D05950" w:rsidRDefault="00820F45" w:rsidP="008813EE">
            <w:r>
              <w:t>Add support for Linux v4.14 stable.</w:t>
            </w:r>
          </w:p>
        </w:tc>
      </w:tr>
      <w:tr w:rsidR="00913016" w:rsidRPr="00BF1B72" w14:paraId="4C7EAB59" w14:textId="77777777" w:rsidTr="002B53EB">
        <w:trPr>
          <w:trHeight w:val="274"/>
        </w:trPr>
        <w:tc>
          <w:tcPr>
            <w:tcW w:w="916" w:type="dxa"/>
          </w:tcPr>
          <w:p w14:paraId="62D77DF4" w14:textId="77777777" w:rsidR="00913016" w:rsidRDefault="00913016" w:rsidP="008813EE">
            <w:r>
              <w:rPr>
                <w:rFonts w:hint="eastAsia"/>
              </w:rPr>
              <w:t>#145666</w:t>
            </w:r>
          </w:p>
        </w:tc>
        <w:tc>
          <w:tcPr>
            <w:tcW w:w="8577" w:type="dxa"/>
          </w:tcPr>
          <w:p w14:paraId="0007F640" w14:textId="77777777" w:rsidR="00913016" w:rsidRDefault="00913016">
            <w:r>
              <w:t>Fix</w:t>
            </w:r>
            <w:r>
              <w:rPr>
                <w:rFonts w:hint="eastAsia"/>
              </w:rPr>
              <w:t xml:space="preserve"> compiler/</w:t>
            </w:r>
            <w:proofErr w:type="spellStart"/>
            <w:r>
              <w:t>checkpatch</w:t>
            </w:r>
            <w:proofErr w:type="spellEnd"/>
            <w:r>
              <w:rPr>
                <w:rFonts w:hint="eastAsia"/>
              </w:rPr>
              <w:t xml:space="preserve"> warnings</w:t>
            </w:r>
            <w:r>
              <w:t>.</w:t>
            </w:r>
          </w:p>
        </w:tc>
      </w:tr>
      <w:tr w:rsidR="00D05950" w14:paraId="695A2552" w14:textId="77777777" w:rsidTr="002B53EB">
        <w:tc>
          <w:tcPr>
            <w:tcW w:w="916" w:type="dxa"/>
          </w:tcPr>
          <w:p w14:paraId="30DD26E3" w14:textId="75BC464F" w:rsidR="00D05950" w:rsidRDefault="00D05950" w:rsidP="008813EE">
            <w:r>
              <w:rPr>
                <w:rFonts w:hint="eastAsia"/>
              </w:rPr>
              <w:t>#145776</w:t>
            </w:r>
          </w:p>
        </w:tc>
        <w:tc>
          <w:tcPr>
            <w:tcW w:w="8577" w:type="dxa"/>
          </w:tcPr>
          <w:p w14:paraId="2F299587" w14:textId="4F701B41" w:rsidR="00D05950" w:rsidRDefault="00D05950" w:rsidP="008813EE">
            <w:r w:rsidRPr="00D05950">
              <w:t>Disable IPMMU TLB cache function in M3N</w:t>
            </w:r>
            <w:r>
              <w:t xml:space="preserve"> </w:t>
            </w:r>
            <w:r w:rsidR="004A249F">
              <w:t>Ver.1.1</w:t>
            </w:r>
            <w:r>
              <w:t xml:space="preserve"> due to </w:t>
            </w:r>
            <w:r w:rsidRPr="00D05950">
              <w:t>hardware restriction</w:t>
            </w:r>
            <w:r>
              <w:t>.</w:t>
            </w:r>
          </w:p>
        </w:tc>
      </w:tr>
      <w:tr w:rsidR="00D05950" w:rsidRPr="00BF1B72" w14:paraId="16EA092F" w14:textId="77777777" w:rsidTr="008813EE">
        <w:tc>
          <w:tcPr>
            <w:tcW w:w="916" w:type="dxa"/>
          </w:tcPr>
          <w:p w14:paraId="130E4DA9" w14:textId="2D8DD3DA" w:rsidR="00D05950" w:rsidRPr="00BF1B72" w:rsidRDefault="00D05950">
            <w:r>
              <w:rPr>
                <w:rFonts w:hint="eastAsia"/>
              </w:rPr>
              <w:t>#1</w:t>
            </w:r>
            <w:r>
              <w:t>49416</w:t>
            </w:r>
          </w:p>
        </w:tc>
        <w:tc>
          <w:tcPr>
            <w:tcW w:w="8577" w:type="dxa"/>
          </w:tcPr>
          <w:p w14:paraId="26C60CE9" w14:textId="667646F9" w:rsidR="00D05950" w:rsidRPr="00BF1B72" w:rsidRDefault="007C3E35" w:rsidP="008813EE">
            <w:pPr>
              <w:rPr>
                <w:lang w:eastAsia="ja-JP"/>
              </w:rPr>
            </w:pPr>
            <w:r>
              <w:rPr>
                <w:lang w:eastAsia="ja-JP"/>
              </w:rPr>
              <w:t>Update reserved bit</w:t>
            </w:r>
            <w:r w:rsidR="00F366CC">
              <w:rPr>
                <w:lang w:eastAsia="ja-JP"/>
              </w:rPr>
              <w:t>s</w:t>
            </w:r>
            <w:r>
              <w:rPr>
                <w:lang w:eastAsia="ja-JP"/>
              </w:rPr>
              <w:t xml:space="preserve"> handling in </w:t>
            </w:r>
            <w:r w:rsidRPr="007C3E35">
              <w:rPr>
                <w:lang w:eastAsia="ja-JP"/>
              </w:rPr>
              <w:t>IMTTLBR</w:t>
            </w:r>
            <w:r>
              <w:rPr>
                <w:lang w:eastAsia="ja-JP"/>
              </w:rPr>
              <w:t xml:space="preserve"> and IPMMU (MMU) initialize sequence.</w:t>
            </w:r>
          </w:p>
        </w:tc>
      </w:tr>
    </w:tbl>
    <w:p w14:paraId="7994E33E" w14:textId="77777777" w:rsidR="00B013F0" w:rsidRDefault="00B013F0">
      <w:pPr>
        <w:overflowPunct/>
        <w:autoSpaceDE/>
        <w:autoSpaceDN/>
        <w:adjustRightInd/>
        <w:textAlignment w:val="auto"/>
        <w:rPr>
          <w:lang w:eastAsia="ja-JP"/>
        </w:rPr>
      </w:pPr>
    </w:p>
    <w:p w14:paraId="2D8E933D" w14:textId="445F2F13" w:rsidR="003B4110" w:rsidRPr="0092292F" w:rsidRDefault="003B4110" w:rsidP="003B4110">
      <w:pPr>
        <w:pStyle w:val="Heading2"/>
        <w:rPr>
          <w:lang w:eastAsia="ja-JP"/>
        </w:rPr>
      </w:pPr>
      <w:r>
        <w:rPr>
          <w:lang w:eastAsia="ja-JP"/>
        </w:rPr>
        <w:t>v3.6.0</w:t>
      </w:r>
    </w:p>
    <w:tbl>
      <w:tblPr>
        <w:tblStyle w:val="TableGrid"/>
        <w:tblW w:w="9493" w:type="dxa"/>
        <w:tblLook w:val="04A0" w:firstRow="1" w:lastRow="0" w:firstColumn="1" w:lastColumn="0" w:noHBand="0" w:noVBand="1"/>
      </w:tblPr>
      <w:tblGrid>
        <w:gridCol w:w="916"/>
        <w:gridCol w:w="8577"/>
      </w:tblGrid>
      <w:tr w:rsidR="003B4110" w14:paraId="155752EF" w14:textId="77777777" w:rsidTr="00F52CBD">
        <w:tc>
          <w:tcPr>
            <w:tcW w:w="916" w:type="dxa"/>
            <w:tcBorders>
              <w:bottom w:val="single" w:sz="4" w:space="0" w:color="auto"/>
            </w:tcBorders>
            <w:shd w:val="clear" w:color="auto" w:fill="BFBFBF" w:themeFill="background1" w:themeFillShade="BF"/>
          </w:tcPr>
          <w:p w14:paraId="51B3594F" w14:textId="77777777" w:rsidR="003B4110" w:rsidRPr="00A06225" w:rsidRDefault="003B4110" w:rsidP="008813EE">
            <w:pPr>
              <w:rPr>
                <w:b/>
                <w:lang w:eastAsia="ja-JP"/>
              </w:rPr>
            </w:pPr>
            <w:r w:rsidRPr="00A06225">
              <w:rPr>
                <w:rFonts w:hint="eastAsia"/>
                <w:b/>
                <w:lang w:eastAsia="ja-JP"/>
              </w:rPr>
              <w:t>No.</w:t>
            </w:r>
          </w:p>
        </w:tc>
        <w:tc>
          <w:tcPr>
            <w:tcW w:w="8577" w:type="dxa"/>
            <w:tcBorders>
              <w:bottom w:val="single" w:sz="4" w:space="0" w:color="auto"/>
            </w:tcBorders>
            <w:shd w:val="clear" w:color="auto" w:fill="BFBFBF" w:themeFill="background1" w:themeFillShade="BF"/>
          </w:tcPr>
          <w:p w14:paraId="687616D8" w14:textId="77777777" w:rsidR="003B4110" w:rsidRPr="00A06225" w:rsidRDefault="003B4110" w:rsidP="008813EE">
            <w:pPr>
              <w:jc w:val="center"/>
              <w:rPr>
                <w:b/>
                <w:lang w:eastAsia="ja-JP"/>
              </w:rPr>
            </w:pPr>
            <w:r>
              <w:rPr>
                <w:b/>
                <w:lang w:eastAsia="ja-JP"/>
              </w:rPr>
              <w:t>Description</w:t>
            </w:r>
          </w:p>
        </w:tc>
      </w:tr>
      <w:tr w:rsidR="003B4110" w14:paraId="0B989E9A" w14:textId="77777777" w:rsidTr="00F52CBD">
        <w:tc>
          <w:tcPr>
            <w:tcW w:w="916" w:type="dxa"/>
            <w:tcBorders>
              <w:top w:val="single" w:sz="4" w:space="0" w:color="auto"/>
              <w:bottom w:val="single" w:sz="4" w:space="0" w:color="auto"/>
              <w:right w:val="single" w:sz="4" w:space="0" w:color="auto"/>
            </w:tcBorders>
          </w:tcPr>
          <w:p w14:paraId="53BE0B83" w14:textId="0D7668F2" w:rsidR="003B4110" w:rsidRDefault="003B4110" w:rsidP="008813EE">
            <w:r>
              <w:rPr>
                <w:rFonts w:hint="eastAsia"/>
              </w:rPr>
              <w:t>#144922</w:t>
            </w:r>
          </w:p>
        </w:tc>
        <w:tc>
          <w:tcPr>
            <w:tcW w:w="8577" w:type="dxa"/>
            <w:tcBorders>
              <w:top w:val="single" w:sz="4" w:space="0" w:color="auto"/>
              <w:left w:val="single" w:sz="4" w:space="0" w:color="auto"/>
              <w:bottom w:val="single" w:sz="4" w:space="0" w:color="auto"/>
            </w:tcBorders>
          </w:tcPr>
          <w:p w14:paraId="3CCC7B07" w14:textId="74071552" w:rsidR="003B4110" w:rsidRDefault="00EA7C80" w:rsidP="008813EE">
            <w:r>
              <w:t>Fix warnings reported by static code analysis tool.</w:t>
            </w:r>
          </w:p>
        </w:tc>
      </w:tr>
      <w:tr w:rsidR="00E90D2E" w:rsidRPr="00BF1B72" w14:paraId="10C97EBE" w14:textId="77777777" w:rsidTr="008813EE">
        <w:trPr>
          <w:trHeight w:val="274"/>
        </w:trPr>
        <w:tc>
          <w:tcPr>
            <w:tcW w:w="916" w:type="dxa"/>
            <w:tcBorders>
              <w:bottom w:val="single" w:sz="4" w:space="0" w:color="auto"/>
            </w:tcBorders>
          </w:tcPr>
          <w:p w14:paraId="0B5988BE" w14:textId="77777777" w:rsidR="00E90D2E" w:rsidRDefault="00E90D2E" w:rsidP="008813EE">
            <w:r>
              <w:rPr>
                <w:rFonts w:hint="eastAsia"/>
              </w:rPr>
              <w:t>#</w:t>
            </w:r>
            <w:r w:rsidRPr="003B4110">
              <w:t>149423</w:t>
            </w:r>
          </w:p>
        </w:tc>
        <w:tc>
          <w:tcPr>
            <w:tcW w:w="8577" w:type="dxa"/>
            <w:tcBorders>
              <w:bottom w:val="single" w:sz="4" w:space="0" w:color="auto"/>
            </w:tcBorders>
          </w:tcPr>
          <w:p w14:paraId="04DF97A6" w14:textId="012E7247" w:rsidR="00E90D2E" w:rsidRDefault="00E90D2E" w:rsidP="00EA7C80">
            <w:r w:rsidRPr="003B4110">
              <w:t xml:space="preserve">Disable </w:t>
            </w:r>
            <w:r>
              <w:t xml:space="preserve">IPMMU </w:t>
            </w:r>
            <w:r w:rsidRPr="003B4110">
              <w:t xml:space="preserve">TLB </w:t>
            </w:r>
            <w:r>
              <w:t xml:space="preserve">cache </w:t>
            </w:r>
            <w:r w:rsidRPr="003B4110">
              <w:t xml:space="preserve">function </w:t>
            </w:r>
            <w:r>
              <w:t>in</w:t>
            </w:r>
            <w:r w:rsidRPr="003B4110">
              <w:t xml:space="preserve"> E3</w:t>
            </w:r>
            <w:r>
              <w:t xml:space="preserve"> </w:t>
            </w:r>
            <w:r w:rsidR="004A249F">
              <w:t>Ver.1.0</w:t>
            </w:r>
            <w:r>
              <w:t xml:space="preserve"> due to hardware restriction.</w:t>
            </w:r>
          </w:p>
        </w:tc>
      </w:tr>
      <w:tr w:rsidR="00E90D2E" w14:paraId="29772C62" w14:textId="77777777" w:rsidTr="008813EE">
        <w:tc>
          <w:tcPr>
            <w:tcW w:w="916" w:type="dxa"/>
            <w:tcBorders>
              <w:top w:val="single" w:sz="4" w:space="0" w:color="auto"/>
            </w:tcBorders>
          </w:tcPr>
          <w:p w14:paraId="339D6C59" w14:textId="77777777" w:rsidR="00E90D2E" w:rsidRDefault="00E90D2E" w:rsidP="008813EE">
            <w:r w:rsidRPr="00721F50">
              <w:t>#149999</w:t>
            </w:r>
          </w:p>
        </w:tc>
        <w:tc>
          <w:tcPr>
            <w:tcW w:w="8577" w:type="dxa"/>
            <w:tcBorders>
              <w:top w:val="single" w:sz="4" w:space="0" w:color="auto"/>
            </w:tcBorders>
          </w:tcPr>
          <w:p w14:paraId="39526847" w14:textId="77777777" w:rsidR="00E90D2E" w:rsidRPr="003B4110" w:rsidRDefault="00E90D2E" w:rsidP="008813EE">
            <w:r>
              <w:t>Change the way of parsing reserved memory regions in DT</w:t>
            </w:r>
          </w:p>
        </w:tc>
      </w:tr>
      <w:tr w:rsidR="00721F50" w14:paraId="1A43B9C9" w14:textId="77777777" w:rsidTr="00570F28">
        <w:tc>
          <w:tcPr>
            <w:tcW w:w="916" w:type="dxa"/>
            <w:tcBorders>
              <w:top w:val="single" w:sz="4" w:space="0" w:color="auto"/>
              <w:bottom w:val="single" w:sz="4" w:space="0" w:color="auto"/>
            </w:tcBorders>
          </w:tcPr>
          <w:p w14:paraId="32BA75DE" w14:textId="4A863733" w:rsidR="00721F50" w:rsidRDefault="00721F50" w:rsidP="008813EE">
            <w:r w:rsidRPr="00721F50">
              <w:t>#152933</w:t>
            </w:r>
          </w:p>
        </w:tc>
        <w:tc>
          <w:tcPr>
            <w:tcW w:w="8577" w:type="dxa"/>
            <w:tcBorders>
              <w:top w:val="single" w:sz="4" w:space="0" w:color="auto"/>
              <w:bottom w:val="single" w:sz="4" w:space="0" w:color="auto"/>
            </w:tcBorders>
          </w:tcPr>
          <w:p w14:paraId="364899DE" w14:textId="3B2598FF" w:rsidR="00721F50" w:rsidRPr="003B4110" w:rsidRDefault="00EA7C80" w:rsidP="00570F28">
            <w:pPr>
              <w:tabs>
                <w:tab w:val="left" w:pos="1001"/>
              </w:tabs>
            </w:pPr>
            <w:r>
              <w:t xml:space="preserve">Update IPMMU (MMU) </w:t>
            </w:r>
            <w:proofErr w:type="spellStart"/>
            <w:r>
              <w:t>deinitialize</w:t>
            </w:r>
            <w:proofErr w:type="spellEnd"/>
            <w:r>
              <w:t xml:space="preserve"> sequence</w:t>
            </w:r>
          </w:p>
        </w:tc>
      </w:tr>
      <w:tr w:rsidR="00E90D2E" w14:paraId="11AD3EFA" w14:textId="77777777" w:rsidTr="008813EE">
        <w:tc>
          <w:tcPr>
            <w:tcW w:w="916" w:type="dxa"/>
            <w:tcBorders>
              <w:top w:val="single" w:sz="4" w:space="0" w:color="auto"/>
            </w:tcBorders>
          </w:tcPr>
          <w:p w14:paraId="28A405DF" w14:textId="77777777" w:rsidR="00E90D2E" w:rsidRDefault="00E90D2E" w:rsidP="008813EE">
            <w:r>
              <w:t>#153165</w:t>
            </w:r>
          </w:p>
        </w:tc>
        <w:tc>
          <w:tcPr>
            <w:tcW w:w="8577" w:type="dxa"/>
            <w:tcBorders>
              <w:top w:val="single" w:sz="4" w:space="0" w:color="auto"/>
            </w:tcBorders>
          </w:tcPr>
          <w:p w14:paraId="378202AC" w14:textId="6DE2D14D" w:rsidR="00E90D2E" w:rsidRPr="00D05950" w:rsidRDefault="00E90D2E" w:rsidP="008813EE">
            <w:r>
              <w:t xml:space="preserve">Add support for R-Car E3 </w:t>
            </w:r>
            <w:r w:rsidR="004A249F">
              <w:t>Ver.1.0</w:t>
            </w:r>
          </w:p>
        </w:tc>
      </w:tr>
    </w:tbl>
    <w:p w14:paraId="62BCE90C" w14:textId="77777777" w:rsidR="00A64ADF" w:rsidRDefault="00A64ADF" w:rsidP="00A64ADF">
      <w:pPr>
        <w:overflowPunct/>
        <w:autoSpaceDE/>
        <w:autoSpaceDN/>
        <w:adjustRightInd/>
        <w:textAlignment w:val="auto"/>
        <w:rPr>
          <w:lang w:eastAsia="ja-JP"/>
        </w:rPr>
      </w:pPr>
    </w:p>
    <w:p w14:paraId="044552D8" w14:textId="71E1F277" w:rsidR="00A64ADF" w:rsidRPr="0092292F" w:rsidRDefault="00A64ADF" w:rsidP="00A64ADF">
      <w:pPr>
        <w:pStyle w:val="Heading2"/>
        <w:rPr>
          <w:lang w:eastAsia="ja-JP"/>
        </w:rPr>
      </w:pPr>
      <w:r>
        <w:rPr>
          <w:lang w:eastAsia="ja-JP"/>
        </w:rPr>
        <w:t>v3.7.</w:t>
      </w:r>
      <w:r w:rsidR="002E20AC">
        <w:rPr>
          <w:lang w:eastAsia="ja-JP"/>
        </w:rPr>
        <w:t>0</w:t>
      </w:r>
    </w:p>
    <w:tbl>
      <w:tblPr>
        <w:tblStyle w:val="TableGrid"/>
        <w:tblW w:w="9493" w:type="dxa"/>
        <w:tblLook w:val="04A0" w:firstRow="1" w:lastRow="0" w:firstColumn="1" w:lastColumn="0" w:noHBand="0" w:noVBand="1"/>
      </w:tblPr>
      <w:tblGrid>
        <w:gridCol w:w="919"/>
        <w:gridCol w:w="8574"/>
      </w:tblGrid>
      <w:tr w:rsidR="00A64ADF" w14:paraId="3DB8805B" w14:textId="77777777" w:rsidTr="00F52CBD">
        <w:tc>
          <w:tcPr>
            <w:tcW w:w="919" w:type="dxa"/>
            <w:tcBorders>
              <w:bottom w:val="single" w:sz="4" w:space="0" w:color="auto"/>
            </w:tcBorders>
            <w:shd w:val="clear" w:color="auto" w:fill="BFBFBF" w:themeFill="background1" w:themeFillShade="BF"/>
          </w:tcPr>
          <w:p w14:paraId="7287E801" w14:textId="77777777" w:rsidR="00A64ADF" w:rsidRPr="00A06225" w:rsidRDefault="00A64ADF" w:rsidP="007B38CB">
            <w:pPr>
              <w:rPr>
                <w:b/>
                <w:lang w:eastAsia="ja-JP"/>
              </w:rPr>
            </w:pPr>
            <w:r w:rsidRPr="00A06225">
              <w:rPr>
                <w:rFonts w:hint="eastAsia"/>
                <w:b/>
                <w:lang w:eastAsia="ja-JP"/>
              </w:rPr>
              <w:t>No.</w:t>
            </w:r>
          </w:p>
        </w:tc>
        <w:tc>
          <w:tcPr>
            <w:tcW w:w="8574" w:type="dxa"/>
            <w:tcBorders>
              <w:bottom w:val="single" w:sz="4" w:space="0" w:color="auto"/>
            </w:tcBorders>
            <w:shd w:val="clear" w:color="auto" w:fill="BFBFBF" w:themeFill="background1" w:themeFillShade="BF"/>
          </w:tcPr>
          <w:p w14:paraId="62DC6FC3" w14:textId="77777777" w:rsidR="00A64ADF" w:rsidRPr="00A06225" w:rsidRDefault="00A64ADF" w:rsidP="007B38CB">
            <w:pPr>
              <w:jc w:val="center"/>
              <w:rPr>
                <w:b/>
                <w:lang w:eastAsia="ja-JP"/>
              </w:rPr>
            </w:pPr>
            <w:r>
              <w:rPr>
                <w:b/>
                <w:lang w:eastAsia="ja-JP"/>
              </w:rPr>
              <w:t>Description</w:t>
            </w:r>
          </w:p>
        </w:tc>
      </w:tr>
      <w:tr w:rsidR="00A64ADF" w14:paraId="26C0B02F" w14:textId="77777777" w:rsidTr="00F52CBD">
        <w:trPr>
          <w:trHeight w:val="299"/>
        </w:trPr>
        <w:tc>
          <w:tcPr>
            <w:tcW w:w="919" w:type="dxa"/>
            <w:tcBorders>
              <w:top w:val="single" w:sz="4" w:space="0" w:color="auto"/>
              <w:bottom w:val="single" w:sz="4" w:space="0" w:color="auto"/>
              <w:right w:val="single" w:sz="4" w:space="0" w:color="auto"/>
            </w:tcBorders>
          </w:tcPr>
          <w:p w14:paraId="6A20E7D7" w14:textId="19A63651" w:rsidR="00A64ADF" w:rsidRDefault="005A7975">
            <w:r w:rsidRPr="005A7975">
              <w:t>#149466</w:t>
            </w:r>
          </w:p>
        </w:tc>
        <w:tc>
          <w:tcPr>
            <w:tcW w:w="8574" w:type="dxa"/>
            <w:tcBorders>
              <w:top w:val="single" w:sz="4" w:space="0" w:color="auto"/>
              <w:left w:val="single" w:sz="4" w:space="0" w:color="auto"/>
              <w:bottom w:val="single" w:sz="4" w:space="0" w:color="auto"/>
            </w:tcBorders>
          </w:tcPr>
          <w:p w14:paraId="0B6B1992" w14:textId="178D7CEC" w:rsidR="00A64ADF" w:rsidRDefault="005A7975">
            <w:r w:rsidRPr="005A7975">
              <w:t xml:space="preserve">Disable IPMMU TLB cache function in selected SoC revision </w:t>
            </w:r>
          </w:p>
        </w:tc>
      </w:tr>
      <w:tr w:rsidR="005A7975" w14:paraId="2517572B" w14:textId="77777777" w:rsidTr="00F52CBD">
        <w:tc>
          <w:tcPr>
            <w:tcW w:w="919" w:type="dxa"/>
            <w:tcBorders>
              <w:top w:val="single" w:sz="4" w:space="0" w:color="auto"/>
              <w:bottom w:val="single" w:sz="4" w:space="0" w:color="auto"/>
              <w:right w:val="single" w:sz="4" w:space="0" w:color="auto"/>
            </w:tcBorders>
          </w:tcPr>
          <w:p w14:paraId="1BE6AA92" w14:textId="579FC314" w:rsidR="005A7975" w:rsidRDefault="005A7975" w:rsidP="005A7975">
            <w:r>
              <w:t>#150847</w:t>
            </w:r>
          </w:p>
        </w:tc>
        <w:tc>
          <w:tcPr>
            <w:tcW w:w="8574" w:type="dxa"/>
            <w:tcBorders>
              <w:top w:val="single" w:sz="4" w:space="0" w:color="auto"/>
              <w:left w:val="single" w:sz="4" w:space="0" w:color="auto"/>
              <w:bottom w:val="single" w:sz="4" w:space="0" w:color="auto"/>
              <w:right w:val="single" w:sz="4" w:space="0" w:color="auto"/>
            </w:tcBorders>
          </w:tcPr>
          <w:p w14:paraId="7B2A6952" w14:textId="270BB474" w:rsidR="005A7975" w:rsidRDefault="005A7975" w:rsidP="005A7975">
            <w:r>
              <w:t>Disable TLB function on IPMMU-PV1 cache on H3 Ver.2.0 by BL2</w:t>
            </w:r>
          </w:p>
        </w:tc>
      </w:tr>
      <w:tr w:rsidR="005A7975" w14:paraId="0A29A3E3" w14:textId="77777777" w:rsidTr="00F52CBD">
        <w:tc>
          <w:tcPr>
            <w:tcW w:w="919" w:type="dxa"/>
            <w:tcBorders>
              <w:top w:val="single" w:sz="4" w:space="0" w:color="auto"/>
              <w:bottom w:val="single" w:sz="4" w:space="0" w:color="auto"/>
            </w:tcBorders>
          </w:tcPr>
          <w:p w14:paraId="683DAF4D" w14:textId="7E22BBD1" w:rsidR="005A7975" w:rsidRDefault="005A7975" w:rsidP="005A7975">
            <w:r>
              <w:t>#162283</w:t>
            </w:r>
          </w:p>
        </w:tc>
        <w:tc>
          <w:tcPr>
            <w:tcW w:w="8574" w:type="dxa"/>
            <w:tcBorders>
              <w:top w:val="single" w:sz="4" w:space="0" w:color="auto"/>
              <w:bottom w:val="single" w:sz="4" w:space="0" w:color="auto"/>
            </w:tcBorders>
          </w:tcPr>
          <w:p w14:paraId="217B16E2" w14:textId="29FE2800" w:rsidR="005A7975" w:rsidRPr="003B4110" w:rsidRDefault="005A7975">
            <w:r>
              <w:t>Add H3 Ver.3.0 support</w:t>
            </w:r>
          </w:p>
        </w:tc>
      </w:tr>
      <w:tr w:rsidR="005A7975" w14:paraId="0E71EDDB" w14:textId="77777777" w:rsidTr="00F52CBD">
        <w:tc>
          <w:tcPr>
            <w:tcW w:w="919" w:type="dxa"/>
            <w:tcBorders>
              <w:top w:val="single" w:sz="4" w:space="0" w:color="auto"/>
            </w:tcBorders>
          </w:tcPr>
          <w:p w14:paraId="69BB2434" w14:textId="1C783602" w:rsidR="005A7975" w:rsidRDefault="005A7975" w:rsidP="005A7975">
            <w:r>
              <w:t>#162844</w:t>
            </w:r>
          </w:p>
        </w:tc>
        <w:tc>
          <w:tcPr>
            <w:tcW w:w="8574" w:type="dxa"/>
            <w:tcBorders>
              <w:top w:val="single" w:sz="4" w:space="0" w:color="auto"/>
            </w:tcBorders>
          </w:tcPr>
          <w:p w14:paraId="4B68CC49" w14:textId="437E1F79" w:rsidR="005A7975" w:rsidRDefault="005A7975">
            <w:r>
              <w:t>Update CMA memory mapping for R-Car E3</w:t>
            </w:r>
          </w:p>
        </w:tc>
      </w:tr>
    </w:tbl>
    <w:p w14:paraId="4CB3920F" w14:textId="1C8EE1A3" w:rsidR="003B4110" w:rsidRDefault="003B4110">
      <w:pPr>
        <w:overflowPunct/>
        <w:autoSpaceDE/>
        <w:autoSpaceDN/>
        <w:adjustRightInd/>
        <w:textAlignment w:val="auto"/>
        <w:rPr>
          <w:lang w:eastAsia="ja-JP"/>
        </w:rPr>
      </w:pPr>
    </w:p>
    <w:p w14:paraId="2CA4065F" w14:textId="7F60B9A5" w:rsidR="002E20AC" w:rsidRPr="0092292F" w:rsidRDefault="002E20AC" w:rsidP="002E20AC">
      <w:pPr>
        <w:pStyle w:val="Heading2"/>
        <w:rPr>
          <w:lang w:eastAsia="ja-JP"/>
        </w:rPr>
      </w:pPr>
      <w:r>
        <w:rPr>
          <w:lang w:eastAsia="ja-JP"/>
        </w:rPr>
        <w:t>v3.9.0</w:t>
      </w:r>
    </w:p>
    <w:tbl>
      <w:tblPr>
        <w:tblStyle w:val="TableGrid"/>
        <w:tblW w:w="9493" w:type="dxa"/>
        <w:tblLook w:val="04A0" w:firstRow="1" w:lastRow="0" w:firstColumn="1" w:lastColumn="0" w:noHBand="0" w:noVBand="1"/>
      </w:tblPr>
      <w:tblGrid>
        <w:gridCol w:w="916"/>
        <w:gridCol w:w="8577"/>
      </w:tblGrid>
      <w:tr w:rsidR="002E20AC" w14:paraId="734D6BEB" w14:textId="77777777" w:rsidTr="002B53EB">
        <w:tc>
          <w:tcPr>
            <w:tcW w:w="916" w:type="dxa"/>
            <w:shd w:val="clear" w:color="auto" w:fill="BFBFBF" w:themeFill="background1" w:themeFillShade="BF"/>
          </w:tcPr>
          <w:p w14:paraId="2B9533A5" w14:textId="77777777" w:rsidR="002E20AC" w:rsidRPr="00A06225" w:rsidRDefault="002E20AC" w:rsidP="007B38CB">
            <w:pPr>
              <w:rPr>
                <w:b/>
                <w:lang w:eastAsia="ja-JP"/>
              </w:rPr>
            </w:pPr>
            <w:r w:rsidRPr="00A06225">
              <w:rPr>
                <w:rFonts w:hint="eastAsia"/>
                <w:b/>
                <w:lang w:eastAsia="ja-JP"/>
              </w:rPr>
              <w:t>No.</w:t>
            </w:r>
          </w:p>
        </w:tc>
        <w:tc>
          <w:tcPr>
            <w:tcW w:w="8577" w:type="dxa"/>
            <w:shd w:val="clear" w:color="auto" w:fill="BFBFBF" w:themeFill="background1" w:themeFillShade="BF"/>
          </w:tcPr>
          <w:p w14:paraId="15EAFF36" w14:textId="77777777" w:rsidR="002E20AC" w:rsidRPr="00A06225" w:rsidRDefault="002E20AC" w:rsidP="007B38CB">
            <w:pPr>
              <w:jc w:val="center"/>
              <w:rPr>
                <w:b/>
                <w:lang w:eastAsia="ja-JP"/>
              </w:rPr>
            </w:pPr>
            <w:r>
              <w:rPr>
                <w:b/>
                <w:lang w:eastAsia="ja-JP"/>
              </w:rPr>
              <w:t>Description</w:t>
            </w:r>
          </w:p>
        </w:tc>
      </w:tr>
      <w:tr w:rsidR="002E20AC" w14:paraId="12D8EC23" w14:textId="77777777" w:rsidTr="002B53EB">
        <w:trPr>
          <w:trHeight w:val="299"/>
        </w:trPr>
        <w:tc>
          <w:tcPr>
            <w:tcW w:w="916" w:type="dxa"/>
          </w:tcPr>
          <w:p w14:paraId="7C320423" w14:textId="2CBA0DCF" w:rsidR="002E20AC" w:rsidRDefault="002E20AC" w:rsidP="007B38CB">
            <w:r>
              <w:t>#171377</w:t>
            </w:r>
          </w:p>
        </w:tc>
        <w:tc>
          <w:tcPr>
            <w:tcW w:w="8577" w:type="dxa"/>
          </w:tcPr>
          <w:p w14:paraId="25D5B6F7" w14:textId="771E7DE4" w:rsidR="002E20AC" w:rsidRDefault="002E20AC" w:rsidP="007B38CB">
            <w:r>
              <w:t>Add support for Linux v4.14.35 (LTSI candidate)</w:t>
            </w:r>
          </w:p>
        </w:tc>
      </w:tr>
    </w:tbl>
    <w:p w14:paraId="3072EA6E" w14:textId="77777777" w:rsidR="002E20AC" w:rsidRDefault="002E20AC">
      <w:pPr>
        <w:overflowPunct/>
        <w:autoSpaceDE/>
        <w:autoSpaceDN/>
        <w:adjustRightInd/>
        <w:textAlignment w:val="auto"/>
        <w:rPr>
          <w:lang w:eastAsia="ja-JP"/>
        </w:rPr>
      </w:pPr>
    </w:p>
    <w:p w14:paraId="5937731A" w14:textId="77777777" w:rsidR="00C85EC4" w:rsidRDefault="0087612B" w:rsidP="0087612B">
      <w:pPr>
        <w:pStyle w:val="Heading2"/>
        <w:rPr>
          <w:lang w:eastAsia="ja-JP"/>
        </w:rPr>
      </w:pPr>
      <w:r>
        <w:rPr>
          <w:lang w:eastAsia="ja-JP"/>
        </w:rPr>
        <w:t>v3.9.0.1</w:t>
      </w:r>
    </w:p>
    <w:tbl>
      <w:tblPr>
        <w:tblStyle w:val="TableGrid"/>
        <w:tblW w:w="9493" w:type="dxa"/>
        <w:tblLook w:val="04A0" w:firstRow="1" w:lastRow="0" w:firstColumn="1" w:lastColumn="0" w:noHBand="0" w:noVBand="1"/>
      </w:tblPr>
      <w:tblGrid>
        <w:gridCol w:w="919"/>
        <w:gridCol w:w="8574"/>
      </w:tblGrid>
      <w:tr w:rsidR="00C85EC4" w14:paraId="373440A4" w14:textId="77777777" w:rsidTr="002B53EB">
        <w:tc>
          <w:tcPr>
            <w:tcW w:w="919" w:type="dxa"/>
            <w:tcBorders>
              <w:bottom w:val="single" w:sz="4" w:space="0" w:color="auto"/>
            </w:tcBorders>
            <w:shd w:val="clear" w:color="auto" w:fill="BFBFBF" w:themeFill="background1" w:themeFillShade="BF"/>
          </w:tcPr>
          <w:p w14:paraId="1EBBF7FE" w14:textId="77777777" w:rsidR="00C85EC4" w:rsidRPr="00A06225" w:rsidRDefault="00C85EC4" w:rsidP="00E5664C">
            <w:pPr>
              <w:rPr>
                <w:b/>
                <w:lang w:eastAsia="ja-JP"/>
              </w:rPr>
            </w:pPr>
            <w:r w:rsidRPr="00A06225">
              <w:rPr>
                <w:rFonts w:hint="eastAsia"/>
                <w:b/>
                <w:lang w:eastAsia="ja-JP"/>
              </w:rPr>
              <w:t>No.</w:t>
            </w:r>
          </w:p>
        </w:tc>
        <w:tc>
          <w:tcPr>
            <w:tcW w:w="8574" w:type="dxa"/>
            <w:tcBorders>
              <w:bottom w:val="single" w:sz="4" w:space="0" w:color="auto"/>
            </w:tcBorders>
            <w:shd w:val="clear" w:color="auto" w:fill="BFBFBF" w:themeFill="background1" w:themeFillShade="BF"/>
          </w:tcPr>
          <w:p w14:paraId="2C258A38" w14:textId="77777777" w:rsidR="00C85EC4" w:rsidRPr="00A06225" w:rsidRDefault="00C85EC4" w:rsidP="00E5664C">
            <w:pPr>
              <w:jc w:val="center"/>
              <w:rPr>
                <w:b/>
                <w:lang w:eastAsia="ja-JP"/>
              </w:rPr>
            </w:pPr>
            <w:r>
              <w:rPr>
                <w:b/>
                <w:lang w:eastAsia="ja-JP"/>
              </w:rPr>
              <w:t>Description</w:t>
            </w:r>
          </w:p>
        </w:tc>
      </w:tr>
      <w:tr w:rsidR="00C85EC4" w14:paraId="6394EF27" w14:textId="77777777" w:rsidTr="002B53EB">
        <w:trPr>
          <w:trHeight w:val="299"/>
        </w:trPr>
        <w:tc>
          <w:tcPr>
            <w:tcW w:w="919" w:type="dxa"/>
            <w:tcBorders>
              <w:top w:val="single" w:sz="4" w:space="0" w:color="auto"/>
              <w:bottom w:val="single" w:sz="4" w:space="0" w:color="auto"/>
              <w:right w:val="single" w:sz="4" w:space="0" w:color="auto"/>
            </w:tcBorders>
          </w:tcPr>
          <w:p w14:paraId="6AA09331" w14:textId="77777777" w:rsidR="00C85EC4" w:rsidRDefault="00C85EC4" w:rsidP="00E5664C">
            <w:r w:rsidRPr="007D1CC4">
              <w:t>#187322</w:t>
            </w:r>
          </w:p>
        </w:tc>
        <w:tc>
          <w:tcPr>
            <w:tcW w:w="8574" w:type="dxa"/>
            <w:tcBorders>
              <w:top w:val="single" w:sz="4" w:space="0" w:color="auto"/>
              <w:left w:val="single" w:sz="4" w:space="0" w:color="auto"/>
              <w:bottom w:val="single" w:sz="4" w:space="0" w:color="auto"/>
            </w:tcBorders>
          </w:tcPr>
          <w:p w14:paraId="2D3BA0CF" w14:textId="77777777" w:rsidR="00C85EC4" w:rsidRPr="0087612B" w:rsidRDefault="00C85EC4" w:rsidP="00E5664C">
            <w:r w:rsidRPr="007D1CC4">
              <w:t>Fix static analysis warnings</w:t>
            </w:r>
          </w:p>
        </w:tc>
      </w:tr>
    </w:tbl>
    <w:p w14:paraId="432E5EAF" w14:textId="74497C8F" w:rsidR="002A41C1" w:rsidRDefault="002A41C1" w:rsidP="009A1A57">
      <w:pPr>
        <w:rPr>
          <w:lang w:eastAsia="ja-JP"/>
        </w:rPr>
      </w:pPr>
    </w:p>
    <w:p w14:paraId="423C682B" w14:textId="77777777" w:rsidR="002A41C1" w:rsidRDefault="002A41C1">
      <w:pPr>
        <w:overflowPunct/>
        <w:autoSpaceDE/>
        <w:autoSpaceDN/>
        <w:adjustRightInd/>
        <w:textAlignment w:val="auto"/>
        <w:rPr>
          <w:lang w:eastAsia="ja-JP"/>
        </w:rPr>
      </w:pPr>
      <w:r>
        <w:rPr>
          <w:lang w:eastAsia="ja-JP"/>
        </w:rPr>
        <w:br w:type="page"/>
      </w:r>
    </w:p>
    <w:p w14:paraId="0FCBCF3F" w14:textId="4AA0308F" w:rsidR="0087612B" w:rsidRPr="0092292F" w:rsidRDefault="00C85EC4" w:rsidP="0087612B">
      <w:pPr>
        <w:pStyle w:val="Heading2"/>
        <w:rPr>
          <w:lang w:eastAsia="ja-JP"/>
        </w:rPr>
      </w:pPr>
      <w:r>
        <w:rPr>
          <w:lang w:eastAsia="ja-JP"/>
        </w:rPr>
        <w:lastRenderedPageBreak/>
        <w:t>v3.15.0</w:t>
      </w:r>
    </w:p>
    <w:tbl>
      <w:tblPr>
        <w:tblStyle w:val="TableGrid"/>
        <w:tblW w:w="9493" w:type="dxa"/>
        <w:tblLayout w:type="fixed"/>
        <w:tblLook w:val="04A0" w:firstRow="1" w:lastRow="0" w:firstColumn="1" w:lastColumn="0" w:noHBand="0" w:noVBand="1"/>
      </w:tblPr>
      <w:tblGrid>
        <w:gridCol w:w="933"/>
        <w:gridCol w:w="8560"/>
      </w:tblGrid>
      <w:tr w:rsidR="00E147B7" w14:paraId="2BA49EE3" w14:textId="77777777" w:rsidTr="00BA0100">
        <w:tc>
          <w:tcPr>
            <w:tcW w:w="933" w:type="dxa"/>
            <w:shd w:val="clear" w:color="auto" w:fill="BFBFBF" w:themeFill="background1" w:themeFillShade="BF"/>
          </w:tcPr>
          <w:p w14:paraId="0F7A1ECF" w14:textId="777E34EB" w:rsidR="00E147B7" w:rsidRPr="00BF1B72" w:rsidRDefault="00E147B7" w:rsidP="00E147B7">
            <w:pPr>
              <w:rPr>
                <w:lang w:eastAsia="ja-JP"/>
              </w:rPr>
            </w:pPr>
            <w:r w:rsidRPr="00A06225">
              <w:rPr>
                <w:rFonts w:hint="eastAsia"/>
                <w:b/>
                <w:lang w:eastAsia="ja-JP"/>
              </w:rPr>
              <w:t>No.</w:t>
            </w:r>
          </w:p>
        </w:tc>
        <w:tc>
          <w:tcPr>
            <w:tcW w:w="8560" w:type="dxa"/>
            <w:shd w:val="clear" w:color="auto" w:fill="BFBFBF" w:themeFill="background1" w:themeFillShade="BF"/>
          </w:tcPr>
          <w:p w14:paraId="5AFCB47A" w14:textId="705F41B2" w:rsidR="00E147B7" w:rsidRPr="00BF1B72" w:rsidRDefault="00E147B7" w:rsidP="00BA0100">
            <w:pPr>
              <w:jc w:val="center"/>
              <w:rPr>
                <w:lang w:eastAsia="ja-JP"/>
              </w:rPr>
            </w:pPr>
            <w:r>
              <w:rPr>
                <w:b/>
                <w:lang w:eastAsia="ja-JP"/>
              </w:rPr>
              <w:t>Description</w:t>
            </w:r>
          </w:p>
        </w:tc>
      </w:tr>
      <w:tr w:rsidR="00E147B7" w14:paraId="7506357C" w14:textId="77777777" w:rsidTr="00F52CBD">
        <w:tc>
          <w:tcPr>
            <w:tcW w:w="933" w:type="dxa"/>
          </w:tcPr>
          <w:p w14:paraId="2FB13350" w14:textId="52A51EA4" w:rsidR="00E147B7" w:rsidRDefault="00524DD8" w:rsidP="00E147B7">
            <w:r w:rsidRPr="00524DD8">
              <w:t>#142732</w:t>
            </w:r>
          </w:p>
        </w:tc>
        <w:tc>
          <w:tcPr>
            <w:tcW w:w="8560" w:type="dxa"/>
          </w:tcPr>
          <w:p w14:paraId="3C0A5FB3" w14:textId="23954F73" w:rsidR="00E147B7" w:rsidRDefault="00657178" w:rsidP="00E147B7">
            <w:pPr>
              <w:rPr>
                <w:lang w:eastAsia="ja-JP"/>
              </w:rPr>
            </w:pPr>
            <w:r w:rsidRPr="00657178">
              <w:rPr>
                <w:lang w:eastAsia="ja-JP"/>
              </w:rPr>
              <w:t>Improve error handling for import</w:t>
            </w:r>
            <w:r>
              <w:rPr>
                <w:lang w:eastAsia="ja-JP"/>
              </w:rPr>
              <w:t xml:space="preserve"> phases and </w:t>
            </w:r>
            <w:proofErr w:type="gramStart"/>
            <w:r>
              <w:rPr>
                <w:lang w:eastAsia="ja-JP"/>
              </w:rPr>
              <w:t>close(</w:t>
            </w:r>
            <w:proofErr w:type="gramEnd"/>
            <w:r>
              <w:rPr>
                <w:lang w:eastAsia="ja-JP"/>
              </w:rPr>
              <w:t>) function</w:t>
            </w:r>
          </w:p>
        </w:tc>
      </w:tr>
      <w:tr w:rsidR="009E2913" w14:paraId="45D13328" w14:textId="77777777" w:rsidTr="00F52CBD">
        <w:tc>
          <w:tcPr>
            <w:tcW w:w="933" w:type="dxa"/>
          </w:tcPr>
          <w:p w14:paraId="2BC442B0" w14:textId="590F8280" w:rsidR="009E2913" w:rsidRDefault="009E2913" w:rsidP="009E2913">
            <w:r>
              <w:rPr>
                <w:rFonts w:hint="eastAsia"/>
              </w:rPr>
              <w:t>#</w:t>
            </w:r>
            <w:r>
              <w:t>190672</w:t>
            </w:r>
          </w:p>
        </w:tc>
        <w:tc>
          <w:tcPr>
            <w:tcW w:w="8560" w:type="dxa"/>
          </w:tcPr>
          <w:p w14:paraId="233F1339" w14:textId="430E4D0E" w:rsidR="009E2913" w:rsidRDefault="009E2913" w:rsidP="009E2913">
            <w:pPr>
              <w:rPr>
                <w:lang w:eastAsia="ja-JP"/>
              </w:rPr>
            </w:pPr>
            <w:r>
              <w:rPr>
                <w:lang w:eastAsia="ja-JP"/>
              </w:rPr>
              <w:t>Add support for Linux v4.14-LTSI</w:t>
            </w:r>
          </w:p>
        </w:tc>
      </w:tr>
      <w:tr w:rsidR="009E2913" w14:paraId="795E4550" w14:textId="77777777" w:rsidTr="00233D8D">
        <w:tc>
          <w:tcPr>
            <w:tcW w:w="933" w:type="dxa"/>
          </w:tcPr>
          <w:p w14:paraId="657039E3" w14:textId="6CF35360" w:rsidR="009E2913" w:rsidRPr="00BF1B72" w:rsidRDefault="005047DF" w:rsidP="009E2913">
            <w:pPr>
              <w:rPr>
                <w:lang w:eastAsia="ja-JP"/>
              </w:rPr>
            </w:pPr>
            <w:r>
              <w:rPr>
                <w:lang w:eastAsia="ja-JP"/>
              </w:rPr>
              <w:t>#190686</w:t>
            </w:r>
          </w:p>
        </w:tc>
        <w:tc>
          <w:tcPr>
            <w:tcW w:w="8560" w:type="dxa"/>
          </w:tcPr>
          <w:p w14:paraId="1D69A7FD" w14:textId="16089D2F" w:rsidR="009E2913" w:rsidRPr="00BF1B72" w:rsidRDefault="00C21FF6" w:rsidP="009E2913">
            <w:pPr>
              <w:rPr>
                <w:lang w:eastAsia="ja-JP"/>
              </w:rPr>
            </w:pPr>
            <w:r>
              <w:t>Remove unnecessary check when parsing reserved memory regions in DT</w:t>
            </w:r>
          </w:p>
        </w:tc>
      </w:tr>
      <w:tr w:rsidR="009E2913" w14:paraId="7C31C7F1" w14:textId="77777777" w:rsidTr="00F52CBD">
        <w:tc>
          <w:tcPr>
            <w:tcW w:w="933" w:type="dxa"/>
          </w:tcPr>
          <w:p w14:paraId="5520B9CE" w14:textId="3086F9C1" w:rsidR="009E2913" w:rsidRDefault="009E2913" w:rsidP="009E2913">
            <w:pPr>
              <w:rPr>
                <w:lang w:eastAsia="ja-JP"/>
              </w:rPr>
            </w:pPr>
            <w:r>
              <w:rPr>
                <w:lang w:eastAsia="ja-JP"/>
              </w:rPr>
              <w:t>#</w:t>
            </w:r>
            <w:r w:rsidRPr="002A41C1">
              <w:rPr>
                <w:lang w:eastAsia="ja-JP"/>
              </w:rPr>
              <w:t>192478</w:t>
            </w:r>
          </w:p>
        </w:tc>
        <w:tc>
          <w:tcPr>
            <w:tcW w:w="8560" w:type="dxa"/>
          </w:tcPr>
          <w:p w14:paraId="6384E428" w14:textId="45282D04" w:rsidR="009E2913" w:rsidRDefault="009E2913" w:rsidP="009E2913">
            <w:r w:rsidRPr="002A41C1">
              <w:rPr>
                <w:lang w:eastAsia="ja-JP"/>
              </w:rPr>
              <w:t>Disable IPMMU TLB cache function in E3 Ver.1.</w:t>
            </w:r>
            <w:r>
              <w:rPr>
                <w:lang w:eastAsia="ja-JP"/>
              </w:rPr>
              <w:t>x</w:t>
            </w:r>
            <w:r w:rsidRPr="002A41C1">
              <w:rPr>
                <w:lang w:eastAsia="ja-JP"/>
              </w:rPr>
              <w:t xml:space="preserve"> due to hardware restriction</w:t>
            </w:r>
          </w:p>
        </w:tc>
      </w:tr>
      <w:tr w:rsidR="009E2913" w14:paraId="06816FCE" w14:textId="77777777" w:rsidTr="00233D8D">
        <w:tc>
          <w:tcPr>
            <w:tcW w:w="933" w:type="dxa"/>
            <w:tcBorders>
              <w:top w:val="single" w:sz="4" w:space="0" w:color="auto"/>
              <w:left w:val="single" w:sz="4" w:space="0" w:color="auto"/>
              <w:bottom w:val="single" w:sz="4" w:space="0" w:color="auto"/>
              <w:right w:val="single" w:sz="4" w:space="0" w:color="auto"/>
            </w:tcBorders>
          </w:tcPr>
          <w:p w14:paraId="6709ED05" w14:textId="3D20F994" w:rsidR="009E2913" w:rsidRDefault="00F41C73" w:rsidP="009E2913">
            <w:pPr>
              <w:rPr>
                <w:lang w:eastAsia="ja-JP"/>
              </w:rPr>
            </w:pPr>
            <w:r>
              <w:rPr>
                <w:lang w:eastAsia="ja-JP"/>
              </w:rPr>
              <w:t>#192482</w:t>
            </w:r>
          </w:p>
        </w:tc>
        <w:tc>
          <w:tcPr>
            <w:tcW w:w="8560" w:type="dxa"/>
            <w:tcBorders>
              <w:top w:val="single" w:sz="4" w:space="0" w:color="auto"/>
              <w:left w:val="single" w:sz="4" w:space="0" w:color="auto"/>
              <w:bottom w:val="single" w:sz="4" w:space="0" w:color="auto"/>
              <w:right w:val="single" w:sz="4" w:space="0" w:color="auto"/>
            </w:tcBorders>
          </w:tcPr>
          <w:p w14:paraId="02D6D3A1" w14:textId="39DFC6E0" w:rsidR="009E2913" w:rsidRDefault="00393CD9" w:rsidP="009E2913">
            <w:pPr>
              <w:rPr>
                <w:lang w:eastAsia="ja-JP"/>
              </w:rPr>
            </w:pPr>
            <w:r>
              <w:rPr>
                <w:lang w:eastAsia="ja-JP"/>
              </w:rPr>
              <w:t>Add E3 Ver.1.1 support</w:t>
            </w:r>
          </w:p>
        </w:tc>
      </w:tr>
      <w:tr w:rsidR="009E2913" w14:paraId="3D289CB8" w14:textId="77777777" w:rsidTr="00F52CBD">
        <w:tc>
          <w:tcPr>
            <w:tcW w:w="933" w:type="dxa"/>
            <w:tcBorders>
              <w:top w:val="single" w:sz="4" w:space="0" w:color="auto"/>
              <w:left w:val="single" w:sz="4" w:space="0" w:color="auto"/>
              <w:bottom w:val="single" w:sz="4" w:space="0" w:color="auto"/>
              <w:right w:val="single" w:sz="4" w:space="0" w:color="auto"/>
            </w:tcBorders>
          </w:tcPr>
          <w:p w14:paraId="712A5A74" w14:textId="0ACD1DA5" w:rsidR="009E2913" w:rsidRDefault="009E2913" w:rsidP="009E2913">
            <w:pPr>
              <w:rPr>
                <w:lang w:eastAsia="ja-JP"/>
              </w:rPr>
            </w:pPr>
            <w:r>
              <w:rPr>
                <w:lang w:eastAsia="ja-JP"/>
              </w:rPr>
              <w:t>#</w:t>
            </w:r>
            <w:r w:rsidRPr="002A41C1">
              <w:rPr>
                <w:lang w:eastAsia="ja-JP"/>
              </w:rPr>
              <w:t>195715</w:t>
            </w:r>
          </w:p>
        </w:tc>
        <w:tc>
          <w:tcPr>
            <w:tcW w:w="8560" w:type="dxa"/>
            <w:tcBorders>
              <w:top w:val="single" w:sz="4" w:space="0" w:color="auto"/>
              <w:left w:val="single" w:sz="4" w:space="0" w:color="auto"/>
              <w:bottom w:val="single" w:sz="4" w:space="0" w:color="auto"/>
              <w:right w:val="single" w:sz="4" w:space="0" w:color="auto"/>
            </w:tcBorders>
          </w:tcPr>
          <w:p w14:paraId="00DD1984" w14:textId="558D0999" w:rsidR="009E2913" w:rsidRDefault="009E2913" w:rsidP="00422235">
            <w:pPr>
              <w:rPr>
                <w:lang w:eastAsia="ja-JP"/>
              </w:rPr>
            </w:pPr>
            <w:r w:rsidRPr="002A41C1">
              <w:rPr>
                <w:lang w:eastAsia="ja-JP"/>
              </w:rPr>
              <w:t xml:space="preserve">Add error handling for </w:t>
            </w:r>
            <w:proofErr w:type="spellStart"/>
            <w:r w:rsidRPr="002A41C1">
              <w:rPr>
                <w:lang w:eastAsia="ja-JP"/>
              </w:rPr>
              <w:t>mm_</w:t>
            </w:r>
            <w:proofErr w:type="gramStart"/>
            <w:r w:rsidRPr="002A41C1">
              <w:rPr>
                <w:lang w:eastAsia="ja-JP"/>
              </w:rPr>
              <w:t>probe</w:t>
            </w:r>
            <w:proofErr w:type="spellEnd"/>
            <w:r w:rsidRPr="002A41C1">
              <w:rPr>
                <w:lang w:eastAsia="ja-JP"/>
              </w:rPr>
              <w:t>(</w:t>
            </w:r>
            <w:proofErr w:type="gramEnd"/>
            <w:r w:rsidRPr="002A41C1">
              <w:rPr>
                <w:lang w:eastAsia="ja-JP"/>
              </w:rPr>
              <w:t>) function</w:t>
            </w:r>
          </w:p>
        </w:tc>
      </w:tr>
    </w:tbl>
    <w:p w14:paraId="47746E3B" w14:textId="758F1B60" w:rsidR="00A070FA" w:rsidRDefault="00A070FA" w:rsidP="00A070FA">
      <w:pPr>
        <w:overflowPunct/>
        <w:autoSpaceDE/>
        <w:autoSpaceDN/>
        <w:adjustRightInd/>
        <w:textAlignment w:val="auto"/>
        <w:rPr>
          <w:lang w:eastAsia="ja-JP"/>
        </w:rPr>
      </w:pPr>
    </w:p>
    <w:p w14:paraId="58B59849" w14:textId="29B2DDC3" w:rsidR="00A070FA" w:rsidRDefault="00A070FA" w:rsidP="00A070FA">
      <w:pPr>
        <w:pStyle w:val="Heading2"/>
        <w:rPr>
          <w:lang w:eastAsia="ja-JP"/>
        </w:rPr>
      </w:pPr>
      <w:r>
        <w:rPr>
          <w:lang w:eastAsia="ja-JP"/>
        </w:rPr>
        <w:t>v3.19.0</w:t>
      </w:r>
    </w:p>
    <w:tbl>
      <w:tblPr>
        <w:tblStyle w:val="TableGrid"/>
        <w:tblW w:w="9493" w:type="dxa"/>
        <w:tblLook w:val="04A0" w:firstRow="1" w:lastRow="0" w:firstColumn="1" w:lastColumn="0" w:noHBand="0" w:noVBand="1"/>
      </w:tblPr>
      <w:tblGrid>
        <w:gridCol w:w="919"/>
        <w:gridCol w:w="8574"/>
      </w:tblGrid>
      <w:tr w:rsidR="00A070FA" w14:paraId="0F7B876B" w14:textId="77777777" w:rsidTr="00840917">
        <w:tc>
          <w:tcPr>
            <w:tcW w:w="919" w:type="dxa"/>
            <w:tcBorders>
              <w:bottom w:val="single" w:sz="4" w:space="0" w:color="auto"/>
            </w:tcBorders>
            <w:shd w:val="clear" w:color="auto" w:fill="BFBFBF" w:themeFill="background1" w:themeFillShade="BF"/>
          </w:tcPr>
          <w:p w14:paraId="49A013F7" w14:textId="77777777" w:rsidR="00A070FA" w:rsidRPr="00A06225" w:rsidRDefault="00A070FA" w:rsidP="00840917">
            <w:pPr>
              <w:rPr>
                <w:b/>
                <w:lang w:eastAsia="ja-JP"/>
              </w:rPr>
            </w:pPr>
            <w:r w:rsidRPr="00A06225">
              <w:rPr>
                <w:rFonts w:hint="eastAsia"/>
                <w:b/>
                <w:lang w:eastAsia="ja-JP"/>
              </w:rPr>
              <w:t>No.</w:t>
            </w:r>
          </w:p>
        </w:tc>
        <w:tc>
          <w:tcPr>
            <w:tcW w:w="8574" w:type="dxa"/>
            <w:tcBorders>
              <w:bottom w:val="single" w:sz="4" w:space="0" w:color="auto"/>
            </w:tcBorders>
            <w:shd w:val="clear" w:color="auto" w:fill="BFBFBF" w:themeFill="background1" w:themeFillShade="BF"/>
          </w:tcPr>
          <w:p w14:paraId="1D2AD6B4" w14:textId="77777777" w:rsidR="00A070FA" w:rsidRPr="00A06225" w:rsidRDefault="00A070FA" w:rsidP="00840917">
            <w:pPr>
              <w:jc w:val="center"/>
              <w:rPr>
                <w:b/>
                <w:lang w:eastAsia="ja-JP"/>
              </w:rPr>
            </w:pPr>
            <w:r>
              <w:rPr>
                <w:b/>
                <w:lang w:eastAsia="ja-JP"/>
              </w:rPr>
              <w:t>Description</w:t>
            </w:r>
          </w:p>
        </w:tc>
      </w:tr>
      <w:tr w:rsidR="00A070FA" w14:paraId="74A11F30" w14:textId="77777777" w:rsidTr="00840917">
        <w:trPr>
          <w:trHeight w:val="299"/>
        </w:trPr>
        <w:tc>
          <w:tcPr>
            <w:tcW w:w="919" w:type="dxa"/>
            <w:tcBorders>
              <w:top w:val="single" w:sz="4" w:space="0" w:color="auto"/>
              <w:bottom w:val="single" w:sz="4" w:space="0" w:color="auto"/>
              <w:right w:val="single" w:sz="4" w:space="0" w:color="auto"/>
            </w:tcBorders>
          </w:tcPr>
          <w:p w14:paraId="1106C70D" w14:textId="6278B2C8" w:rsidR="00A070FA" w:rsidRDefault="00A070FA" w:rsidP="00840917">
            <w:r>
              <w:t>#203696</w:t>
            </w:r>
          </w:p>
        </w:tc>
        <w:tc>
          <w:tcPr>
            <w:tcW w:w="8574" w:type="dxa"/>
            <w:tcBorders>
              <w:top w:val="single" w:sz="4" w:space="0" w:color="auto"/>
              <w:left w:val="single" w:sz="4" w:space="0" w:color="auto"/>
              <w:bottom w:val="single" w:sz="4" w:space="0" w:color="auto"/>
            </w:tcBorders>
          </w:tcPr>
          <w:p w14:paraId="4C0EF385" w14:textId="744ABEB8" w:rsidR="00A070FA" w:rsidRPr="0087612B" w:rsidRDefault="00A070FA" w:rsidP="00840917">
            <w:r w:rsidRPr="00A070FA">
              <w:t>Add IPMMU(MMU) support for R-Car M3 Ver.3.0</w:t>
            </w:r>
            <w:r>
              <w:t xml:space="preserve"> (Not Verified)</w:t>
            </w:r>
          </w:p>
        </w:tc>
      </w:tr>
    </w:tbl>
    <w:p w14:paraId="64366787" w14:textId="77777777" w:rsidR="00A070FA" w:rsidRDefault="00A070FA" w:rsidP="00A070FA">
      <w:pPr>
        <w:rPr>
          <w:lang w:eastAsia="ja-JP"/>
        </w:rPr>
      </w:pPr>
    </w:p>
    <w:p w14:paraId="0CB34AAC" w14:textId="175074CD" w:rsidR="00DB7F0D" w:rsidRDefault="00DB7F0D" w:rsidP="00DB7F0D">
      <w:pPr>
        <w:pStyle w:val="Heading2"/>
        <w:rPr>
          <w:lang w:eastAsia="ja-JP"/>
        </w:rPr>
      </w:pPr>
      <w:r>
        <w:rPr>
          <w:lang w:eastAsia="ja-JP"/>
        </w:rPr>
        <w:t>v3.21.0</w:t>
      </w:r>
    </w:p>
    <w:tbl>
      <w:tblPr>
        <w:tblStyle w:val="TableGrid"/>
        <w:tblW w:w="9493" w:type="dxa"/>
        <w:tblLook w:val="04A0" w:firstRow="1" w:lastRow="0" w:firstColumn="1" w:lastColumn="0" w:noHBand="0" w:noVBand="1"/>
      </w:tblPr>
      <w:tblGrid>
        <w:gridCol w:w="919"/>
        <w:gridCol w:w="8574"/>
      </w:tblGrid>
      <w:tr w:rsidR="00DB7F0D" w14:paraId="03C03092" w14:textId="77777777" w:rsidTr="00840917">
        <w:tc>
          <w:tcPr>
            <w:tcW w:w="919" w:type="dxa"/>
            <w:tcBorders>
              <w:bottom w:val="single" w:sz="4" w:space="0" w:color="auto"/>
            </w:tcBorders>
            <w:shd w:val="clear" w:color="auto" w:fill="BFBFBF" w:themeFill="background1" w:themeFillShade="BF"/>
          </w:tcPr>
          <w:p w14:paraId="0D5E2D1B" w14:textId="77777777" w:rsidR="00DB7F0D" w:rsidRPr="00A06225" w:rsidRDefault="00DB7F0D" w:rsidP="00840917">
            <w:pPr>
              <w:rPr>
                <w:b/>
                <w:lang w:eastAsia="ja-JP"/>
              </w:rPr>
            </w:pPr>
            <w:r w:rsidRPr="00A06225">
              <w:rPr>
                <w:rFonts w:hint="eastAsia"/>
                <w:b/>
                <w:lang w:eastAsia="ja-JP"/>
              </w:rPr>
              <w:t>No.</w:t>
            </w:r>
          </w:p>
        </w:tc>
        <w:tc>
          <w:tcPr>
            <w:tcW w:w="8574" w:type="dxa"/>
            <w:tcBorders>
              <w:bottom w:val="single" w:sz="4" w:space="0" w:color="auto"/>
            </w:tcBorders>
            <w:shd w:val="clear" w:color="auto" w:fill="BFBFBF" w:themeFill="background1" w:themeFillShade="BF"/>
          </w:tcPr>
          <w:p w14:paraId="70F50B52" w14:textId="77777777" w:rsidR="00DB7F0D" w:rsidRPr="00A06225" w:rsidRDefault="00DB7F0D" w:rsidP="00840917">
            <w:pPr>
              <w:jc w:val="center"/>
              <w:rPr>
                <w:b/>
                <w:lang w:eastAsia="ja-JP"/>
              </w:rPr>
            </w:pPr>
            <w:r>
              <w:rPr>
                <w:b/>
                <w:lang w:eastAsia="ja-JP"/>
              </w:rPr>
              <w:t>Description</w:t>
            </w:r>
          </w:p>
        </w:tc>
      </w:tr>
      <w:tr w:rsidR="00DB7F0D" w14:paraId="6E676059" w14:textId="77777777" w:rsidTr="00840917">
        <w:trPr>
          <w:trHeight w:val="299"/>
        </w:trPr>
        <w:tc>
          <w:tcPr>
            <w:tcW w:w="919" w:type="dxa"/>
            <w:tcBorders>
              <w:top w:val="single" w:sz="4" w:space="0" w:color="auto"/>
              <w:bottom w:val="single" w:sz="4" w:space="0" w:color="auto"/>
              <w:right w:val="single" w:sz="4" w:space="0" w:color="auto"/>
            </w:tcBorders>
          </w:tcPr>
          <w:p w14:paraId="7F13F42D" w14:textId="6DE7EB65" w:rsidR="00DB7F0D" w:rsidRDefault="00DB7F0D" w:rsidP="00840917">
            <w:r>
              <w:t>#217803</w:t>
            </w:r>
          </w:p>
        </w:tc>
        <w:tc>
          <w:tcPr>
            <w:tcW w:w="8574" w:type="dxa"/>
            <w:tcBorders>
              <w:top w:val="single" w:sz="4" w:space="0" w:color="auto"/>
              <w:left w:val="single" w:sz="4" w:space="0" w:color="auto"/>
              <w:bottom w:val="single" w:sz="4" w:space="0" w:color="auto"/>
            </w:tcBorders>
          </w:tcPr>
          <w:p w14:paraId="3B8B69D2" w14:textId="573A7DDA" w:rsidR="00DB7F0D" w:rsidRPr="0087612B" w:rsidRDefault="00DB7F0D" w:rsidP="00DB7F0D">
            <w:pPr>
              <w:rPr>
                <w:lang w:eastAsia="en-GB"/>
              </w:rPr>
            </w:pPr>
            <w:r>
              <w:t xml:space="preserve">Fix </w:t>
            </w:r>
            <w:proofErr w:type="spellStart"/>
            <w:r>
              <w:t>dmabuf</w:t>
            </w:r>
            <w:proofErr w:type="spellEnd"/>
            <w:r>
              <w:t xml:space="preserve"> </w:t>
            </w:r>
            <w:proofErr w:type="spellStart"/>
            <w:r>
              <w:t>refcount</w:t>
            </w:r>
            <w:proofErr w:type="spellEnd"/>
            <w:r>
              <w:t xml:space="preserve"> handling on </w:t>
            </w:r>
            <w:proofErr w:type="spellStart"/>
            <w:r>
              <w:t>mm_ioc_import_</w:t>
            </w:r>
            <w:proofErr w:type="gramStart"/>
            <w:r>
              <w:t>start</w:t>
            </w:r>
            <w:proofErr w:type="spellEnd"/>
            <w:r>
              <w:t>(</w:t>
            </w:r>
            <w:proofErr w:type="gramEnd"/>
            <w:r>
              <w:t>) failure</w:t>
            </w:r>
          </w:p>
        </w:tc>
      </w:tr>
      <w:tr w:rsidR="009B4760" w14:paraId="40664FDC" w14:textId="77777777" w:rsidTr="00840917">
        <w:trPr>
          <w:trHeight w:val="299"/>
        </w:trPr>
        <w:tc>
          <w:tcPr>
            <w:tcW w:w="919" w:type="dxa"/>
            <w:tcBorders>
              <w:top w:val="single" w:sz="4" w:space="0" w:color="auto"/>
              <w:bottom w:val="single" w:sz="4" w:space="0" w:color="auto"/>
              <w:right w:val="single" w:sz="4" w:space="0" w:color="auto"/>
            </w:tcBorders>
          </w:tcPr>
          <w:p w14:paraId="08A10693" w14:textId="30127939" w:rsidR="009B4760" w:rsidRDefault="009B4760" w:rsidP="00840917">
            <w:r>
              <w:t>#218172</w:t>
            </w:r>
          </w:p>
        </w:tc>
        <w:tc>
          <w:tcPr>
            <w:tcW w:w="8574" w:type="dxa"/>
            <w:tcBorders>
              <w:top w:val="single" w:sz="4" w:space="0" w:color="auto"/>
              <w:left w:val="single" w:sz="4" w:space="0" w:color="auto"/>
              <w:bottom w:val="single" w:sz="4" w:space="0" w:color="auto"/>
            </w:tcBorders>
          </w:tcPr>
          <w:p w14:paraId="2485E9C7" w14:textId="4C282CBE" w:rsidR="009B4760" w:rsidRDefault="009B4760" w:rsidP="00DB7F0D">
            <w:pPr>
              <w:rPr>
                <w:lang w:eastAsia="en-GB"/>
              </w:rPr>
            </w:pPr>
            <w:r>
              <w:t>Remove cache snoop transaction for page table walk request</w:t>
            </w:r>
          </w:p>
        </w:tc>
      </w:tr>
    </w:tbl>
    <w:p w14:paraId="334024A7" w14:textId="7E605774" w:rsidR="001137B5" w:rsidRDefault="001137B5">
      <w:pPr>
        <w:overflowPunct/>
        <w:autoSpaceDE/>
        <w:autoSpaceDN/>
        <w:adjustRightInd/>
        <w:textAlignment w:val="auto"/>
        <w:rPr>
          <w:lang w:eastAsia="ja-JP"/>
        </w:rPr>
      </w:pPr>
    </w:p>
    <w:p w14:paraId="2D083F8C" w14:textId="667F635B" w:rsidR="00840917" w:rsidRPr="0092292F" w:rsidRDefault="00840917" w:rsidP="00840917">
      <w:pPr>
        <w:pStyle w:val="Heading2"/>
        <w:rPr>
          <w:lang w:eastAsia="ja-JP"/>
        </w:rPr>
      </w:pPr>
      <w:r>
        <w:rPr>
          <w:lang w:eastAsia="ja-JP"/>
        </w:rPr>
        <w:t>v5.1.0</w:t>
      </w:r>
    </w:p>
    <w:tbl>
      <w:tblPr>
        <w:tblStyle w:val="TableGrid"/>
        <w:tblW w:w="9493" w:type="dxa"/>
        <w:tblLayout w:type="fixed"/>
        <w:tblLook w:val="04A0" w:firstRow="1" w:lastRow="0" w:firstColumn="1" w:lastColumn="0" w:noHBand="0" w:noVBand="1"/>
      </w:tblPr>
      <w:tblGrid>
        <w:gridCol w:w="933"/>
        <w:gridCol w:w="8560"/>
      </w:tblGrid>
      <w:tr w:rsidR="00840917" w14:paraId="094EED14" w14:textId="77777777" w:rsidTr="00840917">
        <w:tc>
          <w:tcPr>
            <w:tcW w:w="933" w:type="dxa"/>
            <w:shd w:val="clear" w:color="auto" w:fill="BFBFBF" w:themeFill="background1" w:themeFillShade="BF"/>
          </w:tcPr>
          <w:p w14:paraId="307ABC0C" w14:textId="77777777" w:rsidR="00840917" w:rsidRPr="00BF1B72" w:rsidRDefault="00840917" w:rsidP="00840917">
            <w:pPr>
              <w:rPr>
                <w:lang w:eastAsia="ja-JP"/>
              </w:rPr>
            </w:pPr>
            <w:r w:rsidRPr="00A06225">
              <w:rPr>
                <w:rFonts w:hint="eastAsia"/>
                <w:b/>
                <w:lang w:eastAsia="ja-JP"/>
              </w:rPr>
              <w:t>No.</w:t>
            </w:r>
          </w:p>
        </w:tc>
        <w:tc>
          <w:tcPr>
            <w:tcW w:w="8560" w:type="dxa"/>
            <w:shd w:val="clear" w:color="auto" w:fill="BFBFBF" w:themeFill="background1" w:themeFillShade="BF"/>
          </w:tcPr>
          <w:p w14:paraId="6F8CD832" w14:textId="77777777" w:rsidR="00840917" w:rsidRPr="00BF1B72" w:rsidRDefault="00840917" w:rsidP="00840917">
            <w:pPr>
              <w:jc w:val="center"/>
              <w:rPr>
                <w:lang w:eastAsia="ja-JP"/>
              </w:rPr>
            </w:pPr>
            <w:r>
              <w:rPr>
                <w:b/>
                <w:lang w:eastAsia="ja-JP"/>
              </w:rPr>
              <w:t>Description</w:t>
            </w:r>
          </w:p>
        </w:tc>
      </w:tr>
      <w:tr w:rsidR="00840917" w14:paraId="01FB0C30" w14:textId="77777777" w:rsidTr="00840917">
        <w:tc>
          <w:tcPr>
            <w:tcW w:w="933" w:type="dxa"/>
          </w:tcPr>
          <w:p w14:paraId="33E9D5EF" w14:textId="4F696966" w:rsidR="00840917" w:rsidRDefault="00840917" w:rsidP="00840917">
            <w:r w:rsidRPr="00524DD8">
              <w:t>#</w:t>
            </w:r>
            <w:r>
              <w:t>269293</w:t>
            </w:r>
          </w:p>
        </w:tc>
        <w:tc>
          <w:tcPr>
            <w:tcW w:w="8560" w:type="dxa"/>
          </w:tcPr>
          <w:p w14:paraId="2CC0F81C" w14:textId="481D661D" w:rsidR="00840917" w:rsidRDefault="00840917" w:rsidP="00840917">
            <w:pPr>
              <w:rPr>
                <w:lang w:eastAsia="ja-JP"/>
              </w:rPr>
            </w:pPr>
            <w:r w:rsidRPr="00840917">
              <w:rPr>
                <w:lang w:eastAsia="ja-JP"/>
              </w:rPr>
              <w:t>Make sure IPMMU data for H3 Ver.1.x is set correctly</w:t>
            </w:r>
          </w:p>
        </w:tc>
      </w:tr>
      <w:tr w:rsidR="00840917" w14:paraId="4DE4BE2E" w14:textId="77777777" w:rsidTr="00840917">
        <w:tc>
          <w:tcPr>
            <w:tcW w:w="933" w:type="dxa"/>
          </w:tcPr>
          <w:p w14:paraId="170F41E4" w14:textId="1CED04F0" w:rsidR="00840917" w:rsidRDefault="00840917" w:rsidP="00840917">
            <w:r>
              <w:rPr>
                <w:rFonts w:hint="eastAsia"/>
              </w:rPr>
              <w:t>#</w:t>
            </w:r>
            <w:r w:rsidR="00A120C3">
              <w:t>269293</w:t>
            </w:r>
          </w:p>
        </w:tc>
        <w:tc>
          <w:tcPr>
            <w:tcW w:w="8560" w:type="dxa"/>
          </w:tcPr>
          <w:p w14:paraId="3F5F8100" w14:textId="3D6088FC" w:rsidR="00840917" w:rsidRDefault="00A120C3" w:rsidP="00840917">
            <w:pPr>
              <w:rPr>
                <w:lang w:eastAsia="ja-JP"/>
              </w:rPr>
            </w:pPr>
            <w:r w:rsidRPr="00A120C3">
              <w:rPr>
                <w:lang w:eastAsia="ja-JP"/>
              </w:rPr>
              <w:t>Don't register as BUS IOMMU if machine doesn't have IPMMU-VMSA</w:t>
            </w:r>
          </w:p>
        </w:tc>
      </w:tr>
      <w:tr w:rsidR="00840917" w14:paraId="14E879AC" w14:textId="77777777" w:rsidTr="00840917">
        <w:tc>
          <w:tcPr>
            <w:tcW w:w="933" w:type="dxa"/>
          </w:tcPr>
          <w:p w14:paraId="5B60DB1A" w14:textId="70185F4F" w:rsidR="00840917" w:rsidRPr="00BF1B72" w:rsidRDefault="00840917" w:rsidP="00840917">
            <w:pPr>
              <w:rPr>
                <w:lang w:eastAsia="ja-JP"/>
              </w:rPr>
            </w:pPr>
            <w:r>
              <w:rPr>
                <w:lang w:eastAsia="ja-JP"/>
              </w:rPr>
              <w:t>#</w:t>
            </w:r>
            <w:r w:rsidR="00A120C3">
              <w:rPr>
                <w:lang w:eastAsia="ja-JP"/>
              </w:rPr>
              <w:t>269293</w:t>
            </w:r>
          </w:p>
        </w:tc>
        <w:tc>
          <w:tcPr>
            <w:tcW w:w="8560" w:type="dxa"/>
          </w:tcPr>
          <w:p w14:paraId="2DC25FF8" w14:textId="0D8CA850" w:rsidR="00840917" w:rsidRPr="00BF1B72" w:rsidRDefault="00A120C3" w:rsidP="00840917">
            <w:pPr>
              <w:rPr>
                <w:lang w:eastAsia="ja-JP"/>
              </w:rPr>
            </w:pPr>
            <w:r w:rsidRPr="00A120C3">
              <w:t>Fix build errors in kernel version 5.4</w:t>
            </w:r>
          </w:p>
        </w:tc>
      </w:tr>
      <w:tr w:rsidR="00840917" w14:paraId="0B5C2262" w14:textId="77777777" w:rsidTr="00840917">
        <w:tc>
          <w:tcPr>
            <w:tcW w:w="933" w:type="dxa"/>
          </w:tcPr>
          <w:p w14:paraId="35908763" w14:textId="386E7AF5" w:rsidR="00840917" w:rsidRDefault="00840917" w:rsidP="00840917">
            <w:pPr>
              <w:rPr>
                <w:lang w:eastAsia="ja-JP"/>
              </w:rPr>
            </w:pPr>
            <w:r>
              <w:rPr>
                <w:lang w:eastAsia="ja-JP"/>
              </w:rPr>
              <w:t>#</w:t>
            </w:r>
            <w:r w:rsidR="00A120C3">
              <w:rPr>
                <w:lang w:eastAsia="ja-JP"/>
              </w:rPr>
              <w:t>295363</w:t>
            </w:r>
          </w:p>
        </w:tc>
        <w:tc>
          <w:tcPr>
            <w:tcW w:w="8560" w:type="dxa"/>
          </w:tcPr>
          <w:p w14:paraId="04A6BAE2" w14:textId="1498B82F" w:rsidR="00840917" w:rsidRDefault="00A120C3" w:rsidP="00840917">
            <w:r w:rsidRPr="00A120C3">
              <w:rPr>
                <w:lang w:eastAsia="ja-JP"/>
              </w:rPr>
              <w:t>Add kernelheap cached buffers support</w:t>
            </w:r>
          </w:p>
        </w:tc>
      </w:tr>
      <w:tr w:rsidR="00840917" w14:paraId="18FC8A40" w14:textId="77777777" w:rsidTr="00840917">
        <w:tc>
          <w:tcPr>
            <w:tcW w:w="933" w:type="dxa"/>
            <w:tcBorders>
              <w:top w:val="single" w:sz="4" w:space="0" w:color="auto"/>
              <w:left w:val="single" w:sz="4" w:space="0" w:color="auto"/>
              <w:bottom w:val="single" w:sz="4" w:space="0" w:color="auto"/>
              <w:right w:val="single" w:sz="4" w:space="0" w:color="auto"/>
            </w:tcBorders>
          </w:tcPr>
          <w:p w14:paraId="689FB881" w14:textId="7DAB13AF" w:rsidR="00840917" w:rsidRDefault="00840917" w:rsidP="00840917">
            <w:pPr>
              <w:rPr>
                <w:lang w:eastAsia="ja-JP"/>
              </w:rPr>
            </w:pPr>
            <w:r>
              <w:rPr>
                <w:lang w:eastAsia="ja-JP"/>
              </w:rPr>
              <w:t>#</w:t>
            </w:r>
            <w:r w:rsidR="00A120C3">
              <w:rPr>
                <w:lang w:eastAsia="ja-JP"/>
              </w:rPr>
              <w:t>306997</w:t>
            </w:r>
          </w:p>
        </w:tc>
        <w:tc>
          <w:tcPr>
            <w:tcW w:w="8560" w:type="dxa"/>
            <w:tcBorders>
              <w:top w:val="single" w:sz="4" w:space="0" w:color="auto"/>
              <w:left w:val="single" w:sz="4" w:space="0" w:color="auto"/>
              <w:bottom w:val="single" w:sz="4" w:space="0" w:color="auto"/>
              <w:right w:val="single" w:sz="4" w:space="0" w:color="auto"/>
            </w:tcBorders>
          </w:tcPr>
          <w:p w14:paraId="527621D3" w14:textId="1F0957BC" w:rsidR="00840917" w:rsidRDefault="00A120C3" w:rsidP="00840917">
            <w:pPr>
              <w:rPr>
                <w:lang w:eastAsia="ja-JP"/>
              </w:rPr>
            </w:pPr>
            <w:r w:rsidRPr="00A120C3">
              <w:rPr>
                <w:lang w:eastAsia="ja-JP"/>
              </w:rPr>
              <w:t xml:space="preserve">Fix a race between </w:t>
            </w:r>
            <w:proofErr w:type="gramStart"/>
            <w:r w:rsidRPr="00A120C3">
              <w:rPr>
                <w:lang w:eastAsia="ja-JP"/>
              </w:rPr>
              <w:t>close(</w:t>
            </w:r>
            <w:proofErr w:type="gramEnd"/>
            <w:r w:rsidRPr="00A120C3">
              <w:rPr>
                <w:lang w:eastAsia="ja-JP"/>
              </w:rPr>
              <w:t xml:space="preserve">) and </w:t>
            </w:r>
            <w:proofErr w:type="spellStart"/>
            <w:r w:rsidRPr="00A120C3">
              <w:rPr>
                <w:lang w:eastAsia="ja-JP"/>
              </w:rPr>
              <w:t>dmabuf_map_dma_buf</w:t>
            </w:r>
            <w:proofErr w:type="spellEnd"/>
            <w:r w:rsidRPr="00A120C3">
              <w:rPr>
                <w:lang w:eastAsia="ja-JP"/>
              </w:rPr>
              <w:t>() callbacks</w:t>
            </w:r>
          </w:p>
        </w:tc>
      </w:tr>
      <w:tr w:rsidR="00840917" w14:paraId="5F52BF3A" w14:textId="77777777" w:rsidTr="00840917">
        <w:tc>
          <w:tcPr>
            <w:tcW w:w="933" w:type="dxa"/>
            <w:tcBorders>
              <w:top w:val="single" w:sz="4" w:space="0" w:color="auto"/>
              <w:left w:val="single" w:sz="4" w:space="0" w:color="auto"/>
              <w:bottom w:val="single" w:sz="4" w:space="0" w:color="auto"/>
              <w:right w:val="single" w:sz="4" w:space="0" w:color="auto"/>
            </w:tcBorders>
          </w:tcPr>
          <w:p w14:paraId="2B5070A0" w14:textId="2F2D09AA" w:rsidR="00840917" w:rsidRDefault="00840917" w:rsidP="00840917">
            <w:pPr>
              <w:rPr>
                <w:lang w:eastAsia="ja-JP"/>
              </w:rPr>
            </w:pPr>
            <w:r>
              <w:rPr>
                <w:lang w:eastAsia="ja-JP"/>
              </w:rPr>
              <w:t>#</w:t>
            </w:r>
            <w:r w:rsidR="00A120C3">
              <w:rPr>
                <w:lang w:eastAsia="ja-JP"/>
              </w:rPr>
              <w:t>306997</w:t>
            </w:r>
          </w:p>
        </w:tc>
        <w:tc>
          <w:tcPr>
            <w:tcW w:w="8560" w:type="dxa"/>
            <w:tcBorders>
              <w:top w:val="single" w:sz="4" w:space="0" w:color="auto"/>
              <w:left w:val="single" w:sz="4" w:space="0" w:color="auto"/>
              <w:bottom w:val="single" w:sz="4" w:space="0" w:color="auto"/>
              <w:right w:val="single" w:sz="4" w:space="0" w:color="auto"/>
            </w:tcBorders>
          </w:tcPr>
          <w:p w14:paraId="47FD6684" w14:textId="28F73456" w:rsidR="00840917" w:rsidRDefault="00A120C3" w:rsidP="00840917">
            <w:pPr>
              <w:rPr>
                <w:lang w:eastAsia="ja-JP"/>
              </w:rPr>
            </w:pPr>
            <w:r w:rsidRPr="00A120C3">
              <w:t>Fix build errors in kernel version 5.</w:t>
            </w:r>
            <w:r>
              <w:t>10</w:t>
            </w:r>
          </w:p>
        </w:tc>
      </w:tr>
    </w:tbl>
    <w:p w14:paraId="07F7F931" w14:textId="0410DCC2" w:rsidR="003E017C" w:rsidRDefault="003E017C" w:rsidP="003E017C">
      <w:pPr>
        <w:pStyle w:val="Heading2"/>
        <w:rPr>
          <w:lang w:eastAsia="ja-JP"/>
        </w:rPr>
      </w:pPr>
      <w:r>
        <w:rPr>
          <w:lang w:eastAsia="ja-JP"/>
        </w:rPr>
        <w:t>v5.5.0</w:t>
      </w:r>
    </w:p>
    <w:tbl>
      <w:tblPr>
        <w:tblStyle w:val="TableGrid"/>
        <w:tblW w:w="9493" w:type="dxa"/>
        <w:tblLayout w:type="fixed"/>
        <w:tblLook w:val="04A0" w:firstRow="1" w:lastRow="0" w:firstColumn="1" w:lastColumn="0" w:noHBand="0" w:noVBand="1"/>
      </w:tblPr>
      <w:tblGrid>
        <w:gridCol w:w="933"/>
        <w:gridCol w:w="8560"/>
      </w:tblGrid>
      <w:tr w:rsidR="003E017C" w:rsidRPr="00BF1B72" w14:paraId="622B16C5" w14:textId="77777777" w:rsidTr="003E017C">
        <w:tc>
          <w:tcPr>
            <w:tcW w:w="933" w:type="dxa"/>
            <w:shd w:val="clear" w:color="auto" w:fill="BFBFBF" w:themeFill="background1" w:themeFillShade="BF"/>
          </w:tcPr>
          <w:p w14:paraId="162B103F" w14:textId="77777777" w:rsidR="003E017C" w:rsidRPr="00BF1B72" w:rsidRDefault="003E017C" w:rsidP="003E017C">
            <w:pPr>
              <w:rPr>
                <w:lang w:eastAsia="ja-JP"/>
              </w:rPr>
            </w:pPr>
            <w:r w:rsidRPr="00A06225">
              <w:rPr>
                <w:rFonts w:hint="eastAsia"/>
                <w:b/>
                <w:lang w:eastAsia="ja-JP"/>
              </w:rPr>
              <w:t>No.</w:t>
            </w:r>
          </w:p>
        </w:tc>
        <w:tc>
          <w:tcPr>
            <w:tcW w:w="8560" w:type="dxa"/>
            <w:shd w:val="clear" w:color="auto" w:fill="BFBFBF" w:themeFill="background1" w:themeFillShade="BF"/>
          </w:tcPr>
          <w:p w14:paraId="0D1B0F6A" w14:textId="77777777" w:rsidR="003E017C" w:rsidRPr="00BF1B72" w:rsidRDefault="003E017C" w:rsidP="003E017C">
            <w:pPr>
              <w:jc w:val="center"/>
              <w:rPr>
                <w:lang w:eastAsia="ja-JP"/>
              </w:rPr>
            </w:pPr>
            <w:r>
              <w:rPr>
                <w:b/>
                <w:lang w:eastAsia="ja-JP"/>
              </w:rPr>
              <w:t>Description</w:t>
            </w:r>
          </w:p>
        </w:tc>
      </w:tr>
      <w:tr w:rsidR="003E017C" w14:paraId="06B70573" w14:textId="77777777" w:rsidTr="003E017C">
        <w:tc>
          <w:tcPr>
            <w:tcW w:w="933" w:type="dxa"/>
          </w:tcPr>
          <w:p w14:paraId="46847C6F" w14:textId="04713C34" w:rsidR="003E017C" w:rsidRDefault="009A6FFB" w:rsidP="003E017C">
            <w:pPr>
              <w:rPr>
                <w:lang w:eastAsia="ja-JP"/>
              </w:rPr>
            </w:pPr>
            <w:r>
              <w:rPr>
                <w:lang w:eastAsia="ja-JP"/>
              </w:rPr>
              <w:t>#320649</w:t>
            </w:r>
          </w:p>
        </w:tc>
        <w:tc>
          <w:tcPr>
            <w:tcW w:w="8560" w:type="dxa"/>
          </w:tcPr>
          <w:p w14:paraId="63A687DD" w14:textId="1A26190F" w:rsidR="003E017C" w:rsidRDefault="009A6FFB" w:rsidP="003E017C">
            <w:pPr>
              <w:rPr>
                <w:lang w:eastAsia="ja-JP"/>
              </w:rPr>
            </w:pPr>
            <w:r w:rsidRPr="009A6FFB">
              <w:rPr>
                <w:lang w:eastAsia="ja-JP"/>
              </w:rPr>
              <w:t>Add default coherent DMA mask</w:t>
            </w:r>
          </w:p>
        </w:tc>
      </w:tr>
      <w:tr w:rsidR="009A6FFB" w14:paraId="2B9A9ABB" w14:textId="77777777" w:rsidTr="003E017C">
        <w:tc>
          <w:tcPr>
            <w:tcW w:w="933" w:type="dxa"/>
          </w:tcPr>
          <w:p w14:paraId="783D11A2" w14:textId="070E5802" w:rsidR="009A6FFB" w:rsidRDefault="009A6FFB" w:rsidP="003E017C">
            <w:pPr>
              <w:rPr>
                <w:lang w:eastAsia="ja-JP"/>
              </w:rPr>
            </w:pPr>
            <w:r w:rsidRPr="009A6FFB">
              <w:rPr>
                <w:lang w:eastAsia="ja-JP"/>
              </w:rPr>
              <w:t>#320640</w:t>
            </w:r>
          </w:p>
        </w:tc>
        <w:tc>
          <w:tcPr>
            <w:tcW w:w="8560" w:type="dxa"/>
          </w:tcPr>
          <w:p w14:paraId="59DA6D29" w14:textId="5C20BC80" w:rsidR="009A6FFB" w:rsidRPr="009A6FFB" w:rsidRDefault="009A6FFB" w:rsidP="003E017C">
            <w:pPr>
              <w:rPr>
                <w:lang w:eastAsia="ja-JP"/>
              </w:rPr>
            </w:pPr>
            <w:r w:rsidRPr="009A6FFB">
              <w:rPr>
                <w:lang w:eastAsia="ja-JP"/>
              </w:rPr>
              <w:t>Update IPMMU(MMU) compatible for R8A77961 M3-W+</w:t>
            </w:r>
          </w:p>
        </w:tc>
      </w:tr>
    </w:tbl>
    <w:p w14:paraId="500542E6" w14:textId="079D02FB" w:rsidR="003E017C" w:rsidRPr="004E096E" w:rsidRDefault="003E017C" w:rsidP="004E096E">
      <w:pPr>
        <w:rPr>
          <w:lang w:eastAsia="ja-JP"/>
        </w:rPr>
      </w:pPr>
    </w:p>
    <w:p w14:paraId="5AFAD97C" w14:textId="4AB5D226" w:rsidR="003E017C" w:rsidRDefault="003E017C" w:rsidP="003E017C">
      <w:pPr>
        <w:pStyle w:val="Heading2"/>
        <w:rPr>
          <w:lang w:eastAsia="ja-JP"/>
        </w:rPr>
      </w:pPr>
      <w:r>
        <w:rPr>
          <w:lang w:eastAsia="ja-JP"/>
        </w:rPr>
        <w:t xml:space="preserve">v5.9.0 </w:t>
      </w:r>
    </w:p>
    <w:tbl>
      <w:tblPr>
        <w:tblStyle w:val="TableGrid"/>
        <w:tblW w:w="9493" w:type="dxa"/>
        <w:tblLayout w:type="fixed"/>
        <w:tblLook w:val="04A0" w:firstRow="1" w:lastRow="0" w:firstColumn="1" w:lastColumn="0" w:noHBand="0" w:noVBand="1"/>
      </w:tblPr>
      <w:tblGrid>
        <w:gridCol w:w="933"/>
        <w:gridCol w:w="8560"/>
      </w:tblGrid>
      <w:tr w:rsidR="003E017C" w:rsidRPr="00BF1B72" w14:paraId="7DFE2A0B" w14:textId="77777777" w:rsidTr="003E017C">
        <w:tc>
          <w:tcPr>
            <w:tcW w:w="933" w:type="dxa"/>
            <w:shd w:val="clear" w:color="auto" w:fill="BFBFBF" w:themeFill="background1" w:themeFillShade="BF"/>
          </w:tcPr>
          <w:p w14:paraId="52C08EF8" w14:textId="77777777" w:rsidR="003E017C" w:rsidRPr="00BF1B72" w:rsidRDefault="003E017C" w:rsidP="003E017C">
            <w:pPr>
              <w:rPr>
                <w:lang w:eastAsia="ja-JP"/>
              </w:rPr>
            </w:pPr>
            <w:r w:rsidRPr="00A06225">
              <w:rPr>
                <w:rFonts w:hint="eastAsia"/>
                <w:b/>
                <w:lang w:eastAsia="ja-JP"/>
              </w:rPr>
              <w:t>No.</w:t>
            </w:r>
          </w:p>
        </w:tc>
        <w:tc>
          <w:tcPr>
            <w:tcW w:w="8560" w:type="dxa"/>
            <w:shd w:val="clear" w:color="auto" w:fill="BFBFBF" w:themeFill="background1" w:themeFillShade="BF"/>
          </w:tcPr>
          <w:p w14:paraId="4039A1BA" w14:textId="77777777" w:rsidR="003E017C" w:rsidRPr="00BF1B72" w:rsidRDefault="003E017C" w:rsidP="003E017C">
            <w:pPr>
              <w:jc w:val="center"/>
              <w:rPr>
                <w:lang w:eastAsia="ja-JP"/>
              </w:rPr>
            </w:pPr>
            <w:r>
              <w:rPr>
                <w:b/>
                <w:lang w:eastAsia="ja-JP"/>
              </w:rPr>
              <w:t>Description</w:t>
            </w:r>
          </w:p>
        </w:tc>
      </w:tr>
      <w:tr w:rsidR="003E017C" w14:paraId="0B048212" w14:textId="77777777" w:rsidTr="003E017C">
        <w:tc>
          <w:tcPr>
            <w:tcW w:w="933" w:type="dxa"/>
          </w:tcPr>
          <w:p w14:paraId="1A9FE128" w14:textId="0FF9852A" w:rsidR="003E017C" w:rsidRDefault="009D2875" w:rsidP="003E017C">
            <w:pPr>
              <w:rPr>
                <w:lang w:eastAsia="ja-JP"/>
              </w:rPr>
            </w:pPr>
            <w:r>
              <w:rPr>
                <w:lang w:eastAsia="ja-JP"/>
              </w:rPr>
              <w:t>-</w:t>
            </w:r>
          </w:p>
        </w:tc>
        <w:tc>
          <w:tcPr>
            <w:tcW w:w="8560" w:type="dxa"/>
          </w:tcPr>
          <w:p w14:paraId="028D8A6F" w14:textId="169B916B" w:rsidR="003E017C" w:rsidRDefault="009D2875" w:rsidP="003E017C">
            <w:pPr>
              <w:rPr>
                <w:lang w:eastAsia="ja-JP"/>
              </w:rPr>
            </w:pPr>
            <w:r>
              <w:rPr>
                <w:lang w:eastAsia="ja-JP"/>
              </w:rPr>
              <w:t>No source code changes</w:t>
            </w:r>
          </w:p>
        </w:tc>
      </w:tr>
    </w:tbl>
    <w:p w14:paraId="653FF8B9" w14:textId="6AD29517" w:rsidR="004E096E" w:rsidRDefault="004E096E" w:rsidP="004E096E">
      <w:pPr>
        <w:pStyle w:val="Heading2"/>
        <w:rPr>
          <w:lang w:eastAsia="ja-JP"/>
        </w:rPr>
      </w:pPr>
      <w:r>
        <w:rPr>
          <w:lang w:eastAsia="ja-JP"/>
        </w:rPr>
        <w:t>v5.</w:t>
      </w:r>
      <w:r>
        <w:rPr>
          <w:lang w:eastAsia="ja-JP"/>
        </w:rPr>
        <w:t>10</w:t>
      </w:r>
      <w:r>
        <w:rPr>
          <w:lang w:eastAsia="ja-JP"/>
        </w:rPr>
        <w:t>.0 (This version)</w:t>
      </w:r>
    </w:p>
    <w:tbl>
      <w:tblPr>
        <w:tblStyle w:val="TableGrid"/>
        <w:tblW w:w="9493" w:type="dxa"/>
        <w:tblLayout w:type="fixed"/>
        <w:tblLook w:val="04A0" w:firstRow="1" w:lastRow="0" w:firstColumn="1" w:lastColumn="0" w:noHBand="0" w:noVBand="1"/>
      </w:tblPr>
      <w:tblGrid>
        <w:gridCol w:w="933"/>
        <w:gridCol w:w="8560"/>
      </w:tblGrid>
      <w:tr w:rsidR="004E096E" w:rsidRPr="00BF1B72" w14:paraId="1E5A7675" w14:textId="77777777" w:rsidTr="008E6181">
        <w:tc>
          <w:tcPr>
            <w:tcW w:w="933" w:type="dxa"/>
            <w:shd w:val="clear" w:color="auto" w:fill="BFBFBF" w:themeFill="background1" w:themeFillShade="BF"/>
          </w:tcPr>
          <w:p w14:paraId="6235ACFE" w14:textId="77777777" w:rsidR="004E096E" w:rsidRPr="00BF1B72" w:rsidRDefault="004E096E" w:rsidP="008E6181">
            <w:pPr>
              <w:rPr>
                <w:lang w:eastAsia="ja-JP"/>
              </w:rPr>
            </w:pPr>
            <w:r w:rsidRPr="00A06225">
              <w:rPr>
                <w:rFonts w:hint="eastAsia"/>
                <w:b/>
                <w:lang w:eastAsia="ja-JP"/>
              </w:rPr>
              <w:t>No.</w:t>
            </w:r>
          </w:p>
        </w:tc>
        <w:tc>
          <w:tcPr>
            <w:tcW w:w="8560" w:type="dxa"/>
            <w:shd w:val="clear" w:color="auto" w:fill="BFBFBF" w:themeFill="background1" w:themeFillShade="BF"/>
          </w:tcPr>
          <w:p w14:paraId="403A79AB" w14:textId="77777777" w:rsidR="004E096E" w:rsidRPr="00BF1B72" w:rsidRDefault="004E096E" w:rsidP="008E6181">
            <w:pPr>
              <w:jc w:val="center"/>
              <w:rPr>
                <w:lang w:eastAsia="ja-JP"/>
              </w:rPr>
            </w:pPr>
            <w:r>
              <w:rPr>
                <w:b/>
                <w:lang w:eastAsia="ja-JP"/>
              </w:rPr>
              <w:t>Description</w:t>
            </w:r>
          </w:p>
        </w:tc>
      </w:tr>
      <w:tr w:rsidR="004E096E" w14:paraId="5B32EAAE" w14:textId="77777777" w:rsidTr="008E6181">
        <w:tc>
          <w:tcPr>
            <w:tcW w:w="933" w:type="dxa"/>
          </w:tcPr>
          <w:p w14:paraId="0F7F181C" w14:textId="77777777" w:rsidR="004E096E" w:rsidRDefault="004E096E" w:rsidP="008E6181">
            <w:pPr>
              <w:rPr>
                <w:lang w:eastAsia="ja-JP"/>
              </w:rPr>
            </w:pPr>
            <w:r>
              <w:rPr>
                <w:lang w:eastAsia="ja-JP"/>
              </w:rPr>
              <w:t>-</w:t>
            </w:r>
          </w:p>
        </w:tc>
        <w:tc>
          <w:tcPr>
            <w:tcW w:w="8560" w:type="dxa"/>
          </w:tcPr>
          <w:p w14:paraId="19CCA717" w14:textId="77777777" w:rsidR="004E096E" w:rsidRDefault="004E096E" w:rsidP="008E6181">
            <w:pPr>
              <w:rPr>
                <w:lang w:eastAsia="ja-JP"/>
              </w:rPr>
            </w:pPr>
            <w:r>
              <w:rPr>
                <w:lang w:eastAsia="ja-JP"/>
              </w:rPr>
              <w:t>No source code changes</w:t>
            </w:r>
          </w:p>
        </w:tc>
      </w:tr>
    </w:tbl>
    <w:p w14:paraId="5107EFA1" w14:textId="77777777" w:rsidR="00840917" w:rsidRDefault="00840917">
      <w:pPr>
        <w:overflowPunct/>
        <w:autoSpaceDE/>
        <w:autoSpaceDN/>
        <w:adjustRightInd/>
        <w:textAlignment w:val="auto"/>
        <w:rPr>
          <w:lang w:eastAsia="ja-JP"/>
        </w:rPr>
      </w:pPr>
    </w:p>
    <w:p w14:paraId="78AE6825" w14:textId="77777777" w:rsidR="002F4162" w:rsidRPr="0092292F" w:rsidRDefault="0035745A" w:rsidP="00886DC6">
      <w:pPr>
        <w:pStyle w:val="Heading1"/>
        <w:spacing w:line="360" w:lineRule="exact"/>
        <w:rPr>
          <w:lang w:eastAsia="ja-JP"/>
        </w:rPr>
      </w:pPr>
      <w:r>
        <w:rPr>
          <w:lang w:eastAsia="ja-JP"/>
        </w:rPr>
        <w:lastRenderedPageBreak/>
        <w:t xml:space="preserve"> </w:t>
      </w:r>
      <w:r w:rsidR="004B0651">
        <w:rPr>
          <w:rFonts w:hint="eastAsia"/>
          <w:lang w:eastAsia="ja-JP"/>
        </w:rPr>
        <w:t>Restriction</w:t>
      </w:r>
    </w:p>
    <w:p w14:paraId="78AE6826" w14:textId="77777777" w:rsidR="00EF44D1" w:rsidRDefault="004B0651" w:rsidP="00F0438D">
      <w:pPr>
        <w:pStyle w:val="Heading2"/>
        <w:rPr>
          <w:lang w:eastAsia="ja-JP"/>
        </w:rPr>
      </w:pPr>
      <w:r>
        <w:rPr>
          <w:rFonts w:hint="eastAsia"/>
          <w:lang w:eastAsia="ja-JP"/>
        </w:rPr>
        <w:t>Known issues</w:t>
      </w:r>
    </w:p>
    <w:p w14:paraId="6AEC6CED" w14:textId="08DB5B9E" w:rsidR="00A42940" w:rsidRDefault="009C5101" w:rsidP="009C5101">
      <w:pPr>
        <w:ind w:left="100"/>
      </w:pPr>
      <w:r>
        <w:t xml:space="preserve">There </w:t>
      </w:r>
      <w:r w:rsidR="00F676F0">
        <w:t xml:space="preserve">are no </w:t>
      </w:r>
      <w:r>
        <w:t>known issues.</w:t>
      </w:r>
    </w:p>
    <w:p w14:paraId="0DDCDE7E" w14:textId="0D5AAEB1" w:rsidR="00C95CC2" w:rsidRDefault="009C5101" w:rsidP="009C5101">
      <w:pPr>
        <w:ind w:left="100"/>
      </w:pPr>
      <w:r>
        <w:br/>
      </w:r>
      <w:r w:rsidR="006509E0" w:rsidRPr="000E6F25">
        <w:t>CMA area for MMP</w:t>
      </w:r>
      <w:r w:rsidR="0043769B" w:rsidRPr="000E6F25">
        <w:t xml:space="preserve">, </w:t>
      </w:r>
      <w:r w:rsidR="005B46E7">
        <w:t>MMP</w:t>
      </w:r>
      <w:r w:rsidR="0043769B" w:rsidRPr="000E6F25">
        <w:t xml:space="preserve"> for DTV (SSP) and Lossy compression</w:t>
      </w:r>
      <w:r w:rsidR="006509E0" w:rsidRPr="000E6F25">
        <w:t xml:space="preserve"> can be assigned to 40-bit </w:t>
      </w:r>
      <w:r w:rsidR="00790E44">
        <w:t xml:space="preserve">physical </w:t>
      </w:r>
      <w:r w:rsidR="006509E0" w:rsidRPr="000E6F25">
        <w:t xml:space="preserve">address space when IPMMU </w:t>
      </w:r>
      <w:r w:rsidR="0043769B" w:rsidRPr="000E6F25">
        <w:t>MMU</w:t>
      </w:r>
      <w:r w:rsidR="006509E0" w:rsidRPr="000E6F25">
        <w:t xml:space="preserve"> support config </w:t>
      </w:r>
      <w:r w:rsidR="007C5F20" w:rsidRPr="000E6F25">
        <w:t xml:space="preserve">is </w:t>
      </w:r>
      <w:r w:rsidR="006509E0" w:rsidRPr="000E6F25">
        <w:t>enabled.</w:t>
      </w:r>
    </w:p>
    <w:p w14:paraId="2E37A7F1" w14:textId="1E567506" w:rsidR="00A42940" w:rsidRPr="000E6F25" w:rsidRDefault="00066252" w:rsidP="009C5101">
      <w:pPr>
        <w:ind w:left="100"/>
      </w:pPr>
      <w:r w:rsidRPr="000E6F25">
        <w:t>For details, refer to the following table.</w:t>
      </w:r>
    </w:p>
    <w:p w14:paraId="7E812570" w14:textId="2B8D544A" w:rsidR="00181230" w:rsidRDefault="00181230" w:rsidP="000946E0">
      <w:pPr>
        <w:ind w:left="100"/>
      </w:pPr>
    </w:p>
    <w:tbl>
      <w:tblPr>
        <w:tblStyle w:val="TableGrid"/>
        <w:tblW w:w="9625" w:type="dxa"/>
        <w:jc w:val="center"/>
        <w:tblLayout w:type="fixed"/>
        <w:tblLook w:val="04A0" w:firstRow="1" w:lastRow="0" w:firstColumn="1" w:lastColumn="0" w:noHBand="0" w:noVBand="1"/>
      </w:tblPr>
      <w:tblGrid>
        <w:gridCol w:w="1785"/>
        <w:gridCol w:w="1010"/>
        <w:gridCol w:w="1000"/>
        <w:gridCol w:w="1000"/>
        <w:gridCol w:w="1000"/>
        <w:gridCol w:w="1310"/>
        <w:gridCol w:w="1260"/>
        <w:gridCol w:w="1260"/>
      </w:tblGrid>
      <w:tr w:rsidR="00931343" w14:paraId="55069FE8" w14:textId="16078191" w:rsidTr="00DB7F0D">
        <w:trPr>
          <w:jc w:val="center"/>
        </w:trPr>
        <w:tc>
          <w:tcPr>
            <w:tcW w:w="1785" w:type="dxa"/>
            <w:vMerge w:val="restart"/>
            <w:shd w:val="clear" w:color="auto" w:fill="BFBFBF" w:themeFill="background1" w:themeFillShade="BF"/>
            <w:vAlign w:val="center"/>
          </w:tcPr>
          <w:p w14:paraId="1430D06C" w14:textId="77777777" w:rsidR="00931343" w:rsidRPr="00A06225" w:rsidRDefault="00931343" w:rsidP="008813EE">
            <w:pPr>
              <w:jc w:val="center"/>
              <w:rPr>
                <w:b/>
                <w:lang w:eastAsia="ja-JP"/>
              </w:rPr>
            </w:pPr>
            <w:r w:rsidRPr="00884AE3">
              <w:rPr>
                <w:b/>
                <w:lang w:eastAsia="ja-JP"/>
              </w:rPr>
              <w:t>CMAs</w:t>
            </w:r>
          </w:p>
        </w:tc>
        <w:tc>
          <w:tcPr>
            <w:tcW w:w="7840" w:type="dxa"/>
            <w:gridSpan w:val="7"/>
            <w:tcBorders>
              <w:bottom w:val="single" w:sz="4" w:space="0" w:color="auto"/>
            </w:tcBorders>
            <w:shd w:val="clear" w:color="auto" w:fill="BFBFBF" w:themeFill="background1" w:themeFillShade="BF"/>
          </w:tcPr>
          <w:p w14:paraId="390260A8" w14:textId="6D917D5D" w:rsidR="00931343" w:rsidRPr="00884AE3" w:rsidRDefault="00931343" w:rsidP="008813EE">
            <w:pPr>
              <w:jc w:val="center"/>
              <w:rPr>
                <w:b/>
                <w:lang w:eastAsia="ja-JP"/>
              </w:rPr>
            </w:pPr>
            <w:r w:rsidRPr="00884AE3">
              <w:rPr>
                <w:b/>
                <w:lang w:eastAsia="ja-JP"/>
              </w:rPr>
              <w:t>40-bit physical address space</w:t>
            </w:r>
          </w:p>
        </w:tc>
      </w:tr>
      <w:tr w:rsidR="00EE3DA5" w14:paraId="26556B54" w14:textId="77777777" w:rsidTr="00DB7F0D">
        <w:trPr>
          <w:trHeight w:val="254"/>
          <w:jc w:val="center"/>
        </w:trPr>
        <w:tc>
          <w:tcPr>
            <w:tcW w:w="1785" w:type="dxa"/>
            <w:vMerge/>
            <w:tcBorders>
              <w:bottom w:val="double" w:sz="4" w:space="0" w:color="auto"/>
            </w:tcBorders>
            <w:shd w:val="clear" w:color="auto" w:fill="BFBFBF" w:themeFill="background1" w:themeFillShade="BF"/>
            <w:vAlign w:val="center"/>
          </w:tcPr>
          <w:p w14:paraId="2980E2E0" w14:textId="77777777" w:rsidR="00641EF3" w:rsidRPr="00884AE3" w:rsidRDefault="00641EF3" w:rsidP="0099499E">
            <w:pPr>
              <w:jc w:val="center"/>
              <w:rPr>
                <w:b/>
                <w:lang w:eastAsia="ja-JP"/>
              </w:rPr>
            </w:pPr>
          </w:p>
        </w:tc>
        <w:tc>
          <w:tcPr>
            <w:tcW w:w="3010" w:type="dxa"/>
            <w:gridSpan w:val="3"/>
            <w:tcBorders>
              <w:bottom w:val="single" w:sz="4" w:space="0" w:color="auto"/>
            </w:tcBorders>
            <w:shd w:val="clear" w:color="auto" w:fill="BFBFBF" w:themeFill="background1" w:themeFillShade="BF"/>
            <w:vAlign w:val="center"/>
          </w:tcPr>
          <w:p w14:paraId="2450CCE2" w14:textId="4BFE4A1D" w:rsidR="00641EF3" w:rsidRDefault="00641EF3" w:rsidP="00522934">
            <w:pPr>
              <w:jc w:val="center"/>
              <w:rPr>
                <w:b/>
                <w:lang w:eastAsia="ja-JP"/>
              </w:rPr>
            </w:pPr>
            <w:r>
              <w:rPr>
                <w:rFonts w:hint="eastAsia"/>
                <w:b/>
                <w:lang w:eastAsia="ja-JP"/>
              </w:rPr>
              <w:t>R</w:t>
            </w:r>
            <w:r>
              <w:rPr>
                <w:b/>
                <w:lang w:eastAsia="ja-JP"/>
              </w:rPr>
              <w:t>-Car H3</w:t>
            </w:r>
          </w:p>
        </w:tc>
        <w:tc>
          <w:tcPr>
            <w:tcW w:w="2310" w:type="dxa"/>
            <w:gridSpan w:val="2"/>
            <w:tcBorders>
              <w:bottom w:val="single" w:sz="4" w:space="0" w:color="auto"/>
            </w:tcBorders>
            <w:shd w:val="clear" w:color="auto" w:fill="BFBFBF" w:themeFill="background1" w:themeFillShade="BF"/>
            <w:vAlign w:val="center"/>
          </w:tcPr>
          <w:p w14:paraId="4AD0C99A" w14:textId="4ED801EE" w:rsidR="00641EF3" w:rsidRDefault="00641EF3" w:rsidP="00B14723">
            <w:pPr>
              <w:jc w:val="center"/>
              <w:rPr>
                <w:b/>
                <w:lang w:eastAsia="ja-JP"/>
              </w:rPr>
            </w:pPr>
            <w:r>
              <w:rPr>
                <w:rFonts w:hint="eastAsia"/>
                <w:b/>
                <w:lang w:eastAsia="ja-JP"/>
              </w:rPr>
              <w:t>R</w:t>
            </w:r>
            <w:r>
              <w:rPr>
                <w:b/>
                <w:lang w:eastAsia="ja-JP"/>
              </w:rPr>
              <w:t>-Car M3</w:t>
            </w:r>
          </w:p>
        </w:tc>
        <w:tc>
          <w:tcPr>
            <w:tcW w:w="1260" w:type="dxa"/>
            <w:tcBorders>
              <w:bottom w:val="single" w:sz="4" w:space="0" w:color="auto"/>
            </w:tcBorders>
            <w:shd w:val="clear" w:color="auto" w:fill="BFBFBF" w:themeFill="background1" w:themeFillShade="BF"/>
            <w:vAlign w:val="center"/>
          </w:tcPr>
          <w:p w14:paraId="46D2E812" w14:textId="6B017DB9" w:rsidR="00641EF3" w:rsidRDefault="00641EF3">
            <w:pPr>
              <w:jc w:val="center"/>
              <w:rPr>
                <w:b/>
                <w:lang w:eastAsia="ja-JP"/>
              </w:rPr>
            </w:pPr>
            <w:r>
              <w:rPr>
                <w:b/>
                <w:lang w:eastAsia="ja-JP"/>
              </w:rPr>
              <w:t>R-Car M3N</w:t>
            </w:r>
          </w:p>
        </w:tc>
        <w:tc>
          <w:tcPr>
            <w:tcW w:w="1260" w:type="dxa"/>
            <w:tcBorders>
              <w:bottom w:val="single" w:sz="4" w:space="0" w:color="auto"/>
            </w:tcBorders>
            <w:shd w:val="clear" w:color="auto" w:fill="BFBFBF" w:themeFill="background1" w:themeFillShade="BF"/>
            <w:vAlign w:val="center"/>
          </w:tcPr>
          <w:p w14:paraId="241DCD30" w14:textId="2FFE2700" w:rsidR="00641EF3" w:rsidRDefault="00641EF3">
            <w:pPr>
              <w:jc w:val="center"/>
              <w:rPr>
                <w:b/>
                <w:lang w:eastAsia="ja-JP"/>
              </w:rPr>
            </w:pPr>
            <w:r>
              <w:rPr>
                <w:b/>
                <w:lang w:eastAsia="ja-JP"/>
              </w:rPr>
              <w:t>R-Car E3</w:t>
            </w:r>
          </w:p>
        </w:tc>
      </w:tr>
      <w:tr w:rsidR="003226DC" w14:paraId="5157EB52" w14:textId="2B42E3BA" w:rsidTr="003226DC">
        <w:trPr>
          <w:trHeight w:val="254"/>
          <w:jc w:val="center"/>
        </w:trPr>
        <w:tc>
          <w:tcPr>
            <w:tcW w:w="1785" w:type="dxa"/>
            <w:vMerge/>
            <w:tcBorders>
              <w:bottom w:val="double" w:sz="4" w:space="0" w:color="auto"/>
            </w:tcBorders>
            <w:shd w:val="clear" w:color="auto" w:fill="BFBFBF" w:themeFill="background1" w:themeFillShade="BF"/>
            <w:vAlign w:val="center"/>
          </w:tcPr>
          <w:p w14:paraId="13758C6E" w14:textId="77777777" w:rsidR="00641EF3" w:rsidRPr="00884AE3" w:rsidRDefault="00641EF3" w:rsidP="0099499E">
            <w:pPr>
              <w:jc w:val="center"/>
              <w:rPr>
                <w:b/>
                <w:lang w:eastAsia="ja-JP"/>
              </w:rPr>
            </w:pPr>
          </w:p>
        </w:tc>
        <w:tc>
          <w:tcPr>
            <w:tcW w:w="1010" w:type="dxa"/>
            <w:tcBorders>
              <w:top w:val="single" w:sz="4" w:space="0" w:color="auto"/>
              <w:bottom w:val="double" w:sz="4" w:space="0" w:color="auto"/>
            </w:tcBorders>
            <w:shd w:val="clear" w:color="auto" w:fill="BFBFBF" w:themeFill="background1" w:themeFillShade="BF"/>
            <w:vAlign w:val="center"/>
          </w:tcPr>
          <w:p w14:paraId="1F99261D" w14:textId="3678C7E9" w:rsidR="00641EF3" w:rsidRPr="00884AE3" w:rsidRDefault="00641EF3" w:rsidP="00522934">
            <w:pPr>
              <w:jc w:val="center"/>
              <w:rPr>
                <w:b/>
                <w:lang w:eastAsia="ja-JP"/>
              </w:rPr>
            </w:pPr>
            <w:r>
              <w:rPr>
                <w:b/>
                <w:lang w:eastAsia="ja-JP"/>
              </w:rPr>
              <w:t>Ver.1.x</w:t>
            </w:r>
          </w:p>
        </w:tc>
        <w:tc>
          <w:tcPr>
            <w:tcW w:w="1000" w:type="dxa"/>
            <w:tcBorders>
              <w:top w:val="single" w:sz="4" w:space="0" w:color="auto"/>
              <w:bottom w:val="double" w:sz="4" w:space="0" w:color="auto"/>
            </w:tcBorders>
            <w:shd w:val="clear" w:color="auto" w:fill="BFBFBF" w:themeFill="background1" w:themeFillShade="BF"/>
            <w:vAlign w:val="center"/>
          </w:tcPr>
          <w:p w14:paraId="311C3046" w14:textId="7C259025" w:rsidR="00641EF3" w:rsidRPr="00884AE3" w:rsidRDefault="00641EF3" w:rsidP="00B14723">
            <w:pPr>
              <w:jc w:val="center"/>
              <w:rPr>
                <w:b/>
                <w:lang w:eastAsia="ja-JP"/>
              </w:rPr>
            </w:pPr>
            <w:r>
              <w:rPr>
                <w:b/>
                <w:lang w:eastAsia="ja-JP"/>
              </w:rPr>
              <w:t>Ver.2.0</w:t>
            </w:r>
          </w:p>
        </w:tc>
        <w:tc>
          <w:tcPr>
            <w:tcW w:w="1000" w:type="dxa"/>
            <w:tcBorders>
              <w:top w:val="single" w:sz="4" w:space="0" w:color="auto"/>
              <w:bottom w:val="double" w:sz="4" w:space="0" w:color="auto"/>
            </w:tcBorders>
            <w:shd w:val="clear" w:color="auto" w:fill="BFBFBF" w:themeFill="background1" w:themeFillShade="BF"/>
            <w:vAlign w:val="center"/>
          </w:tcPr>
          <w:p w14:paraId="67C56D32" w14:textId="568B981A" w:rsidR="00641EF3" w:rsidRDefault="00641EF3">
            <w:pPr>
              <w:jc w:val="center"/>
              <w:rPr>
                <w:b/>
                <w:lang w:eastAsia="ja-JP"/>
              </w:rPr>
            </w:pPr>
            <w:r>
              <w:rPr>
                <w:b/>
                <w:lang w:eastAsia="ja-JP"/>
              </w:rPr>
              <w:t>Ver.3.0</w:t>
            </w:r>
          </w:p>
        </w:tc>
        <w:tc>
          <w:tcPr>
            <w:tcW w:w="1000" w:type="dxa"/>
            <w:tcBorders>
              <w:top w:val="single" w:sz="4" w:space="0" w:color="auto"/>
              <w:bottom w:val="double" w:sz="4" w:space="0" w:color="auto"/>
            </w:tcBorders>
            <w:shd w:val="clear" w:color="auto" w:fill="BFBFBF" w:themeFill="background1" w:themeFillShade="BF"/>
            <w:vAlign w:val="center"/>
          </w:tcPr>
          <w:p w14:paraId="0D0CD33A" w14:textId="57791BC5" w:rsidR="00641EF3" w:rsidRPr="002E0BBB" w:rsidRDefault="00641EF3">
            <w:pPr>
              <w:jc w:val="center"/>
              <w:rPr>
                <w:rFonts w:ascii="Arial" w:eastAsia="MS PMincho" w:hAnsi="Arial" w:cs="Arial"/>
                <w:sz w:val="18"/>
                <w:szCs w:val="18"/>
              </w:rPr>
            </w:pPr>
            <w:r>
              <w:rPr>
                <w:b/>
                <w:lang w:eastAsia="ja-JP"/>
              </w:rPr>
              <w:t>Ver.1.x</w:t>
            </w:r>
          </w:p>
        </w:tc>
        <w:tc>
          <w:tcPr>
            <w:tcW w:w="1310" w:type="dxa"/>
            <w:tcBorders>
              <w:top w:val="single" w:sz="4" w:space="0" w:color="auto"/>
              <w:bottom w:val="double" w:sz="4" w:space="0" w:color="auto"/>
            </w:tcBorders>
            <w:shd w:val="clear" w:color="auto" w:fill="BFBFBF" w:themeFill="background1" w:themeFillShade="BF"/>
            <w:vAlign w:val="center"/>
          </w:tcPr>
          <w:p w14:paraId="395565DD" w14:textId="61F0FF35" w:rsidR="00641EF3" w:rsidRPr="00884AE3" w:rsidRDefault="00641EF3">
            <w:pPr>
              <w:jc w:val="center"/>
              <w:rPr>
                <w:b/>
                <w:lang w:eastAsia="ja-JP"/>
              </w:rPr>
            </w:pPr>
            <w:r>
              <w:rPr>
                <w:b/>
                <w:lang w:eastAsia="ja-JP"/>
              </w:rPr>
              <w:t>Ver.3.0</w:t>
            </w:r>
          </w:p>
        </w:tc>
        <w:tc>
          <w:tcPr>
            <w:tcW w:w="1260" w:type="dxa"/>
            <w:tcBorders>
              <w:top w:val="single" w:sz="4" w:space="0" w:color="auto"/>
              <w:bottom w:val="double" w:sz="4" w:space="0" w:color="auto"/>
            </w:tcBorders>
            <w:shd w:val="clear" w:color="auto" w:fill="BFBFBF" w:themeFill="background1" w:themeFillShade="BF"/>
            <w:vAlign w:val="center"/>
          </w:tcPr>
          <w:p w14:paraId="78A1E16C" w14:textId="757B6D1E" w:rsidR="00641EF3" w:rsidRDefault="00641EF3" w:rsidP="00677D04">
            <w:pPr>
              <w:jc w:val="center"/>
              <w:rPr>
                <w:b/>
                <w:lang w:eastAsia="ja-JP"/>
              </w:rPr>
            </w:pPr>
            <w:r>
              <w:rPr>
                <w:b/>
                <w:lang w:eastAsia="ja-JP"/>
              </w:rPr>
              <w:t>Ver.1.x (*</w:t>
            </w:r>
            <w:r w:rsidR="004E3E90">
              <w:rPr>
                <w:b/>
                <w:lang w:eastAsia="ja-JP"/>
              </w:rPr>
              <w:t>1</w:t>
            </w:r>
            <w:r>
              <w:rPr>
                <w:b/>
                <w:lang w:eastAsia="ja-JP"/>
              </w:rPr>
              <w:t>)</w:t>
            </w:r>
          </w:p>
        </w:tc>
        <w:tc>
          <w:tcPr>
            <w:tcW w:w="1260" w:type="dxa"/>
            <w:tcBorders>
              <w:top w:val="single" w:sz="4" w:space="0" w:color="auto"/>
              <w:bottom w:val="double" w:sz="4" w:space="0" w:color="auto"/>
            </w:tcBorders>
            <w:shd w:val="clear" w:color="auto" w:fill="BFBFBF" w:themeFill="background1" w:themeFillShade="BF"/>
            <w:vAlign w:val="center"/>
          </w:tcPr>
          <w:p w14:paraId="4027101E" w14:textId="1B160213" w:rsidR="00641EF3" w:rsidRDefault="00641EF3">
            <w:pPr>
              <w:jc w:val="center"/>
              <w:rPr>
                <w:b/>
                <w:lang w:eastAsia="ja-JP"/>
              </w:rPr>
            </w:pPr>
            <w:r>
              <w:rPr>
                <w:b/>
                <w:lang w:eastAsia="ja-JP"/>
              </w:rPr>
              <w:t>Ver.1.x (*</w:t>
            </w:r>
            <w:r w:rsidR="004E3E90">
              <w:rPr>
                <w:b/>
                <w:lang w:eastAsia="ja-JP"/>
              </w:rPr>
              <w:t>2</w:t>
            </w:r>
            <w:r>
              <w:rPr>
                <w:b/>
                <w:lang w:eastAsia="ja-JP"/>
              </w:rPr>
              <w:t>)</w:t>
            </w:r>
          </w:p>
        </w:tc>
      </w:tr>
      <w:tr w:rsidR="003226DC" w14:paraId="566D9A1C" w14:textId="35A2158F" w:rsidTr="00DB7F0D">
        <w:trPr>
          <w:jc w:val="center"/>
        </w:trPr>
        <w:tc>
          <w:tcPr>
            <w:tcW w:w="1785" w:type="dxa"/>
            <w:tcBorders>
              <w:top w:val="double" w:sz="4" w:space="0" w:color="auto"/>
            </w:tcBorders>
            <w:vAlign w:val="center"/>
          </w:tcPr>
          <w:p w14:paraId="7A315B1F" w14:textId="4C833DB8" w:rsidR="00916BBF" w:rsidRPr="002E0BBB" w:rsidRDefault="00916BBF" w:rsidP="00916BBF">
            <w:pPr>
              <w:rPr>
                <w:rFonts w:ascii="Arial" w:eastAsia="MS PMincho" w:hAnsi="Arial" w:cs="Arial"/>
                <w:sz w:val="18"/>
                <w:szCs w:val="18"/>
              </w:rPr>
            </w:pPr>
            <w:r>
              <w:rPr>
                <w:rFonts w:ascii="Arial" w:eastAsia="MS PMincho" w:hAnsi="Arial" w:cs="Arial"/>
                <w:sz w:val="18"/>
                <w:szCs w:val="18"/>
              </w:rPr>
              <w:t>D</w:t>
            </w:r>
            <w:r w:rsidRPr="00A25C4C">
              <w:rPr>
                <w:rFonts w:ascii="Arial" w:eastAsia="MS PMincho" w:hAnsi="Arial" w:cs="Arial"/>
                <w:sz w:val="18"/>
                <w:szCs w:val="18"/>
              </w:rPr>
              <w:t>efault CMA area</w:t>
            </w:r>
          </w:p>
        </w:tc>
        <w:tc>
          <w:tcPr>
            <w:tcW w:w="1010" w:type="dxa"/>
            <w:tcBorders>
              <w:top w:val="double" w:sz="4" w:space="0" w:color="auto"/>
            </w:tcBorders>
            <w:vAlign w:val="center"/>
          </w:tcPr>
          <w:p w14:paraId="5281BE47" w14:textId="5EEC21D4" w:rsidR="00916BBF" w:rsidRPr="00C971CA" w:rsidRDefault="00916BBF" w:rsidP="00916BBF">
            <w:pPr>
              <w:jc w:val="center"/>
              <w:rPr>
                <w:rFonts w:ascii="Arial" w:eastAsia="MS PMincho" w:hAnsi="Arial" w:cs="Arial"/>
                <w:sz w:val="18"/>
                <w:szCs w:val="18"/>
              </w:rPr>
            </w:pPr>
            <w:r w:rsidRPr="00C971CA">
              <w:rPr>
                <w:rFonts w:ascii="Arial" w:eastAsia="MS PMincho" w:hAnsi="Arial" w:cs="Arial" w:hint="eastAsia"/>
                <w:sz w:val="18"/>
                <w:szCs w:val="18"/>
              </w:rPr>
              <w:t>-</w:t>
            </w:r>
          </w:p>
        </w:tc>
        <w:tc>
          <w:tcPr>
            <w:tcW w:w="1000" w:type="dxa"/>
            <w:tcBorders>
              <w:top w:val="double" w:sz="4" w:space="0" w:color="auto"/>
            </w:tcBorders>
            <w:vAlign w:val="center"/>
          </w:tcPr>
          <w:p w14:paraId="2E1A7FC1" w14:textId="2D584AE7" w:rsidR="00916BBF" w:rsidRPr="002E0BBB" w:rsidRDefault="00916BBF" w:rsidP="00916BBF">
            <w:pPr>
              <w:jc w:val="center"/>
              <w:rPr>
                <w:rFonts w:ascii="Arial" w:eastAsia="MS PMincho" w:hAnsi="Arial" w:cs="Arial"/>
                <w:sz w:val="18"/>
                <w:szCs w:val="18"/>
              </w:rPr>
            </w:pPr>
            <w:r>
              <w:rPr>
                <w:rFonts w:ascii="Arial" w:eastAsia="MS PMincho" w:hAnsi="Arial" w:cs="Arial"/>
                <w:sz w:val="18"/>
                <w:szCs w:val="18"/>
              </w:rPr>
              <w:t>-</w:t>
            </w:r>
          </w:p>
        </w:tc>
        <w:tc>
          <w:tcPr>
            <w:tcW w:w="1000" w:type="dxa"/>
            <w:tcBorders>
              <w:top w:val="double" w:sz="4" w:space="0" w:color="auto"/>
            </w:tcBorders>
            <w:vAlign w:val="center"/>
          </w:tcPr>
          <w:p w14:paraId="0A26C98D" w14:textId="661BF0B9" w:rsidR="00916BBF" w:rsidRDefault="00916BBF" w:rsidP="00916BBF">
            <w:pPr>
              <w:jc w:val="center"/>
              <w:rPr>
                <w:rFonts w:ascii="Arial" w:eastAsia="MS PMincho" w:hAnsi="Arial" w:cs="Arial"/>
                <w:sz w:val="18"/>
                <w:szCs w:val="18"/>
              </w:rPr>
            </w:pPr>
            <w:r>
              <w:rPr>
                <w:rFonts w:ascii="Arial" w:eastAsia="MS PMincho" w:hAnsi="Arial" w:cs="Arial"/>
                <w:sz w:val="18"/>
                <w:szCs w:val="18"/>
              </w:rPr>
              <w:t>-</w:t>
            </w:r>
          </w:p>
        </w:tc>
        <w:tc>
          <w:tcPr>
            <w:tcW w:w="1000" w:type="dxa"/>
            <w:tcBorders>
              <w:top w:val="double" w:sz="4" w:space="0" w:color="auto"/>
            </w:tcBorders>
            <w:shd w:val="clear" w:color="auto" w:fill="auto"/>
            <w:vAlign w:val="center"/>
          </w:tcPr>
          <w:p w14:paraId="3D279B7D" w14:textId="598B4C79" w:rsidR="00916BBF" w:rsidRPr="002E0BBB" w:rsidRDefault="00916BBF" w:rsidP="00916BBF">
            <w:pPr>
              <w:jc w:val="center"/>
              <w:rPr>
                <w:rFonts w:ascii="Arial" w:eastAsia="MS PMincho" w:hAnsi="Arial" w:cs="Arial"/>
                <w:sz w:val="18"/>
                <w:szCs w:val="18"/>
              </w:rPr>
            </w:pPr>
            <w:r>
              <w:rPr>
                <w:rFonts w:ascii="Arial" w:eastAsia="MS PMincho" w:hAnsi="Arial" w:cs="Arial"/>
                <w:sz w:val="18"/>
                <w:szCs w:val="18"/>
              </w:rPr>
              <w:t>-</w:t>
            </w:r>
          </w:p>
        </w:tc>
        <w:tc>
          <w:tcPr>
            <w:tcW w:w="1310" w:type="dxa"/>
            <w:tcBorders>
              <w:top w:val="double" w:sz="4" w:space="0" w:color="auto"/>
            </w:tcBorders>
            <w:shd w:val="clear" w:color="auto" w:fill="auto"/>
            <w:vAlign w:val="center"/>
          </w:tcPr>
          <w:p w14:paraId="7C2EB647" w14:textId="4881AE20" w:rsidR="00916BBF" w:rsidRPr="002E0BBB" w:rsidRDefault="00916BBF" w:rsidP="00916BBF">
            <w:pPr>
              <w:jc w:val="center"/>
              <w:rPr>
                <w:rFonts w:ascii="Arial" w:eastAsia="MS PMincho" w:hAnsi="Arial" w:cs="Arial"/>
                <w:sz w:val="18"/>
                <w:szCs w:val="18"/>
              </w:rPr>
            </w:pPr>
            <w:r>
              <w:rPr>
                <w:rFonts w:ascii="Arial" w:eastAsia="MS PMincho" w:hAnsi="Arial" w:cs="Arial"/>
                <w:sz w:val="18"/>
                <w:szCs w:val="18"/>
              </w:rPr>
              <w:t>-</w:t>
            </w:r>
          </w:p>
        </w:tc>
        <w:tc>
          <w:tcPr>
            <w:tcW w:w="1260" w:type="dxa"/>
            <w:tcBorders>
              <w:top w:val="double" w:sz="4" w:space="0" w:color="auto"/>
            </w:tcBorders>
            <w:vAlign w:val="center"/>
          </w:tcPr>
          <w:p w14:paraId="5F0B82EC" w14:textId="588925D0" w:rsidR="00916BBF" w:rsidRDefault="00916BBF" w:rsidP="00916BBF">
            <w:pPr>
              <w:jc w:val="center"/>
              <w:rPr>
                <w:rFonts w:ascii="Arial" w:eastAsia="MS PMincho" w:hAnsi="Arial" w:cs="Arial"/>
                <w:sz w:val="18"/>
                <w:szCs w:val="18"/>
              </w:rPr>
            </w:pPr>
            <w:r>
              <w:rPr>
                <w:rFonts w:ascii="Arial" w:eastAsia="MS PMincho" w:hAnsi="Arial" w:cs="Arial"/>
                <w:sz w:val="18"/>
                <w:szCs w:val="18"/>
              </w:rPr>
              <w:t>-</w:t>
            </w:r>
          </w:p>
        </w:tc>
        <w:tc>
          <w:tcPr>
            <w:tcW w:w="1260" w:type="dxa"/>
            <w:tcBorders>
              <w:top w:val="double" w:sz="4" w:space="0" w:color="auto"/>
            </w:tcBorders>
            <w:vAlign w:val="center"/>
          </w:tcPr>
          <w:p w14:paraId="2621CD71" w14:textId="5268453C" w:rsidR="00916BBF" w:rsidRDefault="00916BBF" w:rsidP="00916BBF">
            <w:pPr>
              <w:jc w:val="center"/>
              <w:rPr>
                <w:rFonts w:ascii="Arial" w:eastAsia="MS PMincho" w:hAnsi="Arial" w:cs="Arial"/>
                <w:sz w:val="18"/>
                <w:szCs w:val="18"/>
              </w:rPr>
            </w:pPr>
            <w:r>
              <w:rPr>
                <w:rFonts w:ascii="Arial" w:eastAsia="MS PMincho" w:hAnsi="Arial" w:cs="Arial"/>
                <w:sz w:val="18"/>
                <w:szCs w:val="18"/>
              </w:rPr>
              <w:t>-</w:t>
            </w:r>
          </w:p>
        </w:tc>
      </w:tr>
      <w:tr w:rsidR="003226DC" w14:paraId="091B5A99" w14:textId="79D32E41" w:rsidTr="00DB7F0D">
        <w:trPr>
          <w:jc w:val="center"/>
        </w:trPr>
        <w:tc>
          <w:tcPr>
            <w:tcW w:w="1785" w:type="dxa"/>
            <w:vAlign w:val="center"/>
          </w:tcPr>
          <w:p w14:paraId="45BE08BA" w14:textId="77777777" w:rsidR="00916BBF" w:rsidRPr="002E0BBB" w:rsidRDefault="00916BBF" w:rsidP="00916BBF">
            <w:pPr>
              <w:rPr>
                <w:rFonts w:ascii="Arial" w:eastAsia="MS PMincho" w:hAnsi="Arial" w:cs="Arial"/>
                <w:sz w:val="18"/>
                <w:szCs w:val="18"/>
              </w:rPr>
            </w:pPr>
            <w:r w:rsidRPr="00A25C4C">
              <w:rPr>
                <w:rFonts w:ascii="Arial" w:eastAsia="MS PMincho" w:hAnsi="Arial" w:cs="Arial"/>
                <w:sz w:val="18"/>
                <w:szCs w:val="18"/>
              </w:rPr>
              <w:t>CMA area for MMP</w:t>
            </w:r>
          </w:p>
        </w:tc>
        <w:tc>
          <w:tcPr>
            <w:tcW w:w="1010" w:type="dxa"/>
            <w:vAlign w:val="center"/>
          </w:tcPr>
          <w:p w14:paraId="26619845" w14:textId="34A3B5C4" w:rsidR="00916BBF" w:rsidRPr="002E0BBB" w:rsidRDefault="00916BBF" w:rsidP="00916BBF">
            <w:pPr>
              <w:jc w:val="center"/>
              <w:rPr>
                <w:rFonts w:ascii="Arial" w:eastAsia="MS PMincho" w:hAnsi="Arial" w:cs="Arial"/>
                <w:sz w:val="18"/>
                <w:szCs w:val="18"/>
              </w:rPr>
            </w:pPr>
            <w:r w:rsidRPr="00766D7B">
              <w:rPr>
                <w:rFonts w:ascii="Arial" w:eastAsia="MS PMincho" w:hAnsi="Arial" w:cs="Arial"/>
                <w:sz w:val="18"/>
                <w:szCs w:val="18"/>
              </w:rPr>
              <w:t>Support</w:t>
            </w:r>
          </w:p>
        </w:tc>
        <w:tc>
          <w:tcPr>
            <w:tcW w:w="1000" w:type="dxa"/>
            <w:vAlign w:val="center"/>
          </w:tcPr>
          <w:p w14:paraId="24DD15E8" w14:textId="28C11889" w:rsidR="00916BBF" w:rsidRPr="002E0BBB" w:rsidRDefault="00916BBF" w:rsidP="00916BBF">
            <w:pPr>
              <w:jc w:val="center"/>
              <w:rPr>
                <w:rFonts w:ascii="Arial" w:eastAsia="MS PMincho" w:hAnsi="Arial" w:cs="Arial"/>
                <w:sz w:val="18"/>
                <w:szCs w:val="18"/>
              </w:rPr>
            </w:pPr>
            <w:r w:rsidRPr="00766D7B">
              <w:rPr>
                <w:rFonts w:ascii="Arial" w:eastAsia="MS PMincho" w:hAnsi="Arial" w:cs="Arial"/>
                <w:sz w:val="18"/>
                <w:szCs w:val="18"/>
              </w:rPr>
              <w:t>Support</w:t>
            </w:r>
          </w:p>
        </w:tc>
        <w:tc>
          <w:tcPr>
            <w:tcW w:w="1000" w:type="dxa"/>
            <w:vAlign w:val="center"/>
          </w:tcPr>
          <w:p w14:paraId="0B4FD5E5" w14:textId="58EEE104" w:rsidR="00916BBF" w:rsidRPr="00766D7B" w:rsidRDefault="00916BBF" w:rsidP="00916BBF">
            <w:pPr>
              <w:jc w:val="center"/>
              <w:rPr>
                <w:rFonts w:ascii="Arial" w:eastAsia="MS PMincho" w:hAnsi="Arial" w:cs="Arial"/>
                <w:sz w:val="18"/>
                <w:szCs w:val="18"/>
              </w:rPr>
            </w:pPr>
            <w:r w:rsidRPr="00766D7B">
              <w:rPr>
                <w:rFonts w:ascii="Arial" w:eastAsia="MS PMincho" w:hAnsi="Arial" w:cs="Arial"/>
                <w:sz w:val="18"/>
                <w:szCs w:val="18"/>
              </w:rPr>
              <w:t>Support</w:t>
            </w:r>
          </w:p>
        </w:tc>
        <w:tc>
          <w:tcPr>
            <w:tcW w:w="1000" w:type="dxa"/>
            <w:shd w:val="clear" w:color="auto" w:fill="auto"/>
            <w:vAlign w:val="center"/>
          </w:tcPr>
          <w:p w14:paraId="581DBC6F" w14:textId="5001A907" w:rsidR="00916BBF" w:rsidRPr="002E0BBB" w:rsidRDefault="00916BBF" w:rsidP="00916BBF">
            <w:pPr>
              <w:jc w:val="center"/>
              <w:rPr>
                <w:rFonts w:ascii="Arial" w:eastAsia="MS PMincho" w:hAnsi="Arial" w:cs="Arial"/>
                <w:sz w:val="18"/>
                <w:szCs w:val="18"/>
              </w:rPr>
            </w:pPr>
            <w:r w:rsidRPr="00766D7B">
              <w:rPr>
                <w:rFonts w:ascii="Arial" w:eastAsia="MS PMincho" w:hAnsi="Arial" w:cs="Arial"/>
                <w:sz w:val="18"/>
                <w:szCs w:val="18"/>
              </w:rPr>
              <w:t>Support</w:t>
            </w:r>
          </w:p>
        </w:tc>
        <w:tc>
          <w:tcPr>
            <w:tcW w:w="1310" w:type="dxa"/>
            <w:shd w:val="clear" w:color="auto" w:fill="auto"/>
            <w:vAlign w:val="center"/>
          </w:tcPr>
          <w:p w14:paraId="0D338069" w14:textId="3201D9E4" w:rsidR="00916BBF" w:rsidRPr="002E0BBB" w:rsidRDefault="00916BBF" w:rsidP="00916BBF">
            <w:pPr>
              <w:jc w:val="center"/>
              <w:rPr>
                <w:rFonts w:ascii="Arial" w:eastAsia="MS PMincho" w:hAnsi="Arial" w:cs="Arial"/>
                <w:sz w:val="18"/>
                <w:szCs w:val="18"/>
              </w:rPr>
            </w:pPr>
            <w:r w:rsidRPr="00766D7B">
              <w:rPr>
                <w:rFonts w:ascii="Arial" w:eastAsia="MS PMincho" w:hAnsi="Arial" w:cs="Arial"/>
                <w:sz w:val="18"/>
                <w:szCs w:val="18"/>
              </w:rPr>
              <w:t>Support</w:t>
            </w:r>
          </w:p>
        </w:tc>
        <w:tc>
          <w:tcPr>
            <w:tcW w:w="1260" w:type="dxa"/>
            <w:vAlign w:val="center"/>
          </w:tcPr>
          <w:p w14:paraId="418BDDCC" w14:textId="64F1EB4B" w:rsidR="00916BBF" w:rsidRPr="00766D7B" w:rsidRDefault="00916BBF" w:rsidP="00916BBF">
            <w:pPr>
              <w:jc w:val="center"/>
              <w:rPr>
                <w:rFonts w:ascii="Arial" w:eastAsia="MS PMincho" w:hAnsi="Arial" w:cs="Arial"/>
                <w:sz w:val="18"/>
                <w:szCs w:val="18"/>
              </w:rPr>
            </w:pPr>
            <w:r>
              <w:rPr>
                <w:rFonts w:ascii="Arial" w:eastAsia="MS PMincho" w:hAnsi="Arial" w:cs="Arial"/>
                <w:sz w:val="18"/>
                <w:szCs w:val="18"/>
              </w:rPr>
              <w:t>-</w:t>
            </w:r>
          </w:p>
        </w:tc>
        <w:tc>
          <w:tcPr>
            <w:tcW w:w="1260" w:type="dxa"/>
            <w:vAlign w:val="center"/>
          </w:tcPr>
          <w:p w14:paraId="35A27B62" w14:textId="0534EF3C" w:rsidR="00916BBF" w:rsidRDefault="00916BBF" w:rsidP="00916BBF">
            <w:pPr>
              <w:jc w:val="center"/>
              <w:rPr>
                <w:rFonts w:ascii="Arial" w:eastAsia="MS PMincho" w:hAnsi="Arial" w:cs="Arial"/>
                <w:sz w:val="18"/>
                <w:szCs w:val="18"/>
              </w:rPr>
            </w:pPr>
            <w:r>
              <w:rPr>
                <w:rFonts w:ascii="Arial" w:eastAsia="MS PMincho" w:hAnsi="Arial" w:cs="Arial"/>
                <w:sz w:val="18"/>
                <w:szCs w:val="18"/>
              </w:rPr>
              <w:t>-</w:t>
            </w:r>
          </w:p>
        </w:tc>
      </w:tr>
      <w:tr w:rsidR="003226DC" w14:paraId="4EF3B18D" w14:textId="35643D89" w:rsidTr="00DB7F0D">
        <w:trPr>
          <w:jc w:val="center"/>
        </w:trPr>
        <w:tc>
          <w:tcPr>
            <w:tcW w:w="1785" w:type="dxa"/>
            <w:vAlign w:val="center"/>
          </w:tcPr>
          <w:p w14:paraId="796F56A7" w14:textId="0A8BFAAE" w:rsidR="00916BBF" w:rsidRPr="002E0BBB" w:rsidRDefault="00916BBF" w:rsidP="00916BBF">
            <w:pPr>
              <w:rPr>
                <w:rFonts w:ascii="Arial" w:eastAsia="MS PMincho" w:hAnsi="Arial" w:cs="Arial"/>
                <w:sz w:val="18"/>
                <w:szCs w:val="18"/>
              </w:rPr>
            </w:pPr>
            <w:r w:rsidRPr="00A25C4C">
              <w:rPr>
                <w:rFonts w:ascii="Arial" w:eastAsia="MS PMincho" w:hAnsi="Arial" w:cs="Arial"/>
                <w:sz w:val="18"/>
                <w:szCs w:val="18"/>
              </w:rPr>
              <w:t>CMA area for MMP for DTV (SSP)</w:t>
            </w:r>
          </w:p>
        </w:tc>
        <w:tc>
          <w:tcPr>
            <w:tcW w:w="1010" w:type="dxa"/>
            <w:vAlign w:val="center"/>
          </w:tcPr>
          <w:p w14:paraId="3F5C31EA" w14:textId="0F8536C8" w:rsidR="00916BBF" w:rsidRPr="002E0BBB" w:rsidRDefault="00916BBF" w:rsidP="00916BBF">
            <w:pPr>
              <w:jc w:val="center"/>
              <w:rPr>
                <w:rFonts w:ascii="Arial" w:eastAsia="MS PMincho" w:hAnsi="Arial" w:cs="Arial"/>
                <w:sz w:val="18"/>
                <w:szCs w:val="18"/>
              </w:rPr>
            </w:pPr>
            <w:r w:rsidRPr="00766D7B">
              <w:rPr>
                <w:rFonts w:ascii="Arial" w:eastAsia="MS PMincho" w:hAnsi="Arial" w:cs="Arial"/>
                <w:sz w:val="18"/>
                <w:szCs w:val="18"/>
              </w:rPr>
              <w:t>Support</w:t>
            </w:r>
          </w:p>
        </w:tc>
        <w:tc>
          <w:tcPr>
            <w:tcW w:w="1000" w:type="dxa"/>
            <w:vAlign w:val="center"/>
          </w:tcPr>
          <w:p w14:paraId="31AB30B3" w14:textId="32A63343" w:rsidR="00916BBF" w:rsidRPr="002E0BBB" w:rsidRDefault="00916BBF" w:rsidP="00916BBF">
            <w:pPr>
              <w:jc w:val="center"/>
              <w:rPr>
                <w:rFonts w:ascii="Arial" w:eastAsia="MS PMincho" w:hAnsi="Arial" w:cs="Arial"/>
                <w:sz w:val="18"/>
                <w:szCs w:val="18"/>
              </w:rPr>
            </w:pPr>
            <w:r w:rsidRPr="00766D7B">
              <w:rPr>
                <w:rFonts w:ascii="Arial" w:eastAsia="MS PMincho" w:hAnsi="Arial" w:cs="Arial"/>
                <w:sz w:val="18"/>
                <w:szCs w:val="18"/>
              </w:rPr>
              <w:t>Support</w:t>
            </w:r>
          </w:p>
        </w:tc>
        <w:tc>
          <w:tcPr>
            <w:tcW w:w="1000" w:type="dxa"/>
            <w:vAlign w:val="center"/>
          </w:tcPr>
          <w:p w14:paraId="351807E5" w14:textId="5F3B414D" w:rsidR="00916BBF" w:rsidRPr="00766D7B" w:rsidRDefault="00916BBF" w:rsidP="00916BBF">
            <w:pPr>
              <w:jc w:val="center"/>
              <w:rPr>
                <w:rFonts w:ascii="Arial" w:eastAsia="MS PMincho" w:hAnsi="Arial" w:cs="Arial"/>
                <w:sz w:val="18"/>
                <w:szCs w:val="18"/>
              </w:rPr>
            </w:pPr>
            <w:r w:rsidRPr="00766D7B">
              <w:rPr>
                <w:rFonts w:ascii="Arial" w:eastAsia="MS PMincho" w:hAnsi="Arial" w:cs="Arial"/>
                <w:sz w:val="18"/>
                <w:szCs w:val="18"/>
              </w:rPr>
              <w:t>Support</w:t>
            </w:r>
          </w:p>
        </w:tc>
        <w:tc>
          <w:tcPr>
            <w:tcW w:w="1000" w:type="dxa"/>
            <w:shd w:val="clear" w:color="auto" w:fill="auto"/>
            <w:vAlign w:val="center"/>
          </w:tcPr>
          <w:p w14:paraId="033CA71B" w14:textId="6ABE6109" w:rsidR="00916BBF" w:rsidRPr="002E0BBB" w:rsidRDefault="00916BBF" w:rsidP="00916BBF">
            <w:pPr>
              <w:jc w:val="center"/>
              <w:rPr>
                <w:rFonts w:ascii="Arial" w:eastAsia="MS PMincho" w:hAnsi="Arial" w:cs="Arial"/>
                <w:sz w:val="18"/>
                <w:szCs w:val="18"/>
              </w:rPr>
            </w:pPr>
            <w:r w:rsidRPr="00766D7B">
              <w:rPr>
                <w:rFonts w:ascii="Arial" w:eastAsia="MS PMincho" w:hAnsi="Arial" w:cs="Arial"/>
                <w:sz w:val="18"/>
                <w:szCs w:val="18"/>
              </w:rPr>
              <w:t>Support</w:t>
            </w:r>
          </w:p>
        </w:tc>
        <w:tc>
          <w:tcPr>
            <w:tcW w:w="1310" w:type="dxa"/>
            <w:shd w:val="clear" w:color="auto" w:fill="auto"/>
            <w:vAlign w:val="center"/>
          </w:tcPr>
          <w:p w14:paraId="533E2EA6" w14:textId="0C10D89F" w:rsidR="00916BBF" w:rsidRPr="002E0BBB" w:rsidRDefault="00916BBF" w:rsidP="00916BBF">
            <w:pPr>
              <w:jc w:val="center"/>
              <w:rPr>
                <w:rFonts w:ascii="Arial" w:eastAsia="MS PMincho" w:hAnsi="Arial" w:cs="Arial"/>
                <w:sz w:val="18"/>
                <w:szCs w:val="18"/>
              </w:rPr>
            </w:pPr>
            <w:r w:rsidRPr="00766D7B">
              <w:rPr>
                <w:rFonts w:ascii="Arial" w:eastAsia="MS PMincho" w:hAnsi="Arial" w:cs="Arial"/>
                <w:sz w:val="18"/>
                <w:szCs w:val="18"/>
              </w:rPr>
              <w:t>Support</w:t>
            </w:r>
          </w:p>
        </w:tc>
        <w:tc>
          <w:tcPr>
            <w:tcW w:w="1260" w:type="dxa"/>
            <w:vAlign w:val="center"/>
          </w:tcPr>
          <w:p w14:paraId="08795874" w14:textId="38CA6EBB" w:rsidR="00916BBF" w:rsidRPr="00766D7B" w:rsidRDefault="00916BBF" w:rsidP="00916BBF">
            <w:pPr>
              <w:jc w:val="center"/>
              <w:rPr>
                <w:rFonts w:ascii="Arial" w:eastAsia="MS PMincho" w:hAnsi="Arial" w:cs="Arial"/>
                <w:sz w:val="18"/>
                <w:szCs w:val="18"/>
              </w:rPr>
            </w:pPr>
            <w:r>
              <w:rPr>
                <w:rFonts w:ascii="Arial" w:eastAsia="MS PMincho" w:hAnsi="Arial" w:cs="Arial"/>
                <w:sz w:val="18"/>
                <w:szCs w:val="18"/>
              </w:rPr>
              <w:t>-</w:t>
            </w:r>
          </w:p>
        </w:tc>
        <w:tc>
          <w:tcPr>
            <w:tcW w:w="1260" w:type="dxa"/>
            <w:vAlign w:val="center"/>
          </w:tcPr>
          <w:p w14:paraId="61998FED" w14:textId="54259502" w:rsidR="00916BBF" w:rsidRDefault="00916BBF" w:rsidP="00916BBF">
            <w:pPr>
              <w:jc w:val="center"/>
              <w:rPr>
                <w:rFonts w:ascii="Arial" w:eastAsia="MS PMincho" w:hAnsi="Arial" w:cs="Arial"/>
                <w:sz w:val="18"/>
                <w:szCs w:val="18"/>
              </w:rPr>
            </w:pPr>
            <w:r>
              <w:rPr>
                <w:rFonts w:ascii="Arial" w:eastAsia="MS PMincho" w:hAnsi="Arial" w:cs="Arial"/>
                <w:sz w:val="18"/>
                <w:szCs w:val="18"/>
              </w:rPr>
              <w:t>N/A</w:t>
            </w:r>
          </w:p>
        </w:tc>
      </w:tr>
      <w:tr w:rsidR="003226DC" w14:paraId="676209E1" w14:textId="5B336B29" w:rsidTr="00DB7F0D">
        <w:trPr>
          <w:jc w:val="center"/>
        </w:trPr>
        <w:tc>
          <w:tcPr>
            <w:tcW w:w="1785" w:type="dxa"/>
            <w:vAlign w:val="center"/>
          </w:tcPr>
          <w:p w14:paraId="75EF5C5D" w14:textId="33E603F9" w:rsidR="00916BBF" w:rsidRPr="002E0BBB" w:rsidRDefault="00916BBF" w:rsidP="00916BBF">
            <w:pPr>
              <w:rPr>
                <w:rFonts w:ascii="Arial" w:eastAsia="MS PMincho" w:hAnsi="Arial" w:cs="Arial"/>
                <w:sz w:val="18"/>
                <w:szCs w:val="18"/>
              </w:rPr>
            </w:pPr>
            <w:r w:rsidRPr="00A25C4C">
              <w:rPr>
                <w:rFonts w:ascii="Arial" w:eastAsia="MS PMincho" w:hAnsi="Arial" w:cs="Arial"/>
                <w:sz w:val="18"/>
                <w:szCs w:val="18"/>
              </w:rPr>
              <w:t>CMA area for Lossy compression</w:t>
            </w:r>
          </w:p>
        </w:tc>
        <w:tc>
          <w:tcPr>
            <w:tcW w:w="1010" w:type="dxa"/>
            <w:vAlign w:val="center"/>
          </w:tcPr>
          <w:p w14:paraId="7AB75C6F" w14:textId="33870418" w:rsidR="00916BBF" w:rsidRPr="002E0BBB" w:rsidRDefault="00916BBF" w:rsidP="00916BBF">
            <w:pPr>
              <w:jc w:val="center"/>
              <w:rPr>
                <w:rFonts w:ascii="Arial" w:eastAsia="MS PMincho" w:hAnsi="Arial" w:cs="Arial"/>
                <w:sz w:val="18"/>
                <w:szCs w:val="18"/>
              </w:rPr>
            </w:pPr>
            <w:r w:rsidRPr="00766D7B">
              <w:rPr>
                <w:rFonts w:ascii="Arial" w:eastAsia="MS PMincho" w:hAnsi="Arial" w:cs="Arial"/>
                <w:sz w:val="18"/>
                <w:szCs w:val="18"/>
              </w:rPr>
              <w:t>Support</w:t>
            </w:r>
          </w:p>
        </w:tc>
        <w:tc>
          <w:tcPr>
            <w:tcW w:w="1000" w:type="dxa"/>
            <w:vAlign w:val="center"/>
          </w:tcPr>
          <w:p w14:paraId="0E7724E5" w14:textId="2671583E" w:rsidR="00916BBF" w:rsidRPr="002E0BBB" w:rsidRDefault="00916BBF" w:rsidP="00916BBF">
            <w:pPr>
              <w:jc w:val="center"/>
              <w:rPr>
                <w:rFonts w:ascii="Arial" w:eastAsia="MS PMincho" w:hAnsi="Arial" w:cs="Arial"/>
                <w:sz w:val="18"/>
                <w:szCs w:val="18"/>
              </w:rPr>
            </w:pPr>
            <w:r w:rsidRPr="00766D7B">
              <w:rPr>
                <w:rFonts w:ascii="Arial" w:eastAsia="MS PMincho" w:hAnsi="Arial" w:cs="Arial"/>
                <w:sz w:val="18"/>
                <w:szCs w:val="18"/>
              </w:rPr>
              <w:t>Support</w:t>
            </w:r>
          </w:p>
        </w:tc>
        <w:tc>
          <w:tcPr>
            <w:tcW w:w="1000" w:type="dxa"/>
            <w:vAlign w:val="center"/>
          </w:tcPr>
          <w:p w14:paraId="1F8FFA1E" w14:textId="7F45018F" w:rsidR="00916BBF" w:rsidRPr="00766D7B" w:rsidRDefault="00916BBF" w:rsidP="00916BBF">
            <w:pPr>
              <w:jc w:val="center"/>
              <w:rPr>
                <w:rFonts w:ascii="Arial" w:eastAsia="MS PMincho" w:hAnsi="Arial" w:cs="Arial"/>
                <w:sz w:val="18"/>
                <w:szCs w:val="18"/>
              </w:rPr>
            </w:pPr>
            <w:r w:rsidRPr="00766D7B">
              <w:rPr>
                <w:rFonts w:ascii="Arial" w:eastAsia="MS PMincho" w:hAnsi="Arial" w:cs="Arial"/>
                <w:sz w:val="18"/>
                <w:szCs w:val="18"/>
              </w:rPr>
              <w:t>Support</w:t>
            </w:r>
          </w:p>
        </w:tc>
        <w:tc>
          <w:tcPr>
            <w:tcW w:w="1000" w:type="dxa"/>
            <w:shd w:val="clear" w:color="auto" w:fill="auto"/>
            <w:vAlign w:val="center"/>
          </w:tcPr>
          <w:p w14:paraId="29E1ABB7" w14:textId="249D7AE6" w:rsidR="00916BBF" w:rsidRPr="002E0BBB" w:rsidRDefault="00916BBF" w:rsidP="00916BBF">
            <w:pPr>
              <w:jc w:val="center"/>
              <w:rPr>
                <w:rFonts w:ascii="Arial" w:eastAsia="MS PMincho" w:hAnsi="Arial" w:cs="Arial"/>
                <w:sz w:val="18"/>
                <w:szCs w:val="18"/>
              </w:rPr>
            </w:pPr>
            <w:r w:rsidRPr="00766D7B">
              <w:rPr>
                <w:rFonts w:ascii="Arial" w:eastAsia="MS PMincho" w:hAnsi="Arial" w:cs="Arial"/>
                <w:sz w:val="18"/>
                <w:szCs w:val="18"/>
              </w:rPr>
              <w:t>Support</w:t>
            </w:r>
          </w:p>
        </w:tc>
        <w:tc>
          <w:tcPr>
            <w:tcW w:w="1310" w:type="dxa"/>
            <w:shd w:val="clear" w:color="auto" w:fill="auto"/>
            <w:vAlign w:val="center"/>
          </w:tcPr>
          <w:p w14:paraId="7215D582" w14:textId="7D53089A" w:rsidR="00916BBF" w:rsidRPr="002E0BBB" w:rsidRDefault="00916BBF" w:rsidP="00916BBF">
            <w:pPr>
              <w:jc w:val="center"/>
              <w:rPr>
                <w:rFonts w:ascii="Arial" w:eastAsia="MS PMincho" w:hAnsi="Arial" w:cs="Arial"/>
                <w:sz w:val="18"/>
                <w:szCs w:val="18"/>
              </w:rPr>
            </w:pPr>
            <w:r w:rsidRPr="00766D7B">
              <w:rPr>
                <w:rFonts w:ascii="Arial" w:eastAsia="MS PMincho" w:hAnsi="Arial" w:cs="Arial"/>
                <w:sz w:val="18"/>
                <w:szCs w:val="18"/>
              </w:rPr>
              <w:t>Support</w:t>
            </w:r>
          </w:p>
        </w:tc>
        <w:tc>
          <w:tcPr>
            <w:tcW w:w="1260" w:type="dxa"/>
            <w:vAlign w:val="center"/>
          </w:tcPr>
          <w:p w14:paraId="5009C81B" w14:textId="27AE0E4F" w:rsidR="00916BBF" w:rsidRPr="00766D7B" w:rsidRDefault="00916BBF" w:rsidP="00916BBF">
            <w:pPr>
              <w:jc w:val="center"/>
              <w:rPr>
                <w:rFonts w:ascii="Arial" w:eastAsia="MS PMincho" w:hAnsi="Arial" w:cs="Arial"/>
                <w:sz w:val="18"/>
                <w:szCs w:val="18"/>
              </w:rPr>
            </w:pPr>
            <w:r>
              <w:rPr>
                <w:rFonts w:ascii="Arial" w:eastAsia="MS PMincho" w:hAnsi="Arial" w:cs="Arial"/>
                <w:sz w:val="18"/>
                <w:szCs w:val="18"/>
              </w:rPr>
              <w:t>-</w:t>
            </w:r>
          </w:p>
        </w:tc>
        <w:tc>
          <w:tcPr>
            <w:tcW w:w="1260" w:type="dxa"/>
            <w:vAlign w:val="center"/>
          </w:tcPr>
          <w:p w14:paraId="5EA2EB98" w14:textId="03EA1EAF" w:rsidR="00916BBF" w:rsidRDefault="00916BBF" w:rsidP="00916BBF">
            <w:pPr>
              <w:jc w:val="center"/>
              <w:rPr>
                <w:rFonts w:ascii="Arial" w:eastAsia="MS PMincho" w:hAnsi="Arial" w:cs="Arial"/>
                <w:sz w:val="18"/>
                <w:szCs w:val="18"/>
              </w:rPr>
            </w:pPr>
            <w:r>
              <w:rPr>
                <w:rFonts w:ascii="Arial" w:eastAsia="MS PMincho" w:hAnsi="Arial" w:cs="Arial"/>
                <w:sz w:val="18"/>
                <w:szCs w:val="18"/>
              </w:rPr>
              <w:t>-</w:t>
            </w:r>
          </w:p>
        </w:tc>
      </w:tr>
    </w:tbl>
    <w:p w14:paraId="1F6D8A2E" w14:textId="365A5537" w:rsidR="00607DCA" w:rsidRDefault="00607DCA" w:rsidP="007F4049"/>
    <w:p w14:paraId="16A3BDA5" w14:textId="4283EF4E" w:rsidR="007A393D" w:rsidRDefault="007A393D" w:rsidP="007A393D">
      <w:pPr>
        <w:ind w:left="142"/>
      </w:pPr>
      <w:r w:rsidRPr="000946E0">
        <w:t>*</w:t>
      </w:r>
      <w:r w:rsidR="004E3E90">
        <w:t>1</w:t>
      </w:r>
      <w:r w:rsidR="008E264E">
        <w:t>:</w:t>
      </w:r>
      <w:r w:rsidRPr="000946E0">
        <w:t xml:space="preserve"> On M3N, there’s no 40-bit physical address space. Therefore, CMA areas are kept in legacy area.</w:t>
      </w:r>
    </w:p>
    <w:p w14:paraId="0BB99220" w14:textId="5A805262" w:rsidR="007F7A7C" w:rsidRDefault="00E71E28" w:rsidP="0064001C">
      <w:pPr>
        <w:ind w:left="142"/>
      </w:pPr>
      <w:r w:rsidRPr="000946E0">
        <w:t>*</w:t>
      </w:r>
      <w:r w:rsidR="004E3E90">
        <w:t>2</w:t>
      </w:r>
      <w:r>
        <w:t xml:space="preserve">: </w:t>
      </w:r>
      <w:r w:rsidR="00397A95">
        <w:t xml:space="preserve">On </w:t>
      </w:r>
      <w:r w:rsidR="00397A95" w:rsidRPr="00E71E28">
        <w:t>E3</w:t>
      </w:r>
      <w:r w:rsidR="007F7A7C">
        <w:t>:</w:t>
      </w:r>
    </w:p>
    <w:p w14:paraId="0641122E" w14:textId="0036F9F1" w:rsidR="007F7A7C" w:rsidRDefault="007F7A7C" w:rsidP="007F7A7C">
      <w:pPr>
        <w:pStyle w:val="ListParagraph"/>
        <w:numPr>
          <w:ilvl w:val="0"/>
          <w:numId w:val="42"/>
        </w:numPr>
        <w:ind w:leftChars="0"/>
      </w:pPr>
      <w:r>
        <w:t>T</w:t>
      </w:r>
      <w:r w:rsidR="00397A95" w:rsidRPr="000946E0">
        <w:t>here’s no 40-bit physical address space</w:t>
      </w:r>
      <w:r w:rsidR="00397A95">
        <w:t xml:space="preserve">. Therefore, </w:t>
      </w:r>
      <w:r w:rsidR="00397A95" w:rsidRPr="000946E0">
        <w:t>CMA areas are kept in legacy area</w:t>
      </w:r>
      <w:r w:rsidR="00397A95">
        <w:t>.</w:t>
      </w:r>
    </w:p>
    <w:p w14:paraId="1BEB7379" w14:textId="75046A0C" w:rsidR="007F7A7C" w:rsidRDefault="007F7A7C" w:rsidP="007F7A7C">
      <w:pPr>
        <w:pStyle w:val="ListParagraph"/>
        <w:numPr>
          <w:ilvl w:val="0"/>
          <w:numId w:val="42"/>
        </w:numPr>
        <w:ind w:leftChars="0"/>
      </w:pPr>
      <w:r>
        <w:t>It</w:t>
      </w:r>
      <w:r w:rsidR="00397A95" w:rsidRPr="00E71E28">
        <w:t xml:space="preserve"> does not support DTV (SSP)</w:t>
      </w:r>
      <w:r>
        <w:t xml:space="preserve"> feature</w:t>
      </w:r>
      <w:r w:rsidR="00397A95" w:rsidRPr="00E71E28">
        <w:t xml:space="preserve">, </w:t>
      </w:r>
      <w:r>
        <w:t xml:space="preserve">so </w:t>
      </w:r>
      <w:r w:rsidR="00397A95" w:rsidRPr="00E71E28">
        <w:t>the space reserved as CMA area for MMP for DTV (SSP) is not available</w:t>
      </w:r>
      <w:r w:rsidR="00397A95">
        <w:t>.</w:t>
      </w:r>
    </w:p>
    <w:p w14:paraId="5E80EAC8" w14:textId="42F0CAAA" w:rsidR="00C92D9F" w:rsidRPr="0064001C" w:rsidRDefault="00397A95" w:rsidP="007F7A7C">
      <w:pPr>
        <w:pStyle w:val="ListParagraph"/>
        <w:numPr>
          <w:ilvl w:val="0"/>
          <w:numId w:val="42"/>
        </w:numPr>
        <w:ind w:leftChars="0"/>
      </w:pPr>
      <w:r>
        <w:t xml:space="preserve">Lossy compression feature is only available </w:t>
      </w:r>
      <w:proofErr w:type="gramStart"/>
      <w:r>
        <w:t>on Board</w:t>
      </w:r>
      <w:proofErr w:type="gramEnd"/>
      <w:r>
        <w:t xml:space="preserve"> Ebisu-4D</w:t>
      </w:r>
      <w:r w:rsidR="0064001C" w:rsidRPr="0064001C">
        <w:t>.</w:t>
      </w:r>
    </w:p>
    <w:p w14:paraId="5BDC6AE6" w14:textId="77777777" w:rsidR="007A393D" w:rsidRPr="000946E0" w:rsidRDefault="007A393D" w:rsidP="004B0651"/>
    <w:p w14:paraId="36214012" w14:textId="77777777" w:rsidR="006B1C7F" w:rsidRPr="0092292F" w:rsidRDefault="006B1C7F" w:rsidP="006B1C7F">
      <w:pPr>
        <w:pStyle w:val="Heading2"/>
        <w:rPr>
          <w:lang w:eastAsia="ja-JP"/>
        </w:rPr>
      </w:pPr>
      <w:bookmarkStart w:id="0" w:name="_Ref484611832"/>
      <w:r>
        <w:rPr>
          <w:rFonts w:hint="eastAsia"/>
          <w:lang w:eastAsia="ja-JP"/>
        </w:rPr>
        <w:t>Workaround</w:t>
      </w:r>
      <w:bookmarkEnd w:id="0"/>
    </w:p>
    <w:p w14:paraId="1DC199FE" w14:textId="0ECC3044" w:rsidR="00BD6797" w:rsidRDefault="00BD59EA" w:rsidP="008813EE">
      <w:pPr>
        <w:pStyle w:val="ListParagraph"/>
        <w:numPr>
          <w:ilvl w:val="0"/>
          <w:numId w:val="39"/>
        </w:numPr>
        <w:ind w:leftChars="0" w:left="800"/>
      </w:pPr>
      <w:r w:rsidRPr="0005114A">
        <w:rPr>
          <w:rFonts w:ascii="Arial" w:eastAsia="MS Gothic" w:hAnsi="Arial"/>
          <w:b/>
          <w:sz w:val="18"/>
          <w:lang w:eastAsia="ja-JP"/>
        </w:rPr>
        <w:t>[H/W Restriction No.71 #9]</w:t>
      </w:r>
      <w:r w:rsidR="00FD0555" w:rsidRPr="00861446">
        <w:rPr>
          <w:rFonts w:ascii="Arial" w:eastAsia="MS Gothic" w:hAnsi="Arial"/>
          <w:sz w:val="18"/>
          <w:lang w:eastAsia="ja-JP"/>
        </w:rPr>
        <w:t xml:space="preserve"> </w:t>
      </w:r>
      <w:r w:rsidR="00D45077">
        <w:br/>
      </w:r>
      <w:r w:rsidR="00D45077" w:rsidRPr="0005114A">
        <w:rPr>
          <w:rFonts w:ascii="Arial" w:eastAsia="MS Gothic" w:hAnsi="Arial"/>
          <w:sz w:val="18"/>
          <w:lang w:eastAsia="ja-JP"/>
        </w:rPr>
        <w:t xml:space="preserve">When </w:t>
      </w:r>
      <w:r w:rsidR="00460541">
        <w:rPr>
          <w:rFonts w:ascii="Arial" w:eastAsia="MS Gothic" w:hAnsi="Arial"/>
          <w:sz w:val="18"/>
          <w:lang w:eastAsia="ja-JP"/>
        </w:rPr>
        <w:t xml:space="preserve">the addresses from multiple translation requests consecutively hit TLB entries in the </w:t>
      </w:r>
      <w:proofErr w:type="gramStart"/>
      <w:r w:rsidR="00460541">
        <w:rPr>
          <w:rFonts w:ascii="Arial" w:eastAsia="MS Gothic" w:hAnsi="Arial"/>
          <w:sz w:val="18"/>
          <w:lang w:eastAsia="ja-JP"/>
        </w:rPr>
        <w:t>IPMMU(</w:t>
      </w:r>
      <w:proofErr w:type="gramEnd"/>
      <w:r w:rsidR="00460541">
        <w:rPr>
          <w:rFonts w:ascii="Arial" w:eastAsia="MS Gothic" w:hAnsi="Arial"/>
          <w:sz w:val="18"/>
          <w:lang w:eastAsia="ja-JP"/>
        </w:rPr>
        <w:t>cache) (used for a single domain), addresses are either incorrectly translated or stalling condition is being reached</w:t>
      </w:r>
      <w:r w:rsidR="00D45077" w:rsidRPr="0005114A">
        <w:rPr>
          <w:rFonts w:ascii="Arial" w:eastAsia="MS Gothic" w:hAnsi="Arial"/>
          <w:sz w:val="18"/>
          <w:lang w:eastAsia="ja-JP"/>
        </w:rPr>
        <w:t>.</w:t>
      </w:r>
      <w:r w:rsidR="00766D7B">
        <w:br/>
      </w:r>
      <w:r w:rsidR="00BD6797">
        <w:rPr>
          <w:rFonts w:hint="eastAsia"/>
          <w:lang w:eastAsia="ja-JP"/>
        </w:rPr>
        <w:t>-</w:t>
      </w:r>
      <w:r w:rsidR="00BD6797">
        <w:rPr>
          <w:lang w:eastAsia="ja-JP"/>
        </w:rPr>
        <w:t>---</w:t>
      </w:r>
    </w:p>
    <w:p w14:paraId="6639CE7C" w14:textId="5AED2CA8" w:rsidR="00906176" w:rsidRPr="00766D7B" w:rsidRDefault="00906176" w:rsidP="00906176">
      <w:pPr>
        <w:pStyle w:val="ListParagraph"/>
        <w:numPr>
          <w:ilvl w:val="1"/>
          <w:numId w:val="39"/>
        </w:numPr>
        <w:ind w:leftChars="0"/>
        <w:rPr>
          <w:lang w:eastAsia="ja-JP"/>
        </w:rPr>
      </w:pPr>
      <w:r w:rsidRPr="00536189">
        <w:t xml:space="preserve">R-Car </w:t>
      </w:r>
      <w:r>
        <w:t>M</w:t>
      </w:r>
      <w:r w:rsidRPr="00536189">
        <w:t xml:space="preserve">3 </w:t>
      </w:r>
      <w:r w:rsidR="004A249F">
        <w:t>Ver.1.x</w:t>
      </w:r>
      <w:r>
        <w:br/>
        <w:t>The software workaround is</w:t>
      </w:r>
      <w:r w:rsidRPr="00906176">
        <w:t xml:space="preserve"> unnecessary because TLB function of all IPMMU caches is disabled </w:t>
      </w:r>
      <w:r w:rsidR="00643E7E">
        <w:t>by</w:t>
      </w:r>
      <w:r w:rsidRPr="00906176">
        <w:t xml:space="preserve"> hardware</w:t>
      </w:r>
      <w:r>
        <w:t>.</w:t>
      </w:r>
    </w:p>
    <w:p w14:paraId="4ECEEB1C" w14:textId="77777777" w:rsidR="00906176" w:rsidRDefault="00906176" w:rsidP="00C71B66">
      <w:pPr>
        <w:pStyle w:val="ListParagraph"/>
        <w:ind w:leftChars="0" w:left="800"/>
      </w:pPr>
    </w:p>
    <w:p w14:paraId="091D7C6A" w14:textId="17EA3D4C" w:rsidR="00F51942" w:rsidRPr="00766D7B" w:rsidRDefault="00536189" w:rsidP="008813EE">
      <w:pPr>
        <w:pStyle w:val="ListParagraph"/>
        <w:numPr>
          <w:ilvl w:val="1"/>
          <w:numId w:val="39"/>
        </w:numPr>
        <w:ind w:leftChars="0"/>
        <w:rPr>
          <w:lang w:eastAsia="ja-JP"/>
        </w:rPr>
      </w:pPr>
      <w:bookmarkStart w:id="1" w:name="_Hlk487536410"/>
      <w:r w:rsidRPr="00536189">
        <w:t xml:space="preserve">R-Car H3 </w:t>
      </w:r>
      <w:r w:rsidR="004A249F">
        <w:t>Ver.1.x</w:t>
      </w:r>
      <w:r>
        <w:br/>
        <w:t>The software workaround is to use 1GB page size</w:t>
      </w:r>
      <w:r w:rsidR="003D47E9">
        <w:t xml:space="preserve"> </w:t>
      </w:r>
      <w:r w:rsidR="007C4F15">
        <w:t xml:space="preserve">so that </w:t>
      </w:r>
      <w:r w:rsidR="003D47E9">
        <w:t xml:space="preserve">all </w:t>
      </w:r>
      <w:r w:rsidR="007C4F15">
        <w:t xml:space="preserve">of </w:t>
      </w:r>
      <w:r w:rsidR="003B1624">
        <w:t xml:space="preserve">page table </w:t>
      </w:r>
      <w:r w:rsidR="007C4F15">
        <w:t xml:space="preserve">entries are </w:t>
      </w:r>
      <w:r w:rsidR="003B1624">
        <w:t xml:space="preserve">fully </w:t>
      </w:r>
      <w:r w:rsidR="007C4F15">
        <w:t xml:space="preserve">cached </w:t>
      </w:r>
      <w:r w:rsidR="003D47E9">
        <w:t xml:space="preserve">in </w:t>
      </w:r>
      <w:r w:rsidR="007C4F15">
        <w:t xml:space="preserve">a </w:t>
      </w:r>
      <w:r w:rsidR="003D47E9">
        <w:t>uTLB</w:t>
      </w:r>
      <w:r>
        <w:t>.</w:t>
      </w:r>
      <w:r w:rsidR="00B970FC">
        <w:br/>
      </w:r>
      <w:r w:rsidR="00F51942">
        <w:rPr>
          <w:lang w:eastAsia="ja-JP"/>
        </w:rPr>
        <w:t xml:space="preserve">Thus, preventing a page fault makes it possible to use two or more </w:t>
      </w:r>
      <w:r w:rsidR="00855695">
        <w:rPr>
          <w:lang w:eastAsia="ja-JP"/>
        </w:rPr>
        <w:t>master IPs</w:t>
      </w:r>
      <w:r w:rsidR="00F51942">
        <w:rPr>
          <w:lang w:eastAsia="ja-JP"/>
        </w:rPr>
        <w:t xml:space="preserve"> in IPMMU-V</w:t>
      </w:r>
      <w:r w:rsidR="00F51942">
        <w:rPr>
          <w:rFonts w:hint="eastAsia"/>
          <w:lang w:eastAsia="ja-JP"/>
        </w:rPr>
        <w:t>P</w:t>
      </w:r>
      <w:r w:rsidR="00F51942">
        <w:rPr>
          <w:lang w:eastAsia="ja-JP"/>
        </w:rPr>
        <w:t>.</w:t>
      </w:r>
    </w:p>
    <w:bookmarkEnd w:id="1"/>
    <w:p w14:paraId="15CEB211" w14:textId="77777777" w:rsidR="00536189" w:rsidRPr="005C3AF5" w:rsidRDefault="00536189" w:rsidP="00536189">
      <w:pPr>
        <w:ind w:left="380"/>
        <w:rPr>
          <w:lang w:eastAsia="ja-JP"/>
        </w:rPr>
      </w:pPr>
    </w:p>
    <w:p w14:paraId="674385EC" w14:textId="12DF0155" w:rsidR="003E7F91" w:rsidRDefault="00536189" w:rsidP="00536189">
      <w:pPr>
        <w:pStyle w:val="ListParagraph"/>
        <w:numPr>
          <w:ilvl w:val="1"/>
          <w:numId w:val="39"/>
        </w:numPr>
        <w:ind w:leftChars="0"/>
      </w:pPr>
      <w:r w:rsidRPr="00536189">
        <w:t xml:space="preserve">R-Car H3 </w:t>
      </w:r>
      <w:r w:rsidR="004A249F">
        <w:t>Ver.2.0</w:t>
      </w:r>
      <w:r w:rsidR="00766D7B">
        <w:br/>
      </w:r>
      <w:r w:rsidR="00B10E0C">
        <w:t xml:space="preserve">The </w:t>
      </w:r>
      <w:r w:rsidR="00766D7B">
        <w:t>software workaround</w:t>
      </w:r>
      <w:r w:rsidR="00B10E0C">
        <w:t xml:space="preserve"> is to </w:t>
      </w:r>
      <w:r w:rsidR="00766D7B">
        <w:t>disable TLB function of all IPMMU caches.</w:t>
      </w:r>
      <w:r w:rsidR="00B10E0C">
        <w:br/>
      </w:r>
      <w:r w:rsidR="00635CBF">
        <w:br/>
        <w:t xml:space="preserve"> </w:t>
      </w:r>
      <w:r w:rsidR="00F81A0A">
        <w:t>The followings are shown that Memory manager disables TLB function of IPMMU caches which belong to A3VP and A3VC power domain and IPL does the function of IPMMU caches which belong to always-on power domain.</w:t>
      </w:r>
    </w:p>
    <w:p w14:paraId="6F24FD99" w14:textId="77777777" w:rsidR="003E7F91" w:rsidRDefault="003E7F91">
      <w:pPr>
        <w:overflowPunct/>
        <w:autoSpaceDE/>
        <w:autoSpaceDN/>
        <w:adjustRightInd/>
        <w:textAlignment w:val="auto"/>
      </w:pPr>
      <w:r>
        <w:br w:type="page"/>
      </w:r>
    </w:p>
    <w:p w14:paraId="768F1535" w14:textId="77777777" w:rsidR="00C57829" w:rsidRPr="00766D7B" w:rsidRDefault="00C57829" w:rsidP="003E7F91">
      <w:pPr>
        <w:pStyle w:val="ListParagraph"/>
        <w:ind w:leftChars="0" w:left="940"/>
      </w:pPr>
    </w:p>
    <w:tbl>
      <w:tblPr>
        <w:tblStyle w:val="TableGrid"/>
        <w:tblW w:w="5829" w:type="dxa"/>
        <w:jc w:val="center"/>
        <w:tblLook w:val="04A0" w:firstRow="1" w:lastRow="0" w:firstColumn="1" w:lastColumn="0" w:noHBand="0" w:noVBand="1"/>
      </w:tblPr>
      <w:tblGrid>
        <w:gridCol w:w="1519"/>
        <w:gridCol w:w="1408"/>
        <w:gridCol w:w="1408"/>
        <w:gridCol w:w="1494"/>
      </w:tblGrid>
      <w:tr w:rsidR="00500104" w14:paraId="3B9E61A6" w14:textId="77777777" w:rsidTr="00807298">
        <w:trPr>
          <w:trHeight w:val="255"/>
          <w:jc w:val="center"/>
        </w:trPr>
        <w:tc>
          <w:tcPr>
            <w:tcW w:w="1519" w:type="dxa"/>
            <w:tcBorders>
              <w:bottom w:val="double" w:sz="4" w:space="0" w:color="auto"/>
            </w:tcBorders>
            <w:shd w:val="clear" w:color="auto" w:fill="BFBFBF" w:themeFill="background1" w:themeFillShade="BF"/>
            <w:vAlign w:val="center"/>
          </w:tcPr>
          <w:p w14:paraId="27A99CE4" w14:textId="62DB5D68" w:rsidR="00500104" w:rsidRPr="00A115A4" w:rsidRDefault="00807298" w:rsidP="008813EE">
            <w:pPr>
              <w:jc w:val="center"/>
              <w:rPr>
                <w:b/>
                <w:sz w:val="18"/>
                <w:lang w:eastAsia="ja-JP"/>
              </w:rPr>
            </w:pPr>
            <w:r w:rsidRPr="00A115A4">
              <w:rPr>
                <w:b/>
                <w:bCs/>
                <w:sz w:val="18"/>
                <w:lang w:eastAsia="ja-JP"/>
              </w:rPr>
              <w:t>IP</w:t>
            </w:r>
            <w:r w:rsidR="00500104" w:rsidRPr="00A115A4">
              <w:rPr>
                <w:b/>
                <w:bCs/>
                <w:sz w:val="18"/>
                <w:lang w:eastAsia="ja-JP"/>
              </w:rPr>
              <w:t>MMU</w:t>
            </w:r>
            <w:r w:rsidRPr="00A115A4">
              <w:rPr>
                <w:b/>
                <w:bCs/>
                <w:sz w:val="18"/>
                <w:lang w:eastAsia="ja-JP"/>
              </w:rPr>
              <w:t xml:space="preserve"> cache</w:t>
            </w:r>
          </w:p>
        </w:tc>
        <w:tc>
          <w:tcPr>
            <w:tcW w:w="1408" w:type="dxa"/>
            <w:tcBorders>
              <w:bottom w:val="double" w:sz="4" w:space="0" w:color="auto"/>
            </w:tcBorders>
            <w:shd w:val="clear" w:color="auto" w:fill="BFBFBF" w:themeFill="background1" w:themeFillShade="BF"/>
          </w:tcPr>
          <w:p w14:paraId="76A16D1B" w14:textId="1AA5B08F" w:rsidR="00500104" w:rsidRPr="00A115A4" w:rsidRDefault="00500104" w:rsidP="00F57708">
            <w:pPr>
              <w:jc w:val="center"/>
              <w:rPr>
                <w:b/>
                <w:sz w:val="18"/>
                <w:lang w:eastAsia="ja-JP"/>
              </w:rPr>
            </w:pPr>
            <w:r w:rsidRPr="00A115A4">
              <w:rPr>
                <w:rFonts w:hint="eastAsia"/>
                <w:b/>
                <w:sz w:val="18"/>
                <w:lang w:eastAsia="ja-JP"/>
              </w:rPr>
              <w:t>Power</w:t>
            </w:r>
            <w:r w:rsidR="00F57708" w:rsidRPr="00A115A4">
              <w:rPr>
                <w:b/>
                <w:sz w:val="18"/>
                <w:lang w:eastAsia="ja-JP"/>
              </w:rPr>
              <w:br/>
            </w:r>
            <w:r w:rsidRPr="00A115A4">
              <w:rPr>
                <w:b/>
                <w:sz w:val="18"/>
                <w:lang w:eastAsia="ja-JP"/>
              </w:rPr>
              <w:t>Domain</w:t>
            </w:r>
          </w:p>
        </w:tc>
        <w:tc>
          <w:tcPr>
            <w:tcW w:w="1408" w:type="dxa"/>
            <w:tcBorders>
              <w:bottom w:val="double" w:sz="4" w:space="0" w:color="auto"/>
            </w:tcBorders>
            <w:shd w:val="clear" w:color="auto" w:fill="BFBFBF" w:themeFill="background1" w:themeFillShade="BF"/>
            <w:vAlign w:val="center"/>
          </w:tcPr>
          <w:p w14:paraId="30F4A8CD" w14:textId="6B2146AE" w:rsidR="00500104" w:rsidRPr="00A115A4" w:rsidRDefault="00500104" w:rsidP="008813EE">
            <w:pPr>
              <w:jc w:val="center"/>
              <w:rPr>
                <w:b/>
                <w:sz w:val="18"/>
                <w:lang w:eastAsia="ja-JP"/>
              </w:rPr>
            </w:pPr>
            <w:r w:rsidRPr="00A115A4">
              <w:rPr>
                <w:b/>
                <w:sz w:val="18"/>
                <w:lang w:eastAsia="ja-JP"/>
              </w:rPr>
              <w:t>IPL</w:t>
            </w:r>
          </w:p>
        </w:tc>
        <w:tc>
          <w:tcPr>
            <w:tcW w:w="1494" w:type="dxa"/>
            <w:tcBorders>
              <w:bottom w:val="double" w:sz="4" w:space="0" w:color="auto"/>
            </w:tcBorders>
            <w:shd w:val="clear" w:color="auto" w:fill="BFBFBF" w:themeFill="background1" w:themeFillShade="BF"/>
            <w:vAlign w:val="center"/>
          </w:tcPr>
          <w:p w14:paraId="34FC8F60" w14:textId="687F8950" w:rsidR="00500104" w:rsidRPr="00A115A4" w:rsidRDefault="00500104" w:rsidP="00807298">
            <w:pPr>
              <w:jc w:val="center"/>
              <w:rPr>
                <w:b/>
                <w:sz w:val="18"/>
                <w:lang w:eastAsia="ja-JP"/>
              </w:rPr>
            </w:pPr>
            <w:r w:rsidRPr="00A115A4">
              <w:rPr>
                <w:b/>
                <w:sz w:val="18"/>
                <w:lang w:eastAsia="ja-JP"/>
              </w:rPr>
              <w:t>Memory</w:t>
            </w:r>
            <w:r w:rsidR="00807298" w:rsidRPr="00A115A4">
              <w:rPr>
                <w:b/>
                <w:sz w:val="18"/>
                <w:lang w:eastAsia="ja-JP"/>
              </w:rPr>
              <w:br/>
            </w:r>
            <w:r w:rsidRPr="00A115A4">
              <w:rPr>
                <w:b/>
                <w:sz w:val="18"/>
                <w:lang w:eastAsia="ja-JP"/>
              </w:rPr>
              <w:t>Manager</w:t>
            </w:r>
          </w:p>
        </w:tc>
      </w:tr>
      <w:tr w:rsidR="00500104" w14:paraId="4F56E732" w14:textId="77777777" w:rsidTr="00A115A4">
        <w:trPr>
          <w:trHeight w:val="192"/>
          <w:jc w:val="center"/>
        </w:trPr>
        <w:tc>
          <w:tcPr>
            <w:tcW w:w="1519" w:type="dxa"/>
            <w:tcBorders>
              <w:top w:val="double" w:sz="4" w:space="0" w:color="auto"/>
            </w:tcBorders>
            <w:vAlign w:val="center"/>
          </w:tcPr>
          <w:p w14:paraId="4615018F" w14:textId="7265CB1C" w:rsidR="00500104" w:rsidRPr="002E0BBB" w:rsidRDefault="00500104" w:rsidP="008813EE">
            <w:pPr>
              <w:rPr>
                <w:rFonts w:ascii="Arial" w:eastAsia="MS PMincho" w:hAnsi="Arial" w:cs="Arial"/>
                <w:sz w:val="18"/>
                <w:szCs w:val="18"/>
              </w:rPr>
            </w:pPr>
            <w:r w:rsidRPr="002E0BBB">
              <w:rPr>
                <w:rFonts w:ascii="Arial" w:eastAsia="MS PMincho" w:hAnsi="Arial" w:cs="Arial"/>
                <w:sz w:val="18"/>
                <w:szCs w:val="18"/>
              </w:rPr>
              <w:t>IPMMU-VI0</w:t>
            </w:r>
          </w:p>
        </w:tc>
        <w:tc>
          <w:tcPr>
            <w:tcW w:w="1408" w:type="dxa"/>
            <w:tcBorders>
              <w:top w:val="double" w:sz="4" w:space="0" w:color="auto"/>
            </w:tcBorders>
          </w:tcPr>
          <w:p w14:paraId="31830922" w14:textId="7BB1F3C1" w:rsidR="00500104" w:rsidRPr="002E0BBB" w:rsidRDefault="00500104"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tcBorders>
              <w:top w:val="double" w:sz="4" w:space="0" w:color="auto"/>
            </w:tcBorders>
            <w:vAlign w:val="center"/>
          </w:tcPr>
          <w:p w14:paraId="2EE9A623" w14:textId="79078B97" w:rsidR="00500104" w:rsidRPr="00A115A4" w:rsidRDefault="00500104"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tcBorders>
              <w:top w:val="double" w:sz="4" w:space="0" w:color="auto"/>
            </w:tcBorders>
            <w:vAlign w:val="center"/>
          </w:tcPr>
          <w:p w14:paraId="549768BA" w14:textId="4F7AC2A0" w:rsidR="00500104" w:rsidRPr="002E0BBB" w:rsidRDefault="00196EC2"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500104" w14:paraId="08C7FFD4" w14:textId="77777777" w:rsidTr="00500104">
        <w:trPr>
          <w:jc w:val="center"/>
        </w:trPr>
        <w:tc>
          <w:tcPr>
            <w:tcW w:w="1519" w:type="dxa"/>
            <w:vAlign w:val="center"/>
          </w:tcPr>
          <w:p w14:paraId="53F04241" w14:textId="1E6F3076" w:rsidR="00500104" w:rsidRPr="002E0BBB" w:rsidRDefault="00500104" w:rsidP="008813EE">
            <w:pPr>
              <w:rPr>
                <w:rFonts w:ascii="Arial" w:eastAsia="MS PMincho" w:hAnsi="Arial" w:cs="Arial"/>
                <w:sz w:val="18"/>
                <w:szCs w:val="18"/>
              </w:rPr>
            </w:pPr>
            <w:r w:rsidRPr="002E0BBB">
              <w:rPr>
                <w:rFonts w:ascii="Arial" w:eastAsia="MS PMincho" w:hAnsi="Arial" w:cs="Arial"/>
                <w:sz w:val="18"/>
                <w:szCs w:val="18"/>
              </w:rPr>
              <w:t>IPMMU-VI</w:t>
            </w:r>
            <w:r w:rsidRPr="002E0BBB">
              <w:rPr>
                <w:rFonts w:ascii="Arial" w:eastAsia="MS PMincho" w:hAnsi="Arial" w:cs="Arial" w:hint="eastAsia"/>
                <w:sz w:val="18"/>
                <w:szCs w:val="18"/>
              </w:rPr>
              <w:t>1</w:t>
            </w:r>
          </w:p>
        </w:tc>
        <w:tc>
          <w:tcPr>
            <w:tcW w:w="1408" w:type="dxa"/>
          </w:tcPr>
          <w:p w14:paraId="56B2653C" w14:textId="4EB489C9" w:rsidR="00500104" w:rsidRPr="002E0BBB" w:rsidRDefault="00500104"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432A9054" w14:textId="5C341FBC" w:rsidR="00500104" w:rsidRPr="002E0BBB" w:rsidRDefault="00500104"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52EFC2C0" w14:textId="62192742" w:rsidR="00500104" w:rsidRPr="002E0BBB" w:rsidRDefault="00196EC2"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500104" w14:paraId="34B3114D" w14:textId="77777777" w:rsidTr="00500104">
        <w:trPr>
          <w:jc w:val="center"/>
        </w:trPr>
        <w:tc>
          <w:tcPr>
            <w:tcW w:w="1519" w:type="dxa"/>
            <w:vAlign w:val="center"/>
          </w:tcPr>
          <w:p w14:paraId="7BAE1BDD" w14:textId="6161FF81" w:rsidR="00500104" w:rsidRPr="002E0BBB" w:rsidRDefault="00500104" w:rsidP="008813EE">
            <w:pPr>
              <w:rPr>
                <w:rFonts w:ascii="Arial" w:eastAsia="MS PMincho" w:hAnsi="Arial" w:cs="Arial"/>
                <w:sz w:val="18"/>
                <w:szCs w:val="18"/>
              </w:rPr>
            </w:pPr>
            <w:r w:rsidRPr="002E0BBB">
              <w:rPr>
                <w:rFonts w:ascii="Arial" w:eastAsia="MS PMincho" w:hAnsi="Arial" w:cs="Arial"/>
                <w:sz w:val="18"/>
                <w:szCs w:val="18"/>
              </w:rPr>
              <w:t>IPMMU-VP0</w:t>
            </w:r>
          </w:p>
        </w:tc>
        <w:tc>
          <w:tcPr>
            <w:tcW w:w="1408" w:type="dxa"/>
          </w:tcPr>
          <w:p w14:paraId="56CA94A5" w14:textId="2C1EA2F2" w:rsidR="00500104" w:rsidRPr="002E0BBB" w:rsidRDefault="00500104" w:rsidP="008813EE">
            <w:pPr>
              <w:jc w:val="center"/>
              <w:rPr>
                <w:rFonts w:ascii="Arial" w:eastAsia="MS PMincho" w:hAnsi="Arial" w:cs="Arial"/>
                <w:sz w:val="18"/>
                <w:szCs w:val="18"/>
              </w:rPr>
            </w:pPr>
            <w:r w:rsidRPr="002E0BBB">
              <w:rPr>
                <w:rFonts w:ascii="Arial" w:eastAsia="MS PMincho" w:hAnsi="Arial" w:cs="Arial"/>
                <w:sz w:val="18"/>
                <w:szCs w:val="18"/>
              </w:rPr>
              <w:t>A3VP</w:t>
            </w:r>
          </w:p>
        </w:tc>
        <w:tc>
          <w:tcPr>
            <w:tcW w:w="1408" w:type="dxa"/>
            <w:vAlign w:val="center"/>
          </w:tcPr>
          <w:p w14:paraId="616FE1CC" w14:textId="238DF77E" w:rsidR="00500104" w:rsidRPr="002E0BBB" w:rsidRDefault="00196EC2"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1C363A56" w14:textId="2C97A6B3" w:rsidR="00500104" w:rsidRPr="002E0BBB" w:rsidRDefault="00500104"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500104" w14:paraId="70582A3E" w14:textId="77777777" w:rsidTr="00A65C23">
        <w:trPr>
          <w:trHeight w:val="56"/>
          <w:jc w:val="center"/>
        </w:trPr>
        <w:tc>
          <w:tcPr>
            <w:tcW w:w="1519" w:type="dxa"/>
            <w:vAlign w:val="center"/>
          </w:tcPr>
          <w:p w14:paraId="5A0DDDFC" w14:textId="50AFD962" w:rsidR="00500104" w:rsidRPr="002E0BBB" w:rsidRDefault="00500104" w:rsidP="00500104">
            <w:pPr>
              <w:rPr>
                <w:rFonts w:ascii="Arial" w:eastAsia="MS PMincho" w:hAnsi="Arial" w:cs="Arial"/>
                <w:sz w:val="18"/>
                <w:szCs w:val="18"/>
              </w:rPr>
            </w:pPr>
            <w:r w:rsidRPr="002E0BBB">
              <w:rPr>
                <w:rFonts w:ascii="Arial" w:eastAsia="MS PMincho" w:hAnsi="Arial" w:cs="Arial"/>
                <w:sz w:val="18"/>
                <w:szCs w:val="18"/>
              </w:rPr>
              <w:t>IPMMU-VP1</w:t>
            </w:r>
          </w:p>
        </w:tc>
        <w:tc>
          <w:tcPr>
            <w:tcW w:w="1408" w:type="dxa"/>
          </w:tcPr>
          <w:p w14:paraId="3C1FE99F" w14:textId="70925A2F" w:rsidR="00500104" w:rsidRPr="002E0BBB" w:rsidRDefault="00500104" w:rsidP="00500104">
            <w:pPr>
              <w:jc w:val="center"/>
              <w:rPr>
                <w:rFonts w:ascii="Arial" w:eastAsia="MS PMincho" w:hAnsi="Arial" w:cs="Arial"/>
                <w:sz w:val="18"/>
                <w:szCs w:val="18"/>
              </w:rPr>
            </w:pPr>
            <w:r w:rsidRPr="002E0BBB">
              <w:rPr>
                <w:rFonts w:ascii="Arial" w:eastAsia="MS PMincho" w:hAnsi="Arial" w:cs="Arial"/>
                <w:sz w:val="18"/>
                <w:szCs w:val="18"/>
              </w:rPr>
              <w:t>A3VP</w:t>
            </w:r>
          </w:p>
        </w:tc>
        <w:tc>
          <w:tcPr>
            <w:tcW w:w="1408" w:type="dxa"/>
            <w:vAlign w:val="center"/>
          </w:tcPr>
          <w:p w14:paraId="6109EEC7" w14:textId="58970F07" w:rsidR="00500104" w:rsidRPr="002E0BBB" w:rsidRDefault="00196EC2" w:rsidP="00500104">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551A2727" w14:textId="7A58799F" w:rsidR="00500104" w:rsidRPr="002E0BBB" w:rsidRDefault="00500104" w:rsidP="00500104">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500104" w14:paraId="4BB93C80" w14:textId="77777777" w:rsidTr="00500104">
        <w:trPr>
          <w:jc w:val="center"/>
        </w:trPr>
        <w:tc>
          <w:tcPr>
            <w:tcW w:w="1519" w:type="dxa"/>
            <w:vAlign w:val="center"/>
          </w:tcPr>
          <w:p w14:paraId="54AB8F63" w14:textId="727C0C20" w:rsidR="00500104" w:rsidRPr="002E0BBB" w:rsidRDefault="00500104" w:rsidP="00500104">
            <w:pPr>
              <w:rPr>
                <w:rFonts w:ascii="Arial" w:eastAsia="MS PMincho" w:hAnsi="Arial" w:cs="Arial"/>
                <w:sz w:val="18"/>
                <w:szCs w:val="18"/>
              </w:rPr>
            </w:pPr>
            <w:r w:rsidRPr="002E0BBB">
              <w:rPr>
                <w:rFonts w:ascii="Arial" w:eastAsia="MS PMincho" w:hAnsi="Arial" w:cs="Arial"/>
                <w:sz w:val="18"/>
                <w:szCs w:val="18"/>
              </w:rPr>
              <w:t>IPMMU-VC0</w:t>
            </w:r>
          </w:p>
        </w:tc>
        <w:tc>
          <w:tcPr>
            <w:tcW w:w="1408" w:type="dxa"/>
          </w:tcPr>
          <w:p w14:paraId="7BE21A0B" w14:textId="29B64BBE" w:rsidR="00500104" w:rsidRPr="002E0BBB" w:rsidRDefault="00500104" w:rsidP="00500104">
            <w:pPr>
              <w:jc w:val="center"/>
              <w:rPr>
                <w:rFonts w:ascii="Arial" w:eastAsia="MS PMincho" w:hAnsi="Arial" w:cs="Arial"/>
                <w:sz w:val="18"/>
                <w:szCs w:val="18"/>
              </w:rPr>
            </w:pPr>
            <w:r w:rsidRPr="002E0BBB">
              <w:rPr>
                <w:rFonts w:ascii="Arial" w:eastAsia="MS PMincho" w:hAnsi="Arial" w:cs="Arial"/>
                <w:sz w:val="18"/>
                <w:szCs w:val="18"/>
              </w:rPr>
              <w:t>A3VC</w:t>
            </w:r>
          </w:p>
        </w:tc>
        <w:tc>
          <w:tcPr>
            <w:tcW w:w="1408" w:type="dxa"/>
            <w:vAlign w:val="center"/>
          </w:tcPr>
          <w:p w14:paraId="54A8AFB1" w14:textId="7ABDF209" w:rsidR="00500104" w:rsidRPr="002E0BBB" w:rsidRDefault="00196EC2" w:rsidP="00500104">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6668F443" w14:textId="7683C9E2" w:rsidR="00500104" w:rsidRPr="002E0BBB" w:rsidRDefault="00500104" w:rsidP="00500104">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500104" w14:paraId="39D23772" w14:textId="77777777" w:rsidTr="00500104">
        <w:trPr>
          <w:jc w:val="center"/>
        </w:trPr>
        <w:tc>
          <w:tcPr>
            <w:tcW w:w="1519" w:type="dxa"/>
            <w:vAlign w:val="center"/>
          </w:tcPr>
          <w:p w14:paraId="351F72FA" w14:textId="5EE39624" w:rsidR="00500104" w:rsidRPr="002E0BBB" w:rsidRDefault="00500104" w:rsidP="00500104">
            <w:pPr>
              <w:rPr>
                <w:rFonts w:ascii="Arial" w:eastAsia="MS PMincho" w:hAnsi="Arial" w:cs="Arial"/>
                <w:sz w:val="18"/>
                <w:szCs w:val="18"/>
              </w:rPr>
            </w:pPr>
            <w:r w:rsidRPr="002E0BBB">
              <w:rPr>
                <w:rFonts w:ascii="Arial" w:eastAsia="MS PMincho" w:hAnsi="Arial" w:cs="Arial"/>
                <w:sz w:val="18"/>
                <w:szCs w:val="18"/>
              </w:rPr>
              <w:t>IPMMU-VC1</w:t>
            </w:r>
          </w:p>
        </w:tc>
        <w:tc>
          <w:tcPr>
            <w:tcW w:w="1408" w:type="dxa"/>
          </w:tcPr>
          <w:p w14:paraId="46519BB9" w14:textId="2C9497CA" w:rsidR="00500104" w:rsidRPr="002E0BBB" w:rsidRDefault="00500104" w:rsidP="00500104">
            <w:pPr>
              <w:jc w:val="center"/>
              <w:rPr>
                <w:rFonts w:ascii="Arial" w:eastAsia="MS PMincho" w:hAnsi="Arial" w:cs="Arial"/>
                <w:sz w:val="18"/>
                <w:szCs w:val="18"/>
              </w:rPr>
            </w:pPr>
            <w:r w:rsidRPr="002E0BBB">
              <w:rPr>
                <w:rFonts w:ascii="Arial" w:eastAsia="MS PMincho" w:hAnsi="Arial" w:cs="Arial"/>
                <w:sz w:val="18"/>
                <w:szCs w:val="18"/>
              </w:rPr>
              <w:t>A3VC</w:t>
            </w:r>
          </w:p>
        </w:tc>
        <w:tc>
          <w:tcPr>
            <w:tcW w:w="1408" w:type="dxa"/>
            <w:vAlign w:val="center"/>
          </w:tcPr>
          <w:p w14:paraId="128AAE4D" w14:textId="3CE020F6" w:rsidR="00500104" w:rsidRPr="002E0BBB" w:rsidRDefault="00196EC2" w:rsidP="00500104">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6D4D6C67" w14:textId="4F597B65" w:rsidR="00500104" w:rsidRPr="002E0BBB" w:rsidRDefault="00500104" w:rsidP="00500104">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466C46" w14:paraId="4CA9A411" w14:textId="77777777" w:rsidTr="00500104">
        <w:trPr>
          <w:jc w:val="center"/>
        </w:trPr>
        <w:tc>
          <w:tcPr>
            <w:tcW w:w="1519" w:type="dxa"/>
            <w:vAlign w:val="center"/>
          </w:tcPr>
          <w:p w14:paraId="50A5E1C9" w14:textId="3997757B" w:rsidR="00466C46" w:rsidRPr="002E0BBB" w:rsidRDefault="00466C46" w:rsidP="00466C46">
            <w:pPr>
              <w:rPr>
                <w:rFonts w:ascii="Arial" w:eastAsia="MS PMincho" w:hAnsi="Arial" w:cs="Arial"/>
                <w:sz w:val="18"/>
                <w:szCs w:val="18"/>
              </w:rPr>
            </w:pPr>
            <w:r w:rsidRPr="002E0BBB">
              <w:rPr>
                <w:rFonts w:ascii="Arial" w:eastAsia="MS PMincho" w:hAnsi="Arial" w:cs="Arial"/>
                <w:sz w:val="18"/>
                <w:szCs w:val="18"/>
              </w:rPr>
              <w:t>IPMMU-PV0</w:t>
            </w:r>
          </w:p>
        </w:tc>
        <w:tc>
          <w:tcPr>
            <w:tcW w:w="1408" w:type="dxa"/>
          </w:tcPr>
          <w:p w14:paraId="5C0F7CE5" w14:textId="1AF3BE0F" w:rsidR="00466C46" w:rsidRPr="002E0BBB" w:rsidRDefault="00466C46" w:rsidP="00466C46">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06D3BFE7" w14:textId="750F03BE"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0475B945" w14:textId="5AC8140A"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7B38CB" w14:paraId="69D25C03" w14:textId="77777777" w:rsidTr="00500104">
        <w:trPr>
          <w:jc w:val="center"/>
        </w:trPr>
        <w:tc>
          <w:tcPr>
            <w:tcW w:w="1519" w:type="dxa"/>
            <w:vAlign w:val="center"/>
          </w:tcPr>
          <w:p w14:paraId="43AD4EF7" w14:textId="4620CD29" w:rsidR="007B38CB" w:rsidRPr="002E0BBB" w:rsidRDefault="007B38CB" w:rsidP="00466C46">
            <w:pPr>
              <w:rPr>
                <w:rFonts w:ascii="Arial" w:eastAsia="MS PMincho" w:hAnsi="Arial" w:cs="Arial"/>
                <w:sz w:val="18"/>
                <w:szCs w:val="18"/>
              </w:rPr>
            </w:pPr>
            <w:r>
              <w:rPr>
                <w:rFonts w:ascii="Arial" w:eastAsia="MS PMincho" w:hAnsi="Arial" w:cs="Arial"/>
                <w:sz w:val="18"/>
                <w:szCs w:val="18"/>
              </w:rPr>
              <w:t>IPMMU-PV1</w:t>
            </w:r>
          </w:p>
        </w:tc>
        <w:tc>
          <w:tcPr>
            <w:tcW w:w="1408" w:type="dxa"/>
          </w:tcPr>
          <w:p w14:paraId="6ABB2D20" w14:textId="736B7136" w:rsidR="007B38CB" w:rsidRPr="002E0BBB" w:rsidRDefault="007B38CB" w:rsidP="00466C46">
            <w:pPr>
              <w:jc w:val="center"/>
              <w:rPr>
                <w:rFonts w:ascii="Arial" w:eastAsia="MS PMincho" w:hAnsi="Arial" w:cs="Arial"/>
                <w:sz w:val="18"/>
                <w:szCs w:val="18"/>
              </w:rPr>
            </w:pPr>
            <w:r>
              <w:rPr>
                <w:rFonts w:ascii="Arial" w:eastAsia="MS PMincho" w:hAnsi="Arial" w:cs="Arial"/>
                <w:sz w:val="18"/>
                <w:szCs w:val="18"/>
              </w:rPr>
              <w:t>Always-on</w:t>
            </w:r>
          </w:p>
        </w:tc>
        <w:tc>
          <w:tcPr>
            <w:tcW w:w="1408" w:type="dxa"/>
            <w:vAlign w:val="center"/>
          </w:tcPr>
          <w:p w14:paraId="29BF04D6" w14:textId="3DAE4013" w:rsidR="007B38CB" w:rsidRPr="002E0BBB" w:rsidRDefault="007B38CB"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202941E9" w14:textId="1412C113" w:rsidR="007B38CB" w:rsidRPr="002E0BBB" w:rsidRDefault="007B38CB"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466C46" w14:paraId="78BE0CB1" w14:textId="77777777" w:rsidTr="00500104">
        <w:trPr>
          <w:jc w:val="center"/>
        </w:trPr>
        <w:tc>
          <w:tcPr>
            <w:tcW w:w="1519" w:type="dxa"/>
            <w:vAlign w:val="center"/>
          </w:tcPr>
          <w:p w14:paraId="230806C1" w14:textId="25E663C0" w:rsidR="00466C46" w:rsidRPr="002E0BBB" w:rsidRDefault="00466C46" w:rsidP="00466C46">
            <w:pPr>
              <w:rPr>
                <w:rFonts w:ascii="Arial" w:eastAsia="MS PMincho" w:hAnsi="Arial" w:cs="Arial"/>
                <w:sz w:val="18"/>
                <w:szCs w:val="18"/>
              </w:rPr>
            </w:pPr>
            <w:r w:rsidRPr="002E0BBB">
              <w:rPr>
                <w:rFonts w:ascii="Arial" w:eastAsia="MS PMincho" w:hAnsi="Arial" w:cs="Arial"/>
                <w:sz w:val="18"/>
                <w:szCs w:val="18"/>
              </w:rPr>
              <w:t>IPMMU-PV2</w:t>
            </w:r>
          </w:p>
        </w:tc>
        <w:tc>
          <w:tcPr>
            <w:tcW w:w="1408" w:type="dxa"/>
          </w:tcPr>
          <w:p w14:paraId="7583A70C" w14:textId="531F0E6D" w:rsidR="00466C46" w:rsidRPr="002E0BBB" w:rsidRDefault="00466C46" w:rsidP="00466C46">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05F7E725" w14:textId="7E53F24E"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126B1F6E" w14:textId="721053A3"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466C46" w14:paraId="7D74B668" w14:textId="77777777" w:rsidTr="00500104">
        <w:trPr>
          <w:jc w:val="center"/>
        </w:trPr>
        <w:tc>
          <w:tcPr>
            <w:tcW w:w="1519" w:type="dxa"/>
            <w:vAlign w:val="center"/>
          </w:tcPr>
          <w:p w14:paraId="1CEEDD04" w14:textId="6E69869C" w:rsidR="00466C46" w:rsidRPr="002E0BBB" w:rsidRDefault="00466C46" w:rsidP="00466C46">
            <w:pPr>
              <w:rPr>
                <w:rFonts w:ascii="Arial" w:eastAsia="MS PMincho" w:hAnsi="Arial" w:cs="Arial"/>
                <w:sz w:val="18"/>
                <w:szCs w:val="18"/>
              </w:rPr>
            </w:pPr>
            <w:r w:rsidRPr="002E0BBB">
              <w:rPr>
                <w:rFonts w:ascii="Arial" w:eastAsia="MS PMincho" w:hAnsi="Arial" w:cs="Arial"/>
                <w:sz w:val="18"/>
                <w:szCs w:val="18"/>
              </w:rPr>
              <w:t>IPMMU-PV3</w:t>
            </w:r>
          </w:p>
        </w:tc>
        <w:tc>
          <w:tcPr>
            <w:tcW w:w="1408" w:type="dxa"/>
          </w:tcPr>
          <w:p w14:paraId="51FE8848" w14:textId="7CFC4E2E" w:rsidR="00466C46" w:rsidRPr="002E0BBB" w:rsidRDefault="00466C46" w:rsidP="00466C46">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12A194E2" w14:textId="4D9115CF"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5BD95EF1" w14:textId="0DC96C67"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466C46" w14:paraId="1DD9DA4A" w14:textId="77777777" w:rsidTr="00500104">
        <w:trPr>
          <w:jc w:val="center"/>
        </w:trPr>
        <w:tc>
          <w:tcPr>
            <w:tcW w:w="1519" w:type="dxa"/>
            <w:vAlign w:val="center"/>
          </w:tcPr>
          <w:p w14:paraId="0186B0D7" w14:textId="1B554196" w:rsidR="00466C46" w:rsidRPr="002E0BBB" w:rsidRDefault="00466C46" w:rsidP="00466C46">
            <w:pPr>
              <w:rPr>
                <w:rFonts w:ascii="Arial" w:eastAsia="MS PMincho" w:hAnsi="Arial" w:cs="Arial"/>
                <w:sz w:val="18"/>
                <w:szCs w:val="18"/>
              </w:rPr>
            </w:pPr>
            <w:r w:rsidRPr="002E0BBB">
              <w:rPr>
                <w:rFonts w:ascii="Arial" w:eastAsia="MS PMincho" w:hAnsi="Arial" w:cs="Arial"/>
                <w:sz w:val="18"/>
                <w:szCs w:val="18"/>
              </w:rPr>
              <w:t>IPMMU-IR</w:t>
            </w:r>
          </w:p>
        </w:tc>
        <w:tc>
          <w:tcPr>
            <w:tcW w:w="1408" w:type="dxa"/>
          </w:tcPr>
          <w:p w14:paraId="45FB6774" w14:textId="0987D7EA" w:rsidR="00466C46" w:rsidRPr="002E0BBB" w:rsidRDefault="00466C46" w:rsidP="00466C46">
            <w:pPr>
              <w:jc w:val="center"/>
              <w:rPr>
                <w:rFonts w:ascii="Arial" w:eastAsia="MS PMincho" w:hAnsi="Arial" w:cs="Arial"/>
                <w:sz w:val="18"/>
                <w:szCs w:val="18"/>
              </w:rPr>
            </w:pPr>
            <w:r w:rsidRPr="002E0BBB">
              <w:rPr>
                <w:rFonts w:ascii="Arial" w:eastAsia="MS PMincho" w:hAnsi="Arial" w:cs="Arial"/>
                <w:sz w:val="18"/>
                <w:szCs w:val="18"/>
              </w:rPr>
              <w:t>A3IR</w:t>
            </w:r>
          </w:p>
        </w:tc>
        <w:tc>
          <w:tcPr>
            <w:tcW w:w="1408" w:type="dxa"/>
            <w:vAlign w:val="center"/>
          </w:tcPr>
          <w:p w14:paraId="273AE1BA" w14:textId="25D0DC7B" w:rsidR="00466C46" w:rsidRPr="002E0BBB" w:rsidRDefault="00466C46" w:rsidP="00466C46">
            <w:pPr>
              <w:jc w:val="center"/>
              <w:rPr>
                <w:rFonts w:ascii="Arial" w:eastAsia="MS PMincho" w:hAnsi="Arial" w:cs="Arial"/>
                <w:sz w:val="18"/>
                <w:szCs w:val="18"/>
              </w:rPr>
            </w:pPr>
            <w:r w:rsidRPr="002E0BBB">
              <w:rPr>
                <w:rFonts w:ascii="Arial" w:eastAsia="MS PMincho" w:hAnsi="Arial" w:cs="Arial"/>
                <w:sz w:val="18"/>
                <w:szCs w:val="18"/>
              </w:rPr>
              <w:t>- (*1)</w:t>
            </w:r>
          </w:p>
        </w:tc>
        <w:tc>
          <w:tcPr>
            <w:tcW w:w="1494" w:type="dxa"/>
            <w:vAlign w:val="center"/>
          </w:tcPr>
          <w:p w14:paraId="18F26A33" w14:textId="0B4F38D0" w:rsidR="00466C46" w:rsidRPr="002E0BBB" w:rsidRDefault="00466C46" w:rsidP="00466C46">
            <w:pPr>
              <w:jc w:val="center"/>
              <w:rPr>
                <w:rFonts w:ascii="Arial" w:eastAsia="MS PMincho" w:hAnsi="Arial" w:cs="Arial"/>
                <w:sz w:val="18"/>
                <w:szCs w:val="18"/>
              </w:rPr>
            </w:pPr>
            <w:r w:rsidRPr="002E0BBB">
              <w:rPr>
                <w:rFonts w:ascii="Arial" w:eastAsia="MS PMincho" w:hAnsi="Arial" w:cs="Arial"/>
                <w:sz w:val="18"/>
                <w:szCs w:val="18"/>
              </w:rPr>
              <w:t>- (*1)</w:t>
            </w:r>
          </w:p>
        </w:tc>
      </w:tr>
      <w:tr w:rsidR="00466C46" w14:paraId="08B13352" w14:textId="77777777" w:rsidTr="00500104">
        <w:trPr>
          <w:jc w:val="center"/>
        </w:trPr>
        <w:tc>
          <w:tcPr>
            <w:tcW w:w="1519" w:type="dxa"/>
            <w:vAlign w:val="center"/>
          </w:tcPr>
          <w:p w14:paraId="499800D1" w14:textId="53FC8B32" w:rsidR="00466C46" w:rsidRPr="002E0BBB" w:rsidRDefault="00466C46" w:rsidP="00466C46">
            <w:pPr>
              <w:rPr>
                <w:rFonts w:ascii="Arial" w:eastAsia="MS PMincho" w:hAnsi="Arial" w:cs="Arial"/>
                <w:sz w:val="18"/>
                <w:szCs w:val="18"/>
              </w:rPr>
            </w:pPr>
            <w:r w:rsidRPr="002E0BBB">
              <w:rPr>
                <w:rFonts w:ascii="Arial" w:eastAsia="MS PMincho" w:hAnsi="Arial" w:cs="Arial"/>
                <w:sz w:val="18"/>
                <w:szCs w:val="18"/>
              </w:rPr>
              <w:t>IPMMU-HC</w:t>
            </w:r>
          </w:p>
        </w:tc>
        <w:tc>
          <w:tcPr>
            <w:tcW w:w="1408" w:type="dxa"/>
          </w:tcPr>
          <w:p w14:paraId="6C867879" w14:textId="49C35AED" w:rsidR="00466C46" w:rsidRPr="002E0BBB" w:rsidRDefault="00466C46" w:rsidP="00466C46">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67642F66" w14:textId="7D1011C4"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097B3992" w14:textId="00EBEA8D"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466C46" w14:paraId="242D5D6D" w14:textId="77777777" w:rsidTr="00500104">
        <w:trPr>
          <w:jc w:val="center"/>
        </w:trPr>
        <w:tc>
          <w:tcPr>
            <w:tcW w:w="1519" w:type="dxa"/>
            <w:vAlign w:val="center"/>
          </w:tcPr>
          <w:p w14:paraId="110A8B03" w14:textId="52EB0385" w:rsidR="00466C46" w:rsidRPr="002E0BBB" w:rsidRDefault="00466C46" w:rsidP="00466C46">
            <w:pPr>
              <w:rPr>
                <w:rFonts w:ascii="Arial" w:eastAsia="MS PMincho" w:hAnsi="Arial" w:cs="Arial"/>
                <w:sz w:val="18"/>
                <w:szCs w:val="18"/>
              </w:rPr>
            </w:pPr>
            <w:r w:rsidRPr="002E0BBB">
              <w:rPr>
                <w:rFonts w:ascii="Arial" w:eastAsia="MS PMincho" w:hAnsi="Arial" w:cs="Arial"/>
                <w:sz w:val="18"/>
                <w:szCs w:val="18"/>
              </w:rPr>
              <w:t>IPMMU-RT</w:t>
            </w:r>
          </w:p>
        </w:tc>
        <w:tc>
          <w:tcPr>
            <w:tcW w:w="1408" w:type="dxa"/>
          </w:tcPr>
          <w:p w14:paraId="6C20996A" w14:textId="5EA7FA61" w:rsidR="00466C46" w:rsidRPr="002E0BBB" w:rsidRDefault="00466C46" w:rsidP="00466C46">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5C83AABC" w14:textId="2D352D89"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4239D46D" w14:textId="71525BDA"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466C46" w14:paraId="2F20F291" w14:textId="77777777" w:rsidTr="00500104">
        <w:trPr>
          <w:jc w:val="center"/>
        </w:trPr>
        <w:tc>
          <w:tcPr>
            <w:tcW w:w="1519" w:type="dxa"/>
            <w:vAlign w:val="center"/>
          </w:tcPr>
          <w:p w14:paraId="70192CDD" w14:textId="3ADDB391" w:rsidR="00466C46" w:rsidRPr="002E0BBB" w:rsidRDefault="00466C46" w:rsidP="00466C46">
            <w:pPr>
              <w:rPr>
                <w:rFonts w:ascii="Arial" w:eastAsia="MS PMincho" w:hAnsi="Arial" w:cs="Arial"/>
                <w:sz w:val="18"/>
                <w:szCs w:val="18"/>
              </w:rPr>
            </w:pPr>
            <w:r w:rsidRPr="002E0BBB">
              <w:rPr>
                <w:rFonts w:ascii="Arial" w:eastAsia="MS PMincho" w:hAnsi="Arial" w:cs="Arial"/>
                <w:sz w:val="18"/>
                <w:szCs w:val="18"/>
              </w:rPr>
              <w:t>IPMMU-MP</w:t>
            </w:r>
          </w:p>
        </w:tc>
        <w:tc>
          <w:tcPr>
            <w:tcW w:w="1408" w:type="dxa"/>
          </w:tcPr>
          <w:p w14:paraId="4993257C" w14:textId="0E8901AC" w:rsidR="00466C46" w:rsidRPr="002E0BBB" w:rsidRDefault="00466C46" w:rsidP="00466C46">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10DB1878" w14:textId="6E22D6B1"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40466293" w14:textId="772FBB52"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466C46" w14:paraId="2CDE683D" w14:textId="77777777" w:rsidTr="00500104">
        <w:trPr>
          <w:jc w:val="center"/>
        </w:trPr>
        <w:tc>
          <w:tcPr>
            <w:tcW w:w="1519" w:type="dxa"/>
            <w:vAlign w:val="center"/>
          </w:tcPr>
          <w:p w14:paraId="1E0682CA" w14:textId="24A03CE2" w:rsidR="00466C46" w:rsidRPr="002E0BBB" w:rsidRDefault="00466C46" w:rsidP="00466C46">
            <w:pPr>
              <w:rPr>
                <w:rFonts w:ascii="Arial" w:eastAsia="MS PMincho" w:hAnsi="Arial" w:cs="Arial"/>
                <w:sz w:val="18"/>
                <w:szCs w:val="18"/>
              </w:rPr>
            </w:pPr>
            <w:r w:rsidRPr="002E0BBB">
              <w:rPr>
                <w:rFonts w:ascii="Arial" w:eastAsia="MS PMincho" w:hAnsi="Arial" w:cs="Arial"/>
                <w:sz w:val="18"/>
                <w:szCs w:val="18"/>
              </w:rPr>
              <w:t>IPMMU-DS0</w:t>
            </w:r>
          </w:p>
        </w:tc>
        <w:tc>
          <w:tcPr>
            <w:tcW w:w="1408" w:type="dxa"/>
          </w:tcPr>
          <w:p w14:paraId="25EF2874" w14:textId="09807B70" w:rsidR="00466C46" w:rsidRPr="002E0BBB" w:rsidRDefault="00466C46" w:rsidP="00466C46">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7AD43840" w14:textId="6EC21010"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3A7EEA48" w14:textId="526C60C6"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466C46" w14:paraId="5B2E82AF" w14:textId="77777777" w:rsidTr="00500104">
        <w:trPr>
          <w:jc w:val="center"/>
        </w:trPr>
        <w:tc>
          <w:tcPr>
            <w:tcW w:w="1519" w:type="dxa"/>
            <w:vAlign w:val="center"/>
          </w:tcPr>
          <w:p w14:paraId="6B51BEA7" w14:textId="778E059D" w:rsidR="00466C46" w:rsidRPr="002E0BBB" w:rsidRDefault="00466C46" w:rsidP="00466C46">
            <w:pPr>
              <w:rPr>
                <w:rFonts w:ascii="Arial" w:eastAsia="MS PMincho" w:hAnsi="Arial" w:cs="Arial"/>
                <w:sz w:val="18"/>
                <w:szCs w:val="18"/>
              </w:rPr>
            </w:pPr>
            <w:r w:rsidRPr="002E0BBB">
              <w:rPr>
                <w:rFonts w:ascii="Arial" w:eastAsia="MS PMincho" w:hAnsi="Arial" w:cs="Arial"/>
                <w:sz w:val="18"/>
                <w:szCs w:val="18"/>
              </w:rPr>
              <w:t>IPMMU-DS1</w:t>
            </w:r>
          </w:p>
        </w:tc>
        <w:tc>
          <w:tcPr>
            <w:tcW w:w="1408" w:type="dxa"/>
          </w:tcPr>
          <w:p w14:paraId="50BB5E94" w14:textId="05F1D4D5" w:rsidR="00466C46" w:rsidRPr="002E0BBB" w:rsidRDefault="00466C46" w:rsidP="00466C46">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3A0C0C59" w14:textId="32F088C3"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7B427996" w14:textId="25250BBA" w:rsidR="00466C46" w:rsidRPr="002E0BBB" w:rsidRDefault="00466C46" w:rsidP="00466C46">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466C46" w14:paraId="27A86EDF" w14:textId="77777777" w:rsidTr="00C57829">
        <w:trPr>
          <w:jc w:val="center"/>
        </w:trPr>
        <w:tc>
          <w:tcPr>
            <w:tcW w:w="5829" w:type="dxa"/>
            <w:gridSpan w:val="4"/>
            <w:tcBorders>
              <w:left w:val="single" w:sz="4" w:space="0" w:color="FFFFFF" w:themeColor="background1"/>
              <w:bottom w:val="single" w:sz="4" w:space="0" w:color="FFFFFF" w:themeColor="background1"/>
              <w:right w:val="single" w:sz="4" w:space="0" w:color="FFFFFF" w:themeColor="background1"/>
            </w:tcBorders>
            <w:vAlign w:val="center"/>
          </w:tcPr>
          <w:p w14:paraId="433A1E47" w14:textId="34240E38" w:rsidR="00466C46" w:rsidRPr="002E0BBB" w:rsidRDefault="00466C46" w:rsidP="00466C46">
            <w:pPr>
              <w:rPr>
                <w:rFonts w:ascii="Arial" w:eastAsia="MS PMincho" w:hAnsi="Arial" w:cs="Arial"/>
                <w:sz w:val="18"/>
                <w:szCs w:val="18"/>
              </w:rPr>
            </w:pPr>
            <w:r w:rsidRPr="002E0BBB">
              <w:rPr>
                <w:rFonts w:ascii="Arial" w:eastAsia="MS PMincho" w:hAnsi="Arial" w:cs="Arial" w:hint="eastAsia"/>
                <w:sz w:val="18"/>
                <w:szCs w:val="18"/>
              </w:rPr>
              <w:t>*</w:t>
            </w:r>
            <w:r w:rsidRPr="002E0BBB">
              <w:rPr>
                <w:rFonts w:ascii="Arial" w:eastAsia="MS PMincho" w:hAnsi="Arial" w:cs="Arial"/>
                <w:sz w:val="18"/>
                <w:szCs w:val="18"/>
              </w:rPr>
              <w:t xml:space="preserve">1: A user need to disable TLB function of IPMMU caches which belong to A3IR.  </w:t>
            </w:r>
          </w:p>
        </w:tc>
      </w:tr>
    </w:tbl>
    <w:p w14:paraId="64E726AC" w14:textId="7FB1B4EC" w:rsidR="0005443E" w:rsidRDefault="0005443E" w:rsidP="00A115A4">
      <w:pPr>
        <w:pStyle w:val="ListParagraph"/>
        <w:ind w:leftChars="0" w:left="520"/>
      </w:pPr>
    </w:p>
    <w:p w14:paraId="4DC40EEE" w14:textId="495D9EEC" w:rsidR="007827BB" w:rsidRDefault="007827BB" w:rsidP="00C71B66">
      <w:pPr>
        <w:pStyle w:val="ListParagraph"/>
        <w:numPr>
          <w:ilvl w:val="0"/>
          <w:numId w:val="39"/>
        </w:numPr>
        <w:ind w:leftChars="0" w:left="851" w:hanging="425"/>
      </w:pPr>
      <w:r w:rsidRPr="0005114A">
        <w:rPr>
          <w:rFonts w:ascii="Arial" w:eastAsia="MS Gothic" w:hAnsi="Arial"/>
          <w:b/>
          <w:sz w:val="18"/>
          <w:lang w:eastAsia="ja-JP"/>
        </w:rPr>
        <w:t>[H/W Restriction No.</w:t>
      </w:r>
      <w:r>
        <w:rPr>
          <w:rFonts w:ascii="Arial" w:eastAsia="MS Gothic" w:hAnsi="Arial"/>
          <w:b/>
          <w:sz w:val="18"/>
          <w:lang w:eastAsia="ja-JP"/>
        </w:rPr>
        <w:t>100</w:t>
      </w:r>
      <w:r w:rsidRPr="0005114A">
        <w:rPr>
          <w:rFonts w:ascii="Arial" w:eastAsia="MS Gothic" w:hAnsi="Arial"/>
          <w:b/>
          <w:sz w:val="18"/>
          <w:lang w:eastAsia="ja-JP"/>
        </w:rPr>
        <w:t>]</w:t>
      </w:r>
      <w:r w:rsidRPr="00861446">
        <w:rPr>
          <w:rFonts w:ascii="Arial" w:eastAsia="MS Gothic" w:hAnsi="Arial"/>
          <w:sz w:val="18"/>
          <w:lang w:eastAsia="ja-JP"/>
        </w:rPr>
        <w:t xml:space="preserve"> </w:t>
      </w:r>
      <w:r>
        <w:br/>
      </w:r>
      <w:r w:rsidRPr="007827BB">
        <w:rPr>
          <w:rFonts w:ascii="Arial" w:eastAsia="MS Gothic" w:hAnsi="Arial"/>
          <w:sz w:val="18"/>
          <w:lang w:eastAsia="ja-JP"/>
        </w:rPr>
        <w:t>When the timing of entry replacement of the TLB cache in the hierarchical IPMMU and the TLB flush occur at the same time, the address translation information may not be returned correctly in some cases</w:t>
      </w:r>
      <w:r w:rsidRPr="0005114A">
        <w:rPr>
          <w:rFonts w:ascii="Arial" w:eastAsia="MS Gothic" w:hAnsi="Arial"/>
          <w:sz w:val="18"/>
          <w:lang w:eastAsia="ja-JP"/>
        </w:rPr>
        <w:t>.</w:t>
      </w:r>
      <w:r>
        <w:br/>
      </w:r>
      <w:r>
        <w:rPr>
          <w:rFonts w:hint="eastAsia"/>
          <w:lang w:eastAsia="ja-JP"/>
        </w:rPr>
        <w:t>-</w:t>
      </w:r>
      <w:r>
        <w:rPr>
          <w:lang w:eastAsia="ja-JP"/>
        </w:rPr>
        <w:t>---</w:t>
      </w:r>
    </w:p>
    <w:p w14:paraId="757D907B" w14:textId="4CCD8D88" w:rsidR="007827BB" w:rsidRPr="00766D7B" w:rsidRDefault="007827BB" w:rsidP="007827BB">
      <w:pPr>
        <w:pStyle w:val="ListParagraph"/>
        <w:numPr>
          <w:ilvl w:val="1"/>
          <w:numId w:val="39"/>
        </w:numPr>
        <w:ind w:leftChars="0"/>
        <w:rPr>
          <w:lang w:eastAsia="ja-JP"/>
        </w:rPr>
      </w:pPr>
      <w:r w:rsidRPr="00536189">
        <w:t xml:space="preserve">R-Car H3 </w:t>
      </w:r>
      <w:r w:rsidR="004A249F">
        <w:t>Ver.1.x</w:t>
      </w:r>
      <w:r>
        <w:br/>
      </w:r>
      <w:r w:rsidRPr="007827BB">
        <w:t>The software workaround is same as [No.71 #9]</w:t>
      </w:r>
      <w:r>
        <w:rPr>
          <w:lang w:eastAsia="ja-JP"/>
        </w:rPr>
        <w:t>.</w:t>
      </w:r>
    </w:p>
    <w:p w14:paraId="6D1CBE95" w14:textId="77777777" w:rsidR="007827BB" w:rsidRPr="005C3AF5" w:rsidRDefault="007827BB" w:rsidP="007827BB">
      <w:pPr>
        <w:ind w:left="380"/>
        <w:rPr>
          <w:lang w:eastAsia="ja-JP"/>
        </w:rPr>
      </w:pPr>
    </w:p>
    <w:p w14:paraId="02C85CBC" w14:textId="04BB6EB4" w:rsidR="007827BB" w:rsidRDefault="007827BB" w:rsidP="007827BB">
      <w:pPr>
        <w:pStyle w:val="ListParagraph"/>
        <w:numPr>
          <w:ilvl w:val="1"/>
          <w:numId w:val="39"/>
        </w:numPr>
        <w:ind w:leftChars="0"/>
      </w:pPr>
      <w:r w:rsidRPr="00536189">
        <w:t xml:space="preserve">R-Car H3 </w:t>
      </w:r>
      <w:r w:rsidR="004A249F">
        <w:t>Ver.2.0</w:t>
      </w:r>
      <w:r>
        <w:br/>
      </w:r>
      <w:r w:rsidRPr="007827BB">
        <w:t>The software workaround is same as [No.71 #9]</w:t>
      </w:r>
      <w:r>
        <w:t>.</w:t>
      </w:r>
    </w:p>
    <w:p w14:paraId="3BD40AD7" w14:textId="7BBE97F0" w:rsidR="007827BB" w:rsidRDefault="007827BB" w:rsidP="00C71B66"/>
    <w:p w14:paraId="7563855A" w14:textId="47A7D9F1" w:rsidR="000F6724" w:rsidRDefault="007827BB" w:rsidP="00ED3D30">
      <w:pPr>
        <w:pStyle w:val="ListParagraph"/>
        <w:numPr>
          <w:ilvl w:val="1"/>
          <w:numId w:val="39"/>
        </w:numPr>
        <w:ind w:leftChars="0"/>
        <w:rPr>
          <w:lang w:eastAsia="ja-JP"/>
        </w:rPr>
      </w:pPr>
      <w:r w:rsidRPr="00536189">
        <w:t xml:space="preserve">R-Car </w:t>
      </w:r>
      <w:r>
        <w:t>M</w:t>
      </w:r>
      <w:r w:rsidRPr="00536189">
        <w:t xml:space="preserve">3 </w:t>
      </w:r>
      <w:r w:rsidR="004A249F">
        <w:t>Ver.1.x</w:t>
      </w:r>
      <w:r>
        <w:br/>
      </w:r>
      <w:r w:rsidRPr="007827BB">
        <w:t>The software workaround is same as [No.71 #9]</w:t>
      </w:r>
      <w:r>
        <w:t>.</w:t>
      </w:r>
    </w:p>
    <w:p w14:paraId="67761628" w14:textId="5B4BF2A2" w:rsidR="007827BB" w:rsidRPr="00766D7B" w:rsidRDefault="007827BB" w:rsidP="00C71B66">
      <w:pPr>
        <w:rPr>
          <w:lang w:eastAsia="ja-JP"/>
        </w:rPr>
      </w:pPr>
    </w:p>
    <w:p w14:paraId="7A0E26F3" w14:textId="6800C550" w:rsidR="007827BB" w:rsidRPr="00766D7B" w:rsidRDefault="007827BB" w:rsidP="00582249">
      <w:pPr>
        <w:pStyle w:val="ListParagraph"/>
        <w:numPr>
          <w:ilvl w:val="1"/>
          <w:numId w:val="39"/>
        </w:numPr>
        <w:ind w:leftChars="0" w:left="938" w:hanging="434"/>
        <w:rPr>
          <w:lang w:eastAsia="ja-JP"/>
        </w:rPr>
      </w:pPr>
      <w:r w:rsidRPr="00536189">
        <w:t xml:space="preserve">R-Car </w:t>
      </w:r>
      <w:r>
        <w:t>M</w:t>
      </w:r>
      <w:r w:rsidRPr="00536189">
        <w:t>3</w:t>
      </w:r>
      <w:r w:rsidR="00A22B1D">
        <w:t>N</w:t>
      </w:r>
      <w:r w:rsidRPr="00536189">
        <w:t xml:space="preserve"> </w:t>
      </w:r>
      <w:r w:rsidR="004A249F">
        <w:t>Ver.1.1</w:t>
      </w:r>
      <w:r>
        <w:br/>
      </w:r>
      <w:r w:rsidR="008B0B8A">
        <w:t>The software workaround is to disable TLB function of all IPMMU caches.</w:t>
      </w:r>
      <w:r w:rsidR="00582249">
        <w:br/>
      </w:r>
      <w:r w:rsidR="00582249">
        <w:br/>
      </w:r>
      <w:r w:rsidR="008B0B8A">
        <w:t xml:space="preserve">The followings are shown that </w:t>
      </w:r>
      <w:r w:rsidR="00582249">
        <w:t xml:space="preserve">on R-Car M3N </w:t>
      </w:r>
      <w:r w:rsidR="004A249F">
        <w:t>Ver.1.1</w:t>
      </w:r>
      <w:r w:rsidR="00582249">
        <w:t xml:space="preserve">, </w:t>
      </w:r>
      <w:r w:rsidR="008B0B8A">
        <w:t>Memory manager disables TLB function of IPMMU caches which belong to A3VP and A3VC power domain and IPL d</w:t>
      </w:r>
      <w:r w:rsidR="00582249">
        <w:t>isables</w:t>
      </w:r>
      <w:r w:rsidR="008B0B8A">
        <w:t xml:space="preserve"> the function of IPMMU caches which belong to always-on power domain.</w:t>
      </w:r>
    </w:p>
    <w:p w14:paraId="5F76AFCD" w14:textId="04A036E4" w:rsidR="001219EC" w:rsidRDefault="001219EC">
      <w:pPr>
        <w:overflowPunct/>
        <w:autoSpaceDE/>
        <w:autoSpaceDN/>
        <w:adjustRightInd/>
        <w:textAlignment w:val="auto"/>
      </w:pPr>
      <w:r>
        <w:br w:type="page"/>
      </w:r>
    </w:p>
    <w:tbl>
      <w:tblPr>
        <w:tblStyle w:val="TableGrid"/>
        <w:tblW w:w="5829" w:type="dxa"/>
        <w:jc w:val="center"/>
        <w:tblLook w:val="04A0" w:firstRow="1" w:lastRow="0" w:firstColumn="1" w:lastColumn="0" w:noHBand="0" w:noVBand="1"/>
      </w:tblPr>
      <w:tblGrid>
        <w:gridCol w:w="1519"/>
        <w:gridCol w:w="1408"/>
        <w:gridCol w:w="1408"/>
        <w:gridCol w:w="1494"/>
      </w:tblGrid>
      <w:tr w:rsidR="001219EC" w14:paraId="615ECDA9" w14:textId="77777777" w:rsidTr="008813EE">
        <w:trPr>
          <w:trHeight w:val="255"/>
          <w:jc w:val="center"/>
        </w:trPr>
        <w:tc>
          <w:tcPr>
            <w:tcW w:w="1519" w:type="dxa"/>
            <w:tcBorders>
              <w:bottom w:val="double" w:sz="4" w:space="0" w:color="auto"/>
            </w:tcBorders>
            <w:shd w:val="clear" w:color="auto" w:fill="BFBFBF" w:themeFill="background1" w:themeFillShade="BF"/>
            <w:vAlign w:val="center"/>
          </w:tcPr>
          <w:p w14:paraId="6FD33A5D" w14:textId="77777777" w:rsidR="001219EC" w:rsidRPr="00A115A4" w:rsidRDefault="001219EC" w:rsidP="008813EE">
            <w:pPr>
              <w:jc w:val="center"/>
              <w:rPr>
                <w:b/>
                <w:sz w:val="18"/>
                <w:lang w:eastAsia="ja-JP"/>
              </w:rPr>
            </w:pPr>
            <w:r w:rsidRPr="00A115A4">
              <w:rPr>
                <w:b/>
                <w:bCs/>
                <w:sz w:val="18"/>
                <w:lang w:eastAsia="ja-JP"/>
              </w:rPr>
              <w:lastRenderedPageBreak/>
              <w:t>IPMMU cache</w:t>
            </w:r>
          </w:p>
        </w:tc>
        <w:tc>
          <w:tcPr>
            <w:tcW w:w="1408" w:type="dxa"/>
            <w:tcBorders>
              <w:bottom w:val="double" w:sz="4" w:space="0" w:color="auto"/>
            </w:tcBorders>
            <w:shd w:val="clear" w:color="auto" w:fill="BFBFBF" w:themeFill="background1" w:themeFillShade="BF"/>
          </w:tcPr>
          <w:p w14:paraId="1572F28E" w14:textId="77777777" w:rsidR="001219EC" w:rsidRPr="00A115A4" w:rsidRDefault="001219EC" w:rsidP="008813EE">
            <w:pPr>
              <w:jc w:val="center"/>
              <w:rPr>
                <w:b/>
                <w:sz w:val="18"/>
                <w:lang w:eastAsia="ja-JP"/>
              </w:rPr>
            </w:pPr>
            <w:r w:rsidRPr="00A115A4">
              <w:rPr>
                <w:rFonts w:hint="eastAsia"/>
                <w:b/>
                <w:sz w:val="18"/>
                <w:lang w:eastAsia="ja-JP"/>
              </w:rPr>
              <w:t>Power</w:t>
            </w:r>
            <w:r w:rsidRPr="00A115A4">
              <w:rPr>
                <w:b/>
                <w:sz w:val="18"/>
                <w:lang w:eastAsia="ja-JP"/>
              </w:rPr>
              <w:br/>
              <w:t>Domain</w:t>
            </w:r>
          </w:p>
        </w:tc>
        <w:tc>
          <w:tcPr>
            <w:tcW w:w="1408" w:type="dxa"/>
            <w:tcBorders>
              <w:bottom w:val="double" w:sz="4" w:space="0" w:color="auto"/>
            </w:tcBorders>
            <w:shd w:val="clear" w:color="auto" w:fill="BFBFBF" w:themeFill="background1" w:themeFillShade="BF"/>
            <w:vAlign w:val="center"/>
          </w:tcPr>
          <w:p w14:paraId="75CFF34C" w14:textId="77777777" w:rsidR="001219EC" w:rsidRPr="00A115A4" w:rsidRDefault="001219EC" w:rsidP="008813EE">
            <w:pPr>
              <w:jc w:val="center"/>
              <w:rPr>
                <w:b/>
                <w:sz w:val="18"/>
                <w:lang w:eastAsia="ja-JP"/>
              </w:rPr>
            </w:pPr>
            <w:r w:rsidRPr="00A115A4">
              <w:rPr>
                <w:b/>
                <w:sz w:val="18"/>
                <w:lang w:eastAsia="ja-JP"/>
              </w:rPr>
              <w:t>IPL</w:t>
            </w:r>
          </w:p>
        </w:tc>
        <w:tc>
          <w:tcPr>
            <w:tcW w:w="1494" w:type="dxa"/>
            <w:tcBorders>
              <w:bottom w:val="double" w:sz="4" w:space="0" w:color="auto"/>
            </w:tcBorders>
            <w:shd w:val="clear" w:color="auto" w:fill="BFBFBF" w:themeFill="background1" w:themeFillShade="BF"/>
            <w:vAlign w:val="center"/>
          </w:tcPr>
          <w:p w14:paraId="45B58FEA" w14:textId="77777777" w:rsidR="001219EC" w:rsidRPr="00A115A4" w:rsidRDefault="001219EC" w:rsidP="008813EE">
            <w:pPr>
              <w:jc w:val="center"/>
              <w:rPr>
                <w:b/>
                <w:sz w:val="18"/>
                <w:lang w:eastAsia="ja-JP"/>
              </w:rPr>
            </w:pPr>
            <w:r w:rsidRPr="00A115A4">
              <w:rPr>
                <w:b/>
                <w:sz w:val="18"/>
                <w:lang w:eastAsia="ja-JP"/>
              </w:rPr>
              <w:t>Memory</w:t>
            </w:r>
            <w:r w:rsidRPr="00A115A4">
              <w:rPr>
                <w:b/>
                <w:sz w:val="18"/>
                <w:lang w:eastAsia="ja-JP"/>
              </w:rPr>
              <w:br/>
              <w:t>Manager</w:t>
            </w:r>
          </w:p>
        </w:tc>
      </w:tr>
      <w:tr w:rsidR="001219EC" w14:paraId="79503F1B" w14:textId="77777777" w:rsidTr="008813EE">
        <w:trPr>
          <w:trHeight w:val="192"/>
          <w:jc w:val="center"/>
        </w:trPr>
        <w:tc>
          <w:tcPr>
            <w:tcW w:w="1519" w:type="dxa"/>
            <w:tcBorders>
              <w:top w:val="double" w:sz="4" w:space="0" w:color="auto"/>
            </w:tcBorders>
            <w:vAlign w:val="center"/>
          </w:tcPr>
          <w:p w14:paraId="0D04BB71" w14:textId="77777777" w:rsidR="001219EC" w:rsidRPr="002E0BBB" w:rsidRDefault="001219EC" w:rsidP="008813EE">
            <w:pPr>
              <w:rPr>
                <w:rFonts w:ascii="Arial" w:eastAsia="MS PMincho" w:hAnsi="Arial" w:cs="Arial"/>
                <w:sz w:val="18"/>
                <w:szCs w:val="18"/>
              </w:rPr>
            </w:pPr>
            <w:r w:rsidRPr="002E0BBB">
              <w:rPr>
                <w:rFonts w:ascii="Arial" w:eastAsia="MS PMincho" w:hAnsi="Arial" w:cs="Arial"/>
                <w:sz w:val="18"/>
                <w:szCs w:val="18"/>
              </w:rPr>
              <w:t>IPMMU-VI0</w:t>
            </w:r>
          </w:p>
        </w:tc>
        <w:tc>
          <w:tcPr>
            <w:tcW w:w="1408" w:type="dxa"/>
            <w:tcBorders>
              <w:top w:val="double" w:sz="4" w:space="0" w:color="auto"/>
            </w:tcBorders>
          </w:tcPr>
          <w:p w14:paraId="099798E0"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tcBorders>
              <w:top w:val="double" w:sz="4" w:space="0" w:color="auto"/>
            </w:tcBorders>
            <w:vAlign w:val="center"/>
          </w:tcPr>
          <w:p w14:paraId="17D06D0B" w14:textId="77777777" w:rsidR="001219EC" w:rsidRPr="00A115A4"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tcBorders>
              <w:top w:val="double" w:sz="4" w:space="0" w:color="auto"/>
            </w:tcBorders>
            <w:vAlign w:val="center"/>
          </w:tcPr>
          <w:p w14:paraId="31F40428"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1219EC" w14:paraId="2396D541" w14:textId="77777777" w:rsidTr="008813EE">
        <w:trPr>
          <w:jc w:val="center"/>
        </w:trPr>
        <w:tc>
          <w:tcPr>
            <w:tcW w:w="1519" w:type="dxa"/>
            <w:vAlign w:val="center"/>
          </w:tcPr>
          <w:p w14:paraId="115AA9B5" w14:textId="77777777" w:rsidR="001219EC" w:rsidRPr="002E0BBB" w:rsidRDefault="001219EC" w:rsidP="008813EE">
            <w:pPr>
              <w:rPr>
                <w:rFonts w:ascii="Arial" w:eastAsia="MS PMincho" w:hAnsi="Arial" w:cs="Arial"/>
                <w:sz w:val="18"/>
                <w:szCs w:val="18"/>
              </w:rPr>
            </w:pPr>
            <w:r w:rsidRPr="002E0BBB">
              <w:rPr>
                <w:rFonts w:ascii="Arial" w:eastAsia="MS PMincho" w:hAnsi="Arial" w:cs="Arial"/>
                <w:sz w:val="18"/>
                <w:szCs w:val="18"/>
              </w:rPr>
              <w:t>IPMMU-VP0</w:t>
            </w:r>
          </w:p>
        </w:tc>
        <w:tc>
          <w:tcPr>
            <w:tcW w:w="1408" w:type="dxa"/>
          </w:tcPr>
          <w:p w14:paraId="5E2D3575"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sz w:val="18"/>
                <w:szCs w:val="18"/>
              </w:rPr>
              <w:t>A3VP</w:t>
            </w:r>
          </w:p>
        </w:tc>
        <w:tc>
          <w:tcPr>
            <w:tcW w:w="1408" w:type="dxa"/>
            <w:vAlign w:val="center"/>
          </w:tcPr>
          <w:p w14:paraId="0768A5E5"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54B0F43E"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1219EC" w14:paraId="26AFE149" w14:textId="77777777" w:rsidTr="008813EE">
        <w:trPr>
          <w:jc w:val="center"/>
        </w:trPr>
        <w:tc>
          <w:tcPr>
            <w:tcW w:w="1519" w:type="dxa"/>
            <w:vAlign w:val="center"/>
          </w:tcPr>
          <w:p w14:paraId="002CFDFE" w14:textId="77777777" w:rsidR="001219EC" w:rsidRPr="002E0BBB" w:rsidRDefault="001219EC" w:rsidP="008813EE">
            <w:pPr>
              <w:rPr>
                <w:rFonts w:ascii="Arial" w:eastAsia="MS PMincho" w:hAnsi="Arial" w:cs="Arial"/>
                <w:sz w:val="18"/>
                <w:szCs w:val="18"/>
              </w:rPr>
            </w:pPr>
            <w:r w:rsidRPr="002E0BBB">
              <w:rPr>
                <w:rFonts w:ascii="Arial" w:eastAsia="MS PMincho" w:hAnsi="Arial" w:cs="Arial"/>
                <w:sz w:val="18"/>
                <w:szCs w:val="18"/>
              </w:rPr>
              <w:t>IPMMU-VC0</w:t>
            </w:r>
          </w:p>
        </w:tc>
        <w:tc>
          <w:tcPr>
            <w:tcW w:w="1408" w:type="dxa"/>
          </w:tcPr>
          <w:p w14:paraId="5918A661"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sz w:val="18"/>
                <w:szCs w:val="18"/>
              </w:rPr>
              <w:t>A3VC</w:t>
            </w:r>
          </w:p>
        </w:tc>
        <w:tc>
          <w:tcPr>
            <w:tcW w:w="1408" w:type="dxa"/>
            <w:vAlign w:val="center"/>
          </w:tcPr>
          <w:p w14:paraId="21B3BE6B"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079CD54F"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1219EC" w14:paraId="4E44927B" w14:textId="77777777" w:rsidTr="008813EE">
        <w:trPr>
          <w:jc w:val="center"/>
        </w:trPr>
        <w:tc>
          <w:tcPr>
            <w:tcW w:w="1519" w:type="dxa"/>
            <w:vAlign w:val="center"/>
          </w:tcPr>
          <w:p w14:paraId="75C37B40" w14:textId="77777777" w:rsidR="001219EC" w:rsidRPr="002E0BBB" w:rsidRDefault="001219EC" w:rsidP="008813EE">
            <w:pPr>
              <w:rPr>
                <w:rFonts w:ascii="Arial" w:eastAsia="MS PMincho" w:hAnsi="Arial" w:cs="Arial"/>
                <w:sz w:val="18"/>
                <w:szCs w:val="18"/>
              </w:rPr>
            </w:pPr>
            <w:r w:rsidRPr="002E0BBB">
              <w:rPr>
                <w:rFonts w:ascii="Arial" w:eastAsia="MS PMincho" w:hAnsi="Arial" w:cs="Arial"/>
                <w:sz w:val="18"/>
                <w:szCs w:val="18"/>
              </w:rPr>
              <w:t>IPMMU-PV0</w:t>
            </w:r>
          </w:p>
        </w:tc>
        <w:tc>
          <w:tcPr>
            <w:tcW w:w="1408" w:type="dxa"/>
          </w:tcPr>
          <w:p w14:paraId="675C313F"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56DA2669"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0A0072E6"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1219EC" w14:paraId="7F9D2345" w14:textId="77777777" w:rsidTr="008813EE">
        <w:trPr>
          <w:jc w:val="center"/>
        </w:trPr>
        <w:tc>
          <w:tcPr>
            <w:tcW w:w="1519" w:type="dxa"/>
            <w:vAlign w:val="center"/>
          </w:tcPr>
          <w:p w14:paraId="6A333EF4" w14:textId="77777777" w:rsidR="001219EC" w:rsidRPr="002E0BBB" w:rsidRDefault="001219EC" w:rsidP="008813EE">
            <w:pPr>
              <w:rPr>
                <w:rFonts w:ascii="Arial" w:eastAsia="MS PMincho" w:hAnsi="Arial" w:cs="Arial"/>
                <w:sz w:val="18"/>
                <w:szCs w:val="18"/>
              </w:rPr>
            </w:pPr>
            <w:r w:rsidRPr="002E0BBB">
              <w:rPr>
                <w:rFonts w:ascii="Arial" w:eastAsia="MS PMincho" w:hAnsi="Arial" w:cs="Arial"/>
                <w:sz w:val="18"/>
                <w:szCs w:val="18"/>
              </w:rPr>
              <w:t>IPMMU-HC</w:t>
            </w:r>
          </w:p>
        </w:tc>
        <w:tc>
          <w:tcPr>
            <w:tcW w:w="1408" w:type="dxa"/>
          </w:tcPr>
          <w:p w14:paraId="4B0312F2"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4FFAB4DD"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5FF97227"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1219EC" w14:paraId="5FC8050F" w14:textId="77777777" w:rsidTr="008813EE">
        <w:trPr>
          <w:jc w:val="center"/>
        </w:trPr>
        <w:tc>
          <w:tcPr>
            <w:tcW w:w="1519" w:type="dxa"/>
            <w:vAlign w:val="center"/>
          </w:tcPr>
          <w:p w14:paraId="4A5F1DDA" w14:textId="77777777" w:rsidR="001219EC" w:rsidRPr="002E0BBB" w:rsidRDefault="001219EC" w:rsidP="008813EE">
            <w:pPr>
              <w:rPr>
                <w:rFonts w:ascii="Arial" w:eastAsia="MS PMincho" w:hAnsi="Arial" w:cs="Arial"/>
                <w:sz w:val="18"/>
                <w:szCs w:val="18"/>
              </w:rPr>
            </w:pPr>
            <w:r w:rsidRPr="002E0BBB">
              <w:rPr>
                <w:rFonts w:ascii="Arial" w:eastAsia="MS PMincho" w:hAnsi="Arial" w:cs="Arial"/>
                <w:sz w:val="18"/>
                <w:szCs w:val="18"/>
              </w:rPr>
              <w:t>IPMMU-RT</w:t>
            </w:r>
          </w:p>
        </w:tc>
        <w:tc>
          <w:tcPr>
            <w:tcW w:w="1408" w:type="dxa"/>
          </w:tcPr>
          <w:p w14:paraId="3E0923EA"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7FB39B2D"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2854FF04"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1219EC" w14:paraId="20119009" w14:textId="77777777" w:rsidTr="008813EE">
        <w:trPr>
          <w:jc w:val="center"/>
        </w:trPr>
        <w:tc>
          <w:tcPr>
            <w:tcW w:w="1519" w:type="dxa"/>
            <w:vAlign w:val="center"/>
          </w:tcPr>
          <w:p w14:paraId="1776EAAA" w14:textId="77777777" w:rsidR="001219EC" w:rsidRPr="002E0BBB" w:rsidRDefault="001219EC" w:rsidP="008813EE">
            <w:pPr>
              <w:rPr>
                <w:rFonts w:ascii="Arial" w:eastAsia="MS PMincho" w:hAnsi="Arial" w:cs="Arial"/>
                <w:sz w:val="18"/>
                <w:szCs w:val="18"/>
              </w:rPr>
            </w:pPr>
            <w:r w:rsidRPr="002E0BBB">
              <w:rPr>
                <w:rFonts w:ascii="Arial" w:eastAsia="MS PMincho" w:hAnsi="Arial" w:cs="Arial"/>
                <w:sz w:val="18"/>
                <w:szCs w:val="18"/>
              </w:rPr>
              <w:t>IPMMU-MP</w:t>
            </w:r>
          </w:p>
        </w:tc>
        <w:tc>
          <w:tcPr>
            <w:tcW w:w="1408" w:type="dxa"/>
          </w:tcPr>
          <w:p w14:paraId="481549E8"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73C1346D"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5605300F"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1219EC" w14:paraId="7CA9EC2A" w14:textId="77777777" w:rsidTr="008813EE">
        <w:trPr>
          <w:jc w:val="center"/>
        </w:trPr>
        <w:tc>
          <w:tcPr>
            <w:tcW w:w="1519" w:type="dxa"/>
            <w:vAlign w:val="center"/>
          </w:tcPr>
          <w:p w14:paraId="5CCF61EA" w14:textId="77777777" w:rsidR="001219EC" w:rsidRPr="002E0BBB" w:rsidRDefault="001219EC" w:rsidP="008813EE">
            <w:pPr>
              <w:rPr>
                <w:rFonts w:ascii="Arial" w:eastAsia="MS PMincho" w:hAnsi="Arial" w:cs="Arial"/>
                <w:sz w:val="18"/>
                <w:szCs w:val="18"/>
              </w:rPr>
            </w:pPr>
            <w:r w:rsidRPr="002E0BBB">
              <w:rPr>
                <w:rFonts w:ascii="Arial" w:eastAsia="MS PMincho" w:hAnsi="Arial" w:cs="Arial"/>
                <w:sz w:val="18"/>
                <w:szCs w:val="18"/>
              </w:rPr>
              <w:t>IPMMU-DS0</w:t>
            </w:r>
          </w:p>
        </w:tc>
        <w:tc>
          <w:tcPr>
            <w:tcW w:w="1408" w:type="dxa"/>
          </w:tcPr>
          <w:p w14:paraId="1AEC3423"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7298EC4B"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6FADE152"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1219EC" w14:paraId="2D768D38" w14:textId="77777777" w:rsidTr="008813EE">
        <w:trPr>
          <w:jc w:val="center"/>
        </w:trPr>
        <w:tc>
          <w:tcPr>
            <w:tcW w:w="1519" w:type="dxa"/>
            <w:vAlign w:val="center"/>
          </w:tcPr>
          <w:p w14:paraId="1DD5FE52" w14:textId="77777777" w:rsidR="001219EC" w:rsidRPr="002E0BBB" w:rsidRDefault="001219EC" w:rsidP="008813EE">
            <w:pPr>
              <w:rPr>
                <w:rFonts w:ascii="Arial" w:eastAsia="MS PMincho" w:hAnsi="Arial" w:cs="Arial"/>
                <w:sz w:val="18"/>
                <w:szCs w:val="18"/>
              </w:rPr>
            </w:pPr>
            <w:r w:rsidRPr="002E0BBB">
              <w:rPr>
                <w:rFonts w:ascii="Arial" w:eastAsia="MS PMincho" w:hAnsi="Arial" w:cs="Arial"/>
                <w:sz w:val="18"/>
                <w:szCs w:val="18"/>
              </w:rPr>
              <w:t>IPMMU-DS1</w:t>
            </w:r>
          </w:p>
        </w:tc>
        <w:tc>
          <w:tcPr>
            <w:tcW w:w="1408" w:type="dxa"/>
          </w:tcPr>
          <w:p w14:paraId="358A5B65"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17E0EFBC"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2B59C20F" w14:textId="77777777" w:rsidR="001219EC" w:rsidRPr="002E0BBB" w:rsidRDefault="001219EC"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1219EC" w14:paraId="049A52D6" w14:textId="77777777" w:rsidTr="008813EE">
        <w:trPr>
          <w:jc w:val="center"/>
        </w:trPr>
        <w:tc>
          <w:tcPr>
            <w:tcW w:w="5829" w:type="dxa"/>
            <w:gridSpan w:val="4"/>
            <w:tcBorders>
              <w:left w:val="single" w:sz="4" w:space="0" w:color="FFFFFF" w:themeColor="background1"/>
              <w:bottom w:val="single" w:sz="4" w:space="0" w:color="FFFFFF" w:themeColor="background1"/>
              <w:right w:val="single" w:sz="4" w:space="0" w:color="FFFFFF" w:themeColor="background1"/>
            </w:tcBorders>
            <w:vAlign w:val="center"/>
          </w:tcPr>
          <w:p w14:paraId="38147A08" w14:textId="586AE905" w:rsidR="001219EC" w:rsidRPr="002E0BBB" w:rsidRDefault="001219EC" w:rsidP="008813EE">
            <w:pPr>
              <w:rPr>
                <w:rFonts w:ascii="Arial" w:eastAsia="MS PMincho" w:hAnsi="Arial" w:cs="Arial"/>
                <w:sz w:val="18"/>
                <w:szCs w:val="18"/>
              </w:rPr>
            </w:pPr>
          </w:p>
        </w:tc>
      </w:tr>
    </w:tbl>
    <w:p w14:paraId="3F49B91F" w14:textId="77777777" w:rsidR="00582249" w:rsidRPr="00766D7B" w:rsidRDefault="00582249" w:rsidP="00582249">
      <w:pPr>
        <w:rPr>
          <w:lang w:eastAsia="ja-JP"/>
        </w:rPr>
      </w:pPr>
    </w:p>
    <w:p w14:paraId="0A4FBFDE" w14:textId="282F3D43" w:rsidR="00582249" w:rsidRDefault="00582249" w:rsidP="00582249">
      <w:pPr>
        <w:pStyle w:val="ListParagraph"/>
        <w:numPr>
          <w:ilvl w:val="1"/>
          <w:numId w:val="39"/>
        </w:numPr>
        <w:ind w:leftChars="0" w:left="938" w:hanging="434"/>
        <w:rPr>
          <w:lang w:eastAsia="ja-JP"/>
        </w:rPr>
      </w:pPr>
      <w:r w:rsidRPr="00536189">
        <w:t xml:space="preserve">R-Car </w:t>
      </w:r>
      <w:r>
        <w:t>E</w:t>
      </w:r>
      <w:r w:rsidRPr="00536189">
        <w:t>3</w:t>
      </w:r>
      <w:r>
        <w:t xml:space="preserve"> </w:t>
      </w:r>
      <w:r w:rsidR="004A249F">
        <w:t>Ver.1.</w:t>
      </w:r>
      <w:r w:rsidR="007B38CB">
        <w:t>x</w:t>
      </w:r>
      <w:r>
        <w:br/>
        <w:t>The software workaround is to disable TLB function of all IPMMU caches.</w:t>
      </w:r>
      <w:r>
        <w:br/>
      </w:r>
      <w:r>
        <w:br/>
        <w:t xml:space="preserve">The followings are shown that on R-Car E3 </w:t>
      </w:r>
      <w:r w:rsidR="004A249F">
        <w:t>Ver.1.</w:t>
      </w:r>
      <w:r w:rsidR="007B38CB">
        <w:t>x</w:t>
      </w:r>
      <w:r>
        <w:t>, Memory manager disables TLB function of IPMMU caches which belong to A3VC power domain and IPL disables the function of IPMMU caches which belong to always-on power domain.</w:t>
      </w:r>
    </w:p>
    <w:p w14:paraId="7AF53968" w14:textId="77777777" w:rsidR="00582249" w:rsidRDefault="00582249" w:rsidP="00570F28">
      <w:pPr>
        <w:pStyle w:val="ListParagraph"/>
        <w:ind w:leftChars="0" w:left="520"/>
      </w:pPr>
    </w:p>
    <w:tbl>
      <w:tblPr>
        <w:tblStyle w:val="TableGrid"/>
        <w:tblW w:w="5829" w:type="dxa"/>
        <w:jc w:val="center"/>
        <w:tblLook w:val="04A0" w:firstRow="1" w:lastRow="0" w:firstColumn="1" w:lastColumn="0" w:noHBand="0" w:noVBand="1"/>
      </w:tblPr>
      <w:tblGrid>
        <w:gridCol w:w="1519"/>
        <w:gridCol w:w="1408"/>
        <w:gridCol w:w="1408"/>
        <w:gridCol w:w="1494"/>
      </w:tblGrid>
      <w:tr w:rsidR="00582249" w14:paraId="6A730949" w14:textId="77777777" w:rsidTr="008813EE">
        <w:trPr>
          <w:trHeight w:val="255"/>
          <w:jc w:val="center"/>
        </w:trPr>
        <w:tc>
          <w:tcPr>
            <w:tcW w:w="1519" w:type="dxa"/>
            <w:tcBorders>
              <w:bottom w:val="double" w:sz="4" w:space="0" w:color="auto"/>
            </w:tcBorders>
            <w:shd w:val="clear" w:color="auto" w:fill="BFBFBF" w:themeFill="background1" w:themeFillShade="BF"/>
            <w:vAlign w:val="center"/>
          </w:tcPr>
          <w:p w14:paraId="2CA83FBF" w14:textId="77777777" w:rsidR="00582249" w:rsidRPr="00A115A4" w:rsidRDefault="00582249" w:rsidP="008813EE">
            <w:pPr>
              <w:jc w:val="center"/>
              <w:rPr>
                <w:b/>
                <w:sz w:val="18"/>
                <w:lang w:eastAsia="ja-JP"/>
              </w:rPr>
            </w:pPr>
            <w:r w:rsidRPr="00A115A4">
              <w:rPr>
                <w:b/>
                <w:bCs/>
                <w:sz w:val="18"/>
                <w:lang w:eastAsia="ja-JP"/>
              </w:rPr>
              <w:t>IPMMU cache</w:t>
            </w:r>
          </w:p>
        </w:tc>
        <w:tc>
          <w:tcPr>
            <w:tcW w:w="1408" w:type="dxa"/>
            <w:tcBorders>
              <w:bottom w:val="double" w:sz="4" w:space="0" w:color="auto"/>
            </w:tcBorders>
            <w:shd w:val="clear" w:color="auto" w:fill="BFBFBF" w:themeFill="background1" w:themeFillShade="BF"/>
          </w:tcPr>
          <w:p w14:paraId="4DA24AB1" w14:textId="77777777" w:rsidR="00582249" w:rsidRPr="00A115A4" w:rsidRDefault="00582249" w:rsidP="008813EE">
            <w:pPr>
              <w:jc w:val="center"/>
              <w:rPr>
                <w:b/>
                <w:sz w:val="18"/>
                <w:lang w:eastAsia="ja-JP"/>
              </w:rPr>
            </w:pPr>
            <w:r w:rsidRPr="00A115A4">
              <w:rPr>
                <w:rFonts w:hint="eastAsia"/>
                <w:b/>
                <w:sz w:val="18"/>
                <w:lang w:eastAsia="ja-JP"/>
              </w:rPr>
              <w:t>Power</w:t>
            </w:r>
            <w:r w:rsidRPr="00A115A4">
              <w:rPr>
                <w:b/>
                <w:sz w:val="18"/>
                <w:lang w:eastAsia="ja-JP"/>
              </w:rPr>
              <w:br/>
              <w:t>Domain</w:t>
            </w:r>
          </w:p>
        </w:tc>
        <w:tc>
          <w:tcPr>
            <w:tcW w:w="1408" w:type="dxa"/>
            <w:tcBorders>
              <w:bottom w:val="double" w:sz="4" w:space="0" w:color="auto"/>
            </w:tcBorders>
            <w:shd w:val="clear" w:color="auto" w:fill="BFBFBF" w:themeFill="background1" w:themeFillShade="BF"/>
            <w:vAlign w:val="center"/>
          </w:tcPr>
          <w:p w14:paraId="66184D01" w14:textId="77777777" w:rsidR="00582249" w:rsidRPr="00A115A4" w:rsidRDefault="00582249" w:rsidP="008813EE">
            <w:pPr>
              <w:jc w:val="center"/>
              <w:rPr>
                <w:b/>
                <w:sz w:val="18"/>
                <w:lang w:eastAsia="ja-JP"/>
              </w:rPr>
            </w:pPr>
            <w:r w:rsidRPr="00A115A4">
              <w:rPr>
                <w:b/>
                <w:sz w:val="18"/>
                <w:lang w:eastAsia="ja-JP"/>
              </w:rPr>
              <w:t>IPL</w:t>
            </w:r>
          </w:p>
        </w:tc>
        <w:tc>
          <w:tcPr>
            <w:tcW w:w="1494" w:type="dxa"/>
            <w:tcBorders>
              <w:bottom w:val="double" w:sz="4" w:space="0" w:color="auto"/>
            </w:tcBorders>
            <w:shd w:val="clear" w:color="auto" w:fill="BFBFBF" w:themeFill="background1" w:themeFillShade="BF"/>
            <w:vAlign w:val="center"/>
          </w:tcPr>
          <w:p w14:paraId="4D4EFDFF" w14:textId="77777777" w:rsidR="00582249" w:rsidRPr="00A115A4" w:rsidRDefault="00582249" w:rsidP="008813EE">
            <w:pPr>
              <w:jc w:val="center"/>
              <w:rPr>
                <w:b/>
                <w:sz w:val="18"/>
                <w:lang w:eastAsia="ja-JP"/>
              </w:rPr>
            </w:pPr>
            <w:r w:rsidRPr="00A115A4">
              <w:rPr>
                <w:b/>
                <w:sz w:val="18"/>
                <w:lang w:eastAsia="ja-JP"/>
              </w:rPr>
              <w:t>Memory</w:t>
            </w:r>
            <w:r w:rsidRPr="00A115A4">
              <w:rPr>
                <w:b/>
                <w:sz w:val="18"/>
                <w:lang w:eastAsia="ja-JP"/>
              </w:rPr>
              <w:br/>
              <w:t>Manager</w:t>
            </w:r>
          </w:p>
        </w:tc>
      </w:tr>
      <w:tr w:rsidR="00582249" w14:paraId="1037A836" w14:textId="77777777" w:rsidTr="008813EE">
        <w:trPr>
          <w:trHeight w:val="192"/>
          <w:jc w:val="center"/>
        </w:trPr>
        <w:tc>
          <w:tcPr>
            <w:tcW w:w="1519" w:type="dxa"/>
            <w:tcBorders>
              <w:top w:val="double" w:sz="4" w:space="0" w:color="auto"/>
            </w:tcBorders>
            <w:vAlign w:val="center"/>
          </w:tcPr>
          <w:p w14:paraId="5A3813B4" w14:textId="77777777" w:rsidR="00582249" w:rsidRPr="002E0BBB" w:rsidRDefault="00582249" w:rsidP="008813EE">
            <w:pPr>
              <w:rPr>
                <w:rFonts w:ascii="Arial" w:eastAsia="MS PMincho" w:hAnsi="Arial" w:cs="Arial"/>
                <w:sz w:val="18"/>
                <w:szCs w:val="18"/>
              </w:rPr>
            </w:pPr>
            <w:r w:rsidRPr="002E0BBB">
              <w:rPr>
                <w:rFonts w:ascii="Arial" w:eastAsia="MS PMincho" w:hAnsi="Arial" w:cs="Arial"/>
                <w:sz w:val="18"/>
                <w:szCs w:val="18"/>
              </w:rPr>
              <w:t>IPMMU-VI0</w:t>
            </w:r>
          </w:p>
        </w:tc>
        <w:tc>
          <w:tcPr>
            <w:tcW w:w="1408" w:type="dxa"/>
            <w:tcBorders>
              <w:top w:val="double" w:sz="4" w:space="0" w:color="auto"/>
            </w:tcBorders>
          </w:tcPr>
          <w:p w14:paraId="3458C698"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tcBorders>
              <w:top w:val="double" w:sz="4" w:space="0" w:color="auto"/>
            </w:tcBorders>
            <w:vAlign w:val="center"/>
          </w:tcPr>
          <w:p w14:paraId="4CC785C4" w14:textId="77777777" w:rsidR="00582249" w:rsidRPr="00A115A4"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tcBorders>
              <w:top w:val="double" w:sz="4" w:space="0" w:color="auto"/>
            </w:tcBorders>
            <w:vAlign w:val="center"/>
          </w:tcPr>
          <w:p w14:paraId="1D639429"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582249" w14:paraId="4E5CC83F" w14:textId="77777777" w:rsidTr="008813EE">
        <w:trPr>
          <w:jc w:val="center"/>
        </w:trPr>
        <w:tc>
          <w:tcPr>
            <w:tcW w:w="1519" w:type="dxa"/>
            <w:vAlign w:val="center"/>
          </w:tcPr>
          <w:p w14:paraId="423CE5C0" w14:textId="77777777" w:rsidR="00582249" w:rsidRPr="002E0BBB" w:rsidRDefault="00582249" w:rsidP="008813EE">
            <w:pPr>
              <w:rPr>
                <w:rFonts w:ascii="Arial" w:eastAsia="MS PMincho" w:hAnsi="Arial" w:cs="Arial"/>
                <w:sz w:val="18"/>
                <w:szCs w:val="18"/>
              </w:rPr>
            </w:pPr>
            <w:r w:rsidRPr="002E0BBB">
              <w:rPr>
                <w:rFonts w:ascii="Arial" w:eastAsia="MS PMincho" w:hAnsi="Arial" w:cs="Arial"/>
                <w:sz w:val="18"/>
                <w:szCs w:val="18"/>
              </w:rPr>
              <w:t>IPMMU-VP0</w:t>
            </w:r>
          </w:p>
        </w:tc>
        <w:tc>
          <w:tcPr>
            <w:tcW w:w="1408" w:type="dxa"/>
          </w:tcPr>
          <w:p w14:paraId="3546D130" w14:textId="43E742BA" w:rsidR="00582249" w:rsidRPr="002E0BBB" w:rsidRDefault="007B38CB" w:rsidP="00582249">
            <w:pPr>
              <w:jc w:val="center"/>
              <w:rPr>
                <w:rFonts w:ascii="Arial" w:eastAsia="MS PMincho" w:hAnsi="Arial" w:cs="Arial"/>
                <w:sz w:val="18"/>
                <w:szCs w:val="18"/>
              </w:rPr>
            </w:pPr>
            <w:r>
              <w:rPr>
                <w:rFonts w:ascii="Arial" w:eastAsia="MS PMincho" w:hAnsi="Arial" w:cs="Arial"/>
                <w:sz w:val="18"/>
                <w:szCs w:val="18"/>
              </w:rPr>
              <w:t>Always-on</w:t>
            </w:r>
          </w:p>
        </w:tc>
        <w:tc>
          <w:tcPr>
            <w:tcW w:w="1408" w:type="dxa"/>
            <w:vAlign w:val="center"/>
          </w:tcPr>
          <w:p w14:paraId="78D4017D" w14:textId="19F7A567" w:rsidR="00582249" w:rsidRPr="002E0BBB" w:rsidRDefault="007B38CB"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784A1D8E" w14:textId="4C910D00" w:rsidR="00582249" w:rsidRPr="002E0BBB" w:rsidRDefault="00DA06BD" w:rsidP="008813EE">
            <w:pPr>
              <w:jc w:val="center"/>
              <w:rPr>
                <w:rFonts w:ascii="Arial" w:eastAsia="MS PMincho" w:hAnsi="Arial" w:cs="Arial"/>
                <w:sz w:val="18"/>
                <w:szCs w:val="18"/>
              </w:rPr>
            </w:pPr>
            <w:r>
              <w:rPr>
                <w:rFonts w:ascii="Arial" w:eastAsia="MS PMincho" w:hAnsi="Arial" w:cs="Arial" w:hint="eastAsia"/>
                <w:sz w:val="18"/>
                <w:szCs w:val="18"/>
              </w:rPr>
              <w:t>-</w:t>
            </w:r>
          </w:p>
        </w:tc>
      </w:tr>
      <w:tr w:rsidR="00582249" w14:paraId="0F00B270" w14:textId="77777777" w:rsidTr="008813EE">
        <w:trPr>
          <w:jc w:val="center"/>
        </w:trPr>
        <w:tc>
          <w:tcPr>
            <w:tcW w:w="1519" w:type="dxa"/>
            <w:vAlign w:val="center"/>
          </w:tcPr>
          <w:p w14:paraId="587AF5DF" w14:textId="77777777" w:rsidR="00582249" w:rsidRPr="002E0BBB" w:rsidRDefault="00582249" w:rsidP="008813EE">
            <w:pPr>
              <w:rPr>
                <w:rFonts w:ascii="Arial" w:eastAsia="MS PMincho" w:hAnsi="Arial" w:cs="Arial"/>
                <w:sz w:val="18"/>
                <w:szCs w:val="18"/>
              </w:rPr>
            </w:pPr>
            <w:r w:rsidRPr="002E0BBB">
              <w:rPr>
                <w:rFonts w:ascii="Arial" w:eastAsia="MS PMincho" w:hAnsi="Arial" w:cs="Arial"/>
                <w:sz w:val="18"/>
                <w:szCs w:val="18"/>
              </w:rPr>
              <w:t>IPMMU-VC0</w:t>
            </w:r>
          </w:p>
        </w:tc>
        <w:tc>
          <w:tcPr>
            <w:tcW w:w="1408" w:type="dxa"/>
          </w:tcPr>
          <w:p w14:paraId="003755D1"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sz w:val="18"/>
                <w:szCs w:val="18"/>
              </w:rPr>
              <w:t>A3VC</w:t>
            </w:r>
          </w:p>
        </w:tc>
        <w:tc>
          <w:tcPr>
            <w:tcW w:w="1408" w:type="dxa"/>
            <w:vAlign w:val="center"/>
          </w:tcPr>
          <w:p w14:paraId="65E3D252"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700871BF"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582249" w14:paraId="7B28BAD0" w14:textId="77777777" w:rsidTr="008813EE">
        <w:trPr>
          <w:jc w:val="center"/>
        </w:trPr>
        <w:tc>
          <w:tcPr>
            <w:tcW w:w="1519" w:type="dxa"/>
            <w:vAlign w:val="center"/>
          </w:tcPr>
          <w:p w14:paraId="28CA2484" w14:textId="77777777" w:rsidR="00582249" w:rsidRPr="002E0BBB" w:rsidRDefault="00582249" w:rsidP="008813EE">
            <w:pPr>
              <w:rPr>
                <w:rFonts w:ascii="Arial" w:eastAsia="MS PMincho" w:hAnsi="Arial" w:cs="Arial"/>
                <w:sz w:val="18"/>
                <w:szCs w:val="18"/>
              </w:rPr>
            </w:pPr>
            <w:r w:rsidRPr="002E0BBB">
              <w:rPr>
                <w:rFonts w:ascii="Arial" w:eastAsia="MS PMincho" w:hAnsi="Arial" w:cs="Arial"/>
                <w:sz w:val="18"/>
                <w:szCs w:val="18"/>
              </w:rPr>
              <w:t>IPMMU-PV0</w:t>
            </w:r>
          </w:p>
        </w:tc>
        <w:tc>
          <w:tcPr>
            <w:tcW w:w="1408" w:type="dxa"/>
          </w:tcPr>
          <w:p w14:paraId="6DE7ADC6"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6C026C41"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33FFE609"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582249" w14:paraId="5894AD0C" w14:textId="77777777" w:rsidTr="008813EE">
        <w:trPr>
          <w:jc w:val="center"/>
        </w:trPr>
        <w:tc>
          <w:tcPr>
            <w:tcW w:w="1519" w:type="dxa"/>
            <w:vAlign w:val="center"/>
          </w:tcPr>
          <w:p w14:paraId="1DB6259E" w14:textId="77777777" w:rsidR="00582249" w:rsidRPr="002E0BBB" w:rsidRDefault="00582249" w:rsidP="008813EE">
            <w:pPr>
              <w:rPr>
                <w:rFonts w:ascii="Arial" w:eastAsia="MS PMincho" w:hAnsi="Arial" w:cs="Arial"/>
                <w:sz w:val="18"/>
                <w:szCs w:val="18"/>
              </w:rPr>
            </w:pPr>
            <w:r w:rsidRPr="002E0BBB">
              <w:rPr>
                <w:rFonts w:ascii="Arial" w:eastAsia="MS PMincho" w:hAnsi="Arial" w:cs="Arial"/>
                <w:sz w:val="18"/>
                <w:szCs w:val="18"/>
              </w:rPr>
              <w:t>IPMMU-HC</w:t>
            </w:r>
          </w:p>
        </w:tc>
        <w:tc>
          <w:tcPr>
            <w:tcW w:w="1408" w:type="dxa"/>
          </w:tcPr>
          <w:p w14:paraId="6FCDDADD"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47524087"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398258C7"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582249" w14:paraId="60261159" w14:textId="77777777" w:rsidTr="008813EE">
        <w:trPr>
          <w:jc w:val="center"/>
        </w:trPr>
        <w:tc>
          <w:tcPr>
            <w:tcW w:w="1519" w:type="dxa"/>
            <w:vAlign w:val="center"/>
          </w:tcPr>
          <w:p w14:paraId="5ABF8EA2" w14:textId="77777777" w:rsidR="00582249" w:rsidRPr="002E0BBB" w:rsidRDefault="00582249" w:rsidP="008813EE">
            <w:pPr>
              <w:rPr>
                <w:rFonts w:ascii="Arial" w:eastAsia="MS PMincho" w:hAnsi="Arial" w:cs="Arial"/>
                <w:sz w:val="18"/>
                <w:szCs w:val="18"/>
              </w:rPr>
            </w:pPr>
            <w:r w:rsidRPr="002E0BBB">
              <w:rPr>
                <w:rFonts w:ascii="Arial" w:eastAsia="MS PMincho" w:hAnsi="Arial" w:cs="Arial"/>
                <w:sz w:val="18"/>
                <w:szCs w:val="18"/>
              </w:rPr>
              <w:t>IPMMU-RT</w:t>
            </w:r>
          </w:p>
        </w:tc>
        <w:tc>
          <w:tcPr>
            <w:tcW w:w="1408" w:type="dxa"/>
          </w:tcPr>
          <w:p w14:paraId="01CFBE90"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19CE4865"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19BC195F"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582249" w14:paraId="17177ECB" w14:textId="77777777" w:rsidTr="008813EE">
        <w:trPr>
          <w:jc w:val="center"/>
        </w:trPr>
        <w:tc>
          <w:tcPr>
            <w:tcW w:w="1519" w:type="dxa"/>
            <w:vAlign w:val="center"/>
          </w:tcPr>
          <w:p w14:paraId="2F747A3F" w14:textId="77777777" w:rsidR="00582249" w:rsidRPr="002E0BBB" w:rsidRDefault="00582249" w:rsidP="008813EE">
            <w:pPr>
              <w:rPr>
                <w:rFonts w:ascii="Arial" w:eastAsia="MS PMincho" w:hAnsi="Arial" w:cs="Arial"/>
                <w:sz w:val="18"/>
                <w:szCs w:val="18"/>
              </w:rPr>
            </w:pPr>
            <w:r w:rsidRPr="002E0BBB">
              <w:rPr>
                <w:rFonts w:ascii="Arial" w:eastAsia="MS PMincho" w:hAnsi="Arial" w:cs="Arial"/>
                <w:sz w:val="18"/>
                <w:szCs w:val="18"/>
              </w:rPr>
              <w:t>IPMMU-MP</w:t>
            </w:r>
          </w:p>
        </w:tc>
        <w:tc>
          <w:tcPr>
            <w:tcW w:w="1408" w:type="dxa"/>
          </w:tcPr>
          <w:p w14:paraId="2282807B"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0387AE01"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072AFC23"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582249" w14:paraId="668E4582" w14:textId="77777777" w:rsidTr="008813EE">
        <w:trPr>
          <w:jc w:val="center"/>
        </w:trPr>
        <w:tc>
          <w:tcPr>
            <w:tcW w:w="1519" w:type="dxa"/>
            <w:vAlign w:val="center"/>
          </w:tcPr>
          <w:p w14:paraId="7B67EE6F" w14:textId="77777777" w:rsidR="00582249" w:rsidRPr="002E0BBB" w:rsidRDefault="00582249" w:rsidP="008813EE">
            <w:pPr>
              <w:rPr>
                <w:rFonts w:ascii="Arial" w:eastAsia="MS PMincho" w:hAnsi="Arial" w:cs="Arial"/>
                <w:sz w:val="18"/>
                <w:szCs w:val="18"/>
              </w:rPr>
            </w:pPr>
            <w:r w:rsidRPr="002E0BBB">
              <w:rPr>
                <w:rFonts w:ascii="Arial" w:eastAsia="MS PMincho" w:hAnsi="Arial" w:cs="Arial"/>
                <w:sz w:val="18"/>
                <w:szCs w:val="18"/>
              </w:rPr>
              <w:t>IPMMU-DS0</w:t>
            </w:r>
          </w:p>
        </w:tc>
        <w:tc>
          <w:tcPr>
            <w:tcW w:w="1408" w:type="dxa"/>
          </w:tcPr>
          <w:p w14:paraId="5D331D78"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0CFE7C42"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19F1A687"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582249" w14:paraId="09176ECD" w14:textId="77777777" w:rsidTr="008813EE">
        <w:trPr>
          <w:jc w:val="center"/>
        </w:trPr>
        <w:tc>
          <w:tcPr>
            <w:tcW w:w="1519" w:type="dxa"/>
            <w:vAlign w:val="center"/>
          </w:tcPr>
          <w:p w14:paraId="7B0D7C77" w14:textId="77777777" w:rsidR="00582249" w:rsidRPr="002E0BBB" w:rsidRDefault="00582249" w:rsidP="008813EE">
            <w:pPr>
              <w:rPr>
                <w:rFonts w:ascii="Arial" w:eastAsia="MS PMincho" w:hAnsi="Arial" w:cs="Arial"/>
                <w:sz w:val="18"/>
                <w:szCs w:val="18"/>
              </w:rPr>
            </w:pPr>
            <w:r w:rsidRPr="002E0BBB">
              <w:rPr>
                <w:rFonts w:ascii="Arial" w:eastAsia="MS PMincho" w:hAnsi="Arial" w:cs="Arial"/>
                <w:sz w:val="18"/>
                <w:szCs w:val="18"/>
              </w:rPr>
              <w:t>IPMMU-DS1</w:t>
            </w:r>
          </w:p>
        </w:tc>
        <w:tc>
          <w:tcPr>
            <w:tcW w:w="1408" w:type="dxa"/>
          </w:tcPr>
          <w:p w14:paraId="4F6CE52E"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sz w:val="18"/>
                <w:szCs w:val="18"/>
              </w:rPr>
              <w:t>Always-on</w:t>
            </w:r>
          </w:p>
        </w:tc>
        <w:tc>
          <w:tcPr>
            <w:tcW w:w="1408" w:type="dxa"/>
            <w:vAlign w:val="center"/>
          </w:tcPr>
          <w:p w14:paraId="1FA0EA9B"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c>
          <w:tcPr>
            <w:tcW w:w="1494" w:type="dxa"/>
            <w:vAlign w:val="center"/>
          </w:tcPr>
          <w:p w14:paraId="7B550E6D" w14:textId="77777777" w:rsidR="00582249" w:rsidRPr="002E0BBB" w:rsidRDefault="00582249" w:rsidP="008813EE">
            <w:pPr>
              <w:jc w:val="center"/>
              <w:rPr>
                <w:rFonts w:ascii="Arial" w:eastAsia="MS PMincho" w:hAnsi="Arial" w:cs="Arial"/>
                <w:sz w:val="18"/>
                <w:szCs w:val="18"/>
              </w:rPr>
            </w:pPr>
            <w:r w:rsidRPr="002E0BBB">
              <w:rPr>
                <w:rFonts w:ascii="Arial" w:eastAsia="MS PMincho" w:hAnsi="Arial" w:cs="Arial" w:hint="eastAsia"/>
                <w:sz w:val="18"/>
                <w:szCs w:val="18"/>
              </w:rPr>
              <w:t>-</w:t>
            </w:r>
          </w:p>
        </w:tc>
      </w:tr>
      <w:tr w:rsidR="00582249" w14:paraId="6DC4F553" w14:textId="77777777" w:rsidTr="008813EE">
        <w:trPr>
          <w:jc w:val="center"/>
        </w:trPr>
        <w:tc>
          <w:tcPr>
            <w:tcW w:w="5829" w:type="dxa"/>
            <w:gridSpan w:val="4"/>
            <w:tcBorders>
              <w:left w:val="single" w:sz="4" w:space="0" w:color="FFFFFF" w:themeColor="background1"/>
              <w:bottom w:val="single" w:sz="4" w:space="0" w:color="FFFFFF" w:themeColor="background1"/>
              <w:right w:val="single" w:sz="4" w:space="0" w:color="FFFFFF" w:themeColor="background1"/>
            </w:tcBorders>
            <w:vAlign w:val="center"/>
          </w:tcPr>
          <w:p w14:paraId="6302640B" w14:textId="43AFE382" w:rsidR="00582249" w:rsidRPr="002E0BBB" w:rsidRDefault="00582249" w:rsidP="008813EE">
            <w:pPr>
              <w:rPr>
                <w:rFonts w:ascii="Arial" w:eastAsia="MS PMincho" w:hAnsi="Arial" w:cs="Arial"/>
                <w:sz w:val="18"/>
                <w:szCs w:val="18"/>
              </w:rPr>
            </w:pPr>
          </w:p>
        </w:tc>
      </w:tr>
    </w:tbl>
    <w:p w14:paraId="7C42C269" w14:textId="332E86CD" w:rsidR="00A44C94" w:rsidRDefault="00582249" w:rsidP="00582249">
      <w:pPr>
        <w:pStyle w:val="ListParagraph"/>
        <w:ind w:leftChars="0" w:left="520"/>
      </w:pPr>
      <w:r>
        <w:br/>
      </w:r>
    </w:p>
    <w:p w14:paraId="1AF63E84" w14:textId="77777777" w:rsidR="00A44C94" w:rsidRDefault="00A44C94">
      <w:pPr>
        <w:overflowPunct/>
        <w:autoSpaceDE/>
        <w:autoSpaceDN/>
        <w:adjustRightInd/>
        <w:textAlignment w:val="auto"/>
      </w:pPr>
      <w:r>
        <w:br w:type="page"/>
      </w:r>
    </w:p>
    <w:p w14:paraId="78AE682E" w14:textId="77777777" w:rsidR="004B0651" w:rsidRPr="0092292F" w:rsidRDefault="004B0651" w:rsidP="004B0651">
      <w:pPr>
        <w:pStyle w:val="Heading2"/>
        <w:rPr>
          <w:lang w:eastAsia="ja-JP"/>
        </w:rPr>
      </w:pPr>
      <w:r>
        <w:rPr>
          <w:rFonts w:hint="eastAsia"/>
          <w:lang w:eastAsia="ja-JP"/>
        </w:rPr>
        <w:lastRenderedPageBreak/>
        <w:t>Closed issues</w:t>
      </w:r>
    </w:p>
    <w:p w14:paraId="4E0BF346" w14:textId="77777777" w:rsidR="00023EA4" w:rsidRPr="0005114A" w:rsidRDefault="00023EA4" w:rsidP="00023EA4">
      <w:pPr>
        <w:pStyle w:val="ListParagraph"/>
        <w:numPr>
          <w:ilvl w:val="0"/>
          <w:numId w:val="39"/>
        </w:numPr>
        <w:ind w:leftChars="0"/>
        <w:rPr>
          <w:rFonts w:ascii="Arial" w:eastAsia="MS Gothic" w:hAnsi="Arial"/>
          <w:b/>
          <w:sz w:val="18"/>
          <w:lang w:eastAsia="ja-JP"/>
        </w:rPr>
      </w:pPr>
      <w:r w:rsidRPr="0005114A">
        <w:rPr>
          <w:rFonts w:ascii="Arial" w:eastAsia="MS Gothic" w:hAnsi="Arial"/>
          <w:b/>
          <w:sz w:val="18"/>
          <w:lang w:eastAsia="ja-JP"/>
        </w:rPr>
        <w:t>[H/W Restriction No.59]</w:t>
      </w:r>
    </w:p>
    <w:p w14:paraId="41031B70" w14:textId="77777777" w:rsidR="00004C0D" w:rsidRDefault="00023EA4" w:rsidP="00023EA4">
      <w:pPr>
        <w:pStyle w:val="ListParagraph"/>
        <w:ind w:leftChars="0" w:left="520"/>
        <w:rPr>
          <w:rFonts w:ascii="Arial" w:eastAsia="MS Gothic" w:hAnsi="Arial"/>
          <w:sz w:val="18"/>
          <w:lang w:eastAsia="ja-JP"/>
        </w:rPr>
      </w:pPr>
      <w:r w:rsidRPr="0046076D">
        <w:rPr>
          <w:rFonts w:ascii="Arial" w:eastAsia="MS Gothic" w:hAnsi="Arial"/>
          <w:sz w:val="18"/>
          <w:lang w:eastAsia="ja-JP"/>
        </w:rPr>
        <w:t xml:space="preserve">The master IPs which </w:t>
      </w:r>
      <w:r>
        <w:rPr>
          <w:rFonts w:ascii="Arial" w:eastAsia="MS Gothic" w:hAnsi="Arial"/>
          <w:sz w:val="18"/>
          <w:lang w:eastAsia="ja-JP"/>
        </w:rPr>
        <w:t>are</w:t>
      </w:r>
      <w:r w:rsidRPr="0046076D">
        <w:rPr>
          <w:rFonts w:ascii="Arial" w:eastAsia="MS Gothic" w:hAnsi="Arial"/>
          <w:sz w:val="18"/>
          <w:lang w:eastAsia="ja-JP"/>
        </w:rPr>
        <w:t xml:space="preserve"> in the same </w:t>
      </w:r>
      <w:r>
        <w:rPr>
          <w:rFonts w:ascii="Arial" w:eastAsia="MS Gothic" w:hAnsi="Arial"/>
          <w:sz w:val="18"/>
          <w:lang w:eastAsia="ja-JP"/>
        </w:rPr>
        <w:t xml:space="preserve">bus domain </w:t>
      </w:r>
      <w:r w:rsidRPr="0046076D">
        <w:rPr>
          <w:rFonts w:ascii="Arial" w:eastAsia="MS Gothic" w:hAnsi="Arial"/>
          <w:sz w:val="18"/>
          <w:lang w:eastAsia="ja-JP"/>
        </w:rPr>
        <w:t>hierarchy cannot use PMB and MMU function at the same time.</w:t>
      </w:r>
      <w:r>
        <w:rPr>
          <w:rFonts w:ascii="Arial" w:eastAsia="MS Gothic" w:hAnsi="Arial"/>
          <w:sz w:val="18"/>
          <w:lang w:eastAsia="ja-JP"/>
        </w:rPr>
        <w:br/>
      </w:r>
      <w:r w:rsidR="00004C0D">
        <w:rPr>
          <w:rFonts w:ascii="Arial" w:eastAsia="MS Gothic" w:hAnsi="Arial"/>
          <w:sz w:val="18"/>
          <w:lang w:eastAsia="ja-JP"/>
        </w:rPr>
        <w:t>----</w:t>
      </w:r>
    </w:p>
    <w:p w14:paraId="592F093D" w14:textId="5EDC35A6" w:rsidR="001C58DB" w:rsidRDefault="00023EA4" w:rsidP="00023EA4">
      <w:pPr>
        <w:pStyle w:val="ListParagraph"/>
        <w:ind w:leftChars="0" w:left="520"/>
        <w:rPr>
          <w:lang w:eastAsia="ja-JP"/>
        </w:rPr>
      </w:pPr>
      <w:r>
        <w:rPr>
          <w:rFonts w:ascii="Arial" w:eastAsia="MS Gothic" w:hAnsi="Arial"/>
          <w:sz w:val="18"/>
          <w:lang w:eastAsia="ja-JP"/>
        </w:rPr>
        <w:br/>
      </w:r>
      <w:r w:rsidR="00657167">
        <w:rPr>
          <w:lang w:eastAsia="ja-JP"/>
        </w:rPr>
        <w:t>Regarding 40</w:t>
      </w:r>
      <w:r w:rsidR="00657167">
        <w:rPr>
          <w:rFonts w:hint="eastAsia"/>
          <w:lang w:eastAsia="ja-JP"/>
        </w:rPr>
        <w:t>-</w:t>
      </w:r>
      <w:r w:rsidR="00657167">
        <w:rPr>
          <w:lang w:eastAsia="ja-JP"/>
        </w:rPr>
        <w:t xml:space="preserve">bit </w:t>
      </w:r>
      <w:r w:rsidR="00B9580A">
        <w:rPr>
          <w:lang w:eastAsia="ja-JP"/>
        </w:rPr>
        <w:t xml:space="preserve">physical </w:t>
      </w:r>
      <w:r w:rsidR="00657167">
        <w:rPr>
          <w:lang w:eastAsia="ja-JP"/>
        </w:rPr>
        <w:t>address space support, we no longer make use of PMB function.</w:t>
      </w:r>
    </w:p>
    <w:p w14:paraId="78AE6830" w14:textId="407B6719" w:rsidR="004B0651" w:rsidRPr="006509E0" w:rsidRDefault="00657167" w:rsidP="00023EA4">
      <w:pPr>
        <w:pStyle w:val="ListParagraph"/>
        <w:ind w:leftChars="0" w:left="520"/>
        <w:rPr>
          <w:rFonts w:ascii="Arial" w:eastAsia="MS Gothic" w:hAnsi="Arial"/>
          <w:sz w:val="18"/>
          <w:lang w:eastAsia="ja-JP"/>
        </w:rPr>
      </w:pPr>
      <w:r>
        <w:rPr>
          <w:lang w:eastAsia="ja-JP"/>
        </w:rPr>
        <w:t xml:space="preserve">So, this restriction is </w:t>
      </w:r>
      <w:r w:rsidRPr="00023EA4">
        <w:rPr>
          <w:lang w:eastAsia="ja-JP"/>
        </w:rPr>
        <w:t>not applicable</w:t>
      </w:r>
      <w:r>
        <w:rPr>
          <w:lang w:eastAsia="ja-JP"/>
        </w:rPr>
        <w:t>.</w:t>
      </w:r>
    </w:p>
    <w:p w14:paraId="78AE6831" w14:textId="70CC7D32" w:rsidR="004B0651" w:rsidRDefault="004B0651" w:rsidP="004B0651">
      <w:pPr>
        <w:rPr>
          <w:rFonts w:ascii="Arial" w:eastAsia="MS Gothic" w:hAnsi="Arial"/>
          <w:sz w:val="18"/>
          <w:lang w:eastAsia="ja-JP"/>
        </w:rPr>
      </w:pPr>
    </w:p>
    <w:p w14:paraId="15C7FF24" w14:textId="77777777" w:rsidR="00004C0D" w:rsidRPr="00004C0D" w:rsidRDefault="00B926C7" w:rsidP="00AE4114">
      <w:pPr>
        <w:pStyle w:val="ListParagraph"/>
        <w:numPr>
          <w:ilvl w:val="0"/>
          <w:numId w:val="39"/>
        </w:numPr>
        <w:ind w:leftChars="0"/>
        <w:rPr>
          <w:lang w:eastAsia="ja-JP"/>
        </w:rPr>
      </w:pPr>
      <w:r w:rsidRPr="0005114A">
        <w:rPr>
          <w:rFonts w:ascii="Arial" w:eastAsia="MS Gothic" w:hAnsi="Arial"/>
          <w:b/>
          <w:sz w:val="18"/>
          <w:lang w:eastAsia="ja-JP"/>
        </w:rPr>
        <w:t>[H/W Restriction No.</w:t>
      </w:r>
      <w:r w:rsidRPr="0005114A">
        <w:rPr>
          <w:rFonts w:ascii="Arial" w:eastAsia="MS Gothic" w:hAnsi="Arial" w:hint="eastAsia"/>
          <w:b/>
          <w:sz w:val="18"/>
          <w:lang w:eastAsia="ja-JP"/>
        </w:rPr>
        <w:t>71</w:t>
      </w:r>
      <w:r w:rsidRPr="0005114A">
        <w:rPr>
          <w:rFonts w:ascii="Arial" w:eastAsia="MS Gothic" w:hAnsi="Arial"/>
          <w:b/>
          <w:sz w:val="18"/>
          <w:lang w:eastAsia="ja-JP"/>
        </w:rPr>
        <w:t xml:space="preserve"> #4]</w:t>
      </w:r>
      <w:r>
        <w:br/>
      </w:r>
      <w:r w:rsidRPr="00B926C7">
        <w:rPr>
          <w:rFonts w:ascii="Arial" w:eastAsia="MS Gothic" w:hAnsi="Arial"/>
          <w:sz w:val="18"/>
          <w:lang w:eastAsia="ja-JP"/>
        </w:rPr>
        <w:t>The address translation processing in the identical hierarchy when uTLB which uses a PMB change exists, more than one, when it forms, there is a possibility which causes a mis-conversion and a stall.</w:t>
      </w:r>
      <w:r>
        <w:rPr>
          <w:rFonts w:ascii="Arial" w:eastAsia="MS Gothic" w:hAnsi="Arial"/>
          <w:sz w:val="18"/>
          <w:lang w:eastAsia="ja-JP"/>
        </w:rPr>
        <w:br/>
      </w:r>
      <w:r w:rsidR="00004C0D">
        <w:rPr>
          <w:rFonts w:ascii="Arial" w:eastAsia="MS Gothic" w:hAnsi="Arial"/>
          <w:sz w:val="18"/>
          <w:lang w:eastAsia="ja-JP"/>
        </w:rPr>
        <w:t>----</w:t>
      </w:r>
    </w:p>
    <w:p w14:paraId="5FCC06E8" w14:textId="5387A4BE" w:rsidR="001C58DB" w:rsidRDefault="00B926C7" w:rsidP="00004C0D">
      <w:pPr>
        <w:pStyle w:val="ListParagraph"/>
        <w:ind w:leftChars="0" w:left="520"/>
        <w:rPr>
          <w:lang w:eastAsia="ja-JP"/>
        </w:rPr>
      </w:pPr>
      <w:r>
        <w:rPr>
          <w:rFonts w:ascii="Arial" w:eastAsia="MS Gothic" w:hAnsi="Arial"/>
          <w:sz w:val="18"/>
          <w:lang w:eastAsia="ja-JP"/>
        </w:rPr>
        <w:br/>
      </w:r>
      <w:r w:rsidR="009E716A">
        <w:rPr>
          <w:lang w:eastAsia="ja-JP"/>
        </w:rPr>
        <w:t xml:space="preserve">Regarding </w:t>
      </w:r>
      <w:r w:rsidR="004440FC">
        <w:rPr>
          <w:lang w:eastAsia="ja-JP"/>
        </w:rPr>
        <w:t>40</w:t>
      </w:r>
      <w:r w:rsidR="00657167">
        <w:rPr>
          <w:rFonts w:hint="eastAsia"/>
          <w:lang w:eastAsia="ja-JP"/>
        </w:rPr>
        <w:t>-</w:t>
      </w:r>
      <w:r w:rsidR="004440FC">
        <w:rPr>
          <w:lang w:eastAsia="ja-JP"/>
        </w:rPr>
        <w:t xml:space="preserve">bit </w:t>
      </w:r>
      <w:r w:rsidR="00B9580A">
        <w:rPr>
          <w:lang w:eastAsia="ja-JP"/>
        </w:rPr>
        <w:t xml:space="preserve">physical </w:t>
      </w:r>
      <w:r w:rsidR="004440FC">
        <w:rPr>
          <w:lang w:eastAsia="ja-JP"/>
        </w:rPr>
        <w:t>address space</w:t>
      </w:r>
      <w:r w:rsidR="009E716A">
        <w:rPr>
          <w:lang w:eastAsia="ja-JP"/>
        </w:rPr>
        <w:t xml:space="preserve"> support, w</w:t>
      </w:r>
      <w:r>
        <w:rPr>
          <w:lang w:eastAsia="ja-JP"/>
        </w:rPr>
        <w:t xml:space="preserve">e </w:t>
      </w:r>
      <w:r w:rsidR="004440FC">
        <w:rPr>
          <w:lang w:eastAsia="ja-JP"/>
        </w:rPr>
        <w:t xml:space="preserve">no longer </w:t>
      </w:r>
      <w:r w:rsidR="00104F55">
        <w:rPr>
          <w:lang w:eastAsia="ja-JP"/>
        </w:rPr>
        <w:t xml:space="preserve">make use of </w:t>
      </w:r>
      <w:r>
        <w:rPr>
          <w:lang w:eastAsia="ja-JP"/>
        </w:rPr>
        <w:t>PMB function</w:t>
      </w:r>
      <w:r w:rsidR="00797BB3">
        <w:rPr>
          <w:lang w:eastAsia="ja-JP"/>
        </w:rPr>
        <w:t>.</w:t>
      </w:r>
    </w:p>
    <w:p w14:paraId="42CE3C51" w14:textId="5E4A347A" w:rsidR="00280CFB" w:rsidRDefault="00797BB3" w:rsidP="001C58DB">
      <w:pPr>
        <w:pStyle w:val="ListParagraph"/>
        <w:ind w:leftChars="0" w:left="520"/>
        <w:rPr>
          <w:lang w:eastAsia="ja-JP"/>
        </w:rPr>
      </w:pPr>
      <w:r>
        <w:rPr>
          <w:lang w:eastAsia="ja-JP"/>
        </w:rPr>
        <w:t>S</w:t>
      </w:r>
      <w:r w:rsidR="004A0D86">
        <w:rPr>
          <w:lang w:eastAsia="ja-JP"/>
        </w:rPr>
        <w:t>o</w:t>
      </w:r>
      <w:r>
        <w:rPr>
          <w:lang w:eastAsia="ja-JP"/>
        </w:rPr>
        <w:t>,</w:t>
      </w:r>
      <w:r w:rsidR="00B926C7">
        <w:rPr>
          <w:lang w:eastAsia="ja-JP"/>
        </w:rPr>
        <w:t xml:space="preserve"> this restriction is </w:t>
      </w:r>
      <w:r w:rsidR="00B926C7" w:rsidRPr="00023EA4">
        <w:rPr>
          <w:lang w:eastAsia="ja-JP"/>
        </w:rPr>
        <w:t>not applicable</w:t>
      </w:r>
      <w:r w:rsidR="004E3757">
        <w:rPr>
          <w:lang w:eastAsia="ja-JP"/>
        </w:rPr>
        <w:t>.</w:t>
      </w:r>
    </w:p>
    <w:p w14:paraId="02818558" w14:textId="46A88210" w:rsidR="00B926C7" w:rsidRPr="001C58DB" w:rsidRDefault="00B926C7" w:rsidP="00AC3422">
      <w:pPr>
        <w:rPr>
          <w:rFonts w:ascii="Arial" w:eastAsia="MS Gothic" w:hAnsi="Arial"/>
          <w:sz w:val="18"/>
          <w:lang w:eastAsia="ja-JP"/>
        </w:rPr>
      </w:pPr>
    </w:p>
    <w:p w14:paraId="78AE6832" w14:textId="77777777" w:rsidR="004B0651" w:rsidRPr="0092292F" w:rsidRDefault="004B0651" w:rsidP="004B0651">
      <w:pPr>
        <w:pStyle w:val="Heading2"/>
        <w:rPr>
          <w:lang w:eastAsia="ja-JP"/>
        </w:rPr>
      </w:pPr>
      <w:r>
        <w:rPr>
          <w:rFonts w:hint="eastAsia"/>
          <w:lang w:eastAsia="ja-JP"/>
        </w:rPr>
        <w:t>Known functional limitations of delivered functions</w:t>
      </w:r>
    </w:p>
    <w:p w14:paraId="78AE6834" w14:textId="77777777" w:rsidR="004B0651" w:rsidRPr="00E748B8" w:rsidRDefault="00CC6B6A" w:rsidP="004B0651">
      <w:pPr>
        <w:rPr>
          <w:rFonts w:ascii="Arial" w:eastAsia="MS Gothic" w:hAnsi="Arial"/>
          <w:sz w:val="18"/>
          <w:lang w:eastAsia="ja-JP"/>
        </w:rPr>
      </w:pPr>
      <w:r>
        <w:rPr>
          <w:lang w:eastAsia="ja-JP"/>
        </w:rPr>
        <w:t>None</w:t>
      </w:r>
      <w:r w:rsidR="005C0E2D">
        <w:rPr>
          <w:lang w:eastAsia="ja-JP"/>
        </w:rPr>
        <w:t>.</w:t>
      </w:r>
    </w:p>
    <w:p w14:paraId="78AE6835" w14:textId="77777777" w:rsidR="004B0651" w:rsidRPr="005C0E2D" w:rsidRDefault="004B0651" w:rsidP="004B0651">
      <w:pPr>
        <w:rPr>
          <w:rFonts w:ascii="Arial" w:eastAsia="MS Gothic" w:hAnsi="Arial"/>
          <w:sz w:val="18"/>
          <w:lang w:eastAsia="ja-JP"/>
        </w:rPr>
      </w:pPr>
    </w:p>
    <w:p w14:paraId="78AE6836" w14:textId="77777777" w:rsidR="004B0651" w:rsidRPr="0092292F" w:rsidRDefault="004B0651" w:rsidP="004B0651">
      <w:pPr>
        <w:pStyle w:val="Heading2"/>
        <w:rPr>
          <w:lang w:eastAsia="ja-JP"/>
        </w:rPr>
      </w:pPr>
      <w:r>
        <w:rPr>
          <w:rFonts w:hint="eastAsia"/>
          <w:lang w:eastAsia="ja-JP"/>
        </w:rPr>
        <w:t>Non-validated function</w:t>
      </w:r>
    </w:p>
    <w:p w14:paraId="78AE6838" w14:textId="77777777" w:rsidR="004B0651" w:rsidRPr="009C25B3" w:rsidRDefault="00CC6B6A" w:rsidP="004B0651">
      <w:pPr>
        <w:rPr>
          <w:rFonts w:eastAsia="MS Gothic"/>
          <w:lang w:eastAsia="ja-JP"/>
        </w:rPr>
      </w:pPr>
      <w:r w:rsidRPr="009C25B3">
        <w:rPr>
          <w:rFonts w:eastAsia="MS Gothic"/>
          <w:lang w:eastAsia="ja-JP"/>
        </w:rPr>
        <w:t>None</w:t>
      </w:r>
      <w:r w:rsidR="005C0E2D" w:rsidRPr="009C25B3">
        <w:rPr>
          <w:rFonts w:eastAsia="MS Gothic"/>
          <w:lang w:eastAsia="ja-JP"/>
        </w:rPr>
        <w:t>.</w:t>
      </w:r>
    </w:p>
    <w:p w14:paraId="78AE6839" w14:textId="77777777" w:rsidR="004B0651" w:rsidRPr="005C0E2D" w:rsidRDefault="004B0651" w:rsidP="004B0651">
      <w:pPr>
        <w:rPr>
          <w:rFonts w:ascii="Arial" w:eastAsia="MS Gothic" w:hAnsi="Arial"/>
          <w:sz w:val="18"/>
          <w:lang w:eastAsia="ja-JP"/>
        </w:rPr>
      </w:pPr>
    </w:p>
    <w:sectPr w:rsidR="004B0651" w:rsidRPr="005C0E2D" w:rsidSect="00FF19A9">
      <w:headerReference w:type="even" r:id="rId13"/>
      <w:headerReference w:type="default" r:id="rId14"/>
      <w:footerReference w:type="even" r:id="rId15"/>
      <w:footerReference w:type="default" r:id="rId16"/>
      <w:headerReference w:type="first" r:id="rId17"/>
      <w:footerReference w:type="first" r:id="rId18"/>
      <w:pgSz w:w="11906" w:h="16838" w:code="9"/>
      <w:pgMar w:top="1588" w:right="1077" w:bottom="1134" w:left="1077" w:header="1134" w:footer="68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19547" w14:textId="77777777" w:rsidR="00562844" w:rsidRDefault="00562844">
      <w:r>
        <w:separator/>
      </w:r>
    </w:p>
  </w:endnote>
  <w:endnote w:type="continuationSeparator" w:id="0">
    <w:p w14:paraId="2F75D27F" w14:textId="77777777" w:rsidR="00562844" w:rsidRDefault="00562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UI Gothic">
    <w:panose1 w:val="020B0600070205080204"/>
    <w:charset w:val="80"/>
    <w:family w:val="swiss"/>
    <w:pitch w:val="variable"/>
    <w:sig w:usb0="E00002FF" w:usb1="6AC7FDFB" w:usb2="08000012" w:usb3="00000000" w:csb0="0002009F" w:csb1="00000000"/>
  </w:font>
  <w:font w:name="MS PMincho">
    <w:altName w:val="ＭＳ Ｐ明朝"/>
    <w:panose1 w:val="02020600040205080304"/>
    <w:charset w:val="80"/>
    <w:family w:val="roman"/>
    <w:pitch w:val="variable"/>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F46D2" w14:textId="77777777" w:rsidR="004E096E" w:rsidRDefault="004E09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E6841" w14:textId="7D311866" w:rsidR="003E017C" w:rsidRDefault="004E096E">
    <w:pPr>
      <w:pStyle w:val="Footer"/>
      <w:rPr>
        <w:lang w:eastAsia="ja-JP"/>
      </w:rPr>
    </w:pPr>
    <w:r>
      <w:fldChar w:fldCharType="begin"/>
    </w:r>
    <w:r>
      <w:instrText xml:space="preserve"> DOCPROPERTY  Category  \* MERGEFORMAT </w:instrText>
    </w:r>
    <w:r>
      <w:fldChar w:fldCharType="separate"/>
    </w:r>
    <w:ins w:id="2" w:author="Author">
      <w:r>
        <w:t>Rev.5.10.0</w:t>
      </w:r>
    </w:ins>
    <w:del w:id="3" w:author="Author">
      <w:r w:rsidR="007A1152" w:rsidDel="004E096E">
        <w:delText>Rev.5.</w:delText>
      </w:r>
      <w:r w:rsidDel="004E096E">
        <w:delText>10</w:delText>
      </w:r>
      <w:r w:rsidR="007A1152" w:rsidDel="004E096E">
        <w:delText>.0</w:delText>
      </w:r>
    </w:del>
    <w:r>
      <w:fldChar w:fldCharType="end"/>
    </w:r>
    <w:r w:rsidR="003E017C">
      <w:tab/>
    </w:r>
    <w:r w:rsidR="003E017C">
      <w:tab/>
      <w:t xml:space="preserve">Page </w:t>
    </w:r>
    <w:r w:rsidR="003E017C">
      <w:rPr>
        <w:rStyle w:val="PageNumber"/>
      </w:rPr>
      <w:fldChar w:fldCharType="begin"/>
    </w:r>
    <w:r w:rsidR="003E017C">
      <w:rPr>
        <w:rStyle w:val="PageNumber"/>
      </w:rPr>
      <w:instrText xml:space="preserve"> PAGE </w:instrText>
    </w:r>
    <w:r w:rsidR="003E017C">
      <w:rPr>
        <w:rStyle w:val="PageNumber"/>
      </w:rPr>
      <w:fldChar w:fldCharType="separate"/>
    </w:r>
    <w:r w:rsidR="003E017C">
      <w:rPr>
        <w:rStyle w:val="PageNumber"/>
        <w:noProof/>
      </w:rPr>
      <w:t>5</w:t>
    </w:r>
    <w:r w:rsidR="003E017C">
      <w:rPr>
        <w:rStyle w:val="PageNumber"/>
      </w:rPr>
      <w:fldChar w:fldCharType="end"/>
    </w:r>
    <w:r w:rsidR="003E017C">
      <w:rPr>
        <w:rStyle w:val="PageNumber"/>
        <w:rFonts w:hint="eastAsia"/>
        <w:lang w:eastAsia="ja-JP"/>
      </w:rPr>
      <w:t xml:space="preserve"> of </w:t>
    </w:r>
    <w:r w:rsidR="003E017C">
      <w:rPr>
        <w:rStyle w:val="PageNumber"/>
      </w:rPr>
      <w:fldChar w:fldCharType="begin"/>
    </w:r>
    <w:r w:rsidR="003E017C">
      <w:rPr>
        <w:rStyle w:val="PageNumber"/>
      </w:rPr>
      <w:instrText xml:space="preserve"> NUMPAGES </w:instrText>
    </w:r>
    <w:r w:rsidR="003E017C">
      <w:rPr>
        <w:rStyle w:val="PageNumber"/>
      </w:rPr>
      <w:fldChar w:fldCharType="separate"/>
    </w:r>
    <w:r w:rsidR="003E017C">
      <w:rPr>
        <w:rStyle w:val="PageNumber"/>
        <w:noProof/>
      </w:rPr>
      <w:t>9</w:t>
    </w:r>
    <w:r w:rsidR="003E017C">
      <w:rPr>
        <w:rStyle w:val="PageNumber"/>
      </w:rPr>
      <w:fldChar w:fldCharType="end"/>
    </w:r>
  </w:p>
  <w:p w14:paraId="78AE6842" w14:textId="5F81F830" w:rsidR="003E017C" w:rsidRDefault="003E017C">
    <w:pPr>
      <w:pStyle w:val="Footer"/>
    </w:pPr>
    <w:r>
      <w:rPr>
        <w:lang w:eastAsia="ja-JP"/>
      </w:rPr>
      <w:fldChar w:fldCharType="begin"/>
    </w:r>
    <w:r>
      <w:rPr>
        <w:lang w:eastAsia="ja-JP"/>
      </w:rPr>
      <w:instrText xml:space="preserve"> DOCPROPERTY  Comments  \* MERGEFORMAT </w:instrText>
    </w:r>
    <w:r>
      <w:rPr>
        <w:lang w:eastAsia="ja-JP"/>
      </w:rPr>
      <w:fldChar w:fldCharType="separate"/>
    </w:r>
    <w:ins w:id="4" w:author="Author">
      <w:r w:rsidR="004E096E">
        <w:rPr>
          <w:lang w:eastAsia="ja-JP"/>
        </w:rPr>
        <w:t>Dec. 25, 2023</w:t>
      </w:r>
    </w:ins>
    <w:del w:id="5" w:author="Author">
      <w:r w:rsidR="007A1152" w:rsidDel="004E096E">
        <w:rPr>
          <w:lang w:eastAsia="ja-JP"/>
        </w:rPr>
        <w:delText xml:space="preserve">Dec. </w:delText>
      </w:r>
      <w:r w:rsidR="004E096E" w:rsidDel="004E096E">
        <w:rPr>
          <w:lang w:eastAsia="ja-JP"/>
        </w:rPr>
        <w:delText>25</w:delText>
      </w:r>
      <w:r w:rsidR="007A1152" w:rsidDel="004E096E">
        <w:rPr>
          <w:lang w:eastAsia="ja-JP"/>
        </w:rPr>
        <w:delText>, 20</w:delText>
      </w:r>
      <w:r w:rsidR="004E096E" w:rsidDel="004E096E">
        <w:rPr>
          <w:lang w:eastAsia="ja-JP"/>
        </w:rPr>
        <w:delText>23</w:delText>
      </w:r>
    </w:del>
    <w:r>
      <w:rPr>
        <w:lang w:eastAsia="ja-JP"/>
      </w:rPr>
      <w:fldChar w:fldCharType="end"/>
    </w:r>
    <w:r>
      <w:tab/>
    </w:r>
    <w:r>
      <w:rPr>
        <w:noProof/>
        <w:lang w:val="en-GB" w:eastAsia="en-GB"/>
      </w:rPr>
      <w:drawing>
        <wp:anchor distT="0" distB="0" distL="114300" distR="114300" simplePos="0" relativeHeight="251659264" behindDoc="0" locked="0" layoutInCell="1" allowOverlap="1" wp14:anchorId="78AE6846" wp14:editId="501D8EA1">
          <wp:simplePos x="0" y="0"/>
          <wp:positionH relativeFrom="page">
            <wp:align>center</wp:align>
          </wp:positionH>
          <wp:positionV relativeFrom="page">
            <wp:posOffset>9985375</wp:posOffset>
          </wp:positionV>
          <wp:extent cx="1085850" cy="207645"/>
          <wp:effectExtent l="0" t="0" r="0" b="0"/>
          <wp:wrapNone/>
          <wp:docPr id="47" name="図 47"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a:ln>
                    <a:noFill/>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E6844" w14:textId="181B4273" w:rsidR="003E017C" w:rsidRDefault="003E017C" w:rsidP="009F614E">
    <w:pPr>
      <w:pStyle w:val="Footer"/>
      <w:tabs>
        <w:tab w:val="left" w:pos="1800"/>
      </w:tabs>
    </w:pPr>
    <w:r>
      <w:rPr>
        <w:noProof/>
        <w:lang w:val="en-GB" w:eastAsia="en-GB"/>
      </w:rPr>
      <w:drawing>
        <wp:anchor distT="0" distB="0" distL="114300" distR="114300" simplePos="0" relativeHeight="251658240" behindDoc="0" locked="0" layoutInCell="1" allowOverlap="1" wp14:anchorId="78AE684A" wp14:editId="3C66950C">
          <wp:simplePos x="0" y="0"/>
          <wp:positionH relativeFrom="page">
            <wp:align>center</wp:align>
          </wp:positionH>
          <wp:positionV relativeFrom="page">
            <wp:posOffset>9985375</wp:posOffset>
          </wp:positionV>
          <wp:extent cx="1085850" cy="207645"/>
          <wp:effectExtent l="0" t="0" r="0" b="0"/>
          <wp:wrapNone/>
          <wp:docPr id="46" name="図 46"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a:ln>
                    <a:noFill/>
                  </a:ln>
                </pic:spPr>
              </pic:pic>
            </a:graphicData>
          </a:graphic>
        </wp:anchor>
      </w:drawing>
    </w:r>
    <w:r w:rsidR="004E096E">
      <w:fldChar w:fldCharType="begin"/>
    </w:r>
    <w:r w:rsidR="004E096E">
      <w:instrText xml:space="preserve"> DOCPROPERTY  Category  \* MERGEFORMAT </w:instrText>
    </w:r>
    <w:r w:rsidR="004E096E">
      <w:fldChar w:fldCharType="separate"/>
    </w:r>
    <w:ins w:id="6" w:author="Author">
      <w:r w:rsidR="004E096E">
        <w:t>Rev.5.10.0</w:t>
      </w:r>
    </w:ins>
    <w:del w:id="7" w:author="Author">
      <w:r w:rsidR="007A1152" w:rsidDel="004E096E">
        <w:delText>Rev.5.9.0</w:delText>
      </w:r>
    </w:del>
    <w:r w:rsidR="004E096E">
      <w:fldChar w:fldCharType="end"/>
    </w:r>
    <w:r>
      <w:tab/>
    </w:r>
    <w:r>
      <w:rPr>
        <w:rFonts w:hint="eastAsia"/>
        <w:lang w:eastAsia="ja-JP"/>
      </w:rP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9</w:t>
    </w:r>
    <w:r>
      <w:rPr>
        <w:rStyle w:val="PageNumber"/>
      </w:rPr>
      <w:fldChar w:fldCharType="end"/>
    </w:r>
  </w:p>
  <w:p w14:paraId="78AE6845" w14:textId="68D0F6AA" w:rsidR="003E017C" w:rsidRDefault="003E017C">
    <w:pPr>
      <w:pStyle w:val="Footer"/>
    </w:pPr>
    <w:r>
      <w:rPr>
        <w:lang w:eastAsia="ja-JP"/>
      </w:rPr>
      <w:fldChar w:fldCharType="begin"/>
    </w:r>
    <w:r>
      <w:rPr>
        <w:lang w:eastAsia="ja-JP"/>
      </w:rPr>
      <w:instrText xml:space="preserve"> DOCPROPERTY  Comments  \* MERGEFORMAT </w:instrText>
    </w:r>
    <w:r>
      <w:rPr>
        <w:lang w:eastAsia="ja-JP"/>
      </w:rPr>
      <w:fldChar w:fldCharType="separate"/>
    </w:r>
    <w:ins w:id="8" w:author="Author">
      <w:r w:rsidR="004E096E">
        <w:rPr>
          <w:lang w:eastAsia="ja-JP"/>
        </w:rPr>
        <w:t>Dec. 25, 2023</w:t>
      </w:r>
    </w:ins>
    <w:del w:id="9" w:author="Author">
      <w:r w:rsidR="007A1152" w:rsidDel="004E096E">
        <w:rPr>
          <w:lang w:eastAsia="ja-JP"/>
        </w:rPr>
        <w:delText>Dec. 10, 2021</w:delText>
      </w:r>
    </w:del>
    <w:r>
      <w:rPr>
        <w:lang w:eastAsia="ja-JP"/>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4418B" w14:textId="77777777" w:rsidR="00562844" w:rsidRDefault="00562844">
      <w:r>
        <w:separator/>
      </w:r>
    </w:p>
  </w:footnote>
  <w:footnote w:type="continuationSeparator" w:id="0">
    <w:p w14:paraId="53DEF739" w14:textId="77777777" w:rsidR="00562844" w:rsidRDefault="00562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771D" w14:textId="77777777" w:rsidR="004E096E" w:rsidRDefault="004E09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E683F" w14:textId="2AB1428E" w:rsidR="003E017C" w:rsidRPr="001E3BC1" w:rsidRDefault="003E017C" w:rsidP="001E3BC1">
    <w:pPr>
      <w:pStyle w:val="Header"/>
    </w:pPr>
    <w:r>
      <w:rPr>
        <w:noProof/>
        <w:lang w:val="en-GB" w:eastAsia="en-GB"/>
      </w:rPr>
      <mc:AlternateContent>
        <mc:Choice Requires="wps">
          <w:drawing>
            <wp:anchor distT="45720" distB="45720" distL="114300" distR="114300" simplePos="0" relativeHeight="251662336" behindDoc="0" locked="0" layoutInCell="1" allowOverlap="1" wp14:anchorId="5E3C5933" wp14:editId="43F4A8C7">
              <wp:simplePos x="0" y="0"/>
              <wp:positionH relativeFrom="page">
                <wp:posOffset>3028950</wp:posOffset>
              </wp:positionH>
              <wp:positionV relativeFrom="page">
                <wp:posOffset>342900</wp:posOffset>
              </wp:positionV>
              <wp:extent cx="1517904" cy="323850"/>
              <wp:effectExtent l="0" t="0" r="6350" b="0"/>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904" cy="323850"/>
                      </a:xfrm>
                      <a:prstGeom prst="rect">
                        <a:avLst/>
                      </a:prstGeom>
                      <a:solidFill>
                        <a:srgbClr val="FFFFFF"/>
                      </a:solidFill>
                      <a:ln w="9525">
                        <a:noFill/>
                        <a:miter lim="800000"/>
                        <a:headEnd/>
                        <a:tailEnd/>
                      </a:ln>
                    </wps:spPr>
                    <wps:txbx>
                      <w:txbxContent>
                        <w:p w14:paraId="2AE26C18" w14:textId="77777777" w:rsidR="003E017C" w:rsidRPr="002E4224" w:rsidRDefault="003E017C" w:rsidP="00A379DC">
                          <w:pPr>
                            <w:rPr>
                              <w:rFonts w:ascii="Arial Black" w:hAnsi="Arial Black"/>
                              <w:sz w:val="24"/>
                              <w:szCs w:val="24"/>
                              <w:lang w:eastAsia="ja-JP"/>
                            </w:rPr>
                          </w:pPr>
                          <w:r>
                            <w:rPr>
                              <w:rFonts w:ascii="Arial Black" w:hAnsi="Arial Black" w:hint="eastAsia"/>
                              <w:sz w:val="24"/>
                              <w:szCs w:val="24"/>
                              <w:lang w:eastAsia="ja-JP"/>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3C5933" id="_x0000_t202" coordsize="21600,21600" o:spt="202" path="m,l,21600r21600,l21600,xe">
              <v:stroke joinstyle="miter"/>
              <v:path gradientshapeok="t" o:connecttype="rect"/>
            </v:shapetype>
            <v:shape id="テキスト ボックス 2" o:spid="_x0000_s1026" type="#_x0000_t202" style="position:absolute;margin-left:238.5pt;margin-top:27pt;width:119.5pt;height:25.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" stroked="f">
              <v:textbox>
                <w:txbxContent>
                  <w:p w14:paraId="2AE26C18" w14:textId="77777777" w:rsidR="003E017C" w:rsidRPr="002E4224" w:rsidRDefault="003E017C" w:rsidP="00A379DC">
                    <w:pPr>
                      <w:rPr>
                        <w:rFonts w:ascii="Arial Black" w:hAnsi="Arial Black"/>
                        <w:sz w:val="24"/>
                        <w:szCs w:val="24"/>
                        <w:lang w:eastAsia="ja-JP"/>
                      </w:rPr>
                    </w:pPr>
                    <w:r>
                      <w:rPr>
                        <w:rFonts w:ascii="Arial Black" w:hAnsi="Arial Black" w:hint="eastAsia"/>
                        <w:sz w:val="24"/>
                        <w:szCs w:val="24"/>
                        <w:lang w:eastAsia="ja-JP"/>
                      </w:rPr>
                      <w:t>CONFIDENTIAL</w:t>
                    </w:r>
                  </w:p>
                </w:txbxContent>
              </v:textbox>
              <w10:wrap type="square" anchorx="page" anchory="page"/>
            </v:shape>
          </w:pict>
        </mc:Fallback>
      </mc:AlternateContent>
    </w:r>
    <w:r w:rsidR="004E096E">
      <w:fldChar w:fldCharType="begin"/>
    </w:r>
    <w:r w:rsidR="004E096E">
      <w:instrText xml:space="preserve"> TITLE   \* MERGEFORMAT </w:instrText>
    </w:r>
    <w:r w:rsidR="004E096E">
      <w:fldChar w:fldCharType="separate"/>
    </w:r>
    <w:r w:rsidR="004E096E">
      <w:t>Memory Manager for Linux Release Note</w:t>
    </w:r>
    <w:r w:rsidR="004E096E">
      <w:fldChar w:fldCharType="end"/>
    </w:r>
    <w:r>
      <w:tab/>
    </w:r>
    <w:r>
      <w:tab/>
    </w:r>
    <w:r>
      <w:rPr>
        <w:b/>
        <w:bCs/>
        <w:noProof/>
      </w:rPr>
      <w:fldChar w:fldCharType="begin"/>
    </w:r>
    <w:r>
      <w:rPr>
        <w:b/>
        <w:bCs/>
        <w:noProof/>
      </w:rPr>
      <w:instrText xml:space="preserve"> STYLEREF  "1" \n  \* MERGEFORMAT </w:instrText>
    </w:r>
    <w:r>
      <w:rPr>
        <w:b/>
        <w:bCs/>
        <w:noProof/>
      </w:rPr>
      <w:fldChar w:fldCharType="separate"/>
    </w:r>
    <w:r w:rsidR="004E096E">
      <w:rPr>
        <w:b/>
        <w:bCs/>
        <w:noProof/>
      </w:rPr>
      <w:t>4</w:t>
    </w:r>
    <w:r>
      <w:rPr>
        <w:b/>
        <w:bCs/>
        <w:noProof/>
      </w:rPr>
      <w:fldChar w:fldCharType="end"/>
    </w:r>
    <w:r>
      <w:t xml:space="preserve">.   </w:t>
    </w:r>
    <w:r>
      <w:rPr>
        <w:b/>
        <w:bCs/>
        <w:noProof/>
      </w:rPr>
      <w:fldChar w:fldCharType="begin"/>
    </w:r>
    <w:r>
      <w:rPr>
        <w:b/>
        <w:bCs/>
        <w:noProof/>
      </w:rPr>
      <w:instrText xml:space="preserve"> STYLEREF  "1"  \* MERGEFORMAT </w:instrText>
    </w:r>
    <w:r>
      <w:rPr>
        <w:b/>
        <w:bCs/>
        <w:noProof/>
      </w:rPr>
      <w:fldChar w:fldCharType="separate"/>
    </w:r>
    <w:r w:rsidR="004E096E">
      <w:rPr>
        <w:b/>
        <w:bCs/>
        <w:noProof/>
      </w:rPr>
      <w:t>Restriction</w:t>
    </w:r>
    <w:r>
      <w:rPr>
        <w:b/>
        <w:bCs/>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E6843" w14:textId="11CB1229" w:rsidR="003E017C" w:rsidRDefault="003E017C" w:rsidP="001E3BC1">
    <w:pPr>
      <w:pStyle w:val="Header"/>
      <w:jc w:val="right"/>
    </w:pPr>
    <w:r>
      <w:rPr>
        <w:noProof/>
        <w:lang w:val="en-GB" w:eastAsia="en-GB"/>
      </w:rPr>
      <mc:AlternateContent>
        <mc:Choice Requires="wps">
          <w:drawing>
            <wp:anchor distT="45720" distB="45720" distL="114300" distR="114300" simplePos="0" relativeHeight="251664384" behindDoc="0" locked="0" layoutInCell="1" allowOverlap="1" wp14:anchorId="368460B9" wp14:editId="10118F4D">
              <wp:simplePos x="0" y="0"/>
              <wp:positionH relativeFrom="page">
                <wp:posOffset>3024505</wp:posOffset>
              </wp:positionH>
              <wp:positionV relativeFrom="page">
                <wp:posOffset>346075</wp:posOffset>
              </wp:positionV>
              <wp:extent cx="1517904" cy="320040"/>
              <wp:effectExtent l="0" t="0" r="6350" b="381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904" cy="320040"/>
                      </a:xfrm>
                      <a:prstGeom prst="rect">
                        <a:avLst/>
                      </a:prstGeom>
                      <a:solidFill>
                        <a:srgbClr val="FFFFFF"/>
                      </a:solidFill>
                      <a:ln w="9525">
                        <a:noFill/>
                        <a:miter lim="800000"/>
                        <a:headEnd/>
                        <a:tailEnd/>
                      </a:ln>
                    </wps:spPr>
                    <wps:txbx>
                      <w:txbxContent>
                        <w:p w14:paraId="2F084FFF" w14:textId="77777777" w:rsidR="003E017C" w:rsidRPr="002E4224" w:rsidRDefault="003E017C" w:rsidP="002056EB">
                          <w:pPr>
                            <w:rPr>
                              <w:rFonts w:ascii="Arial Black" w:hAnsi="Arial Black"/>
                              <w:sz w:val="24"/>
                              <w:szCs w:val="24"/>
                              <w:lang w:eastAsia="ja-JP"/>
                            </w:rPr>
                          </w:pPr>
                          <w:r>
                            <w:rPr>
                              <w:rFonts w:ascii="Arial Black" w:hAnsi="Arial Black" w:hint="eastAsia"/>
                              <w:sz w:val="24"/>
                              <w:szCs w:val="24"/>
                              <w:lang w:eastAsia="ja-JP"/>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460B9" id="_x0000_t202" coordsize="21600,21600" o:spt="202" path="m,l,21600r21600,l21600,xe">
              <v:stroke joinstyle="miter"/>
              <v:path gradientshapeok="t" o:connecttype="rect"/>
            </v:shapetype>
            <v:shape id="_x0000_s1027" type="#_x0000_t202" style="position:absolute;left:0;text-align:left;margin-left:238.15pt;margin-top:27.25pt;width:119.5pt;height:25.2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" stroked="f">
              <v:textbox>
                <w:txbxContent>
                  <w:p w14:paraId="2F084FFF" w14:textId="77777777" w:rsidR="003E017C" w:rsidRPr="002E4224" w:rsidRDefault="003E017C" w:rsidP="002056EB">
                    <w:pPr>
                      <w:rPr>
                        <w:rFonts w:ascii="Arial Black" w:hAnsi="Arial Black"/>
                        <w:sz w:val="24"/>
                        <w:szCs w:val="24"/>
                        <w:lang w:eastAsia="ja-JP"/>
                      </w:rPr>
                    </w:pPr>
                    <w:r>
                      <w:rPr>
                        <w:rFonts w:ascii="Arial Black" w:hAnsi="Arial Black" w:hint="eastAsia"/>
                        <w:sz w:val="24"/>
                        <w:szCs w:val="24"/>
                        <w:lang w:eastAsia="ja-JP"/>
                      </w:rPr>
                      <w:t>CONFIDENTIAL</w:t>
                    </w:r>
                  </w:p>
                </w:txbxContent>
              </v:textbox>
              <w10:wrap type="square" anchorx="page" anchory="page"/>
            </v:shape>
          </w:pict>
        </mc:Fallback>
      </mc:AlternateContent>
    </w:r>
    <w:r>
      <w:rPr>
        <w:noProof/>
        <w:lang w:val="en-GB" w:eastAsia="en-GB"/>
      </w:rPr>
      <w:drawing>
        <wp:anchor distT="0" distB="0" distL="114300" distR="114300" simplePos="0" relativeHeight="251660288" behindDoc="0" locked="0" layoutInCell="1" allowOverlap="1" wp14:anchorId="78AE6848" wp14:editId="78AE6849">
          <wp:simplePos x="0" y="0"/>
          <wp:positionH relativeFrom="column">
            <wp:posOffset>-8890</wp:posOffset>
          </wp:positionH>
          <wp:positionV relativeFrom="paragraph">
            <wp:posOffset>-154305</wp:posOffset>
          </wp:positionV>
          <wp:extent cx="1727200" cy="299720"/>
          <wp:effectExtent l="0" t="0" r="0" b="0"/>
          <wp:wrapNone/>
          <wp:docPr id="48" name="図 48" descr="C:\Users\b1900215\Desktop\AN_e0800\renesas_an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b1900215\Desktop\AN_e0800\renesas_an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27200" cy="299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BABDEC"/>
    <w:lvl w:ilvl="0">
      <w:start w:val="1"/>
      <w:numFmt w:val="decimal"/>
      <w:pStyle w:val="ListNumber5"/>
      <w:lvlText w:val="%1."/>
      <w:lvlJc w:val="left"/>
      <w:pPr>
        <w:tabs>
          <w:tab w:val="num" w:pos="2061"/>
        </w:tabs>
        <w:ind w:leftChars="800" w:left="2061" w:hangingChars="200" w:hanging="360"/>
      </w:pPr>
    </w:lvl>
  </w:abstractNum>
  <w:abstractNum w:abstractNumId="1" w15:restartNumberingAfterBreak="0">
    <w:nsid w:val="FFFFFF7D"/>
    <w:multiLevelType w:val="singleLevel"/>
    <w:tmpl w:val="6D7A4624"/>
    <w:lvl w:ilvl="0">
      <w:start w:val="1"/>
      <w:numFmt w:val="decimal"/>
      <w:pStyle w:val="ListNumber4"/>
      <w:lvlText w:val="%1."/>
      <w:lvlJc w:val="left"/>
      <w:pPr>
        <w:tabs>
          <w:tab w:val="num" w:pos="1636"/>
        </w:tabs>
        <w:ind w:leftChars="600" w:left="1636" w:hangingChars="200" w:hanging="360"/>
      </w:pPr>
    </w:lvl>
  </w:abstractNum>
  <w:abstractNum w:abstractNumId="2" w15:restartNumberingAfterBreak="0">
    <w:nsid w:val="FFFFFF7E"/>
    <w:multiLevelType w:val="singleLevel"/>
    <w:tmpl w:val="C0A060C4"/>
    <w:lvl w:ilvl="0">
      <w:start w:val="1"/>
      <w:numFmt w:val="decimal"/>
      <w:pStyle w:val="ListNumber3"/>
      <w:lvlText w:val="%1."/>
      <w:lvlJc w:val="left"/>
      <w:pPr>
        <w:tabs>
          <w:tab w:val="num" w:pos="1211"/>
        </w:tabs>
        <w:ind w:leftChars="400" w:left="1211" w:hangingChars="200" w:hanging="360"/>
      </w:pPr>
    </w:lvl>
  </w:abstractNum>
  <w:abstractNum w:abstractNumId="3" w15:restartNumberingAfterBreak="0">
    <w:nsid w:val="FFFFFF7F"/>
    <w:multiLevelType w:val="singleLevel"/>
    <w:tmpl w:val="4490C562"/>
    <w:lvl w:ilvl="0">
      <w:start w:val="1"/>
      <w:numFmt w:val="decimal"/>
      <w:pStyle w:val="ListNumber2"/>
      <w:lvlText w:val="%1."/>
      <w:lvlJc w:val="left"/>
      <w:pPr>
        <w:tabs>
          <w:tab w:val="num" w:pos="785"/>
        </w:tabs>
        <w:ind w:leftChars="200" w:left="785" w:hangingChars="200" w:hanging="360"/>
      </w:pPr>
    </w:lvl>
  </w:abstractNum>
  <w:abstractNum w:abstractNumId="4" w15:restartNumberingAfterBreak="0">
    <w:nsid w:val="FFFFFF80"/>
    <w:multiLevelType w:val="singleLevel"/>
    <w:tmpl w:val="3B2EA68E"/>
    <w:lvl w:ilvl="0">
      <w:start w:val="1"/>
      <w:numFmt w:val="bullet"/>
      <w:pStyle w:val="ListBullet5"/>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EDE2BD3E"/>
    <w:lvl w:ilvl="0">
      <w:start w:val="1"/>
      <w:numFmt w:val="bullet"/>
      <w:pStyle w:val="ListBullet4"/>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5CCCB12"/>
    <w:lvl w:ilvl="0">
      <w:start w:val="1"/>
      <w:numFmt w:val="bullet"/>
      <w:pStyle w:val="ListBullet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D766ED94"/>
    <w:lvl w:ilvl="0">
      <w:start w:val="1"/>
      <w:numFmt w:val="bullet"/>
      <w:pStyle w:val="ListBullet2"/>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E276735E"/>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89"/>
    <w:multiLevelType w:val="singleLevel"/>
    <w:tmpl w:val="EF94BA6A"/>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E"/>
    <w:multiLevelType w:val="singleLevel"/>
    <w:tmpl w:val="9B242692"/>
    <w:lvl w:ilvl="0">
      <w:numFmt w:val="decimal"/>
      <w:lvlText w:val="*"/>
      <w:lvlJc w:val="left"/>
    </w:lvl>
  </w:abstractNum>
  <w:abstractNum w:abstractNumId="11" w15:restartNumberingAfterBreak="0">
    <w:nsid w:val="01095DC9"/>
    <w:multiLevelType w:val="hybridMultilevel"/>
    <w:tmpl w:val="96023372"/>
    <w:lvl w:ilvl="0" w:tplc="04090001">
      <w:start w:val="1"/>
      <w:numFmt w:val="bullet"/>
      <w:lvlText w:val=""/>
      <w:lvlJc w:val="left"/>
      <w:pPr>
        <w:ind w:left="520" w:hanging="420"/>
      </w:pPr>
      <w:rPr>
        <w:rFonts w:ascii="Wingdings" w:hAnsi="Wingdings" w:hint="default"/>
      </w:rPr>
    </w:lvl>
    <w:lvl w:ilvl="1" w:tplc="0409000B">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2" w15:restartNumberingAfterBreak="0">
    <w:nsid w:val="07267ADF"/>
    <w:multiLevelType w:val="multilevel"/>
    <w:tmpl w:val="92A07350"/>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3" w15:restartNumberingAfterBreak="0">
    <w:nsid w:val="0A934D1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ADF3CB2"/>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5" w15:restartNumberingAfterBreak="0">
    <w:nsid w:val="0B073F2A"/>
    <w:multiLevelType w:val="multilevel"/>
    <w:tmpl w:val="DD10614A"/>
    <w:lvl w:ilvl="0">
      <w:start w:val="1"/>
      <w:numFmt w:val="decimal"/>
      <w:lvlRestart w:val="0"/>
      <w:isLgl/>
      <w:suff w:val="nothing"/>
      <w:lvlText w:val="Section %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6" w15:restartNumberingAfterBreak="0">
    <w:nsid w:val="0B0B4D4A"/>
    <w:multiLevelType w:val="multilevel"/>
    <w:tmpl w:val="C31A5CEA"/>
    <w:lvl w:ilvl="0">
      <w:start w:val="1"/>
      <w:numFmt w:val="decimal"/>
      <w:lvlRestart w:val="0"/>
      <w:isLgl/>
      <w:suff w:val="nothing"/>
      <w:lvlText w:val="%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7" w15:restartNumberingAfterBreak="0">
    <w:nsid w:val="0B2B0F9C"/>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8" w15:restartNumberingAfterBreak="0">
    <w:nsid w:val="0E03286D"/>
    <w:multiLevelType w:val="hybridMultilevel"/>
    <w:tmpl w:val="D9681052"/>
    <w:lvl w:ilvl="0" w:tplc="11BEFD52">
      <w:numFmt w:val="bullet"/>
      <w:lvlText w:val="-"/>
      <w:lvlJc w:val="left"/>
      <w:pPr>
        <w:ind w:left="502" w:hanging="360"/>
      </w:pPr>
      <w:rPr>
        <w:rFonts w:ascii="Times New Roman" w:eastAsia="MS Mincho"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15F80B38"/>
    <w:multiLevelType w:val="hybridMultilevel"/>
    <w:tmpl w:val="03D08420"/>
    <w:lvl w:ilvl="0" w:tplc="2110CB12">
      <w:start w:val="1"/>
      <w:numFmt w:val="decimal"/>
      <w:lvlText w:val="%1)"/>
      <w:lvlJc w:val="left"/>
      <w:pPr>
        <w:ind w:left="1155" w:hanging="360"/>
      </w:pPr>
      <w:rPr>
        <w:rFonts w:hint="default"/>
      </w:rPr>
    </w:lvl>
    <w:lvl w:ilvl="1" w:tplc="04090017" w:tentative="1">
      <w:start w:val="1"/>
      <w:numFmt w:val="aiueoFullWidth"/>
      <w:lvlText w:val="(%2)"/>
      <w:lvlJc w:val="left"/>
      <w:pPr>
        <w:ind w:left="1635" w:hanging="420"/>
      </w:pPr>
    </w:lvl>
    <w:lvl w:ilvl="2" w:tplc="04090011" w:tentative="1">
      <w:start w:val="1"/>
      <w:numFmt w:val="decimalEnclosedCircle"/>
      <w:lvlText w:val="%3"/>
      <w:lvlJc w:val="left"/>
      <w:pPr>
        <w:ind w:left="2055" w:hanging="420"/>
      </w:pPr>
    </w:lvl>
    <w:lvl w:ilvl="3" w:tplc="0409000F" w:tentative="1">
      <w:start w:val="1"/>
      <w:numFmt w:val="decimal"/>
      <w:lvlText w:val="%4."/>
      <w:lvlJc w:val="left"/>
      <w:pPr>
        <w:ind w:left="2475" w:hanging="420"/>
      </w:pPr>
    </w:lvl>
    <w:lvl w:ilvl="4" w:tplc="04090017" w:tentative="1">
      <w:start w:val="1"/>
      <w:numFmt w:val="aiueoFullWidth"/>
      <w:lvlText w:val="(%5)"/>
      <w:lvlJc w:val="left"/>
      <w:pPr>
        <w:ind w:left="2895" w:hanging="420"/>
      </w:pPr>
    </w:lvl>
    <w:lvl w:ilvl="5" w:tplc="04090011" w:tentative="1">
      <w:start w:val="1"/>
      <w:numFmt w:val="decimalEnclosedCircle"/>
      <w:lvlText w:val="%6"/>
      <w:lvlJc w:val="left"/>
      <w:pPr>
        <w:ind w:left="3315" w:hanging="420"/>
      </w:pPr>
    </w:lvl>
    <w:lvl w:ilvl="6" w:tplc="0409000F" w:tentative="1">
      <w:start w:val="1"/>
      <w:numFmt w:val="decimal"/>
      <w:lvlText w:val="%7."/>
      <w:lvlJc w:val="left"/>
      <w:pPr>
        <w:ind w:left="3735" w:hanging="420"/>
      </w:pPr>
    </w:lvl>
    <w:lvl w:ilvl="7" w:tplc="04090017" w:tentative="1">
      <w:start w:val="1"/>
      <w:numFmt w:val="aiueoFullWidth"/>
      <w:lvlText w:val="(%8)"/>
      <w:lvlJc w:val="left"/>
      <w:pPr>
        <w:ind w:left="4155" w:hanging="420"/>
      </w:pPr>
    </w:lvl>
    <w:lvl w:ilvl="8" w:tplc="04090011" w:tentative="1">
      <w:start w:val="1"/>
      <w:numFmt w:val="decimalEnclosedCircle"/>
      <w:lvlText w:val="%9"/>
      <w:lvlJc w:val="left"/>
      <w:pPr>
        <w:ind w:left="4575" w:hanging="420"/>
      </w:pPr>
    </w:lvl>
  </w:abstractNum>
  <w:abstractNum w:abstractNumId="20" w15:restartNumberingAfterBreak="0">
    <w:nsid w:val="1A65576F"/>
    <w:multiLevelType w:val="hybridMultilevel"/>
    <w:tmpl w:val="734EFFD0"/>
    <w:lvl w:ilvl="0" w:tplc="51D25D6C">
      <w:numFmt w:val="bullet"/>
      <w:lvlText w:val=""/>
      <w:lvlJc w:val="left"/>
      <w:pPr>
        <w:ind w:left="360" w:hanging="360"/>
      </w:pPr>
      <w:rPr>
        <w:rFonts w:ascii="Wingdings" w:eastAsia="MS Mincho"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1EB835CC"/>
    <w:multiLevelType w:val="hybridMultilevel"/>
    <w:tmpl w:val="21BC7EDE"/>
    <w:lvl w:ilvl="0" w:tplc="004CA038">
      <w:start w:val="1"/>
      <w:numFmt w:val="bullet"/>
      <w:lvlRestart w:val="0"/>
      <w:pStyle w:val="table1unordered"/>
      <w:lvlText w:val=""/>
      <w:lvlJc w:val="left"/>
      <w:pPr>
        <w:tabs>
          <w:tab w:val="num" w:pos="346"/>
        </w:tabs>
        <w:ind w:left="34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844719"/>
    <w:multiLevelType w:val="multilevel"/>
    <w:tmpl w:val="19564EE0"/>
    <w:lvl w:ilvl="0">
      <w:start w:val="1"/>
      <w:numFmt w:val="decimal"/>
      <w:lvlRestart w:val="0"/>
      <w:isLgl/>
      <w:suff w:val="nothing"/>
      <w:lvlText w:val="%1."/>
      <w:lvlJc w:val="left"/>
      <w:pPr>
        <w:ind w:left="0" w:firstLine="0"/>
      </w:pPr>
      <w:rPr>
        <w:rFonts w:ascii="Arial" w:hAnsi="Arial" w:hint="default"/>
        <w:b/>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3" w15:restartNumberingAfterBreak="0">
    <w:nsid w:val="266D6C10"/>
    <w:multiLevelType w:val="multilevel"/>
    <w:tmpl w:val="A8C2B0D0"/>
    <w:lvl w:ilvl="0">
      <w:start w:val="12"/>
      <w:numFmt w:val="none"/>
      <w:lvlRestart w:val="0"/>
      <w:isLgl/>
      <w:suff w:val="nothing"/>
      <w:lvlText w:val=""/>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4)"/>
      <w:lvlJc w:val="left"/>
      <w:pPr>
        <w:tabs>
          <w:tab w:val="num" w:pos="454"/>
        </w:tabs>
        <w:ind w:left="454" w:hanging="454"/>
      </w:pPr>
      <w:rPr>
        <w:rFonts w:ascii="Times New Roman" w:hAnsi="Times New Roman" w:hint="default"/>
        <w:b/>
        <w:i w:val="0"/>
        <w:sz w:val="20"/>
      </w:rPr>
    </w:lvl>
    <w:lvl w:ilvl="4">
      <w:start w:val="1"/>
      <w:numFmt w:val="lowerLetter"/>
      <w:lvlText w:val="(%5)"/>
      <w:lvlJc w:val="left"/>
      <w:pPr>
        <w:tabs>
          <w:tab w:val="num" w:pos="454"/>
        </w:tabs>
        <w:ind w:left="454" w:hanging="454"/>
      </w:pPr>
      <w:rPr>
        <w:rFonts w:ascii="Times New Roman" w:hAnsi="Times New Roman" w:hint="default"/>
        <w:b/>
        <w:i w:val="0"/>
        <w:sz w:val="20"/>
      </w:rPr>
    </w:lvl>
    <w:lvl w:ilvl="5">
      <w:start w:val="1"/>
      <w:numFmt w:val="lowerLetter"/>
      <w:pStyle w:val="Heading6"/>
      <w:lvlText w:val="%1(%6)"/>
      <w:lvlJc w:val="left"/>
      <w:pPr>
        <w:tabs>
          <w:tab w:val="num" w:pos="454"/>
        </w:tabs>
        <w:ind w:left="454" w:hanging="454"/>
      </w:pPr>
      <w:rPr>
        <w:rFonts w:ascii="Times" w:hAnsi="Times" w:hint="default"/>
        <w:b/>
        <w:i w:val="0"/>
        <w:sz w:val="20"/>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4" w15:restartNumberingAfterBreak="0">
    <w:nsid w:val="2847579A"/>
    <w:multiLevelType w:val="hybridMultilevel"/>
    <w:tmpl w:val="D408E22C"/>
    <w:lvl w:ilvl="0" w:tplc="344E05A0">
      <w:start w:val="1"/>
      <w:numFmt w:val="bullet"/>
      <w:lvlText w:val="•"/>
      <w:lvlJc w:val="left"/>
      <w:pPr>
        <w:tabs>
          <w:tab w:val="num" w:pos="720"/>
        </w:tabs>
        <w:ind w:left="720" w:hanging="360"/>
      </w:pPr>
      <w:rPr>
        <w:rFonts w:ascii="Arial" w:hAnsi="Arial" w:hint="default"/>
      </w:rPr>
    </w:lvl>
    <w:lvl w:ilvl="1" w:tplc="1236F1D0" w:tentative="1">
      <w:start w:val="1"/>
      <w:numFmt w:val="bullet"/>
      <w:lvlText w:val="•"/>
      <w:lvlJc w:val="left"/>
      <w:pPr>
        <w:tabs>
          <w:tab w:val="num" w:pos="1440"/>
        </w:tabs>
        <w:ind w:left="1440" w:hanging="360"/>
      </w:pPr>
      <w:rPr>
        <w:rFonts w:ascii="Arial" w:hAnsi="Arial" w:hint="default"/>
      </w:rPr>
    </w:lvl>
    <w:lvl w:ilvl="2" w:tplc="6868EB4E" w:tentative="1">
      <w:start w:val="1"/>
      <w:numFmt w:val="bullet"/>
      <w:lvlText w:val="•"/>
      <w:lvlJc w:val="left"/>
      <w:pPr>
        <w:tabs>
          <w:tab w:val="num" w:pos="2160"/>
        </w:tabs>
        <w:ind w:left="2160" w:hanging="360"/>
      </w:pPr>
      <w:rPr>
        <w:rFonts w:ascii="Arial" w:hAnsi="Arial" w:hint="default"/>
      </w:rPr>
    </w:lvl>
    <w:lvl w:ilvl="3" w:tplc="AD263EE2" w:tentative="1">
      <w:start w:val="1"/>
      <w:numFmt w:val="bullet"/>
      <w:lvlText w:val="•"/>
      <w:lvlJc w:val="left"/>
      <w:pPr>
        <w:tabs>
          <w:tab w:val="num" w:pos="2880"/>
        </w:tabs>
        <w:ind w:left="2880" w:hanging="360"/>
      </w:pPr>
      <w:rPr>
        <w:rFonts w:ascii="Arial" w:hAnsi="Arial" w:hint="default"/>
      </w:rPr>
    </w:lvl>
    <w:lvl w:ilvl="4" w:tplc="EBFCACEC" w:tentative="1">
      <w:start w:val="1"/>
      <w:numFmt w:val="bullet"/>
      <w:lvlText w:val="•"/>
      <w:lvlJc w:val="left"/>
      <w:pPr>
        <w:tabs>
          <w:tab w:val="num" w:pos="3600"/>
        </w:tabs>
        <w:ind w:left="3600" w:hanging="360"/>
      </w:pPr>
      <w:rPr>
        <w:rFonts w:ascii="Arial" w:hAnsi="Arial" w:hint="default"/>
      </w:rPr>
    </w:lvl>
    <w:lvl w:ilvl="5" w:tplc="8C58A204" w:tentative="1">
      <w:start w:val="1"/>
      <w:numFmt w:val="bullet"/>
      <w:lvlText w:val="•"/>
      <w:lvlJc w:val="left"/>
      <w:pPr>
        <w:tabs>
          <w:tab w:val="num" w:pos="4320"/>
        </w:tabs>
        <w:ind w:left="4320" w:hanging="360"/>
      </w:pPr>
      <w:rPr>
        <w:rFonts w:ascii="Arial" w:hAnsi="Arial" w:hint="default"/>
      </w:rPr>
    </w:lvl>
    <w:lvl w:ilvl="6" w:tplc="1DF0FCF4" w:tentative="1">
      <w:start w:val="1"/>
      <w:numFmt w:val="bullet"/>
      <w:lvlText w:val="•"/>
      <w:lvlJc w:val="left"/>
      <w:pPr>
        <w:tabs>
          <w:tab w:val="num" w:pos="5040"/>
        </w:tabs>
        <w:ind w:left="5040" w:hanging="360"/>
      </w:pPr>
      <w:rPr>
        <w:rFonts w:ascii="Arial" w:hAnsi="Arial" w:hint="default"/>
      </w:rPr>
    </w:lvl>
    <w:lvl w:ilvl="7" w:tplc="E244EAC8" w:tentative="1">
      <w:start w:val="1"/>
      <w:numFmt w:val="bullet"/>
      <w:lvlText w:val="•"/>
      <w:lvlJc w:val="left"/>
      <w:pPr>
        <w:tabs>
          <w:tab w:val="num" w:pos="5760"/>
        </w:tabs>
        <w:ind w:left="5760" w:hanging="360"/>
      </w:pPr>
      <w:rPr>
        <w:rFonts w:ascii="Arial" w:hAnsi="Arial" w:hint="default"/>
      </w:rPr>
    </w:lvl>
    <w:lvl w:ilvl="8" w:tplc="B4A468B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9A963FD"/>
    <w:multiLevelType w:val="multilevel"/>
    <w:tmpl w:val="E248A284"/>
    <w:lvl w:ilvl="0">
      <w:start w:val="1"/>
      <w:numFmt w:val="bullet"/>
      <w:lvlText w:val=""/>
      <w:lvlJc w:val="left"/>
      <w:pPr>
        <w:tabs>
          <w:tab w:val="num" w:pos="289"/>
        </w:tabs>
        <w:ind w:left="289" w:hanging="289"/>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2F235C4"/>
    <w:multiLevelType w:val="multilevel"/>
    <w:tmpl w:val="4516EA9C"/>
    <w:lvl w:ilvl="0">
      <w:start w:val="1"/>
      <w:numFmt w:val="decimal"/>
      <w:lvlRestart w:val="0"/>
      <w:pStyle w:val="Heading1"/>
      <w:isLgl/>
      <w:suff w:val="nothing"/>
      <w:lvlText w:val="%1."/>
      <w:lvlJc w:val="left"/>
      <w:pPr>
        <w:ind w:left="0" w:firstLine="0"/>
      </w:pPr>
      <w:rPr>
        <w:rFonts w:ascii="Arial" w:hAnsi="Arial" w:hint="default"/>
        <w:b/>
        <w:i w:val="0"/>
        <w:color w:val="auto"/>
        <w:sz w:val="32"/>
        <w:u w:val="none"/>
      </w:rPr>
    </w:lvl>
    <w:lvl w:ilvl="1">
      <w:start w:val="1"/>
      <w:numFmt w:val="decimal"/>
      <w:pStyle w:val="Heading2"/>
      <w:isLgl/>
      <w:lvlText w:val="%1.%2"/>
      <w:lvlJc w:val="left"/>
      <w:pPr>
        <w:tabs>
          <w:tab w:val="num" w:pos="799"/>
        </w:tabs>
        <w:ind w:left="799" w:hanging="799"/>
      </w:pPr>
      <w:rPr>
        <w:rFonts w:ascii="Arial" w:hAnsi="Arial" w:hint="default"/>
        <w:b/>
        <w:i w:val="0"/>
        <w:color w:val="auto"/>
        <w:sz w:val="24"/>
        <w:u w:val="none"/>
      </w:rPr>
    </w:lvl>
    <w:lvl w:ilvl="2">
      <w:start w:val="1"/>
      <w:numFmt w:val="decimal"/>
      <w:pStyle w:val="Heading3"/>
      <w:lvlText w:val="%1.%2.%3"/>
      <w:lvlJc w:val="left"/>
      <w:pPr>
        <w:tabs>
          <w:tab w:val="num" w:pos="799"/>
        </w:tabs>
        <w:ind w:left="799" w:hanging="799"/>
      </w:pPr>
      <w:rPr>
        <w:rFonts w:ascii="Arial" w:hAnsi="Arial" w:hint="default"/>
        <w:b/>
        <w:i w:val="0"/>
        <w:color w:val="auto"/>
        <w:sz w:val="20"/>
        <w:u w:val="none"/>
      </w:rPr>
    </w:lvl>
    <w:lvl w:ilvl="3">
      <w:start w:val="1"/>
      <w:numFmt w:val="decimal"/>
      <w:pStyle w:val="Heading4"/>
      <w:lvlText w:val="%1.%2.%3.%4"/>
      <w:lvlJc w:val="left"/>
      <w:pPr>
        <w:tabs>
          <w:tab w:val="num" w:pos="799"/>
        </w:tabs>
        <w:ind w:left="799" w:hanging="799"/>
      </w:pPr>
      <w:rPr>
        <w:rFonts w:ascii="Arial" w:hAnsi="Arial" w:hint="default"/>
        <w:b/>
        <w:i w:val="0"/>
        <w:sz w:val="20"/>
      </w:rPr>
    </w:lvl>
    <w:lvl w:ilvl="4">
      <w:start w:val="1"/>
      <w:numFmt w:val="decimal"/>
      <w:pStyle w:val="Heading5"/>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7" w15:restartNumberingAfterBreak="0">
    <w:nsid w:val="34475817"/>
    <w:multiLevelType w:val="hybridMultilevel"/>
    <w:tmpl w:val="2EB2E23A"/>
    <w:lvl w:ilvl="0" w:tplc="0058926E">
      <w:numFmt w:val="bullet"/>
      <w:lvlText w:val="-"/>
      <w:lvlJc w:val="left"/>
      <w:pPr>
        <w:ind w:left="360" w:hanging="360"/>
      </w:pPr>
      <w:rPr>
        <w:rFonts w:ascii="Times New Roman" w:eastAsia="MS Mincho" w:hAnsi="Times New Roman" w:cs="Times New Roman" w:hint="default"/>
        <w:sz w:val="2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5D9768D"/>
    <w:multiLevelType w:val="hybridMultilevel"/>
    <w:tmpl w:val="CE9859E4"/>
    <w:lvl w:ilvl="0" w:tplc="A370B1B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3733579B"/>
    <w:multiLevelType w:val="hybridMultilevel"/>
    <w:tmpl w:val="30B274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37865A4F"/>
    <w:multiLevelType w:val="multilevel"/>
    <w:tmpl w:val="FC90E83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1" w15:restartNumberingAfterBreak="0">
    <w:nsid w:val="38863668"/>
    <w:multiLevelType w:val="hybridMultilevel"/>
    <w:tmpl w:val="374AA52C"/>
    <w:lvl w:ilvl="0" w:tplc="5FD4BC44">
      <w:start w:val="1"/>
      <w:numFmt w:val="bullet"/>
      <w:lvlRestart w:val="0"/>
      <w:pStyle w:val="table2unordered"/>
      <w:lvlText w:val=""/>
      <w:lvlJc w:val="left"/>
      <w:pPr>
        <w:tabs>
          <w:tab w:val="num" w:pos="576"/>
        </w:tabs>
        <w:ind w:left="57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9F53D25"/>
    <w:multiLevelType w:val="multilevel"/>
    <w:tmpl w:val="09E88E24"/>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3" w15:restartNumberingAfterBreak="0">
    <w:nsid w:val="3BE928BD"/>
    <w:multiLevelType w:val="hybridMultilevel"/>
    <w:tmpl w:val="3FDC4CB0"/>
    <w:lvl w:ilvl="0" w:tplc="26BC72AA">
      <w:start w:val="1"/>
      <w:numFmt w:val="bullet"/>
      <w:lvlText w:val=""/>
      <w:lvlJc w:val="left"/>
      <w:pPr>
        <w:ind w:left="86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C1474D"/>
    <w:multiLevelType w:val="hybridMultilevel"/>
    <w:tmpl w:val="3D3C88B8"/>
    <w:lvl w:ilvl="0" w:tplc="7D7A17E8">
      <w:start w:val="1"/>
      <w:numFmt w:val="bullet"/>
      <w:pStyle w:val="Level1unordered"/>
      <w:lvlText w:val=""/>
      <w:lvlJc w:val="left"/>
      <w:pPr>
        <w:tabs>
          <w:tab w:val="num" w:pos="289"/>
        </w:tabs>
        <w:ind w:left="289" w:hanging="289"/>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0EA05A2"/>
    <w:multiLevelType w:val="multilevel"/>
    <w:tmpl w:val="C95EBFFA"/>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6" w15:restartNumberingAfterBreak="0">
    <w:nsid w:val="4B6E07F4"/>
    <w:multiLevelType w:val="hybridMultilevel"/>
    <w:tmpl w:val="945E4A9C"/>
    <w:lvl w:ilvl="0" w:tplc="05E4601A">
      <w:start w:val="1"/>
      <w:numFmt w:val="bullet"/>
      <w:pStyle w:val="Level2unordered"/>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E304BDD"/>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8" w15:restartNumberingAfterBreak="0">
    <w:nsid w:val="5008035F"/>
    <w:multiLevelType w:val="hybridMultilevel"/>
    <w:tmpl w:val="7C92822C"/>
    <w:lvl w:ilvl="0" w:tplc="FFF4EE8E">
      <w:start w:val="18"/>
      <w:numFmt w:val="bullet"/>
      <w:lvlText w:val="-"/>
      <w:lvlJc w:val="left"/>
      <w:pPr>
        <w:ind w:left="1762" w:hanging="360"/>
      </w:pPr>
      <w:rPr>
        <w:rFonts w:ascii="Times New Roman" w:eastAsia="MS Mincho" w:hAnsi="Times New Roman" w:cs="Times New Roman" w:hint="default"/>
      </w:rPr>
    </w:lvl>
    <w:lvl w:ilvl="1" w:tplc="0409000B">
      <w:start w:val="1"/>
      <w:numFmt w:val="bullet"/>
      <w:lvlText w:val=""/>
      <w:lvlJc w:val="left"/>
      <w:pPr>
        <w:ind w:left="2242" w:hanging="420"/>
      </w:pPr>
      <w:rPr>
        <w:rFonts w:ascii="Wingdings" w:hAnsi="Wingdings" w:hint="default"/>
      </w:rPr>
    </w:lvl>
    <w:lvl w:ilvl="2" w:tplc="0409000D">
      <w:start w:val="1"/>
      <w:numFmt w:val="bullet"/>
      <w:lvlText w:val=""/>
      <w:lvlJc w:val="left"/>
      <w:pPr>
        <w:ind w:left="2662" w:hanging="420"/>
      </w:pPr>
      <w:rPr>
        <w:rFonts w:ascii="Wingdings" w:hAnsi="Wingdings" w:hint="default"/>
      </w:rPr>
    </w:lvl>
    <w:lvl w:ilvl="3" w:tplc="04090001" w:tentative="1">
      <w:start w:val="1"/>
      <w:numFmt w:val="bullet"/>
      <w:lvlText w:val=""/>
      <w:lvlJc w:val="left"/>
      <w:pPr>
        <w:ind w:left="3082" w:hanging="420"/>
      </w:pPr>
      <w:rPr>
        <w:rFonts w:ascii="Wingdings" w:hAnsi="Wingdings" w:hint="default"/>
      </w:rPr>
    </w:lvl>
    <w:lvl w:ilvl="4" w:tplc="0409000B" w:tentative="1">
      <w:start w:val="1"/>
      <w:numFmt w:val="bullet"/>
      <w:lvlText w:val=""/>
      <w:lvlJc w:val="left"/>
      <w:pPr>
        <w:ind w:left="3502" w:hanging="420"/>
      </w:pPr>
      <w:rPr>
        <w:rFonts w:ascii="Wingdings" w:hAnsi="Wingdings" w:hint="default"/>
      </w:rPr>
    </w:lvl>
    <w:lvl w:ilvl="5" w:tplc="0409000D" w:tentative="1">
      <w:start w:val="1"/>
      <w:numFmt w:val="bullet"/>
      <w:lvlText w:val=""/>
      <w:lvlJc w:val="left"/>
      <w:pPr>
        <w:ind w:left="3922" w:hanging="420"/>
      </w:pPr>
      <w:rPr>
        <w:rFonts w:ascii="Wingdings" w:hAnsi="Wingdings" w:hint="default"/>
      </w:rPr>
    </w:lvl>
    <w:lvl w:ilvl="6" w:tplc="04090001" w:tentative="1">
      <w:start w:val="1"/>
      <w:numFmt w:val="bullet"/>
      <w:lvlText w:val=""/>
      <w:lvlJc w:val="left"/>
      <w:pPr>
        <w:ind w:left="4342" w:hanging="420"/>
      </w:pPr>
      <w:rPr>
        <w:rFonts w:ascii="Wingdings" w:hAnsi="Wingdings" w:hint="default"/>
      </w:rPr>
    </w:lvl>
    <w:lvl w:ilvl="7" w:tplc="0409000B" w:tentative="1">
      <w:start w:val="1"/>
      <w:numFmt w:val="bullet"/>
      <w:lvlText w:val=""/>
      <w:lvlJc w:val="left"/>
      <w:pPr>
        <w:ind w:left="4762" w:hanging="420"/>
      </w:pPr>
      <w:rPr>
        <w:rFonts w:ascii="Wingdings" w:hAnsi="Wingdings" w:hint="default"/>
      </w:rPr>
    </w:lvl>
    <w:lvl w:ilvl="8" w:tplc="0409000D" w:tentative="1">
      <w:start w:val="1"/>
      <w:numFmt w:val="bullet"/>
      <w:lvlText w:val=""/>
      <w:lvlJc w:val="left"/>
      <w:pPr>
        <w:ind w:left="5182" w:hanging="420"/>
      </w:pPr>
      <w:rPr>
        <w:rFonts w:ascii="Wingdings" w:hAnsi="Wingdings" w:hint="default"/>
      </w:rPr>
    </w:lvl>
  </w:abstractNum>
  <w:abstractNum w:abstractNumId="39" w15:restartNumberingAfterBreak="0">
    <w:nsid w:val="58660AC4"/>
    <w:multiLevelType w:val="multilevel"/>
    <w:tmpl w:val="B3AC5A28"/>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40" w15:restartNumberingAfterBreak="0">
    <w:nsid w:val="60ED2DB0"/>
    <w:multiLevelType w:val="multilevel"/>
    <w:tmpl w:val="8648EF6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41" w15:restartNumberingAfterBreak="0">
    <w:nsid w:val="6B904F62"/>
    <w:multiLevelType w:val="hybridMultilevel"/>
    <w:tmpl w:val="DF30C472"/>
    <w:lvl w:ilvl="0" w:tplc="A9B296AC">
      <w:numFmt w:val="bullet"/>
      <w:lvlText w:val="-"/>
      <w:lvlJc w:val="left"/>
      <w:pPr>
        <w:ind w:left="360" w:hanging="360"/>
      </w:pPr>
      <w:rPr>
        <w:rFonts w:ascii="Arial" w:eastAsia="MS Mincho" w:hAnsi="Arial" w:cs="Arial"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39404204">
    <w:abstractNumId w:val="10"/>
    <w:lvlOverride w:ilvl="0">
      <w:lvl w:ilvl="0">
        <w:start w:val="1"/>
        <w:numFmt w:val="bullet"/>
        <w:lvlText w:val=""/>
        <w:legacy w:legacy="1" w:legacySpace="0" w:legacyIndent="288"/>
        <w:lvlJc w:val="left"/>
        <w:pPr>
          <w:ind w:left="288" w:hanging="288"/>
        </w:pPr>
        <w:rPr>
          <w:rFonts w:ascii="Symbol" w:hAnsi="Symbol" w:hint="default"/>
        </w:rPr>
      </w:lvl>
    </w:lvlOverride>
  </w:num>
  <w:num w:numId="2" w16cid:durableId="1394349252">
    <w:abstractNumId w:val="10"/>
    <w:lvlOverride w:ilvl="0">
      <w:lvl w:ilvl="0">
        <w:start w:val="1"/>
        <w:numFmt w:val="bullet"/>
        <w:lvlText w:val=""/>
        <w:legacy w:legacy="1" w:legacySpace="0" w:legacyIndent="288"/>
        <w:lvlJc w:val="left"/>
        <w:pPr>
          <w:ind w:left="576" w:hanging="288"/>
        </w:pPr>
        <w:rPr>
          <w:rFonts w:ascii="Symbol" w:hAnsi="Symbol" w:hint="default"/>
        </w:rPr>
      </w:lvl>
    </w:lvlOverride>
  </w:num>
  <w:num w:numId="3" w16cid:durableId="2002155273">
    <w:abstractNumId w:val="26"/>
  </w:num>
  <w:num w:numId="4" w16cid:durableId="1075858286">
    <w:abstractNumId w:val="23"/>
  </w:num>
  <w:num w:numId="5" w16cid:durableId="1419668232">
    <w:abstractNumId w:val="36"/>
  </w:num>
  <w:num w:numId="6" w16cid:durableId="1395395028">
    <w:abstractNumId w:val="15"/>
  </w:num>
  <w:num w:numId="7" w16cid:durableId="1315524426">
    <w:abstractNumId w:val="16"/>
  </w:num>
  <w:num w:numId="8" w16cid:durableId="1952932859">
    <w:abstractNumId w:val="39"/>
  </w:num>
  <w:num w:numId="9" w16cid:durableId="455221140">
    <w:abstractNumId w:val="40"/>
  </w:num>
  <w:num w:numId="10" w16cid:durableId="1084693044">
    <w:abstractNumId w:val="32"/>
  </w:num>
  <w:num w:numId="11" w16cid:durableId="2122260067">
    <w:abstractNumId w:val="30"/>
  </w:num>
  <w:num w:numId="12" w16cid:durableId="1724016839">
    <w:abstractNumId w:val="35"/>
  </w:num>
  <w:num w:numId="13" w16cid:durableId="288053183">
    <w:abstractNumId w:val="37"/>
  </w:num>
  <w:num w:numId="14" w16cid:durableId="38212403">
    <w:abstractNumId w:val="17"/>
  </w:num>
  <w:num w:numId="15" w16cid:durableId="1731002872">
    <w:abstractNumId w:val="14"/>
  </w:num>
  <w:num w:numId="16" w16cid:durableId="1521504545">
    <w:abstractNumId w:val="31"/>
  </w:num>
  <w:num w:numId="17" w16cid:durableId="558785350">
    <w:abstractNumId w:val="25"/>
  </w:num>
  <w:num w:numId="18" w16cid:durableId="518474036">
    <w:abstractNumId w:val="21"/>
  </w:num>
  <w:num w:numId="19" w16cid:durableId="970015406">
    <w:abstractNumId w:val="34"/>
  </w:num>
  <w:num w:numId="20" w16cid:durableId="715011545">
    <w:abstractNumId w:val="12"/>
  </w:num>
  <w:num w:numId="21" w16cid:durableId="1691296746">
    <w:abstractNumId w:val="13"/>
  </w:num>
  <w:num w:numId="22" w16cid:durableId="332489652">
    <w:abstractNumId w:val="22"/>
  </w:num>
  <w:num w:numId="23" w16cid:durableId="2005160601">
    <w:abstractNumId w:val="29"/>
  </w:num>
  <w:num w:numId="24" w16cid:durableId="351686840">
    <w:abstractNumId w:val="28"/>
  </w:num>
  <w:num w:numId="25" w16cid:durableId="719982636">
    <w:abstractNumId w:val="20"/>
  </w:num>
  <w:num w:numId="26" w16cid:durableId="1213927370">
    <w:abstractNumId w:val="41"/>
  </w:num>
  <w:num w:numId="27" w16cid:durableId="1184366858">
    <w:abstractNumId w:val="19"/>
  </w:num>
  <w:num w:numId="28" w16cid:durableId="510798658">
    <w:abstractNumId w:val="9"/>
  </w:num>
  <w:num w:numId="29" w16cid:durableId="1407413375">
    <w:abstractNumId w:val="7"/>
  </w:num>
  <w:num w:numId="30" w16cid:durableId="1340547247">
    <w:abstractNumId w:val="6"/>
  </w:num>
  <w:num w:numId="31" w16cid:durableId="619799364">
    <w:abstractNumId w:val="5"/>
  </w:num>
  <w:num w:numId="32" w16cid:durableId="489030340">
    <w:abstractNumId w:val="4"/>
  </w:num>
  <w:num w:numId="33" w16cid:durableId="1451128478">
    <w:abstractNumId w:val="8"/>
  </w:num>
  <w:num w:numId="34" w16cid:durableId="1607884734">
    <w:abstractNumId w:val="3"/>
  </w:num>
  <w:num w:numId="35" w16cid:durableId="18507931">
    <w:abstractNumId w:val="2"/>
  </w:num>
  <w:num w:numId="36" w16cid:durableId="630325319">
    <w:abstractNumId w:val="1"/>
  </w:num>
  <w:num w:numId="37" w16cid:durableId="973289866">
    <w:abstractNumId w:val="0"/>
  </w:num>
  <w:num w:numId="38" w16cid:durableId="1987778284">
    <w:abstractNumId w:val="27"/>
  </w:num>
  <w:num w:numId="39" w16cid:durableId="658536156">
    <w:abstractNumId w:val="11"/>
  </w:num>
  <w:num w:numId="40" w16cid:durableId="1323512171">
    <w:abstractNumId w:val="24"/>
  </w:num>
  <w:num w:numId="41" w16cid:durableId="273830666">
    <w:abstractNumId w:val="38"/>
  </w:num>
  <w:num w:numId="42" w16cid:durableId="598827901">
    <w:abstractNumId w:val="33"/>
  </w:num>
  <w:num w:numId="43" w16cid:durableId="1955600988">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99"/>
  <w:doNotHyphenateCaps/>
  <w:drawingGridHorizontalSpacing w:val="100"/>
  <w:drawingGridVerticalSpacing w:val="137"/>
  <w:doNotShadeFormData/>
  <w:noPunctuationKerning/>
  <w:characterSpacingControl w:val="doNotCompres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BC1"/>
    <w:rsid w:val="00001DB0"/>
    <w:rsid w:val="00003FDE"/>
    <w:rsid w:val="00004C0D"/>
    <w:rsid w:val="000055B4"/>
    <w:rsid w:val="00005D2F"/>
    <w:rsid w:val="00011765"/>
    <w:rsid w:val="000118F9"/>
    <w:rsid w:val="00012457"/>
    <w:rsid w:val="00013AFB"/>
    <w:rsid w:val="00013CC3"/>
    <w:rsid w:val="000142FF"/>
    <w:rsid w:val="00014724"/>
    <w:rsid w:val="00023EA4"/>
    <w:rsid w:val="00024349"/>
    <w:rsid w:val="0002765B"/>
    <w:rsid w:val="00027E07"/>
    <w:rsid w:val="0003110F"/>
    <w:rsid w:val="00036B2E"/>
    <w:rsid w:val="000373BB"/>
    <w:rsid w:val="000408FF"/>
    <w:rsid w:val="00045859"/>
    <w:rsid w:val="0004601D"/>
    <w:rsid w:val="0005114A"/>
    <w:rsid w:val="00051A82"/>
    <w:rsid w:val="0005443E"/>
    <w:rsid w:val="00055076"/>
    <w:rsid w:val="00055AE3"/>
    <w:rsid w:val="00057D32"/>
    <w:rsid w:val="00057EE7"/>
    <w:rsid w:val="000613F6"/>
    <w:rsid w:val="000632AF"/>
    <w:rsid w:val="00066252"/>
    <w:rsid w:val="00066759"/>
    <w:rsid w:val="00066B82"/>
    <w:rsid w:val="00066DD5"/>
    <w:rsid w:val="0007012A"/>
    <w:rsid w:val="00071155"/>
    <w:rsid w:val="00074FFB"/>
    <w:rsid w:val="00075B60"/>
    <w:rsid w:val="00075B9F"/>
    <w:rsid w:val="00075C1D"/>
    <w:rsid w:val="000808A5"/>
    <w:rsid w:val="00081DDE"/>
    <w:rsid w:val="00082077"/>
    <w:rsid w:val="00082BD3"/>
    <w:rsid w:val="0008473A"/>
    <w:rsid w:val="0008598C"/>
    <w:rsid w:val="00086087"/>
    <w:rsid w:val="0009056D"/>
    <w:rsid w:val="00090A33"/>
    <w:rsid w:val="0009295F"/>
    <w:rsid w:val="00092C45"/>
    <w:rsid w:val="00092C65"/>
    <w:rsid w:val="000946E0"/>
    <w:rsid w:val="000966E5"/>
    <w:rsid w:val="0009750E"/>
    <w:rsid w:val="000A1166"/>
    <w:rsid w:val="000A1A80"/>
    <w:rsid w:val="000A1D6F"/>
    <w:rsid w:val="000A64E8"/>
    <w:rsid w:val="000A71FD"/>
    <w:rsid w:val="000A7604"/>
    <w:rsid w:val="000A7978"/>
    <w:rsid w:val="000B0D5E"/>
    <w:rsid w:val="000B2569"/>
    <w:rsid w:val="000C1032"/>
    <w:rsid w:val="000C399F"/>
    <w:rsid w:val="000C68ED"/>
    <w:rsid w:val="000C7233"/>
    <w:rsid w:val="000D08F5"/>
    <w:rsid w:val="000D3097"/>
    <w:rsid w:val="000D34D2"/>
    <w:rsid w:val="000D369D"/>
    <w:rsid w:val="000D5C8E"/>
    <w:rsid w:val="000E2B4B"/>
    <w:rsid w:val="000E587D"/>
    <w:rsid w:val="000E5C41"/>
    <w:rsid w:val="000E6285"/>
    <w:rsid w:val="000E64CE"/>
    <w:rsid w:val="000E6555"/>
    <w:rsid w:val="000E6F25"/>
    <w:rsid w:val="000F0133"/>
    <w:rsid w:val="000F01D6"/>
    <w:rsid w:val="000F1F0D"/>
    <w:rsid w:val="000F34E0"/>
    <w:rsid w:val="000F3F73"/>
    <w:rsid w:val="000F40B5"/>
    <w:rsid w:val="000F5126"/>
    <w:rsid w:val="000F6724"/>
    <w:rsid w:val="00102166"/>
    <w:rsid w:val="001042B5"/>
    <w:rsid w:val="00104E8C"/>
    <w:rsid w:val="00104F55"/>
    <w:rsid w:val="001071A8"/>
    <w:rsid w:val="001079FC"/>
    <w:rsid w:val="00110C05"/>
    <w:rsid w:val="00110C06"/>
    <w:rsid w:val="00110DA4"/>
    <w:rsid w:val="001137B5"/>
    <w:rsid w:val="00113F60"/>
    <w:rsid w:val="0011516D"/>
    <w:rsid w:val="00115578"/>
    <w:rsid w:val="00120410"/>
    <w:rsid w:val="00121938"/>
    <w:rsid w:val="001219EC"/>
    <w:rsid w:val="0012295B"/>
    <w:rsid w:val="0012707C"/>
    <w:rsid w:val="00132495"/>
    <w:rsid w:val="00134B37"/>
    <w:rsid w:val="001372A0"/>
    <w:rsid w:val="001429B6"/>
    <w:rsid w:val="00143D97"/>
    <w:rsid w:val="001452C2"/>
    <w:rsid w:val="00150471"/>
    <w:rsid w:val="00150ED9"/>
    <w:rsid w:val="00153603"/>
    <w:rsid w:val="00154DDE"/>
    <w:rsid w:val="0015504B"/>
    <w:rsid w:val="001560A6"/>
    <w:rsid w:val="001605CA"/>
    <w:rsid w:val="00161DEA"/>
    <w:rsid w:val="001622D0"/>
    <w:rsid w:val="0016415F"/>
    <w:rsid w:val="001649E7"/>
    <w:rsid w:val="00164D5E"/>
    <w:rsid w:val="00164F11"/>
    <w:rsid w:val="00170348"/>
    <w:rsid w:val="001746B7"/>
    <w:rsid w:val="0017681B"/>
    <w:rsid w:val="00181230"/>
    <w:rsid w:val="00183383"/>
    <w:rsid w:val="00184B23"/>
    <w:rsid w:val="00190451"/>
    <w:rsid w:val="00190846"/>
    <w:rsid w:val="00192CE9"/>
    <w:rsid w:val="001932DE"/>
    <w:rsid w:val="001941BA"/>
    <w:rsid w:val="00194866"/>
    <w:rsid w:val="00196EC2"/>
    <w:rsid w:val="001A4E38"/>
    <w:rsid w:val="001A59E4"/>
    <w:rsid w:val="001A72CF"/>
    <w:rsid w:val="001B04E4"/>
    <w:rsid w:val="001B1B1D"/>
    <w:rsid w:val="001B261E"/>
    <w:rsid w:val="001B3386"/>
    <w:rsid w:val="001B3469"/>
    <w:rsid w:val="001B3B5D"/>
    <w:rsid w:val="001B40FA"/>
    <w:rsid w:val="001B4787"/>
    <w:rsid w:val="001B544D"/>
    <w:rsid w:val="001C14FC"/>
    <w:rsid w:val="001C53B0"/>
    <w:rsid w:val="001C58DB"/>
    <w:rsid w:val="001C5A53"/>
    <w:rsid w:val="001D061B"/>
    <w:rsid w:val="001D0B25"/>
    <w:rsid w:val="001D2A7B"/>
    <w:rsid w:val="001D3F2E"/>
    <w:rsid w:val="001D5AB6"/>
    <w:rsid w:val="001D6891"/>
    <w:rsid w:val="001E0672"/>
    <w:rsid w:val="001E0A70"/>
    <w:rsid w:val="001E1535"/>
    <w:rsid w:val="001E3BC1"/>
    <w:rsid w:val="001E47BE"/>
    <w:rsid w:val="001E49A6"/>
    <w:rsid w:val="001E6F22"/>
    <w:rsid w:val="001E7D1B"/>
    <w:rsid w:val="001F41F4"/>
    <w:rsid w:val="001F6A27"/>
    <w:rsid w:val="002000B0"/>
    <w:rsid w:val="00200F92"/>
    <w:rsid w:val="002010B0"/>
    <w:rsid w:val="00202496"/>
    <w:rsid w:val="00202FF4"/>
    <w:rsid w:val="00203873"/>
    <w:rsid w:val="002047C3"/>
    <w:rsid w:val="00205024"/>
    <w:rsid w:val="002056EB"/>
    <w:rsid w:val="002141E5"/>
    <w:rsid w:val="00214873"/>
    <w:rsid w:val="00215A55"/>
    <w:rsid w:val="002218BD"/>
    <w:rsid w:val="00224F32"/>
    <w:rsid w:val="00226954"/>
    <w:rsid w:val="00226BFC"/>
    <w:rsid w:val="002277C9"/>
    <w:rsid w:val="0023398B"/>
    <w:rsid w:val="00233D8D"/>
    <w:rsid w:val="0023411B"/>
    <w:rsid w:val="00234410"/>
    <w:rsid w:val="00234846"/>
    <w:rsid w:val="00234B92"/>
    <w:rsid w:val="00235D24"/>
    <w:rsid w:val="0023672D"/>
    <w:rsid w:val="00236F14"/>
    <w:rsid w:val="002400A8"/>
    <w:rsid w:val="00241CC9"/>
    <w:rsid w:val="00242BEA"/>
    <w:rsid w:val="00244089"/>
    <w:rsid w:val="00245979"/>
    <w:rsid w:val="002506CE"/>
    <w:rsid w:val="0025091A"/>
    <w:rsid w:val="00251932"/>
    <w:rsid w:val="002536BA"/>
    <w:rsid w:val="00253B77"/>
    <w:rsid w:val="00253F08"/>
    <w:rsid w:val="002548AE"/>
    <w:rsid w:val="00254E56"/>
    <w:rsid w:val="00257509"/>
    <w:rsid w:val="00257E03"/>
    <w:rsid w:val="00261EE4"/>
    <w:rsid w:val="00262EAB"/>
    <w:rsid w:val="0026311D"/>
    <w:rsid w:val="002643EB"/>
    <w:rsid w:val="00264565"/>
    <w:rsid w:val="00264ABC"/>
    <w:rsid w:val="002655B9"/>
    <w:rsid w:val="00266AB2"/>
    <w:rsid w:val="00267139"/>
    <w:rsid w:val="00267DED"/>
    <w:rsid w:val="002707C5"/>
    <w:rsid w:val="00271C14"/>
    <w:rsid w:val="00272049"/>
    <w:rsid w:val="00272768"/>
    <w:rsid w:val="0027293A"/>
    <w:rsid w:val="0027313E"/>
    <w:rsid w:val="00273572"/>
    <w:rsid w:val="00276CA0"/>
    <w:rsid w:val="00280975"/>
    <w:rsid w:val="00280ABD"/>
    <w:rsid w:val="00280CFB"/>
    <w:rsid w:val="002824A6"/>
    <w:rsid w:val="00282B2A"/>
    <w:rsid w:val="00282C06"/>
    <w:rsid w:val="00286FD3"/>
    <w:rsid w:val="00287436"/>
    <w:rsid w:val="00290AC3"/>
    <w:rsid w:val="00292EB3"/>
    <w:rsid w:val="002A0BBE"/>
    <w:rsid w:val="002A41C1"/>
    <w:rsid w:val="002A595A"/>
    <w:rsid w:val="002A7ABF"/>
    <w:rsid w:val="002B0E17"/>
    <w:rsid w:val="002B30B6"/>
    <w:rsid w:val="002B324A"/>
    <w:rsid w:val="002B53EB"/>
    <w:rsid w:val="002B54E1"/>
    <w:rsid w:val="002B5EDA"/>
    <w:rsid w:val="002B6AEA"/>
    <w:rsid w:val="002B6D67"/>
    <w:rsid w:val="002C0457"/>
    <w:rsid w:val="002C0EAD"/>
    <w:rsid w:val="002C312C"/>
    <w:rsid w:val="002C3A7E"/>
    <w:rsid w:val="002C3C91"/>
    <w:rsid w:val="002C657C"/>
    <w:rsid w:val="002D1416"/>
    <w:rsid w:val="002D1F62"/>
    <w:rsid w:val="002D2945"/>
    <w:rsid w:val="002D2955"/>
    <w:rsid w:val="002D2A43"/>
    <w:rsid w:val="002D55F1"/>
    <w:rsid w:val="002E047D"/>
    <w:rsid w:val="002E0BBB"/>
    <w:rsid w:val="002E20AC"/>
    <w:rsid w:val="002E4881"/>
    <w:rsid w:val="002F034C"/>
    <w:rsid w:val="002F0510"/>
    <w:rsid w:val="002F1DC0"/>
    <w:rsid w:val="002F24E4"/>
    <w:rsid w:val="002F4162"/>
    <w:rsid w:val="002F7423"/>
    <w:rsid w:val="002F7AE8"/>
    <w:rsid w:val="003038A0"/>
    <w:rsid w:val="00304A67"/>
    <w:rsid w:val="00304B02"/>
    <w:rsid w:val="00305128"/>
    <w:rsid w:val="003078FA"/>
    <w:rsid w:val="00311911"/>
    <w:rsid w:val="003160D2"/>
    <w:rsid w:val="003179AA"/>
    <w:rsid w:val="0032018B"/>
    <w:rsid w:val="003226DC"/>
    <w:rsid w:val="00323590"/>
    <w:rsid w:val="003244A7"/>
    <w:rsid w:val="00325314"/>
    <w:rsid w:val="00326352"/>
    <w:rsid w:val="003269EC"/>
    <w:rsid w:val="00326B62"/>
    <w:rsid w:val="0033006A"/>
    <w:rsid w:val="00330285"/>
    <w:rsid w:val="003317C3"/>
    <w:rsid w:val="0033397E"/>
    <w:rsid w:val="00334130"/>
    <w:rsid w:val="003342DE"/>
    <w:rsid w:val="00336AE0"/>
    <w:rsid w:val="00336F53"/>
    <w:rsid w:val="00337392"/>
    <w:rsid w:val="003418D8"/>
    <w:rsid w:val="00343D01"/>
    <w:rsid w:val="00345362"/>
    <w:rsid w:val="00345B5C"/>
    <w:rsid w:val="00346980"/>
    <w:rsid w:val="00346E56"/>
    <w:rsid w:val="003522EF"/>
    <w:rsid w:val="003534F6"/>
    <w:rsid w:val="00354541"/>
    <w:rsid w:val="00355D8A"/>
    <w:rsid w:val="0035745A"/>
    <w:rsid w:val="0036044E"/>
    <w:rsid w:val="003605CD"/>
    <w:rsid w:val="0036260D"/>
    <w:rsid w:val="00363AA6"/>
    <w:rsid w:val="00363D6E"/>
    <w:rsid w:val="003644F9"/>
    <w:rsid w:val="0036672A"/>
    <w:rsid w:val="003669B2"/>
    <w:rsid w:val="00366A5C"/>
    <w:rsid w:val="0037402D"/>
    <w:rsid w:val="00374717"/>
    <w:rsid w:val="003753F4"/>
    <w:rsid w:val="003807DD"/>
    <w:rsid w:val="00381449"/>
    <w:rsid w:val="00381499"/>
    <w:rsid w:val="003825EB"/>
    <w:rsid w:val="00384D1D"/>
    <w:rsid w:val="00393CD9"/>
    <w:rsid w:val="003947CD"/>
    <w:rsid w:val="003955B7"/>
    <w:rsid w:val="00397A95"/>
    <w:rsid w:val="003A0E8A"/>
    <w:rsid w:val="003A2DC6"/>
    <w:rsid w:val="003A4AB6"/>
    <w:rsid w:val="003A53F0"/>
    <w:rsid w:val="003B056D"/>
    <w:rsid w:val="003B07FB"/>
    <w:rsid w:val="003B1624"/>
    <w:rsid w:val="003B4110"/>
    <w:rsid w:val="003B4D78"/>
    <w:rsid w:val="003B52CF"/>
    <w:rsid w:val="003B5B37"/>
    <w:rsid w:val="003B7E50"/>
    <w:rsid w:val="003C0037"/>
    <w:rsid w:val="003C0EB8"/>
    <w:rsid w:val="003C5C1D"/>
    <w:rsid w:val="003C6AE6"/>
    <w:rsid w:val="003C7170"/>
    <w:rsid w:val="003D00E2"/>
    <w:rsid w:val="003D0518"/>
    <w:rsid w:val="003D2BA3"/>
    <w:rsid w:val="003D3ACB"/>
    <w:rsid w:val="003D4619"/>
    <w:rsid w:val="003D47E9"/>
    <w:rsid w:val="003E017C"/>
    <w:rsid w:val="003E01A3"/>
    <w:rsid w:val="003E17CC"/>
    <w:rsid w:val="003E7F91"/>
    <w:rsid w:val="003F060B"/>
    <w:rsid w:val="003F0BE3"/>
    <w:rsid w:val="003F12F1"/>
    <w:rsid w:val="003F2028"/>
    <w:rsid w:val="003F36E2"/>
    <w:rsid w:val="00401C66"/>
    <w:rsid w:val="00401D68"/>
    <w:rsid w:val="00402E6B"/>
    <w:rsid w:val="00403F2A"/>
    <w:rsid w:val="00404E26"/>
    <w:rsid w:val="00405126"/>
    <w:rsid w:val="00406D17"/>
    <w:rsid w:val="00410CDA"/>
    <w:rsid w:val="004115E7"/>
    <w:rsid w:val="00411FAB"/>
    <w:rsid w:val="004127C3"/>
    <w:rsid w:val="00413734"/>
    <w:rsid w:val="00414718"/>
    <w:rsid w:val="00415210"/>
    <w:rsid w:val="004206CF"/>
    <w:rsid w:val="004210C9"/>
    <w:rsid w:val="00421ECC"/>
    <w:rsid w:val="00422235"/>
    <w:rsid w:val="00422887"/>
    <w:rsid w:val="00424E46"/>
    <w:rsid w:val="00426983"/>
    <w:rsid w:val="00426D49"/>
    <w:rsid w:val="004277B7"/>
    <w:rsid w:val="00435242"/>
    <w:rsid w:val="0043769B"/>
    <w:rsid w:val="004415D3"/>
    <w:rsid w:val="004426C1"/>
    <w:rsid w:val="004427B1"/>
    <w:rsid w:val="00443282"/>
    <w:rsid w:val="004440FC"/>
    <w:rsid w:val="00445260"/>
    <w:rsid w:val="00447A21"/>
    <w:rsid w:val="0045026D"/>
    <w:rsid w:val="004534ED"/>
    <w:rsid w:val="00453B99"/>
    <w:rsid w:val="00456AA4"/>
    <w:rsid w:val="00457E3C"/>
    <w:rsid w:val="00460541"/>
    <w:rsid w:val="0046076D"/>
    <w:rsid w:val="00460F6D"/>
    <w:rsid w:val="00463C20"/>
    <w:rsid w:val="00465BA0"/>
    <w:rsid w:val="0046678A"/>
    <w:rsid w:val="00466C46"/>
    <w:rsid w:val="00470D80"/>
    <w:rsid w:val="0047240D"/>
    <w:rsid w:val="00473B64"/>
    <w:rsid w:val="00473CBE"/>
    <w:rsid w:val="00474A19"/>
    <w:rsid w:val="004755C9"/>
    <w:rsid w:val="004818F3"/>
    <w:rsid w:val="0048228E"/>
    <w:rsid w:val="00482648"/>
    <w:rsid w:val="0048558C"/>
    <w:rsid w:val="0048584E"/>
    <w:rsid w:val="0048590A"/>
    <w:rsid w:val="00485DBB"/>
    <w:rsid w:val="00492CC3"/>
    <w:rsid w:val="00492FC8"/>
    <w:rsid w:val="00497100"/>
    <w:rsid w:val="004973A6"/>
    <w:rsid w:val="00497BDE"/>
    <w:rsid w:val="004A081C"/>
    <w:rsid w:val="004A0D86"/>
    <w:rsid w:val="004A249F"/>
    <w:rsid w:val="004A24B4"/>
    <w:rsid w:val="004A524D"/>
    <w:rsid w:val="004B025D"/>
    <w:rsid w:val="004B0651"/>
    <w:rsid w:val="004B0D3B"/>
    <w:rsid w:val="004B2E02"/>
    <w:rsid w:val="004B4FB1"/>
    <w:rsid w:val="004B5BDE"/>
    <w:rsid w:val="004B7077"/>
    <w:rsid w:val="004C0207"/>
    <w:rsid w:val="004C0C1F"/>
    <w:rsid w:val="004C425E"/>
    <w:rsid w:val="004D0B0F"/>
    <w:rsid w:val="004D1AD2"/>
    <w:rsid w:val="004D45A7"/>
    <w:rsid w:val="004D5FDC"/>
    <w:rsid w:val="004D6016"/>
    <w:rsid w:val="004D6A6F"/>
    <w:rsid w:val="004D6A76"/>
    <w:rsid w:val="004E096E"/>
    <w:rsid w:val="004E0C75"/>
    <w:rsid w:val="004E1C4F"/>
    <w:rsid w:val="004E21EE"/>
    <w:rsid w:val="004E34F3"/>
    <w:rsid w:val="004E3757"/>
    <w:rsid w:val="004E3E90"/>
    <w:rsid w:val="004E4BDD"/>
    <w:rsid w:val="004E6D73"/>
    <w:rsid w:val="004E6FCA"/>
    <w:rsid w:val="004F7C15"/>
    <w:rsid w:val="00500104"/>
    <w:rsid w:val="00500DF9"/>
    <w:rsid w:val="005011B6"/>
    <w:rsid w:val="00501605"/>
    <w:rsid w:val="00501641"/>
    <w:rsid w:val="0050176A"/>
    <w:rsid w:val="00501AF4"/>
    <w:rsid w:val="005026BE"/>
    <w:rsid w:val="005047DF"/>
    <w:rsid w:val="00504828"/>
    <w:rsid w:val="00504C05"/>
    <w:rsid w:val="0050769E"/>
    <w:rsid w:val="005102A7"/>
    <w:rsid w:val="0051060A"/>
    <w:rsid w:val="0051094B"/>
    <w:rsid w:val="00510AF5"/>
    <w:rsid w:val="00510B47"/>
    <w:rsid w:val="00513A61"/>
    <w:rsid w:val="005159B7"/>
    <w:rsid w:val="00516204"/>
    <w:rsid w:val="005173A4"/>
    <w:rsid w:val="00522934"/>
    <w:rsid w:val="00524DD8"/>
    <w:rsid w:val="005260CD"/>
    <w:rsid w:val="005269B9"/>
    <w:rsid w:val="00526FCC"/>
    <w:rsid w:val="00530900"/>
    <w:rsid w:val="00531D53"/>
    <w:rsid w:val="00533315"/>
    <w:rsid w:val="00533EB2"/>
    <w:rsid w:val="00536189"/>
    <w:rsid w:val="0053651F"/>
    <w:rsid w:val="005371F2"/>
    <w:rsid w:val="0054065D"/>
    <w:rsid w:val="00541637"/>
    <w:rsid w:val="00542392"/>
    <w:rsid w:val="0054391F"/>
    <w:rsid w:val="00546897"/>
    <w:rsid w:val="005542F8"/>
    <w:rsid w:val="00560511"/>
    <w:rsid w:val="00562003"/>
    <w:rsid w:val="00562844"/>
    <w:rsid w:val="0056348D"/>
    <w:rsid w:val="0056354C"/>
    <w:rsid w:val="00570636"/>
    <w:rsid w:val="00570F28"/>
    <w:rsid w:val="005721A9"/>
    <w:rsid w:val="0057286F"/>
    <w:rsid w:val="00573906"/>
    <w:rsid w:val="005762B4"/>
    <w:rsid w:val="00577421"/>
    <w:rsid w:val="00580545"/>
    <w:rsid w:val="00580A93"/>
    <w:rsid w:val="0058151D"/>
    <w:rsid w:val="00581BA2"/>
    <w:rsid w:val="00582249"/>
    <w:rsid w:val="0058323B"/>
    <w:rsid w:val="00587779"/>
    <w:rsid w:val="00590C9B"/>
    <w:rsid w:val="0059140B"/>
    <w:rsid w:val="00593CB8"/>
    <w:rsid w:val="0059570A"/>
    <w:rsid w:val="005A0437"/>
    <w:rsid w:val="005A2342"/>
    <w:rsid w:val="005A7975"/>
    <w:rsid w:val="005B0424"/>
    <w:rsid w:val="005B25C7"/>
    <w:rsid w:val="005B2D18"/>
    <w:rsid w:val="005B3855"/>
    <w:rsid w:val="005B46E7"/>
    <w:rsid w:val="005B51A0"/>
    <w:rsid w:val="005C0E2D"/>
    <w:rsid w:val="005C3AF5"/>
    <w:rsid w:val="005C3B43"/>
    <w:rsid w:val="005C44E4"/>
    <w:rsid w:val="005C5AD5"/>
    <w:rsid w:val="005C6FCF"/>
    <w:rsid w:val="005C710E"/>
    <w:rsid w:val="005C73E5"/>
    <w:rsid w:val="005C7701"/>
    <w:rsid w:val="005D0241"/>
    <w:rsid w:val="005D12FA"/>
    <w:rsid w:val="005D1916"/>
    <w:rsid w:val="005D2A4D"/>
    <w:rsid w:val="005D5927"/>
    <w:rsid w:val="005D7742"/>
    <w:rsid w:val="005E0A4A"/>
    <w:rsid w:val="005E13C1"/>
    <w:rsid w:val="005E79F9"/>
    <w:rsid w:val="005F6ECE"/>
    <w:rsid w:val="00602C30"/>
    <w:rsid w:val="00604444"/>
    <w:rsid w:val="00604E20"/>
    <w:rsid w:val="00607DCA"/>
    <w:rsid w:val="00614C1F"/>
    <w:rsid w:val="006151C2"/>
    <w:rsid w:val="00615781"/>
    <w:rsid w:val="00616B50"/>
    <w:rsid w:val="00620F5E"/>
    <w:rsid w:val="00623B20"/>
    <w:rsid w:val="0062667D"/>
    <w:rsid w:val="00626EB4"/>
    <w:rsid w:val="00627DB1"/>
    <w:rsid w:val="0063009D"/>
    <w:rsid w:val="00630404"/>
    <w:rsid w:val="00631A36"/>
    <w:rsid w:val="00631AC0"/>
    <w:rsid w:val="006332E1"/>
    <w:rsid w:val="00635CBF"/>
    <w:rsid w:val="00637D7E"/>
    <w:rsid w:val="0064001C"/>
    <w:rsid w:val="00641DB3"/>
    <w:rsid w:val="00641EF3"/>
    <w:rsid w:val="00642303"/>
    <w:rsid w:val="006424BB"/>
    <w:rsid w:val="00642A50"/>
    <w:rsid w:val="0064371A"/>
    <w:rsid w:val="00643BBD"/>
    <w:rsid w:val="00643E7E"/>
    <w:rsid w:val="006503C8"/>
    <w:rsid w:val="006509E0"/>
    <w:rsid w:val="00650B95"/>
    <w:rsid w:val="00651533"/>
    <w:rsid w:val="00651AD6"/>
    <w:rsid w:val="00653FEF"/>
    <w:rsid w:val="00657002"/>
    <w:rsid w:val="00657167"/>
    <w:rsid w:val="00657178"/>
    <w:rsid w:val="00657F03"/>
    <w:rsid w:val="00660302"/>
    <w:rsid w:val="0066032C"/>
    <w:rsid w:val="00661F87"/>
    <w:rsid w:val="0066236E"/>
    <w:rsid w:val="006625D5"/>
    <w:rsid w:val="0066364C"/>
    <w:rsid w:val="00663FBD"/>
    <w:rsid w:val="00664074"/>
    <w:rsid w:val="00666F9F"/>
    <w:rsid w:val="00667A0D"/>
    <w:rsid w:val="00667E6B"/>
    <w:rsid w:val="00674069"/>
    <w:rsid w:val="00675B34"/>
    <w:rsid w:val="00676939"/>
    <w:rsid w:val="00676CC4"/>
    <w:rsid w:val="00677D04"/>
    <w:rsid w:val="0068074C"/>
    <w:rsid w:val="00680A18"/>
    <w:rsid w:val="006813F2"/>
    <w:rsid w:val="006814D4"/>
    <w:rsid w:val="0068241E"/>
    <w:rsid w:val="00685C4B"/>
    <w:rsid w:val="00685D4B"/>
    <w:rsid w:val="00691366"/>
    <w:rsid w:val="00691C89"/>
    <w:rsid w:val="00692505"/>
    <w:rsid w:val="0069536D"/>
    <w:rsid w:val="006977A7"/>
    <w:rsid w:val="006A13ED"/>
    <w:rsid w:val="006A2985"/>
    <w:rsid w:val="006A2D87"/>
    <w:rsid w:val="006A5B0D"/>
    <w:rsid w:val="006A5ECC"/>
    <w:rsid w:val="006A7746"/>
    <w:rsid w:val="006B1C7F"/>
    <w:rsid w:val="006B42B5"/>
    <w:rsid w:val="006B4F52"/>
    <w:rsid w:val="006C4DE7"/>
    <w:rsid w:val="006C7C94"/>
    <w:rsid w:val="006D1B9F"/>
    <w:rsid w:val="006D32A7"/>
    <w:rsid w:val="006D35E2"/>
    <w:rsid w:val="006D4BF1"/>
    <w:rsid w:val="006D5CCF"/>
    <w:rsid w:val="006D695B"/>
    <w:rsid w:val="006D6C42"/>
    <w:rsid w:val="006E05C7"/>
    <w:rsid w:val="006E1754"/>
    <w:rsid w:val="006E220F"/>
    <w:rsid w:val="006E2B57"/>
    <w:rsid w:val="006E4669"/>
    <w:rsid w:val="006E4BD0"/>
    <w:rsid w:val="006E7253"/>
    <w:rsid w:val="006F0FFE"/>
    <w:rsid w:val="006F1547"/>
    <w:rsid w:val="006F259D"/>
    <w:rsid w:val="006F305C"/>
    <w:rsid w:val="006F4332"/>
    <w:rsid w:val="006F6F9C"/>
    <w:rsid w:val="006F729B"/>
    <w:rsid w:val="006F78DF"/>
    <w:rsid w:val="007003CC"/>
    <w:rsid w:val="00700A33"/>
    <w:rsid w:val="00703213"/>
    <w:rsid w:val="007032DA"/>
    <w:rsid w:val="00703844"/>
    <w:rsid w:val="007074EB"/>
    <w:rsid w:val="007144FF"/>
    <w:rsid w:val="0071498C"/>
    <w:rsid w:val="00721533"/>
    <w:rsid w:val="00721F50"/>
    <w:rsid w:val="00724B81"/>
    <w:rsid w:val="00730262"/>
    <w:rsid w:val="00732C42"/>
    <w:rsid w:val="00734C42"/>
    <w:rsid w:val="00734DAF"/>
    <w:rsid w:val="00737C57"/>
    <w:rsid w:val="00745F70"/>
    <w:rsid w:val="007508E4"/>
    <w:rsid w:val="00752E8D"/>
    <w:rsid w:val="00753004"/>
    <w:rsid w:val="007540E3"/>
    <w:rsid w:val="0075414E"/>
    <w:rsid w:val="0075571C"/>
    <w:rsid w:val="007569DF"/>
    <w:rsid w:val="00757113"/>
    <w:rsid w:val="0076233A"/>
    <w:rsid w:val="00762F17"/>
    <w:rsid w:val="00763013"/>
    <w:rsid w:val="00763293"/>
    <w:rsid w:val="00766D7B"/>
    <w:rsid w:val="00766FAE"/>
    <w:rsid w:val="00773D59"/>
    <w:rsid w:val="00774803"/>
    <w:rsid w:val="00775112"/>
    <w:rsid w:val="00776A19"/>
    <w:rsid w:val="00776AC0"/>
    <w:rsid w:val="0078038C"/>
    <w:rsid w:val="00782746"/>
    <w:rsid w:val="007827BB"/>
    <w:rsid w:val="00782925"/>
    <w:rsid w:val="007846C6"/>
    <w:rsid w:val="00784E9D"/>
    <w:rsid w:val="00786D69"/>
    <w:rsid w:val="00790E44"/>
    <w:rsid w:val="007914ED"/>
    <w:rsid w:val="007920D2"/>
    <w:rsid w:val="00795A3E"/>
    <w:rsid w:val="00797BB3"/>
    <w:rsid w:val="007A089C"/>
    <w:rsid w:val="007A0BF0"/>
    <w:rsid w:val="007A1152"/>
    <w:rsid w:val="007A1290"/>
    <w:rsid w:val="007A1D44"/>
    <w:rsid w:val="007A36FE"/>
    <w:rsid w:val="007A393D"/>
    <w:rsid w:val="007A5254"/>
    <w:rsid w:val="007B1E1D"/>
    <w:rsid w:val="007B2785"/>
    <w:rsid w:val="007B38CB"/>
    <w:rsid w:val="007B4EE8"/>
    <w:rsid w:val="007B521C"/>
    <w:rsid w:val="007C3E35"/>
    <w:rsid w:val="007C429C"/>
    <w:rsid w:val="007C4F15"/>
    <w:rsid w:val="007C5F20"/>
    <w:rsid w:val="007D0556"/>
    <w:rsid w:val="007D07CE"/>
    <w:rsid w:val="007D1CC4"/>
    <w:rsid w:val="007D21E1"/>
    <w:rsid w:val="007D22C2"/>
    <w:rsid w:val="007D2574"/>
    <w:rsid w:val="007D6E36"/>
    <w:rsid w:val="007D7F66"/>
    <w:rsid w:val="007E0919"/>
    <w:rsid w:val="007E09D5"/>
    <w:rsid w:val="007E18E0"/>
    <w:rsid w:val="007E2645"/>
    <w:rsid w:val="007E2CD5"/>
    <w:rsid w:val="007E3327"/>
    <w:rsid w:val="007E4354"/>
    <w:rsid w:val="007F17B0"/>
    <w:rsid w:val="007F4049"/>
    <w:rsid w:val="007F4287"/>
    <w:rsid w:val="007F6331"/>
    <w:rsid w:val="007F66D5"/>
    <w:rsid w:val="007F6E88"/>
    <w:rsid w:val="007F7A7C"/>
    <w:rsid w:val="00800B8E"/>
    <w:rsid w:val="00800E17"/>
    <w:rsid w:val="00803253"/>
    <w:rsid w:val="008036C9"/>
    <w:rsid w:val="00803F2F"/>
    <w:rsid w:val="00804484"/>
    <w:rsid w:val="00807298"/>
    <w:rsid w:val="0081274D"/>
    <w:rsid w:val="00812EA7"/>
    <w:rsid w:val="008147E9"/>
    <w:rsid w:val="00815811"/>
    <w:rsid w:val="00820745"/>
    <w:rsid w:val="00820AA6"/>
    <w:rsid w:val="00820F45"/>
    <w:rsid w:val="00821332"/>
    <w:rsid w:val="008213B0"/>
    <w:rsid w:val="0082167C"/>
    <w:rsid w:val="00822766"/>
    <w:rsid w:val="0082341F"/>
    <w:rsid w:val="00823BEE"/>
    <w:rsid w:val="00825490"/>
    <w:rsid w:val="00826E1E"/>
    <w:rsid w:val="008334DD"/>
    <w:rsid w:val="00833C5C"/>
    <w:rsid w:val="008352CC"/>
    <w:rsid w:val="00836E53"/>
    <w:rsid w:val="008375EC"/>
    <w:rsid w:val="00840917"/>
    <w:rsid w:val="008412C7"/>
    <w:rsid w:val="0084176E"/>
    <w:rsid w:val="008429AA"/>
    <w:rsid w:val="00843E0A"/>
    <w:rsid w:val="0084447F"/>
    <w:rsid w:val="008458BC"/>
    <w:rsid w:val="00846FF1"/>
    <w:rsid w:val="00853089"/>
    <w:rsid w:val="0085424D"/>
    <w:rsid w:val="00855006"/>
    <w:rsid w:val="00855695"/>
    <w:rsid w:val="008564CA"/>
    <w:rsid w:val="00860893"/>
    <w:rsid w:val="00860C78"/>
    <w:rsid w:val="00860EC9"/>
    <w:rsid w:val="00861446"/>
    <w:rsid w:val="0086156F"/>
    <w:rsid w:val="0086267E"/>
    <w:rsid w:val="00863991"/>
    <w:rsid w:val="00863E4E"/>
    <w:rsid w:val="00863E5B"/>
    <w:rsid w:val="00864B9C"/>
    <w:rsid w:val="00865CFE"/>
    <w:rsid w:val="008717E7"/>
    <w:rsid w:val="0087609D"/>
    <w:rsid w:val="0087612B"/>
    <w:rsid w:val="008761D7"/>
    <w:rsid w:val="008803C3"/>
    <w:rsid w:val="008813EE"/>
    <w:rsid w:val="00881F52"/>
    <w:rsid w:val="00884AE3"/>
    <w:rsid w:val="008854A8"/>
    <w:rsid w:val="00886DC6"/>
    <w:rsid w:val="0089047A"/>
    <w:rsid w:val="00891C43"/>
    <w:rsid w:val="0089428A"/>
    <w:rsid w:val="008A348F"/>
    <w:rsid w:val="008A3CAC"/>
    <w:rsid w:val="008A4A30"/>
    <w:rsid w:val="008B007C"/>
    <w:rsid w:val="008B0B8A"/>
    <w:rsid w:val="008B16C9"/>
    <w:rsid w:val="008B20DA"/>
    <w:rsid w:val="008B4285"/>
    <w:rsid w:val="008B698C"/>
    <w:rsid w:val="008B79FF"/>
    <w:rsid w:val="008C3241"/>
    <w:rsid w:val="008C56CF"/>
    <w:rsid w:val="008C6D28"/>
    <w:rsid w:val="008C6F2C"/>
    <w:rsid w:val="008C7F91"/>
    <w:rsid w:val="008D0F1A"/>
    <w:rsid w:val="008D3195"/>
    <w:rsid w:val="008E264E"/>
    <w:rsid w:val="008E4ADC"/>
    <w:rsid w:val="008F12BE"/>
    <w:rsid w:val="008F1FB6"/>
    <w:rsid w:val="008F21AD"/>
    <w:rsid w:val="008F2545"/>
    <w:rsid w:val="008F4DA4"/>
    <w:rsid w:val="008F4F56"/>
    <w:rsid w:val="008F645F"/>
    <w:rsid w:val="0090046E"/>
    <w:rsid w:val="0090082D"/>
    <w:rsid w:val="0090413D"/>
    <w:rsid w:val="00906176"/>
    <w:rsid w:val="00907F8F"/>
    <w:rsid w:val="00912D94"/>
    <w:rsid w:val="00913016"/>
    <w:rsid w:val="00913089"/>
    <w:rsid w:val="0091552B"/>
    <w:rsid w:val="0091665A"/>
    <w:rsid w:val="00916BBF"/>
    <w:rsid w:val="00916EE5"/>
    <w:rsid w:val="00920097"/>
    <w:rsid w:val="00920B00"/>
    <w:rsid w:val="00921E82"/>
    <w:rsid w:val="009221AC"/>
    <w:rsid w:val="0092292F"/>
    <w:rsid w:val="009234F3"/>
    <w:rsid w:val="00925275"/>
    <w:rsid w:val="00925E47"/>
    <w:rsid w:val="00927E28"/>
    <w:rsid w:val="00931343"/>
    <w:rsid w:val="009316D6"/>
    <w:rsid w:val="009343B4"/>
    <w:rsid w:val="009355F1"/>
    <w:rsid w:val="00935A4D"/>
    <w:rsid w:val="009362F4"/>
    <w:rsid w:val="0093680C"/>
    <w:rsid w:val="00936C8F"/>
    <w:rsid w:val="009407A8"/>
    <w:rsid w:val="00940F69"/>
    <w:rsid w:val="0094692C"/>
    <w:rsid w:val="00953B51"/>
    <w:rsid w:val="00954F60"/>
    <w:rsid w:val="00956BBC"/>
    <w:rsid w:val="009615DF"/>
    <w:rsid w:val="0096168F"/>
    <w:rsid w:val="00961E72"/>
    <w:rsid w:val="00963C2E"/>
    <w:rsid w:val="00964407"/>
    <w:rsid w:val="00964766"/>
    <w:rsid w:val="009700ED"/>
    <w:rsid w:val="00973354"/>
    <w:rsid w:val="009757CE"/>
    <w:rsid w:val="00980A25"/>
    <w:rsid w:val="0098257C"/>
    <w:rsid w:val="0098568D"/>
    <w:rsid w:val="00985BD1"/>
    <w:rsid w:val="009867F4"/>
    <w:rsid w:val="009870CF"/>
    <w:rsid w:val="00987155"/>
    <w:rsid w:val="009876D3"/>
    <w:rsid w:val="00990D6E"/>
    <w:rsid w:val="00990E5E"/>
    <w:rsid w:val="00991929"/>
    <w:rsid w:val="00991D70"/>
    <w:rsid w:val="00993E04"/>
    <w:rsid w:val="0099499E"/>
    <w:rsid w:val="0099621E"/>
    <w:rsid w:val="00996894"/>
    <w:rsid w:val="00996B3F"/>
    <w:rsid w:val="0099714F"/>
    <w:rsid w:val="009A1A57"/>
    <w:rsid w:val="009A3C9C"/>
    <w:rsid w:val="009A4EA6"/>
    <w:rsid w:val="009A5D48"/>
    <w:rsid w:val="009A6CBB"/>
    <w:rsid w:val="009A6FFB"/>
    <w:rsid w:val="009A7E48"/>
    <w:rsid w:val="009B1ADA"/>
    <w:rsid w:val="009B1C10"/>
    <w:rsid w:val="009B39F4"/>
    <w:rsid w:val="009B4760"/>
    <w:rsid w:val="009B7F0B"/>
    <w:rsid w:val="009C00E7"/>
    <w:rsid w:val="009C25B3"/>
    <w:rsid w:val="009C3504"/>
    <w:rsid w:val="009C5101"/>
    <w:rsid w:val="009C673C"/>
    <w:rsid w:val="009D2115"/>
    <w:rsid w:val="009D2875"/>
    <w:rsid w:val="009D2AC7"/>
    <w:rsid w:val="009D2F96"/>
    <w:rsid w:val="009D3E9E"/>
    <w:rsid w:val="009D63BE"/>
    <w:rsid w:val="009E0F01"/>
    <w:rsid w:val="009E2913"/>
    <w:rsid w:val="009E2C27"/>
    <w:rsid w:val="009E2FB5"/>
    <w:rsid w:val="009E34C8"/>
    <w:rsid w:val="009E4192"/>
    <w:rsid w:val="009E69CF"/>
    <w:rsid w:val="009E716A"/>
    <w:rsid w:val="009E7FCE"/>
    <w:rsid w:val="009F40F0"/>
    <w:rsid w:val="009F614E"/>
    <w:rsid w:val="009F6494"/>
    <w:rsid w:val="009F66B1"/>
    <w:rsid w:val="009F6EF9"/>
    <w:rsid w:val="00A01191"/>
    <w:rsid w:val="00A0187C"/>
    <w:rsid w:val="00A0226F"/>
    <w:rsid w:val="00A03ED7"/>
    <w:rsid w:val="00A04556"/>
    <w:rsid w:val="00A04800"/>
    <w:rsid w:val="00A04F3C"/>
    <w:rsid w:val="00A06225"/>
    <w:rsid w:val="00A06E5D"/>
    <w:rsid w:val="00A070FA"/>
    <w:rsid w:val="00A115A4"/>
    <w:rsid w:val="00A120C3"/>
    <w:rsid w:val="00A1268A"/>
    <w:rsid w:val="00A12A5F"/>
    <w:rsid w:val="00A16483"/>
    <w:rsid w:val="00A16B91"/>
    <w:rsid w:val="00A16FE1"/>
    <w:rsid w:val="00A22B1D"/>
    <w:rsid w:val="00A22FDD"/>
    <w:rsid w:val="00A23D2A"/>
    <w:rsid w:val="00A24451"/>
    <w:rsid w:val="00A256B5"/>
    <w:rsid w:val="00A32183"/>
    <w:rsid w:val="00A32AA1"/>
    <w:rsid w:val="00A3388C"/>
    <w:rsid w:val="00A34ED5"/>
    <w:rsid w:val="00A350B5"/>
    <w:rsid w:val="00A3622D"/>
    <w:rsid w:val="00A36CD1"/>
    <w:rsid w:val="00A372E5"/>
    <w:rsid w:val="00A376BD"/>
    <w:rsid w:val="00A379DC"/>
    <w:rsid w:val="00A40260"/>
    <w:rsid w:val="00A42940"/>
    <w:rsid w:val="00A439B3"/>
    <w:rsid w:val="00A43C4E"/>
    <w:rsid w:val="00A44C94"/>
    <w:rsid w:val="00A454D3"/>
    <w:rsid w:val="00A4583F"/>
    <w:rsid w:val="00A45C45"/>
    <w:rsid w:val="00A45ECE"/>
    <w:rsid w:val="00A50994"/>
    <w:rsid w:val="00A50F36"/>
    <w:rsid w:val="00A52782"/>
    <w:rsid w:val="00A55EA6"/>
    <w:rsid w:val="00A6237E"/>
    <w:rsid w:val="00A62487"/>
    <w:rsid w:val="00A63E89"/>
    <w:rsid w:val="00A642D6"/>
    <w:rsid w:val="00A64ADF"/>
    <w:rsid w:val="00A64B3A"/>
    <w:rsid w:val="00A6501D"/>
    <w:rsid w:val="00A65C23"/>
    <w:rsid w:val="00A66C31"/>
    <w:rsid w:val="00A67642"/>
    <w:rsid w:val="00A7045F"/>
    <w:rsid w:val="00A71976"/>
    <w:rsid w:val="00A71C3A"/>
    <w:rsid w:val="00A72135"/>
    <w:rsid w:val="00A73A32"/>
    <w:rsid w:val="00A7422D"/>
    <w:rsid w:val="00A80A1C"/>
    <w:rsid w:val="00A80E66"/>
    <w:rsid w:val="00A817C3"/>
    <w:rsid w:val="00A81F2A"/>
    <w:rsid w:val="00A8277C"/>
    <w:rsid w:val="00A83DDE"/>
    <w:rsid w:val="00A85696"/>
    <w:rsid w:val="00A864DE"/>
    <w:rsid w:val="00A86B03"/>
    <w:rsid w:val="00A87D77"/>
    <w:rsid w:val="00A9018D"/>
    <w:rsid w:val="00A90547"/>
    <w:rsid w:val="00A92201"/>
    <w:rsid w:val="00A92434"/>
    <w:rsid w:val="00A92D83"/>
    <w:rsid w:val="00A9631F"/>
    <w:rsid w:val="00A97992"/>
    <w:rsid w:val="00AA017B"/>
    <w:rsid w:val="00AA0356"/>
    <w:rsid w:val="00AA13B5"/>
    <w:rsid w:val="00AA316B"/>
    <w:rsid w:val="00AA405E"/>
    <w:rsid w:val="00AA4669"/>
    <w:rsid w:val="00AA5885"/>
    <w:rsid w:val="00AA5B91"/>
    <w:rsid w:val="00AB043B"/>
    <w:rsid w:val="00AB0488"/>
    <w:rsid w:val="00AB0D25"/>
    <w:rsid w:val="00AB4D00"/>
    <w:rsid w:val="00AB4FCB"/>
    <w:rsid w:val="00AB7832"/>
    <w:rsid w:val="00AB7E89"/>
    <w:rsid w:val="00AC1811"/>
    <w:rsid w:val="00AC1DFF"/>
    <w:rsid w:val="00AC2183"/>
    <w:rsid w:val="00AC2FAF"/>
    <w:rsid w:val="00AC3422"/>
    <w:rsid w:val="00AC5B19"/>
    <w:rsid w:val="00AC5B5D"/>
    <w:rsid w:val="00AC5E79"/>
    <w:rsid w:val="00AD03CB"/>
    <w:rsid w:val="00AD0BC8"/>
    <w:rsid w:val="00AD3A0D"/>
    <w:rsid w:val="00AD4E25"/>
    <w:rsid w:val="00AD5E09"/>
    <w:rsid w:val="00AD70E5"/>
    <w:rsid w:val="00AE171F"/>
    <w:rsid w:val="00AE23E3"/>
    <w:rsid w:val="00AE36E9"/>
    <w:rsid w:val="00AE4114"/>
    <w:rsid w:val="00AE5EF0"/>
    <w:rsid w:val="00AE647E"/>
    <w:rsid w:val="00AE77F9"/>
    <w:rsid w:val="00AE7BB6"/>
    <w:rsid w:val="00AF20C2"/>
    <w:rsid w:val="00AF6221"/>
    <w:rsid w:val="00B001AF"/>
    <w:rsid w:val="00B00A25"/>
    <w:rsid w:val="00B013F0"/>
    <w:rsid w:val="00B0154E"/>
    <w:rsid w:val="00B01685"/>
    <w:rsid w:val="00B01AE2"/>
    <w:rsid w:val="00B01D60"/>
    <w:rsid w:val="00B02CAD"/>
    <w:rsid w:val="00B0388D"/>
    <w:rsid w:val="00B03EE2"/>
    <w:rsid w:val="00B0496E"/>
    <w:rsid w:val="00B10E0C"/>
    <w:rsid w:val="00B11453"/>
    <w:rsid w:val="00B13B10"/>
    <w:rsid w:val="00B14723"/>
    <w:rsid w:val="00B15189"/>
    <w:rsid w:val="00B151CD"/>
    <w:rsid w:val="00B16105"/>
    <w:rsid w:val="00B173F3"/>
    <w:rsid w:val="00B17EAA"/>
    <w:rsid w:val="00B215D8"/>
    <w:rsid w:val="00B219C7"/>
    <w:rsid w:val="00B22446"/>
    <w:rsid w:val="00B3166F"/>
    <w:rsid w:val="00B3303D"/>
    <w:rsid w:val="00B339ED"/>
    <w:rsid w:val="00B34897"/>
    <w:rsid w:val="00B35434"/>
    <w:rsid w:val="00B37FCC"/>
    <w:rsid w:val="00B411A7"/>
    <w:rsid w:val="00B4186C"/>
    <w:rsid w:val="00B434AE"/>
    <w:rsid w:val="00B44C45"/>
    <w:rsid w:val="00B450FA"/>
    <w:rsid w:val="00B46083"/>
    <w:rsid w:val="00B50916"/>
    <w:rsid w:val="00B52CB4"/>
    <w:rsid w:val="00B55227"/>
    <w:rsid w:val="00B55670"/>
    <w:rsid w:val="00B615CD"/>
    <w:rsid w:val="00B61DA0"/>
    <w:rsid w:val="00B625F6"/>
    <w:rsid w:val="00B62A03"/>
    <w:rsid w:val="00B63C4D"/>
    <w:rsid w:val="00B645C6"/>
    <w:rsid w:val="00B66744"/>
    <w:rsid w:val="00B7355D"/>
    <w:rsid w:val="00B7398A"/>
    <w:rsid w:val="00B75255"/>
    <w:rsid w:val="00B81E16"/>
    <w:rsid w:val="00B82391"/>
    <w:rsid w:val="00B830A7"/>
    <w:rsid w:val="00B8518A"/>
    <w:rsid w:val="00B85615"/>
    <w:rsid w:val="00B877B5"/>
    <w:rsid w:val="00B921CC"/>
    <w:rsid w:val="00B92629"/>
    <w:rsid w:val="00B926C7"/>
    <w:rsid w:val="00B92E3C"/>
    <w:rsid w:val="00B94E98"/>
    <w:rsid w:val="00B9550E"/>
    <w:rsid w:val="00B9580A"/>
    <w:rsid w:val="00B970FC"/>
    <w:rsid w:val="00BA0100"/>
    <w:rsid w:val="00BA0409"/>
    <w:rsid w:val="00BA0B84"/>
    <w:rsid w:val="00BA1756"/>
    <w:rsid w:val="00BA4046"/>
    <w:rsid w:val="00BA4C8E"/>
    <w:rsid w:val="00BA644E"/>
    <w:rsid w:val="00BB2BF9"/>
    <w:rsid w:val="00BB3778"/>
    <w:rsid w:val="00BB38D1"/>
    <w:rsid w:val="00BB4823"/>
    <w:rsid w:val="00BB7C72"/>
    <w:rsid w:val="00BB7E08"/>
    <w:rsid w:val="00BC0DCF"/>
    <w:rsid w:val="00BC0F32"/>
    <w:rsid w:val="00BC1A97"/>
    <w:rsid w:val="00BC26A8"/>
    <w:rsid w:val="00BC2FC7"/>
    <w:rsid w:val="00BC6A7E"/>
    <w:rsid w:val="00BD158D"/>
    <w:rsid w:val="00BD2C49"/>
    <w:rsid w:val="00BD4863"/>
    <w:rsid w:val="00BD569F"/>
    <w:rsid w:val="00BD59EA"/>
    <w:rsid w:val="00BD6797"/>
    <w:rsid w:val="00BD745B"/>
    <w:rsid w:val="00BE05A4"/>
    <w:rsid w:val="00BE0C15"/>
    <w:rsid w:val="00BE2607"/>
    <w:rsid w:val="00BE71B8"/>
    <w:rsid w:val="00BE77BD"/>
    <w:rsid w:val="00BF058E"/>
    <w:rsid w:val="00BF07B5"/>
    <w:rsid w:val="00BF1B72"/>
    <w:rsid w:val="00BF1D15"/>
    <w:rsid w:val="00BF2077"/>
    <w:rsid w:val="00BF2A5B"/>
    <w:rsid w:val="00BF3192"/>
    <w:rsid w:val="00BF4092"/>
    <w:rsid w:val="00BF5333"/>
    <w:rsid w:val="00BF6307"/>
    <w:rsid w:val="00C020E5"/>
    <w:rsid w:val="00C02103"/>
    <w:rsid w:val="00C0243A"/>
    <w:rsid w:val="00C034C6"/>
    <w:rsid w:val="00C03B5C"/>
    <w:rsid w:val="00C11465"/>
    <w:rsid w:val="00C11D7B"/>
    <w:rsid w:val="00C11FCE"/>
    <w:rsid w:val="00C1263D"/>
    <w:rsid w:val="00C12AA4"/>
    <w:rsid w:val="00C1458A"/>
    <w:rsid w:val="00C14DD0"/>
    <w:rsid w:val="00C14F5F"/>
    <w:rsid w:val="00C154B7"/>
    <w:rsid w:val="00C169D2"/>
    <w:rsid w:val="00C16A59"/>
    <w:rsid w:val="00C1742F"/>
    <w:rsid w:val="00C20736"/>
    <w:rsid w:val="00C21FF6"/>
    <w:rsid w:val="00C225B2"/>
    <w:rsid w:val="00C22738"/>
    <w:rsid w:val="00C2437A"/>
    <w:rsid w:val="00C2488C"/>
    <w:rsid w:val="00C2551F"/>
    <w:rsid w:val="00C25EF1"/>
    <w:rsid w:val="00C27C26"/>
    <w:rsid w:val="00C36891"/>
    <w:rsid w:val="00C36A88"/>
    <w:rsid w:val="00C40533"/>
    <w:rsid w:val="00C412F6"/>
    <w:rsid w:val="00C42332"/>
    <w:rsid w:val="00C42C95"/>
    <w:rsid w:val="00C434EA"/>
    <w:rsid w:val="00C448AA"/>
    <w:rsid w:val="00C45EF1"/>
    <w:rsid w:val="00C46CC2"/>
    <w:rsid w:val="00C473F6"/>
    <w:rsid w:val="00C47D03"/>
    <w:rsid w:val="00C5108A"/>
    <w:rsid w:val="00C52D25"/>
    <w:rsid w:val="00C56FDE"/>
    <w:rsid w:val="00C57829"/>
    <w:rsid w:val="00C6193F"/>
    <w:rsid w:val="00C61F2E"/>
    <w:rsid w:val="00C62C88"/>
    <w:rsid w:val="00C643B1"/>
    <w:rsid w:val="00C64F2B"/>
    <w:rsid w:val="00C66157"/>
    <w:rsid w:val="00C67A6E"/>
    <w:rsid w:val="00C67AB7"/>
    <w:rsid w:val="00C71B66"/>
    <w:rsid w:val="00C7632E"/>
    <w:rsid w:val="00C774B1"/>
    <w:rsid w:val="00C77587"/>
    <w:rsid w:val="00C80864"/>
    <w:rsid w:val="00C808E7"/>
    <w:rsid w:val="00C8160D"/>
    <w:rsid w:val="00C8194F"/>
    <w:rsid w:val="00C831A4"/>
    <w:rsid w:val="00C847CB"/>
    <w:rsid w:val="00C85059"/>
    <w:rsid w:val="00C85EC4"/>
    <w:rsid w:val="00C87289"/>
    <w:rsid w:val="00C87ADE"/>
    <w:rsid w:val="00C90A0B"/>
    <w:rsid w:val="00C9213C"/>
    <w:rsid w:val="00C92D9F"/>
    <w:rsid w:val="00C9448D"/>
    <w:rsid w:val="00C95CC2"/>
    <w:rsid w:val="00C971CA"/>
    <w:rsid w:val="00CA1102"/>
    <w:rsid w:val="00CA1404"/>
    <w:rsid w:val="00CA256D"/>
    <w:rsid w:val="00CA29AC"/>
    <w:rsid w:val="00CA3313"/>
    <w:rsid w:val="00CA3777"/>
    <w:rsid w:val="00CA4241"/>
    <w:rsid w:val="00CA681A"/>
    <w:rsid w:val="00CA6AF1"/>
    <w:rsid w:val="00CB09A0"/>
    <w:rsid w:val="00CB1651"/>
    <w:rsid w:val="00CB29E3"/>
    <w:rsid w:val="00CB4577"/>
    <w:rsid w:val="00CB4D1F"/>
    <w:rsid w:val="00CB5EC4"/>
    <w:rsid w:val="00CB7622"/>
    <w:rsid w:val="00CB7E49"/>
    <w:rsid w:val="00CC02D1"/>
    <w:rsid w:val="00CC0316"/>
    <w:rsid w:val="00CC28EE"/>
    <w:rsid w:val="00CC313D"/>
    <w:rsid w:val="00CC3795"/>
    <w:rsid w:val="00CC3AAF"/>
    <w:rsid w:val="00CC447F"/>
    <w:rsid w:val="00CC56C4"/>
    <w:rsid w:val="00CC6400"/>
    <w:rsid w:val="00CC6B6A"/>
    <w:rsid w:val="00CD23D3"/>
    <w:rsid w:val="00CD23F3"/>
    <w:rsid w:val="00CD428B"/>
    <w:rsid w:val="00CD66C7"/>
    <w:rsid w:val="00CE01F8"/>
    <w:rsid w:val="00CE476E"/>
    <w:rsid w:val="00CE4994"/>
    <w:rsid w:val="00CE4EDE"/>
    <w:rsid w:val="00CE5125"/>
    <w:rsid w:val="00CE7BCA"/>
    <w:rsid w:val="00CE7F91"/>
    <w:rsid w:val="00CF0526"/>
    <w:rsid w:val="00CF1106"/>
    <w:rsid w:val="00CF18D4"/>
    <w:rsid w:val="00CF4B75"/>
    <w:rsid w:val="00CF52E6"/>
    <w:rsid w:val="00CF55EE"/>
    <w:rsid w:val="00CF6295"/>
    <w:rsid w:val="00CF6994"/>
    <w:rsid w:val="00CF6FE8"/>
    <w:rsid w:val="00CF74F8"/>
    <w:rsid w:val="00D00FB7"/>
    <w:rsid w:val="00D01B7B"/>
    <w:rsid w:val="00D0245F"/>
    <w:rsid w:val="00D05950"/>
    <w:rsid w:val="00D06A1B"/>
    <w:rsid w:val="00D07808"/>
    <w:rsid w:val="00D07E11"/>
    <w:rsid w:val="00D105E5"/>
    <w:rsid w:val="00D125A8"/>
    <w:rsid w:val="00D13E26"/>
    <w:rsid w:val="00D147FC"/>
    <w:rsid w:val="00D20063"/>
    <w:rsid w:val="00D20B88"/>
    <w:rsid w:val="00D218E4"/>
    <w:rsid w:val="00D2194D"/>
    <w:rsid w:val="00D21FA1"/>
    <w:rsid w:val="00D30561"/>
    <w:rsid w:val="00D32258"/>
    <w:rsid w:val="00D32DAA"/>
    <w:rsid w:val="00D32F84"/>
    <w:rsid w:val="00D3310D"/>
    <w:rsid w:val="00D33183"/>
    <w:rsid w:val="00D354BB"/>
    <w:rsid w:val="00D37F03"/>
    <w:rsid w:val="00D401C0"/>
    <w:rsid w:val="00D419EC"/>
    <w:rsid w:val="00D4345D"/>
    <w:rsid w:val="00D442FA"/>
    <w:rsid w:val="00D45077"/>
    <w:rsid w:val="00D47217"/>
    <w:rsid w:val="00D51E61"/>
    <w:rsid w:val="00D530F8"/>
    <w:rsid w:val="00D549D4"/>
    <w:rsid w:val="00D54A3C"/>
    <w:rsid w:val="00D556A4"/>
    <w:rsid w:val="00D55A65"/>
    <w:rsid w:val="00D6015E"/>
    <w:rsid w:val="00D619E7"/>
    <w:rsid w:val="00D63AEF"/>
    <w:rsid w:val="00D66722"/>
    <w:rsid w:val="00D7059F"/>
    <w:rsid w:val="00D70E24"/>
    <w:rsid w:val="00D71792"/>
    <w:rsid w:val="00D7236D"/>
    <w:rsid w:val="00D74B29"/>
    <w:rsid w:val="00D74D9F"/>
    <w:rsid w:val="00D76F0B"/>
    <w:rsid w:val="00D82972"/>
    <w:rsid w:val="00D85F2A"/>
    <w:rsid w:val="00D86426"/>
    <w:rsid w:val="00D91279"/>
    <w:rsid w:val="00D91DDD"/>
    <w:rsid w:val="00D92A0F"/>
    <w:rsid w:val="00D92BA8"/>
    <w:rsid w:val="00D93758"/>
    <w:rsid w:val="00D950E6"/>
    <w:rsid w:val="00D97191"/>
    <w:rsid w:val="00DA06BD"/>
    <w:rsid w:val="00DA0A83"/>
    <w:rsid w:val="00DA1973"/>
    <w:rsid w:val="00DA3856"/>
    <w:rsid w:val="00DA3A90"/>
    <w:rsid w:val="00DA52DA"/>
    <w:rsid w:val="00DA5BD4"/>
    <w:rsid w:val="00DA5DD5"/>
    <w:rsid w:val="00DA6A0F"/>
    <w:rsid w:val="00DA6DEE"/>
    <w:rsid w:val="00DB20D3"/>
    <w:rsid w:val="00DB2556"/>
    <w:rsid w:val="00DB4EFD"/>
    <w:rsid w:val="00DB6BC8"/>
    <w:rsid w:val="00DB795C"/>
    <w:rsid w:val="00DB7F0D"/>
    <w:rsid w:val="00DC0C50"/>
    <w:rsid w:val="00DC1C2E"/>
    <w:rsid w:val="00DC3E93"/>
    <w:rsid w:val="00DC4FE5"/>
    <w:rsid w:val="00DC7718"/>
    <w:rsid w:val="00DC778E"/>
    <w:rsid w:val="00DD1098"/>
    <w:rsid w:val="00DD116F"/>
    <w:rsid w:val="00DD1440"/>
    <w:rsid w:val="00DD2EB8"/>
    <w:rsid w:val="00DD59BA"/>
    <w:rsid w:val="00DD642A"/>
    <w:rsid w:val="00DE2752"/>
    <w:rsid w:val="00DE2C55"/>
    <w:rsid w:val="00DE2DAA"/>
    <w:rsid w:val="00DE43CC"/>
    <w:rsid w:val="00DF3AC5"/>
    <w:rsid w:val="00DF3BA4"/>
    <w:rsid w:val="00DF5A72"/>
    <w:rsid w:val="00DF5DEC"/>
    <w:rsid w:val="00DF6DDD"/>
    <w:rsid w:val="00E009DB"/>
    <w:rsid w:val="00E02277"/>
    <w:rsid w:val="00E03A7D"/>
    <w:rsid w:val="00E040E0"/>
    <w:rsid w:val="00E052E3"/>
    <w:rsid w:val="00E1071E"/>
    <w:rsid w:val="00E10EAF"/>
    <w:rsid w:val="00E111E0"/>
    <w:rsid w:val="00E1400E"/>
    <w:rsid w:val="00E147B7"/>
    <w:rsid w:val="00E1525F"/>
    <w:rsid w:val="00E20F80"/>
    <w:rsid w:val="00E21256"/>
    <w:rsid w:val="00E23361"/>
    <w:rsid w:val="00E23720"/>
    <w:rsid w:val="00E23932"/>
    <w:rsid w:val="00E244D2"/>
    <w:rsid w:val="00E250A5"/>
    <w:rsid w:val="00E25CAA"/>
    <w:rsid w:val="00E27A82"/>
    <w:rsid w:val="00E304FC"/>
    <w:rsid w:val="00E317D4"/>
    <w:rsid w:val="00E32F35"/>
    <w:rsid w:val="00E33F02"/>
    <w:rsid w:val="00E34368"/>
    <w:rsid w:val="00E35352"/>
    <w:rsid w:val="00E36D96"/>
    <w:rsid w:val="00E37EB6"/>
    <w:rsid w:val="00E4051B"/>
    <w:rsid w:val="00E41E89"/>
    <w:rsid w:val="00E44A0A"/>
    <w:rsid w:val="00E45F99"/>
    <w:rsid w:val="00E460EF"/>
    <w:rsid w:val="00E46979"/>
    <w:rsid w:val="00E51DFC"/>
    <w:rsid w:val="00E52656"/>
    <w:rsid w:val="00E54168"/>
    <w:rsid w:val="00E54AAE"/>
    <w:rsid w:val="00E54BBF"/>
    <w:rsid w:val="00E5664C"/>
    <w:rsid w:val="00E568CF"/>
    <w:rsid w:val="00E5714A"/>
    <w:rsid w:val="00E63994"/>
    <w:rsid w:val="00E65C40"/>
    <w:rsid w:val="00E6695A"/>
    <w:rsid w:val="00E67159"/>
    <w:rsid w:val="00E6772E"/>
    <w:rsid w:val="00E67834"/>
    <w:rsid w:val="00E70691"/>
    <w:rsid w:val="00E7110E"/>
    <w:rsid w:val="00E71E28"/>
    <w:rsid w:val="00E748B8"/>
    <w:rsid w:val="00E75362"/>
    <w:rsid w:val="00E76E05"/>
    <w:rsid w:val="00E77715"/>
    <w:rsid w:val="00E8013D"/>
    <w:rsid w:val="00E8049D"/>
    <w:rsid w:val="00E837B7"/>
    <w:rsid w:val="00E84C13"/>
    <w:rsid w:val="00E85474"/>
    <w:rsid w:val="00E85562"/>
    <w:rsid w:val="00E90670"/>
    <w:rsid w:val="00E90D2E"/>
    <w:rsid w:val="00E92C47"/>
    <w:rsid w:val="00E940DF"/>
    <w:rsid w:val="00E96B3F"/>
    <w:rsid w:val="00E978DA"/>
    <w:rsid w:val="00EA1EC4"/>
    <w:rsid w:val="00EA2F0B"/>
    <w:rsid w:val="00EA42A8"/>
    <w:rsid w:val="00EA7C80"/>
    <w:rsid w:val="00EB026A"/>
    <w:rsid w:val="00EB1968"/>
    <w:rsid w:val="00EB2846"/>
    <w:rsid w:val="00EB3518"/>
    <w:rsid w:val="00EB3ADE"/>
    <w:rsid w:val="00EB4A5A"/>
    <w:rsid w:val="00EB738B"/>
    <w:rsid w:val="00EC0330"/>
    <w:rsid w:val="00EC12EE"/>
    <w:rsid w:val="00EC1827"/>
    <w:rsid w:val="00EC23A2"/>
    <w:rsid w:val="00EC3E8D"/>
    <w:rsid w:val="00EC58A9"/>
    <w:rsid w:val="00ED12E8"/>
    <w:rsid w:val="00ED1B52"/>
    <w:rsid w:val="00ED3035"/>
    <w:rsid w:val="00ED3D30"/>
    <w:rsid w:val="00ED4B21"/>
    <w:rsid w:val="00ED686B"/>
    <w:rsid w:val="00ED74BB"/>
    <w:rsid w:val="00ED7939"/>
    <w:rsid w:val="00ED7EEE"/>
    <w:rsid w:val="00EE1C1E"/>
    <w:rsid w:val="00EE2397"/>
    <w:rsid w:val="00EE3DA5"/>
    <w:rsid w:val="00EE5442"/>
    <w:rsid w:val="00EE68C0"/>
    <w:rsid w:val="00EF02D8"/>
    <w:rsid w:val="00EF2A84"/>
    <w:rsid w:val="00EF33DF"/>
    <w:rsid w:val="00EF44D1"/>
    <w:rsid w:val="00F0046B"/>
    <w:rsid w:val="00F01EE1"/>
    <w:rsid w:val="00F03CB6"/>
    <w:rsid w:val="00F0438D"/>
    <w:rsid w:val="00F05B8D"/>
    <w:rsid w:val="00F05C74"/>
    <w:rsid w:val="00F10A1B"/>
    <w:rsid w:val="00F11E47"/>
    <w:rsid w:val="00F13C42"/>
    <w:rsid w:val="00F166E2"/>
    <w:rsid w:val="00F16722"/>
    <w:rsid w:val="00F26334"/>
    <w:rsid w:val="00F27A42"/>
    <w:rsid w:val="00F3290B"/>
    <w:rsid w:val="00F349C0"/>
    <w:rsid w:val="00F366CC"/>
    <w:rsid w:val="00F374E7"/>
    <w:rsid w:val="00F41C73"/>
    <w:rsid w:val="00F450EA"/>
    <w:rsid w:val="00F45288"/>
    <w:rsid w:val="00F458AF"/>
    <w:rsid w:val="00F466A0"/>
    <w:rsid w:val="00F5133D"/>
    <w:rsid w:val="00F51942"/>
    <w:rsid w:val="00F5253B"/>
    <w:rsid w:val="00F52CBD"/>
    <w:rsid w:val="00F53669"/>
    <w:rsid w:val="00F53D3C"/>
    <w:rsid w:val="00F549EC"/>
    <w:rsid w:val="00F57422"/>
    <w:rsid w:val="00F57708"/>
    <w:rsid w:val="00F61A89"/>
    <w:rsid w:val="00F6335A"/>
    <w:rsid w:val="00F636E7"/>
    <w:rsid w:val="00F63E6F"/>
    <w:rsid w:val="00F676F0"/>
    <w:rsid w:val="00F71944"/>
    <w:rsid w:val="00F75805"/>
    <w:rsid w:val="00F765DD"/>
    <w:rsid w:val="00F81A0A"/>
    <w:rsid w:val="00F8777C"/>
    <w:rsid w:val="00F917FB"/>
    <w:rsid w:val="00F92E5E"/>
    <w:rsid w:val="00F93C98"/>
    <w:rsid w:val="00F941A6"/>
    <w:rsid w:val="00F96140"/>
    <w:rsid w:val="00F97B55"/>
    <w:rsid w:val="00FA1401"/>
    <w:rsid w:val="00FA3BEA"/>
    <w:rsid w:val="00FA3DC5"/>
    <w:rsid w:val="00FA428F"/>
    <w:rsid w:val="00FA4500"/>
    <w:rsid w:val="00FA4BB2"/>
    <w:rsid w:val="00FA533F"/>
    <w:rsid w:val="00FA5C84"/>
    <w:rsid w:val="00FB0ABB"/>
    <w:rsid w:val="00FB0F76"/>
    <w:rsid w:val="00FB193C"/>
    <w:rsid w:val="00FB366E"/>
    <w:rsid w:val="00FB5721"/>
    <w:rsid w:val="00FB619D"/>
    <w:rsid w:val="00FB63DB"/>
    <w:rsid w:val="00FB723C"/>
    <w:rsid w:val="00FB7A23"/>
    <w:rsid w:val="00FC21AF"/>
    <w:rsid w:val="00FC2C9D"/>
    <w:rsid w:val="00FC30D4"/>
    <w:rsid w:val="00FD02BF"/>
    <w:rsid w:val="00FD0555"/>
    <w:rsid w:val="00FD0605"/>
    <w:rsid w:val="00FD2064"/>
    <w:rsid w:val="00FD27B1"/>
    <w:rsid w:val="00FD72DE"/>
    <w:rsid w:val="00FE021D"/>
    <w:rsid w:val="00FE7DBF"/>
    <w:rsid w:val="00FF19A9"/>
    <w:rsid w:val="00FF1FFC"/>
    <w:rsid w:val="00FF35ED"/>
    <w:rsid w:val="00FF46FD"/>
    <w:rsid w:val="00FF53F0"/>
    <w:rsid w:val="00FF5862"/>
    <w:rsid w:val="00FF62FF"/>
    <w:rsid w:val="00FF6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oNotEmbedSmartTags/>
  <w:decimalSymbol w:val="."/>
  <w:listSeparator w:val=","/>
  <w14:docId w14:val="78AE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MS Mincho" w:hAnsi="Times" w:cs="Times New Roman"/>
        <w:lang w:val="en-US" w:eastAsia="ja-JP"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F0D"/>
    <w:pPr>
      <w:overflowPunct w:val="0"/>
      <w:autoSpaceDE w:val="0"/>
      <w:autoSpaceDN w:val="0"/>
      <w:adjustRightInd w:val="0"/>
      <w:textAlignment w:val="baseline"/>
    </w:pPr>
    <w:rPr>
      <w:rFonts w:ascii="Times New Roman" w:hAnsi="Times New Roman"/>
      <w:lang w:eastAsia="en-US"/>
    </w:rPr>
  </w:style>
  <w:style w:type="paragraph" w:styleId="Heading1">
    <w:name w:val="heading 1"/>
    <w:basedOn w:val="Normal"/>
    <w:next w:val="Normal"/>
    <w:link w:val="Heading1Char"/>
    <w:qFormat/>
    <w:rsid w:val="00BC26A8"/>
    <w:pPr>
      <w:keepNext/>
      <w:keepLines/>
      <w:pageBreakBefore/>
      <w:numPr>
        <w:numId w:val="3"/>
      </w:numPr>
      <w:spacing w:after="320" w:line="-360" w:lineRule="auto"/>
      <w:outlineLvl w:val="0"/>
    </w:pPr>
    <w:rPr>
      <w:rFonts w:ascii="Arial" w:hAnsi="Arial"/>
      <w:b/>
      <w:sz w:val="32"/>
    </w:rPr>
  </w:style>
  <w:style w:type="paragraph" w:styleId="Heading2">
    <w:name w:val="heading 2"/>
    <w:basedOn w:val="Normal"/>
    <w:next w:val="Normal"/>
    <w:link w:val="Heading2Char"/>
    <w:qFormat/>
    <w:rsid w:val="00BC26A8"/>
    <w:pPr>
      <w:keepNext/>
      <w:keepLines/>
      <w:numPr>
        <w:ilvl w:val="1"/>
        <w:numId w:val="3"/>
      </w:numPr>
      <w:spacing w:before="120" w:line="300" w:lineRule="exact"/>
      <w:outlineLvl w:val="1"/>
    </w:pPr>
    <w:rPr>
      <w:rFonts w:ascii="Arial" w:hAnsi="Arial"/>
      <w:b/>
      <w:sz w:val="24"/>
    </w:rPr>
  </w:style>
  <w:style w:type="paragraph" w:styleId="Heading3">
    <w:name w:val="heading 3"/>
    <w:basedOn w:val="Heading2"/>
    <w:next w:val="Normal"/>
    <w:link w:val="Heading3Char"/>
    <w:qFormat/>
    <w:rsid w:val="00BC26A8"/>
    <w:pPr>
      <w:numPr>
        <w:ilvl w:val="2"/>
      </w:numPr>
      <w:outlineLvl w:val="2"/>
    </w:pPr>
    <w:rPr>
      <w:sz w:val="20"/>
    </w:rPr>
  </w:style>
  <w:style w:type="paragraph" w:styleId="Heading4">
    <w:name w:val="heading 4"/>
    <w:basedOn w:val="Normal"/>
    <w:next w:val="Normal"/>
    <w:qFormat/>
    <w:rsid w:val="00BC26A8"/>
    <w:pPr>
      <w:keepLines/>
      <w:numPr>
        <w:ilvl w:val="3"/>
        <w:numId w:val="3"/>
      </w:numPr>
      <w:spacing w:line="260" w:lineRule="exact"/>
      <w:outlineLvl w:val="3"/>
    </w:pPr>
    <w:rPr>
      <w:b/>
    </w:rPr>
  </w:style>
  <w:style w:type="paragraph" w:styleId="Heading5">
    <w:name w:val="heading 5"/>
    <w:basedOn w:val="Normal"/>
    <w:next w:val="tablehead"/>
    <w:qFormat/>
    <w:rsid w:val="00BC26A8"/>
    <w:pPr>
      <w:keepNext/>
      <w:keepLines/>
      <w:numPr>
        <w:ilvl w:val="4"/>
        <w:numId w:val="3"/>
      </w:numPr>
      <w:spacing w:after="160" w:line="260" w:lineRule="exact"/>
      <w:outlineLvl w:val="4"/>
    </w:pPr>
    <w:rPr>
      <w:b/>
    </w:rPr>
  </w:style>
  <w:style w:type="paragraph" w:styleId="Heading6">
    <w:name w:val="heading 6"/>
    <w:basedOn w:val="Normal"/>
    <w:next w:val="Normal"/>
    <w:qFormat/>
    <w:rsid w:val="00F3290B"/>
    <w:pPr>
      <w:numPr>
        <w:ilvl w:val="5"/>
        <w:numId w:val="4"/>
      </w:numPr>
      <w:spacing w:line="260" w:lineRule="exact"/>
      <w:outlineLvl w:val="5"/>
    </w:pPr>
    <w:rPr>
      <w:b/>
    </w:rPr>
  </w:style>
  <w:style w:type="paragraph" w:styleId="Heading7">
    <w:name w:val="heading 7"/>
    <w:basedOn w:val="Normal"/>
    <w:next w:val="Normal"/>
    <w:qFormat/>
    <w:rsid w:val="00F3290B"/>
    <w:pPr>
      <w:overflowPunct/>
      <w:autoSpaceDE/>
      <w:autoSpaceDN/>
      <w:adjustRightInd/>
      <w:spacing w:before="240" w:after="60"/>
      <w:textAlignment w:val="auto"/>
      <w:outlineLvl w:val="6"/>
    </w:pPr>
    <w:rPr>
      <w:rFonts w:ascii="Arial" w:hAnsi="Arial"/>
    </w:rPr>
  </w:style>
  <w:style w:type="paragraph" w:styleId="Heading8">
    <w:name w:val="heading 8"/>
    <w:basedOn w:val="Normal"/>
    <w:next w:val="Normal"/>
    <w:qFormat/>
    <w:rsid w:val="00F3290B"/>
    <w:pPr>
      <w:overflowPunct/>
      <w:autoSpaceDE/>
      <w:autoSpaceDN/>
      <w:adjustRightInd/>
      <w:spacing w:before="240" w:after="60"/>
      <w:textAlignment w:val="auto"/>
      <w:outlineLvl w:val="7"/>
    </w:pPr>
    <w:rPr>
      <w:rFonts w:ascii="Arial" w:hAnsi="Arial"/>
      <w:i/>
    </w:rPr>
  </w:style>
  <w:style w:type="paragraph" w:styleId="Heading9">
    <w:name w:val="heading 9"/>
    <w:basedOn w:val="Normal"/>
    <w:next w:val="Normal"/>
    <w:qFormat/>
    <w:rsid w:val="00F3290B"/>
    <w:pPr>
      <w:overflowPunct/>
      <w:autoSpaceDE/>
      <w:autoSpaceDN/>
      <w:adjustRightInd/>
      <w:spacing w:before="240" w:after="60"/>
      <w:textAlignment w:val="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basedOn w:val="tablebody"/>
    <w:next w:val="tablebody"/>
    <w:rsid w:val="00F93C98"/>
    <w:pPr>
      <w:jc w:val="center"/>
    </w:pPr>
    <w:rPr>
      <w:b/>
    </w:rPr>
  </w:style>
  <w:style w:type="paragraph" w:customStyle="1" w:styleId="tablebody">
    <w:name w:val="table body"/>
    <w:basedOn w:val="Normal"/>
    <w:link w:val="tablebodyChar"/>
    <w:rsid w:val="00F93C98"/>
    <w:pPr>
      <w:keepNext/>
      <w:keepLines/>
      <w:spacing w:before="20" w:after="60" w:line="220" w:lineRule="exact"/>
      <w:ind w:left="57" w:right="57"/>
    </w:pPr>
    <w:rPr>
      <w:rFonts w:ascii="Arial" w:hAnsi="Arial"/>
      <w:sz w:val="18"/>
    </w:rPr>
  </w:style>
  <w:style w:type="paragraph" w:styleId="TOC1">
    <w:name w:val="toc 1"/>
    <w:basedOn w:val="Normal"/>
    <w:next w:val="TOC2"/>
    <w:semiHidden/>
    <w:rsid w:val="00F3290B"/>
    <w:pPr>
      <w:keepNext/>
      <w:keepLines/>
      <w:tabs>
        <w:tab w:val="left" w:pos="595"/>
        <w:tab w:val="right" w:leader="dot" w:pos="9752"/>
      </w:tabs>
      <w:spacing w:before="260" w:after="0"/>
    </w:pPr>
    <w:rPr>
      <w:sz w:val="24"/>
    </w:rPr>
  </w:style>
  <w:style w:type="paragraph" w:styleId="TOC2">
    <w:name w:val="toc 2"/>
    <w:basedOn w:val="TOC1"/>
    <w:next w:val="TOC3"/>
    <w:semiHidden/>
    <w:rsid w:val="00F3290B"/>
    <w:pPr>
      <w:spacing w:before="0"/>
    </w:pPr>
    <w:rPr>
      <w:sz w:val="20"/>
    </w:rPr>
  </w:style>
  <w:style w:type="paragraph" w:styleId="TOC3">
    <w:name w:val="toc 3"/>
    <w:basedOn w:val="TOC1"/>
    <w:next w:val="TOC4"/>
    <w:semiHidden/>
    <w:rsid w:val="00F3290B"/>
    <w:pPr>
      <w:tabs>
        <w:tab w:val="clear" w:pos="595"/>
        <w:tab w:val="left" w:pos="284"/>
        <w:tab w:val="left" w:pos="1134"/>
      </w:tabs>
      <w:spacing w:before="0" w:line="260" w:lineRule="exact"/>
      <w:ind w:left="284"/>
    </w:pPr>
    <w:rPr>
      <w:sz w:val="20"/>
    </w:rPr>
  </w:style>
  <w:style w:type="paragraph" w:styleId="TOC4">
    <w:name w:val="toc 4"/>
    <w:basedOn w:val="TOC1"/>
    <w:semiHidden/>
    <w:rsid w:val="00F3290B"/>
    <w:pPr>
      <w:tabs>
        <w:tab w:val="clear" w:pos="595"/>
        <w:tab w:val="left" w:pos="799"/>
        <w:tab w:val="left" w:pos="1797"/>
      </w:tabs>
      <w:spacing w:before="0" w:line="260" w:lineRule="exact"/>
      <w:ind w:left="799"/>
    </w:pPr>
    <w:rPr>
      <w:sz w:val="20"/>
    </w:rPr>
  </w:style>
  <w:style w:type="paragraph" w:styleId="TOC5">
    <w:name w:val="toc 5"/>
    <w:basedOn w:val="TOC4"/>
    <w:semiHidden/>
    <w:rsid w:val="00F3290B"/>
  </w:style>
  <w:style w:type="paragraph" w:customStyle="1" w:styleId="box">
    <w:name w:val="box"/>
    <w:basedOn w:val="Normal"/>
    <w:rsid w:val="00F3290B"/>
    <w:pPr>
      <w:keepNext/>
      <w:keepLines/>
      <w:pBdr>
        <w:top w:val="single" w:sz="6" w:space="5" w:color="auto"/>
        <w:left w:val="single" w:sz="6" w:space="5" w:color="auto"/>
        <w:bottom w:val="single" w:sz="6" w:space="5" w:color="auto"/>
        <w:right w:val="single" w:sz="6" w:space="5" w:color="auto"/>
      </w:pBdr>
      <w:spacing w:before="100" w:after="60" w:line="260" w:lineRule="auto"/>
      <w:jc w:val="center"/>
    </w:pPr>
    <w:rPr>
      <w:rFonts w:ascii="Arial" w:hAnsi="Arial"/>
      <w:noProof/>
      <w:sz w:val="18"/>
    </w:rPr>
  </w:style>
  <w:style w:type="paragraph" w:customStyle="1" w:styleId="Level2ordered">
    <w:name w:val="Level 2 ordered"/>
    <w:basedOn w:val="Normal"/>
    <w:rsid w:val="00F3290B"/>
    <w:pPr>
      <w:spacing w:after="40" w:line="260" w:lineRule="exact"/>
      <w:ind w:left="576" w:hanging="288"/>
    </w:pPr>
  </w:style>
  <w:style w:type="paragraph" w:customStyle="1" w:styleId="equation">
    <w:name w:val="equation"/>
    <w:basedOn w:val="Normal"/>
    <w:rsid w:val="00F3290B"/>
    <w:pPr>
      <w:keepLines/>
      <w:spacing w:line="260" w:lineRule="auto"/>
      <w:ind w:left="720"/>
    </w:pPr>
    <w:rPr>
      <w:rFonts w:ascii="Arial" w:hAnsi="Arial"/>
      <w:sz w:val="18"/>
    </w:rPr>
  </w:style>
  <w:style w:type="paragraph" w:customStyle="1" w:styleId="notenumber">
    <w:name w:val="note number"/>
    <w:basedOn w:val="Normal"/>
    <w:rsid w:val="00F3290B"/>
    <w:pPr>
      <w:tabs>
        <w:tab w:val="left" w:pos="620"/>
      </w:tabs>
      <w:spacing w:after="40"/>
      <w:ind w:left="900" w:hanging="900"/>
    </w:pPr>
  </w:style>
  <w:style w:type="paragraph" w:customStyle="1" w:styleId="note">
    <w:name w:val="note"/>
    <w:basedOn w:val="Normal"/>
    <w:next w:val="Normal"/>
    <w:rsid w:val="00F3290B"/>
    <w:pPr>
      <w:ind w:left="640" w:hanging="640"/>
    </w:pPr>
  </w:style>
  <w:style w:type="paragraph" w:customStyle="1" w:styleId="Level1unordered">
    <w:name w:val="Level 1 unordered"/>
    <w:basedOn w:val="Level1ordered"/>
    <w:rsid w:val="00A32183"/>
    <w:pPr>
      <w:numPr>
        <w:numId w:val="19"/>
      </w:numPr>
    </w:pPr>
  </w:style>
  <w:style w:type="paragraph" w:customStyle="1" w:styleId="Level1ordered">
    <w:name w:val="Level 1 ordered"/>
    <w:basedOn w:val="Normal"/>
    <w:rsid w:val="00F3290B"/>
    <w:pPr>
      <w:spacing w:after="40" w:line="260" w:lineRule="exact"/>
      <w:ind w:left="288" w:hanging="288"/>
    </w:pPr>
  </w:style>
  <w:style w:type="paragraph" w:customStyle="1" w:styleId="tableend">
    <w:name w:val="table end"/>
    <w:basedOn w:val="tablebody"/>
    <w:next w:val="Normal"/>
    <w:rsid w:val="00F3290B"/>
    <w:pPr>
      <w:keepNext w:val="0"/>
    </w:pPr>
  </w:style>
  <w:style w:type="paragraph" w:customStyle="1" w:styleId="tablenote">
    <w:name w:val="table note"/>
    <w:basedOn w:val="tablebody"/>
    <w:next w:val="tableend"/>
    <w:rsid w:val="00F3290B"/>
    <w:pPr>
      <w:spacing w:before="0" w:after="40"/>
      <w:ind w:left="600" w:hanging="600"/>
    </w:pPr>
  </w:style>
  <w:style w:type="paragraph" w:customStyle="1" w:styleId="tablenumbernote">
    <w:name w:val="table number note"/>
    <w:basedOn w:val="tablenote"/>
    <w:rsid w:val="00F3290B"/>
    <w:pPr>
      <w:tabs>
        <w:tab w:val="left" w:pos="640"/>
      </w:tabs>
      <w:ind w:left="920" w:hanging="920"/>
    </w:pPr>
  </w:style>
  <w:style w:type="paragraph" w:customStyle="1" w:styleId="tablecontinued">
    <w:name w:val="table continued"/>
    <w:basedOn w:val="Heading5"/>
    <w:next w:val="tablehead"/>
    <w:rsid w:val="00F3290B"/>
    <w:pPr>
      <w:numPr>
        <w:ilvl w:val="0"/>
        <w:numId w:val="0"/>
      </w:numPr>
      <w:outlineLvl w:val="9"/>
    </w:pPr>
  </w:style>
  <w:style w:type="paragraph" w:customStyle="1" w:styleId="Level1cont">
    <w:name w:val="Level 1 cont"/>
    <w:basedOn w:val="Normal"/>
    <w:rsid w:val="00F3290B"/>
    <w:pPr>
      <w:keepLines/>
      <w:spacing w:after="40"/>
      <w:ind w:left="288"/>
    </w:pPr>
  </w:style>
  <w:style w:type="paragraph" w:customStyle="1" w:styleId="code">
    <w:name w:val="code"/>
    <w:basedOn w:val="Normal"/>
    <w:rsid w:val="00F3290B"/>
    <w:pPr>
      <w:keepNext/>
      <w:keepLines/>
      <w:tabs>
        <w:tab w:val="left" w:pos="540"/>
        <w:tab w:val="left" w:pos="900"/>
        <w:tab w:val="left" w:pos="1260"/>
        <w:tab w:val="left" w:pos="1620"/>
        <w:tab w:val="left" w:pos="1980"/>
        <w:tab w:val="left" w:pos="2340"/>
        <w:tab w:val="left" w:pos="2700"/>
      </w:tabs>
      <w:spacing w:before="20" w:after="60" w:line="-220" w:lineRule="auto"/>
      <w:ind w:left="180"/>
    </w:pPr>
    <w:rPr>
      <w:rFonts w:ascii="Courier New" w:hAnsi="Courier New"/>
      <w:sz w:val="18"/>
    </w:rPr>
  </w:style>
  <w:style w:type="paragraph" w:customStyle="1" w:styleId="Level3cont">
    <w:name w:val="Level 3 cont"/>
    <w:basedOn w:val="Level2cont"/>
    <w:rsid w:val="00F3290B"/>
    <w:pPr>
      <w:ind w:left="864"/>
    </w:pPr>
  </w:style>
  <w:style w:type="paragraph" w:customStyle="1" w:styleId="Level2cont">
    <w:name w:val="Level 2 cont"/>
    <w:basedOn w:val="Level1cont"/>
    <w:rsid w:val="00F3290B"/>
    <w:pPr>
      <w:ind w:left="576"/>
    </w:pPr>
  </w:style>
  <w:style w:type="paragraph" w:customStyle="1" w:styleId="Space">
    <w:name w:val="Space"/>
    <w:basedOn w:val="tableend"/>
    <w:next w:val="Normal"/>
    <w:autoRedefine/>
    <w:rsid w:val="00F3290B"/>
    <w:pPr>
      <w:keepLines w:val="0"/>
      <w:spacing w:before="0" w:after="0" w:line="240" w:lineRule="auto"/>
    </w:pPr>
    <w:rPr>
      <w:color w:val="0000FF"/>
    </w:rPr>
  </w:style>
  <w:style w:type="paragraph" w:styleId="Header">
    <w:name w:val="header"/>
    <w:basedOn w:val="Normal"/>
    <w:rsid w:val="00ED74BB"/>
    <w:pPr>
      <w:pBdr>
        <w:bottom w:val="single" w:sz="18" w:space="1" w:color="324099"/>
      </w:pBdr>
      <w:tabs>
        <w:tab w:val="center" w:pos="4820"/>
        <w:tab w:val="right" w:pos="9639"/>
      </w:tabs>
    </w:pPr>
    <w:rPr>
      <w:rFonts w:ascii="Arial" w:hAnsi="Arial"/>
    </w:rPr>
  </w:style>
  <w:style w:type="paragraph" w:customStyle="1" w:styleId="RNumber">
    <w:name w:val="R_Number"/>
    <w:basedOn w:val="Normal"/>
    <w:rsid w:val="00B615CD"/>
    <w:pPr>
      <w:widowControl w:val="0"/>
      <w:spacing w:after="0"/>
      <w:jc w:val="right"/>
    </w:pPr>
    <w:rPr>
      <w:rFonts w:ascii="Arial" w:hAnsi="Arial"/>
      <w:sz w:val="18"/>
      <w:lang w:eastAsia="ja-JP"/>
    </w:rPr>
  </w:style>
  <w:style w:type="paragraph" w:customStyle="1" w:styleId="Bit">
    <w:name w:val="Bit"/>
    <w:basedOn w:val="Normal"/>
    <w:rsid w:val="00F3290B"/>
    <w:pPr>
      <w:widowControl w:val="0"/>
      <w:spacing w:after="0"/>
    </w:pPr>
    <w:rPr>
      <w:rFonts w:ascii="Arial" w:hAnsi="Arial"/>
      <w:color w:val="FFFFFF"/>
      <w:sz w:val="116"/>
      <w:lang w:eastAsia="ja-JP"/>
    </w:rPr>
  </w:style>
  <w:style w:type="paragraph" w:styleId="Title">
    <w:name w:val="Title"/>
    <w:basedOn w:val="Normal"/>
    <w:qFormat/>
    <w:rsid w:val="00F3290B"/>
    <w:pPr>
      <w:widowControl w:val="0"/>
      <w:spacing w:before="60" w:after="60" w:line="480" w:lineRule="auto"/>
      <w:jc w:val="center"/>
      <w:outlineLvl w:val="0"/>
    </w:pPr>
    <w:rPr>
      <w:rFonts w:ascii="Arial" w:hAnsi="Arial" w:cs="Arial"/>
      <w:bCs/>
      <w:kern w:val="28"/>
      <w:sz w:val="76"/>
      <w:szCs w:val="32"/>
      <w:lang w:eastAsia="ja-JP"/>
    </w:rPr>
  </w:style>
  <w:style w:type="character" w:customStyle="1" w:styleId="tablebodyChar">
    <w:name w:val="table body Char"/>
    <w:basedOn w:val="DefaultParagraphFont"/>
    <w:link w:val="tablebody"/>
    <w:rsid w:val="001E3BC1"/>
    <w:rPr>
      <w:rFonts w:ascii="Arial" w:hAnsi="Arial"/>
      <w:sz w:val="18"/>
      <w:lang w:val="en-US" w:eastAsia="en-US" w:bidi="ar-SA"/>
    </w:rPr>
  </w:style>
  <w:style w:type="paragraph" w:customStyle="1" w:styleId="TableofContents">
    <w:name w:val="Table of Contents"/>
    <w:basedOn w:val="Heading1"/>
    <w:rsid w:val="00AC5B5D"/>
    <w:pPr>
      <w:numPr>
        <w:numId w:val="0"/>
      </w:numPr>
      <w:jc w:val="center"/>
      <w:outlineLvl w:val="9"/>
    </w:pPr>
    <w:rPr>
      <w:b w:val="0"/>
    </w:rPr>
  </w:style>
  <w:style w:type="paragraph" w:customStyle="1" w:styleId="Level2unordered">
    <w:name w:val="Level 2 unordered"/>
    <w:basedOn w:val="Level1unordered"/>
    <w:rsid w:val="00F3290B"/>
    <w:pPr>
      <w:keepLines/>
      <w:numPr>
        <w:numId w:val="5"/>
      </w:numPr>
    </w:pPr>
  </w:style>
  <w:style w:type="character" w:customStyle="1" w:styleId="table1contChar">
    <w:name w:val="table 1 cont Char"/>
    <w:basedOn w:val="tablebodyChar"/>
    <w:link w:val="table1cont"/>
    <w:rsid w:val="00CC313D"/>
    <w:rPr>
      <w:rFonts w:ascii="Arial" w:hAnsi="Arial"/>
      <w:sz w:val="18"/>
      <w:lang w:val="en-US" w:eastAsia="en-US" w:bidi="ar-SA"/>
    </w:rPr>
  </w:style>
  <w:style w:type="paragraph" w:customStyle="1" w:styleId="Level3ordered">
    <w:name w:val="Level 3 ordered"/>
    <w:basedOn w:val="Normal"/>
    <w:rsid w:val="00F3290B"/>
    <w:pPr>
      <w:spacing w:after="40" w:line="260" w:lineRule="exact"/>
      <w:ind w:left="864" w:hanging="288"/>
    </w:pPr>
  </w:style>
  <w:style w:type="paragraph" w:customStyle="1" w:styleId="Level3unordered">
    <w:name w:val="Level 3 unordered"/>
    <w:basedOn w:val="Level2unordered"/>
    <w:rsid w:val="00F3290B"/>
    <w:pPr>
      <w:ind w:left="864"/>
    </w:pPr>
  </w:style>
  <w:style w:type="paragraph" w:customStyle="1" w:styleId="notenumbercont">
    <w:name w:val="note number cont"/>
    <w:basedOn w:val="notenumber"/>
    <w:rsid w:val="00F3290B"/>
    <w:pPr>
      <w:tabs>
        <w:tab w:val="clear" w:pos="620"/>
      </w:tabs>
      <w:ind w:firstLine="0"/>
      <w:jc w:val="both"/>
    </w:pPr>
  </w:style>
  <w:style w:type="paragraph" w:customStyle="1" w:styleId="tablenumbernotecont">
    <w:name w:val="table number note cont"/>
    <w:basedOn w:val="tablenumbernote"/>
    <w:rsid w:val="00F3290B"/>
    <w:pPr>
      <w:ind w:hanging="20"/>
    </w:pPr>
  </w:style>
  <w:style w:type="paragraph" w:styleId="Footer">
    <w:name w:val="footer"/>
    <w:basedOn w:val="Normal"/>
    <w:rsid w:val="00ED74BB"/>
    <w:pPr>
      <w:pBdr>
        <w:top w:val="single" w:sz="18" w:space="1" w:color="324099"/>
      </w:pBdr>
      <w:tabs>
        <w:tab w:val="center" w:pos="4820"/>
        <w:tab w:val="right" w:pos="9639"/>
      </w:tabs>
      <w:spacing w:after="0"/>
    </w:pPr>
    <w:rPr>
      <w:rFonts w:ascii="Arial" w:hAnsi="Arial"/>
      <w:sz w:val="18"/>
    </w:rPr>
  </w:style>
  <w:style w:type="paragraph" w:styleId="TOC6">
    <w:name w:val="toc 6"/>
    <w:basedOn w:val="Normal"/>
    <w:next w:val="Normal"/>
    <w:semiHidden/>
    <w:rsid w:val="00F3290B"/>
    <w:pPr>
      <w:tabs>
        <w:tab w:val="right" w:pos="7920"/>
      </w:tabs>
      <w:spacing w:after="0"/>
      <w:ind w:left="1000"/>
    </w:pPr>
  </w:style>
  <w:style w:type="paragraph" w:styleId="TOC7">
    <w:name w:val="toc 7"/>
    <w:basedOn w:val="Normal"/>
    <w:next w:val="Normal"/>
    <w:semiHidden/>
    <w:rsid w:val="00F3290B"/>
    <w:pPr>
      <w:tabs>
        <w:tab w:val="right" w:pos="7920"/>
      </w:tabs>
      <w:spacing w:after="0"/>
      <w:ind w:left="1200"/>
    </w:pPr>
  </w:style>
  <w:style w:type="paragraph" w:styleId="TOC8">
    <w:name w:val="toc 8"/>
    <w:basedOn w:val="Normal"/>
    <w:next w:val="Normal"/>
    <w:semiHidden/>
    <w:rsid w:val="00F3290B"/>
    <w:pPr>
      <w:tabs>
        <w:tab w:val="right" w:pos="7920"/>
      </w:tabs>
      <w:spacing w:after="0"/>
      <w:ind w:left="1400"/>
    </w:pPr>
  </w:style>
  <w:style w:type="paragraph" w:styleId="TOC9">
    <w:name w:val="toc 9"/>
    <w:basedOn w:val="Normal"/>
    <w:next w:val="Normal"/>
    <w:semiHidden/>
    <w:rsid w:val="00F3290B"/>
    <w:pPr>
      <w:tabs>
        <w:tab w:val="right" w:pos="7920"/>
      </w:tabs>
      <w:spacing w:after="0"/>
      <w:ind w:left="1600"/>
    </w:pPr>
  </w:style>
  <w:style w:type="character" w:styleId="PageNumber">
    <w:name w:val="page number"/>
    <w:basedOn w:val="DefaultParagraphFont"/>
    <w:rsid w:val="00F3290B"/>
    <w:rPr>
      <w:rFonts w:ascii="Arial" w:hAnsi="Arial"/>
    </w:rPr>
  </w:style>
  <w:style w:type="paragraph" w:customStyle="1" w:styleId="listend">
    <w:name w:val="list end"/>
    <w:basedOn w:val="tableend"/>
    <w:next w:val="Normal"/>
    <w:rsid w:val="00F3290B"/>
    <w:pPr>
      <w:keepLines w:val="0"/>
      <w:spacing w:before="0" w:after="0" w:line="160" w:lineRule="exact"/>
      <w:jc w:val="both"/>
    </w:pPr>
    <w:rPr>
      <w:rFonts w:ascii="Times New Roman" w:hAnsi="Times New Roman"/>
    </w:rPr>
  </w:style>
  <w:style w:type="paragraph" w:styleId="Date">
    <w:name w:val="Date"/>
    <w:basedOn w:val="Normal"/>
    <w:next w:val="Normal"/>
    <w:rsid w:val="00F3290B"/>
    <w:pPr>
      <w:widowControl w:val="0"/>
      <w:spacing w:after="0" w:line="320" w:lineRule="exact"/>
    </w:pPr>
    <w:rPr>
      <w:rFonts w:ascii="Arial" w:hAnsi="Arial"/>
      <w:sz w:val="32"/>
      <w:lang w:eastAsia="ja-JP"/>
    </w:rPr>
  </w:style>
  <w:style w:type="paragraph" w:customStyle="1" w:styleId="cautionitem">
    <w:name w:val="caution item"/>
    <w:basedOn w:val="cautionhead"/>
    <w:rsid w:val="00F3290B"/>
    <w:rPr>
      <w:b w:val="0"/>
      <w:sz w:val="18"/>
    </w:rPr>
  </w:style>
  <w:style w:type="paragraph" w:customStyle="1" w:styleId="cautionhead">
    <w:name w:val="caution head"/>
    <w:basedOn w:val="Normal"/>
    <w:next w:val="cautionitem"/>
    <w:rsid w:val="00F3290B"/>
    <w:pPr>
      <w:pBdr>
        <w:top w:val="single" w:sz="6" w:space="3" w:color="auto"/>
        <w:left w:val="single" w:sz="6" w:space="3" w:color="auto"/>
        <w:bottom w:val="single" w:sz="6" w:space="3" w:color="auto"/>
        <w:right w:val="single" w:sz="6" w:space="3" w:color="auto"/>
      </w:pBdr>
      <w:jc w:val="center"/>
    </w:pPr>
    <w:rPr>
      <w:rFonts w:ascii="Arial" w:hAnsi="Arial"/>
      <w:b/>
    </w:rPr>
  </w:style>
  <w:style w:type="paragraph" w:customStyle="1" w:styleId="warninghead">
    <w:name w:val="warning head"/>
    <w:basedOn w:val="cautionhead"/>
    <w:next w:val="warningitem"/>
    <w:rsid w:val="00F3290B"/>
  </w:style>
  <w:style w:type="paragraph" w:customStyle="1" w:styleId="warningitem">
    <w:name w:val="warning item"/>
    <w:basedOn w:val="cautionitem"/>
    <w:rsid w:val="00F3290B"/>
  </w:style>
  <w:style w:type="paragraph" w:customStyle="1" w:styleId="tablecondition">
    <w:name w:val="table condition"/>
    <w:basedOn w:val="Normal"/>
    <w:rsid w:val="00F3290B"/>
    <w:pPr>
      <w:keepNext/>
      <w:spacing w:line="260" w:lineRule="exact"/>
    </w:pPr>
  </w:style>
  <w:style w:type="paragraph" w:customStyle="1" w:styleId="figuretitle">
    <w:name w:val="figure title"/>
    <w:basedOn w:val="Heading4"/>
    <w:next w:val="Normal"/>
    <w:rsid w:val="00F3290B"/>
    <w:pPr>
      <w:numPr>
        <w:ilvl w:val="0"/>
        <w:numId w:val="0"/>
      </w:numPr>
      <w:jc w:val="center"/>
      <w:outlineLvl w:val="9"/>
    </w:pPr>
  </w:style>
  <w:style w:type="paragraph" w:customStyle="1" w:styleId="tabletitle">
    <w:name w:val="table title"/>
    <w:basedOn w:val="Heading5"/>
    <w:rsid w:val="00F3290B"/>
    <w:pPr>
      <w:numPr>
        <w:ilvl w:val="0"/>
        <w:numId w:val="0"/>
      </w:numPr>
      <w:ind w:left="1077" w:hanging="1077"/>
      <w:outlineLvl w:val="9"/>
    </w:pPr>
  </w:style>
  <w:style w:type="paragraph" w:customStyle="1" w:styleId="table1unordered">
    <w:name w:val="table 1 unordered"/>
    <w:basedOn w:val="Level1unordered"/>
    <w:rsid w:val="00E85562"/>
    <w:pPr>
      <w:numPr>
        <w:numId w:val="18"/>
      </w:numPr>
      <w:ind w:right="57"/>
    </w:pPr>
    <w:rPr>
      <w:rFonts w:ascii="Arial" w:hAnsi="Arial"/>
      <w:sz w:val="18"/>
    </w:rPr>
  </w:style>
  <w:style w:type="paragraph" w:customStyle="1" w:styleId="table2unordered">
    <w:name w:val="table 2 unordered"/>
    <w:basedOn w:val="table1unordered"/>
    <w:rsid w:val="00F93C98"/>
    <w:pPr>
      <w:numPr>
        <w:numId w:val="16"/>
      </w:numPr>
      <w:ind w:left="578"/>
    </w:pPr>
  </w:style>
  <w:style w:type="paragraph" w:customStyle="1" w:styleId="table2ordered">
    <w:name w:val="table 2 ordered"/>
    <w:basedOn w:val="table2unordered"/>
    <w:rsid w:val="00F93C98"/>
  </w:style>
  <w:style w:type="paragraph" w:customStyle="1" w:styleId="table1cont">
    <w:name w:val="table 1 cont"/>
    <w:basedOn w:val="tablebody"/>
    <w:link w:val="table1contChar"/>
    <w:rsid w:val="00CC313D"/>
    <w:pPr>
      <w:spacing w:after="40"/>
      <w:ind w:left="346"/>
    </w:pPr>
  </w:style>
  <w:style w:type="paragraph" w:customStyle="1" w:styleId="table2cont">
    <w:name w:val="table 2 cont"/>
    <w:basedOn w:val="table2unordered"/>
    <w:rsid w:val="00F93C98"/>
    <w:pPr>
      <w:ind w:firstLine="0"/>
    </w:pPr>
  </w:style>
  <w:style w:type="paragraph" w:customStyle="1" w:styleId="table1ordered">
    <w:name w:val="table 1 ordered"/>
    <w:basedOn w:val="table1unordered"/>
    <w:rsid w:val="00E85562"/>
  </w:style>
  <w:style w:type="paragraph" w:customStyle="1" w:styleId="Preliminary">
    <w:name w:val="Preliminary"/>
    <w:basedOn w:val="Normal"/>
    <w:rsid w:val="001E3BC1"/>
    <w:pPr>
      <w:spacing w:after="0"/>
      <w:jc w:val="right"/>
    </w:pPr>
    <w:rPr>
      <w:rFonts w:ascii="Arial" w:hAnsi="Arial"/>
      <w:color w:val="324099"/>
      <w:sz w:val="36"/>
    </w:rPr>
  </w:style>
  <w:style w:type="paragraph" w:customStyle="1" w:styleId="boxb">
    <w:name w:val="boxb"/>
    <w:basedOn w:val="box"/>
    <w:rsid w:val="00F3290B"/>
    <w:pPr>
      <w:pBdr>
        <w:top w:val="none" w:sz="0" w:space="0" w:color="auto"/>
        <w:left w:val="none" w:sz="0" w:space="0" w:color="auto"/>
        <w:bottom w:val="none" w:sz="0" w:space="0" w:color="auto"/>
        <w:right w:val="none" w:sz="0" w:space="0" w:color="auto"/>
      </w:pBdr>
    </w:pPr>
  </w:style>
  <w:style w:type="paragraph" w:styleId="TableofFigures">
    <w:name w:val="table of figures"/>
    <w:basedOn w:val="Normal"/>
    <w:next w:val="Normal"/>
    <w:semiHidden/>
    <w:rsid w:val="00F3290B"/>
    <w:pPr>
      <w:tabs>
        <w:tab w:val="right" w:leader="dot" w:pos="9752"/>
      </w:tabs>
      <w:overflowPunct/>
      <w:autoSpaceDE/>
      <w:autoSpaceDN/>
      <w:adjustRightInd/>
      <w:spacing w:after="0"/>
      <w:ind w:left="400" w:hanging="400"/>
      <w:textAlignment w:val="auto"/>
    </w:pPr>
    <w:rPr>
      <w:b/>
    </w:rPr>
  </w:style>
  <w:style w:type="paragraph" w:styleId="Index1">
    <w:name w:val="index 1"/>
    <w:basedOn w:val="Normal"/>
    <w:next w:val="Normal"/>
    <w:autoRedefine/>
    <w:semiHidden/>
    <w:rsid w:val="00F3290B"/>
    <w:pPr>
      <w:tabs>
        <w:tab w:val="right" w:leader="dot" w:pos="4500"/>
      </w:tabs>
      <w:overflowPunct/>
      <w:autoSpaceDE/>
      <w:autoSpaceDN/>
      <w:adjustRightInd/>
      <w:spacing w:after="0" w:line="259" w:lineRule="exact"/>
      <w:textAlignment w:val="auto"/>
    </w:pPr>
  </w:style>
  <w:style w:type="paragraph" w:styleId="Index2">
    <w:name w:val="index 2"/>
    <w:basedOn w:val="Normal"/>
    <w:next w:val="Normal"/>
    <w:autoRedefine/>
    <w:semiHidden/>
    <w:rsid w:val="00F3290B"/>
    <w:pPr>
      <w:tabs>
        <w:tab w:val="right" w:leader="dot" w:pos="4502"/>
      </w:tabs>
      <w:overflowPunct/>
      <w:autoSpaceDE/>
      <w:autoSpaceDN/>
      <w:adjustRightInd/>
      <w:spacing w:after="0" w:line="-259" w:lineRule="auto"/>
      <w:ind w:left="200"/>
      <w:textAlignment w:val="auto"/>
    </w:pPr>
  </w:style>
  <w:style w:type="paragraph" w:styleId="IndexHeading">
    <w:name w:val="index heading"/>
    <w:basedOn w:val="Normal"/>
    <w:next w:val="Index1"/>
    <w:semiHidden/>
    <w:rsid w:val="00F3290B"/>
    <w:pPr>
      <w:overflowPunct/>
      <w:autoSpaceDE/>
      <w:autoSpaceDN/>
      <w:adjustRightInd/>
      <w:spacing w:after="0" w:line="260" w:lineRule="atLeast"/>
      <w:textAlignment w:val="auto"/>
    </w:pPr>
    <w:rPr>
      <w:b/>
      <w:sz w:val="24"/>
    </w:rPr>
  </w:style>
  <w:style w:type="paragraph" w:customStyle="1" w:styleId="Level1contend">
    <w:name w:val="Level 1 cont end"/>
    <w:basedOn w:val="Level1cont"/>
    <w:next w:val="Normal"/>
    <w:rsid w:val="00F3290B"/>
    <w:pPr>
      <w:overflowPunct/>
      <w:autoSpaceDE/>
      <w:autoSpaceDN/>
      <w:adjustRightInd/>
      <w:spacing w:after="200" w:line="260" w:lineRule="atLeast"/>
      <w:textAlignment w:val="auto"/>
    </w:pPr>
  </w:style>
  <w:style w:type="paragraph" w:customStyle="1" w:styleId="Level2contend">
    <w:name w:val="Level 2 cont end"/>
    <w:basedOn w:val="Level2cont"/>
    <w:next w:val="Normal"/>
    <w:rsid w:val="00F3290B"/>
    <w:pPr>
      <w:overflowPunct/>
      <w:autoSpaceDE/>
      <w:autoSpaceDN/>
      <w:adjustRightInd/>
      <w:spacing w:after="200" w:line="260" w:lineRule="atLeast"/>
      <w:textAlignment w:val="auto"/>
    </w:pPr>
  </w:style>
  <w:style w:type="paragraph" w:customStyle="1" w:styleId="Level3contend">
    <w:name w:val="Level 3 cont end"/>
    <w:basedOn w:val="Level3cont"/>
    <w:next w:val="Normal"/>
    <w:rsid w:val="00F3290B"/>
    <w:pPr>
      <w:overflowPunct/>
      <w:autoSpaceDE/>
      <w:autoSpaceDN/>
      <w:adjustRightInd/>
      <w:spacing w:after="200" w:line="260" w:lineRule="atLeast"/>
      <w:textAlignment w:val="auto"/>
    </w:pPr>
  </w:style>
  <w:style w:type="paragraph" w:customStyle="1" w:styleId="colophon">
    <w:name w:val="colophon"/>
    <w:basedOn w:val="Normal"/>
    <w:rsid w:val="00F3290B"/>
    <w:pPr>
      <w:widowControl w:val="0"/>
      <w:tabs>
        <w:tab w:val="left" w:pos="1701"/>
      </w:tabs>
      <w:spacing w:before="60" w:after="0"/>
      <w:ind w:left="57"/>
    </w:pPr>
    <w:rPr>
      <w:rFonts w:ascii="Arial" w:hAnsi="Arial"/>
      <w:lang w:eastAsia="ja-JP"/>
    </w:rPr>
  </w:style>
  <w:style w:type="paragraph" w:customStyle="1" w:styleId="colophontitle">
    <w:name w:val="colophon_title"/>
    <w:rsid w:val="00F3290B"/>
    <w:pPr>
      <w:spacing w:line="260" w:lineRule="exact"/>
      <w:ind w:left="57"/>
    </w:pPr>
    <w:rPr>
      <w:rFonts w:ascii="Arial" w:hAnsi="Arial"/>
      <w:b/>
      <w:sz w:val="24"/>
      <w:lang w:eastAsia="en-US"/>
    </w:rPr>
  </w:style>
  <w:style w:type="paragraph" w:customStyle="1" w:styleId="copyright">
    <w:name w:val="copyright"/>
    <w:rsid w:val="00F3290B"/>
    <w:pPr>
      <w:spacing w:before="60"/>
      <w:jc w:val="center"/>
    </w:pPr>
    <w:rPr>
      <w:rFonts w:ascii="Arial" w:hAnsi="Arial" w:cs="Arial"/>
      <w:sz w:val="18"/>
      <w:lang w:eastAsia="en-US"/>
    </w:rPr>
  </w:style>
  <w:style w:type="character" w:styleId="CommentReference">
    <w:name w:val="annotation reference"/>
    <w:basedOn w:val="DefaultParagraphFont"/>
    <w:semiHidden/>
    <w:rsid w:val="00F3290B"/>
    <w:rPr>
      <w:sz w:val="18"/>
      <w:szCs w:val="18"/>
    </w:rPr>
  </w:style>
  <w:style w:type="paragraph" w:styleId="Caption">
    <w:name w:val="caption"/>
    <w:basedOn w:val="Normal"/>
    <w:next w:val="Normal"/>
    <w:unhideWhenUsed/>
    <w:qFormat/>
    <w:rsid w:val="00B3303D"/>
    <w:rPr>
      <w:b/>
      <w:bCs/>
      <w:sz w:val="21"/>
      <w:szCs w:val="21"/>
    </w:rPr>
  </w:style>
  <w:style w:type="paragraph" w:styleId="NormalWeb">
    <w:name w:val="Normal (Web)"/>
    <w:basedOn w:val="Normal"/>
    <w:uiPriority w:val="99"/>
    <w:rsid w:val="002F4162"/>
    <w:pPr>
      <w:widowControl w:val="0"/>
      <w:spacing w:after="0" w:line="320" w:lineRule="exact"/>
    </w:pPr>
    <w:rPr>
      <w:sz w:val="24"/>
      <w:szCs w:val="24"/>
      <w:lang w:eastAsia="ja-JP"/>
    </w:rPr>
  </w:style>
  <w:style w:type="paragraph" w:styleId="ListParagraph">
    <w:name w:val="List Paragraph"/>
    <w:basedOn w:val="Normal"/>
    <w:uiPriority w:val="34"/>
    <w:qFormat/>
    <w:rsid w:val="00990E5E"/>
    <w:pPr>
      <w:ind w:leftChars="400" w:left="840"/>
    </w:pPr>
  </w:style>
  <w:style w:type="table" w:styleId="TableGrid">
    <w:name w:val="Table Grid"/>
    <w:basedOn w:val="TableNormal"/>
    <w:rsid w:val="00990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A0B84"/>
    <w:rPr>
      <w:color w:val="0000FF" w:themeColor="hyperlink"/>
      <w:u w:val="single"/>
    </w:rPr>
  </w:style>
  <w:style w:type="paragraph" w:styleId="BalloonText">
    <w:name w:val="Balloon Text"/>
    <w:basedOn w:val="Normal"/>
    <w:link w:val="BalloonTextChar"/>
    <w:rsid w:val="00A9018D"/>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A9018D"/>
    <w:rPr>
      <w:rFonts w:asciiTheme="majorHAnsi" w:eastAsiaTheme="majorEastAsia" w:hAnsiTheme="majorHAnsi" w:cstheme="majorBidi"/>
      <w:sz w:val="18"/>
      <w:szCs w:val="18"/>
      <w:lang w:eastAsia="en-US"/>
    </w:rPr>
  </w:style>
  <w:style w:type="character" w:customStyle="1" w:styleId="Heading1Char">
    <w:name w:val="Heading 1 Char"/>
    <w:link w:val="Heading1"/>
    <w:rsid w:val="009E0F01"/>
    <w:rPr>
      <w:rFonts w:ascii="Arial" w:hAnsi="Arial"/>
      <w:b/>
      <w:sz w:val="32"/>
      <w:lang w:eastAsia="en-US"/>
    </w:rPr>
  </w:style>
  <w:style w:type="character" w:customStyle="1" w:styleId="Heading3Char">
    <w:name w:val="Heading 3 Char"/>
    <w:link w:val="Heading3"/>
    <w:rsid w:val="00510AF5"/>
    <w:rPr>
      <w:rFonts w:ascii="Arial" w:hAnsi="Arial"/>
      <w:b/>
      <w:lang w:eastAsia="en-US"/>
    </w:rPr>
  </w:style>
  <w:style w:type="character" w:customStyle="1" w:styleId="refentrytitle">
    <w:name w:val="refentrytitle"/>
    <w:basedOn w:val="DefaultParagraphFont"/>
    <w:rsid w:val="003038A0"/>
  </w:style>
  <w:style w:type="character" w:customStyle="1" w:styleId="refpurpose">
    <w:name w:val="refpurpose"/>
    <w:basedOn w:val="DefaultParagraphFont"/>
    <w:rsid w:val="003038A0"/>
  </w:style>
  <w:style w:type="paragraph" w:customStyle="1" w:styleId="1">
    <w:name w:val="表題1"/>
    <w:basedOn w:val="Normal"/>
    <w:rsid w:val="00C0243A"/>
    <w:pPr>
      <w:overflowPunct/>
      <w:autoSpaceDE/>
      <w:autoSpaceDN/>
      <w:adjustRightInd/>
      <w:spacing w:before="100" w:beforeAutospacing="1" w:after="100" w:afterAutospacing="1"/>
      <w:textAlignment w:val="auto"/>
    </w:pPr>
    <w:rPr>
      <w:rFonts w:ascii="MS PGothic" w:eastAsia="MS PGothic" w:hAnsi="MS PGothic" w:cs="MS PGothic"/>
      <w:sz w:val="24"/>
      <w:szCs w:val="24"/>
      <w:lang w:eastAsia="ja-JP"/>
    </w:rPr>
  </w:style>
  <w:style w:type="character" w:customStyle="1" w:styleId="structname">
    <w:name w:val="structname"/>
    <w:basedOn w:val="DefaultParagraphFont"/>
    <w:rsid w:val="00C0243A"/>
  </w:style>
  <w:style w:type="character" w:styleId="Strong">
    <w:name w:val="Strong"/>
    <w:basedOn w:val="DefaultParagraphFont"/>
    <w:uiPriority w:val="22"/>
    <w:qFormat/>
    <w:rsid w:val="00C0243A"/>
    <w:rPr>
      <w:b/>
      <w:bCs/>
    </w:rPr>
  </w:style>
  <w:style w:type="paragraph" w:customStyle="1" w:styleId="2">
    <w:name w:val="表題2"/>
    <w:basedOn w:val="Normal"/>
    <w:rsid w:val="0047240D"/>
    <w:pPr>
      <w:overflowPunct/>
      <w:autoSpaceDE/>
      <w:autoSpaceDN/>
      <w:adjustRightInd/>
      <w:spacing w:before="100" w:beforeAutospacing="1" w:after="100" w:afterAutospacing="1"/>
      <w:textAlignment w:val="auto"/>
    </w:pPr>
    <w:rPr>
      <w:rFonts w:ascii="MS PGothic" w:eastAsia="MS PGothic" w:hAnsi="MS PGothic" w:cs="MS PGothic"/>
      <w:sz w:val="24"/>
      <w:szCs w:val="24"/>
      <w:lang w:eastAsia="ja-JP"/>
    </w:rPr>
  </w:style>
  <w:style w:type="paragraph" w:customStyle="1" w:styleId="Textbody">
    <w:name w:val="Text body"/>
    <w:basedOn w:val="Normal"/>
    <w:rsid w:val="00BD4863"/>
    <w:pPr>
      <w:widowControl w:val="0"/>
      <w:suppressAutoHyphens/>
      <w:overflowPunct/>
      <w:autoSpaceDE/>
      <w:adjustRightInd/>
      <w:spacing w:after="144"/>
      <w:jc w:val="both"/>
    </w:pPr>
    <w:rPr>
      <w:rFonts w:eastAsia="SimSun" w:cs="Mangal"/>
      <w:kern w:val="3"/>
      <w:sz w:val="22"/>
      <w:szCs w:val="24"/>
      <w:lang w:eastAsia="zh-CN" w:bidi="hi-IN"/>
    </w:rPr>
  </w:style>
  <w:style w:type="paragraph" w:styleId="DocumentMap">
    <w:name w:val="Document Map"/>
    <w:basedOn w:val="Normal"/>
    <w:link w:val="DocumentMapChar"/>
    <w:rsid w:val="0050769E"/>
    <w:rPr>
      <w:rFonts w:ascii="MS UI Gothic" w:eastAsia="MS UI Gothic"/>
      <w:sz w:val="18"/>
      <w:szCs w:val="18"/>
    </w:rPr>
  </w:style>
  <w:style w:type="character" w:customStyle="1" w:styleId="DocumentMapChar">
    <w:name w:val="Document Map Char"/>
    <w:basedOn w:val="DefaultParagraphFont"/>
    <w:link w:val="DocumentMap"/>
    <w:rsid w:val="0050769E"/>
    <w:rPr>
      <w:rFonts w:ascii="MS UI Gothic" w:eastAsia="MS UI Gothic" w:hAnsi="Times New Roman"/>
      <w:sz w:val="18"/>
      <w:szCs w:val="18"/>
      <w:lang w:eastAsia="en-US"/>
    </w:rPr>
  </w:style>
  <w:style w:type="paragraph" w:customStyle="1" w:styleId="Standard">
    <w:name w:val="Standard"/>
    <w:rsid w:val="00E6772E"/>
    <w:pPr>
      <w:widowControl w:val="0"/>
      <w:suppressAutoHyphens/>
      <w:autoSpaceDN w:val="0"/>
      <w:spacing w:after="0"/>
    </w:pPr>
    <w:rPr>
      <w:rFonts w:ascii="Times New Roman" w:eastAsia="MS PMincho" w:hAnsi="Times New Roman" w:cs="Arial"/>
      <w:kern w:val="3"/>
      <w:sz w:val="24"/>
      <w:szCs w:val="24"/>
      <w:lang w:bidi="hi-IN"/>
    </w:rPr>
  </w:style>
  <w:style w:type="paragraph" w:styleId="Revision">
    <w:name w:val="Revision"/>
    <w:hidden/>
    <w:uiPriority w:val="99"/>
    <w:semiHidden/>
    <w:rsid w:val="004E21EE"/>
    <w:pPr>
      <w:spacing w:after="0"/>
    </w:pPr>
    <w:rPr>
      <w:rFonts w:ascii="Times New Roman" w:hAnsi="Times New Roman"/>
      <w:lang w:eastAsia="en-US"/>
    </w:rPr>
  </w:style>
  <w:style w:type="paragraph" w:styleId="HTMLPreformatted">
    <w:name w:val="HTML Preformatted"/>
    <w:basedOn w:val="Normal"/>
    <w:link w:val="HTMLPreformattedChar"/>
    <w:unhideWhenUsed/>
    <w:rsid w:val="000F34E0"/>
    <w:rPr>
      <w:rFonts w:ascii="Courier New" w:hAnsi="Courier New" w:cs="Courier New"/>
    </w:rPr>
  </w:style>
  <w:style w:type="character" w:customStyle="1" w:styleId="HTMLPreformattedChar">
    <w:name w:val="HTML Preformatted Char"/>
    <w:basedOn w:val="DefaultParagraphFont"/>
    <w:link w:val="HTMLPreformatted"/>
    <w:rsid w:val="000F34E0"/>
    <w:rPr>
      <w:rFonts w:ascii="Courier New" w:hAnsi="Courier New" w:cs="Courier New"/>
      <w:lang w:eastAsia="en-US"/>
    </w:rPr>
  </w:style>
  <w:style w:type="paragraph" w:styleId="HTMLAddress">
    <w:name w:val="HTML Address"/>
    <w:basedOn w:val="Normal"/>
    <w:link w:val="HTMLAddressChar"/>
    <w:semiHidden/>
    <w:unhideWhenUsed/>
    <w:rsid w:val="002536BA"/>
    <w:rPr>
      <w:i/>
      <w:iCs/>
    </w:rPr>
  </w:style>
  <w:style w:type="character" w:customStyle="1" w:styleId="HTMLAddressChar">
    <w:name w:val="HTML Address Char"/>
    <w:basedOn w:val="DefaultParagraphFont"/>
    <w:link w:val="HTMLAddress"/>
    <w:semiHidden/>
    <w:rsid w:val="002536BA"/>
    <w:rPr>
      <w:rFonts w:ascii="Times New Roman" w:hAnsi="Times New Roman"/>
      <w:i/>
      <w:iCs/>
      <w:lang w:eastAsia="en-US"/>
    </w:rPr>
  </w:style>
  <w:style w:type="paragraph" w:styleId="CommentText">
    <w:name w:val="annotation text"/>
    <w:basedOn w:val="Normal"/>
    <w:link w:val="CommentTextChar"/>
    <w:semiHidden/>
    <w:unhideWhenUsed/>
    <w:rsid w:val="002536BA"/>
  </w:style>
  <w:style w:type="character" w:customStyle="1" w:styleId="CommentTextChar">
    <w:name w:val="Comment Text Char"/>
    <w:basedOn w:val="DefaultParagraphFont"/>
    <w:link w:val="CommentText"/>
    <w:semiHidden/>
    <w:rsid w:val="002536BA"/>
    <w:rPr>
      <w:rFonts w:ascii="Times New Roman" w:hAnsi="Times New Roman"/>
      <w:lang w:eastAsia="en-US"/>
    </w:rPr>
  </w:style>
  <w:style w:type="paragraph" w:styleId="CommentSubject">
    <w:name w:val="annotation subject"/>
    <w:basedOn w:val="CommentText"/>
    <w:next w:val="CommentText"/>
    <w:link w:val="CommentSubjectChar"/>
    <w:semiHidden/>
    <w:unhideWhenUsed/>
    <w:rsid w:val="002536BA"/>
    <w:rPr>
      <w:b/>
      <w:bCs/>
    </w:rPr>
  </w:style>
  <w:style w:type="character" w:customStyle="1" w:styleId="CommentSubjectChar">
    <w:name w:val="Comment Subject Char"/>
    <w:basedOn w:val="CommentTextChar"/>
    <w:link w:val="CommentSubject"/>
    <w:semiHidden/>
    <w:rsid w:val="002536BA"/>
    <w:rPr>
      <w:rFonts w:ascii="Times New Roman" w:hAnsi="Times New Roman"/>
      <w:b/>
      <w:bCs/>
      <w:lang w:eastAsia="en-US"/>
    </w:rPr>
  </w:style>
  <w:style w:type="paragraph" w:styleId="BlockText">
    <w:name w:val="Block Text"/>
    <w:basedOn w:val="Normal"/>
    <w:semiHidden/>
    <w:unhideWhenUsed/>
    <w:rsid w:val="002536BA"/>
    <w:pPr>
      <w:ind w:leftChars="700" w:left="1440" w:rightChars="700" w:right="1440"/>
    </w:pPr>
  </w:style>
  <w:style w:type="paragraph" w:styleId="MacroText">
    <w:name w:val="macro"/>
    <w:link w:val="MacroTextChar"/>
    <w:semiHidden/>
    <w:unhideWhenUsed/>
    <w:rsid w:val="002536BA"/>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textAlignment w:val="baseline"/>
    </w:pPr>
    <w:rPr>
      <w:rFonts w:ascii="Courier New" w:hAnsi="Courier New" w:cs="Courier New"/>
      <w:sz w:val="18"/>
      <w:szCs w:val="18"/>
      <w:lang w:eastAsia="en-US"/>
    </w:rPr>
  </w:style>
  <w:style w:type="character" w:customStyle="1" w:styleId="MacroTextChar">
    <w:name w:val="Macro Text Char"/>
    <w:basedOn w:val="DefaultParagraphFont"/>
    <w:link w:val="MacroText"/>
    <w:semiHidden/>
    <w:rsid w:val="002536BA"/>
    <w:rPr>
      <w:rFonts w:ascii="Courier New" w:hAnsi="Courier New" w:cs="Courier New"/>
      <w:sz w:val="18"/>
      <w:szCs w:val="18"/>
      <w:lang w:eastAsia="en-US"/>
    </w:rPr>
  </w:style>
  <w:style w:type="paragraph" w:styleId="MessageHeader">
    <w:name w:val="Message Header"/>
    <w:basedOn w:val="Normal"/>
    <w:link w:val="MessageHeaderChar"/>
    <w:semiHidden/>
    <w:unhideWhenUsed/>
    <w:rsid w:val="002536BA"/>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2536BA"/>
    <w:rPr>
      <w:rFonts w:asciiTheme="majorHAnsi" w:eastAsiaTheme="majorEastAsia" w:hAnsiTheme="majorHAnsi" w:cstheme="majorBidi"/>
      <w:sz w:val="24"/>
      <w:szCs w:val="24"/>
      <w:shd w:val="pct20" w:color="auto" w:fill="auto"/>
      <w:lang w:eastAsia="en-US"/>
    </w:rPr>
  </w:style>
  <w:style w:type="paragraph" w:styleId="Salutation">
    <w:name w:val="Salutation"/>
    <w:basedOn w:val="Normal"/>
    <w:next w:val="Normal"/>
    <w:link w:val="SalutationChar"/>
    <w:rsid w:val="002536BA"/>
  </w:style>
  <w:style w:type="character" w:customStyle="1" w:styleId="SalutationChar">
    <w:name w:val="Salutation Char"/>
    <w:basedOn w:val="DefaultParagraphFont"/>
    <w:link w:val="Salutation"/>
    <w:rsid w:val="002536BA"/>
    <w:rPr>
      <w:rFonts w:ascii="Times New Roman" w:hAnsi="Times New Roman"/>
      <w:lang w:eastAsia="en-US"/>
    </w:rPr>
  </w:style>
  <w:style w:type="paragraph" w:styleId="EnvelopeAddress">
    <w:name w:val="envelope address"/>
    <w:basedOn w:val="Normal"/>
    <w:semiHidden/>
    <w:unhideWhenUsed/>
    <w:rsid w:val="002536BA"/>
    <w:pPr>
      <w:framePr w:w="6804" w:h="2268" w:hRule="exact" w:hSpace="142" w:wrap="auto" w:hAnchor="page" w:xAlign="center" w:yAlign="bottom"/>
      <w:snapToGrid w:val="0"/>
      <w:ind w:leftChars="1400" w:left="100"/>
    </w:pPr>
    <w:rPr>
      <w:rFonts w:asciiTheme="majorHAnsi" w:eastAsiaTheme="majorEastAsia" w:hAnsiTheme="majorHAnsi" w:cstheme="majorBidi"/>
      <w:sz w:val="24"/>
      <w:szCs w:val="24"/>
    </w:rPr>
  </w:style>
  <w:style w:type="paragraph" w:styleId="List">
    <w:name w:val="List"/>
    <w:basedOn w:val="Normal"/>
    <w:semiHidden/>
    <w:unhideWhenUsed/>
    <w:rsid w:val="002536BA"/>
    <w:pPr>
      <w:ind w:left="200" w:hangingChars="200" w:hanging="200"/>
      <w:contextualSpacing/>
    </w:pPr>
  </w:style>
  <w:style w:type="paragraph" w:styleId="List2">
    <w:name w:val="List 2"/>
    <w:basedOn w:val="Normal"/>
    <w:semiHidden/>
    <w:unhideWhenUsed/>
    <w:rsid w:val="002536BA"/>
    <w:pPr>
      <w:ind w:leftChars="200" w:left="100" w:hangingChars="200" w:hanging="200"/>
      <w:contextualSpacing/>
    </w:pPr>
  </w:style>
  <w:style w:type="paragraph" w:styleId="List3">
    <w:name w:val="List 3"/>
    <w:basedOn w:val="Normal"/>
    <w:semiHidden/>
    <w:unhideWhenUsed/>
    <w:rsid w:val="002536BA"/>
    <w:pPr>
      <w:ind w:leftChars="400" w:left="100" w:hangingChars="200" w:hanging="200"/>
      <w:contextualSpacing/>
    </w:pPr>
  </w:style>
  <w:style w:type="paragraph" w:styleId="List4">
    <w:name w:val="List 4"/>
    <w:basedOn w:val="Normal"/>
    <w:rsid w:val="002536BA"/>
    <w:pPr>
      <w:ind w:leftChars="600" w:left="100" w:hangingChars="200" w:hanging="200"/>
      <w:contextualSpacing/>
    </w:pPr>
  </w:style>
  <w:style w:type="paragraph" w:styleId="List5">
    <w:name w:val="List 5"/>
    <w:basedOn w:val="Normal"/>
    <w:rsid w:val="002536BA"/>
    <w:pPr>
      <w:ind w:leftChars="800" w:left="100" w:hangingChars="200" w:hanging="200"/>
      <w:contextualSpacing/>
    </w:pPr>
  </w:style>
  <w:style w:type="paragraph" w:styleId="Quote">
    <w:name w:val="Quote"/>
    <w:basedOn w:val="Normal"/>
    <w:next w:val="Normal"/>
    <w:link w:val="QuoteChar"/>
    <w:uiPriority w:val="29"/>
    <w:qFormat/>
    <w:rsid w:val="002536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36BA"/>
    <w:rPr>
      <w:rFonts w:ascii="Times New Roman" w:hAnsi="Times New Roman"/>
      <w:i/>
      <w:iCs/>
      <w:color w:val="404040" w:themeColor="text1" w:themeTint="BF"/>
      <w:lang w:eastAsia="en-US"/>
    </w:rPr>
  </w:style>
  <w:style w:type="paragraph" w:styleId="IntenseQuote">
    <w:name w:val="Intense Quote"/>
    <w:basedOn w:val="Normal"/>
    <w:next w:val="Normal"/>
    <w:link w:val="IntenseQuoteChar"/>
    <w:uiPriority w:val="30"/>
    <w:qFormat/>
    <w:rsid w:val="002536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536BA"/>
    <w:rPr>
      <w:rFonts w:ascii="Times New Roman" w:hAnsi="Times New Roman"/>
      <w:i/>
      <w:iCs/>
      <w:color w:val="4F81BD" w:themeColor="accent1"/>
      <w:lang w:eastAsia="en-US"/>
    </w:rPr>
  </w:style>
  <w:style w:type="paragraph" w:styleId="TableofAuthorities">
    <w:name w:val="table of authorities"/>
    <w:basedOn w:val="Normal"/>
    <w:next w:val="Normal"/>
    <w:semiHidden/>
    <w:unhideWhenUsed/>
    <w:rsid w:val="002536BA"/>
    <w:pPr>
      <w:ind w:left="200" w:hangingChars="100" w:hanging="200"/>
    </w:pPr>
  </w:style>
  <w:style w:type="paragraph" w:styleId="TOAHeading">
    <w:name w:val="toa heading"/>
    <w:basedOn w:val="Normal"/>
    <w:next w:val="Normal"/>
    <w:semiHidden/>
    <w:unhideWhenUsed/>
    <w:rsid w:val="002536BA"/>
    <w:pPr>
      <w:spacing w:before="180"/>
    </w:pPr>
    <w:rPr>
      <w:rFonts w:asciiTheme="majorHAnsi" w:eastAsia="MS Gothic" w:hAnsiTheme="majorHAnsi" w:cstheme="majorBidi"/>
      <w:sz w:val="24"/>
      <w:szCs w:val="24"/>
    </w:rPr>
  </w:style>
  <w:style w:type="paragraph" w:styleId="ListBullet">
    <w:name w:val="List Bullet"/>
    <w:basedOn w:val="Normal"/>
    <w:semiHidden/>
    <w:unhideWhenUsed/>
    <w:rsid w:val="002536BA"/>
    <w:pPr>
      <w:numPr>
        <w:numId w:val="28"/>
      </w:numPr>
      <w:contextualSpacing/>
    </w:pPr>
  </w:style>
  <w:style w:type="paragraph" w:styleId="ListBullet2">
    <w:name w:val="List Bullet 2"/>
    <w:basedOn w:val="Normal"/>
    <w:semiHidden/>
    <w:unhideWhenUsed/>
    <w:rsid w:val="002536BA"/>
    <w:pPr>
      <w:numPr>
        <w:numId w:val="29"/>
      </w:numPr>
      <w:contextualSpacing/>
    </w:pPr>
  </w:style>
  <w:style w:type="paragraph" w:styleId="ListBullet3">
    <w:name w:val="List Bullet 3"/>
    <w:basedOn w:val="Normal"/>
    <w:semiHidden/>
    <w:unhideWhenUsed/>
    <w:rsid w:val="002536BA"/>
    <w:pPr>
      <w:numPr>
        <w:numId w:val="30"/>
      </w:numPr>
      <w:contextualSpacing/>
    </w:pPr>
  </w:style>
  <w:style w:type="paragraph" w:styleId="ListBullet4">
    <w:name w:val="List Bullet 4"/>
    <w:basedOn w:val="Normal"/>
    <w:semiHidden/>
    <w:unhideWhenUsed/>
    <w:rsid w:val="002536BA"/>
    <w:pPr>
      <w:numPr>
        <w:numId w:val="31"/>
      </w:numPr>
      <w:contextualSpacing/>
    </w:pPr>
  </w:style>
  <w:style w:type="paragraph" w:styleId="ListBullet5">
    <w:name w:val="List Bullet 5"/>
    <w:basedOn w:val="Normal"/>
    <w:semiHidden/>
    <w:unhideWhenUsed/>
    <w:rsid w:val="002536BA"/>
    <w:pPr>
      <w:numPr>
        <w:numId w:val="32"/>
      </w:numPr>
      <w:contextualSpacing/>
    </w:pPr>
  </w:style>
  <w:style w:type="paragraph" w:styleId="ListContinue">
    <w:name w:val="List Continue"/>
    <w:basedOn w:val="Normal"/>
    <w:semiHidden/>
    <w:unhideWhenUsed/>
    <w:rsid w:val="002536BA"/>
    <w:pPr>
      <w:spacing w:after="180"/>
      <w:ind w:leftChars="200" w:left="425"/>
      <w:contextualSpacing/>
    </w:pPr>
  </w:style>
  <w:style w:type="paragraph" w:styleId="ListContinue2">
    <w:name w:val="List Continue 2"/>
    <w:basedOn w:val="Normal"/>
    <w:semiHidden/>
    <w:unhideWhenUsed/>
    <w:rsid w:val="002536BA"/>
    <w:pPr>
      <w:spacing w:after="180"/>
      <w:ind w:leftChars="400" w:left="850"/>
      <w:contextualSpacing/>
    </w:pPr>
  </w:style>
  <w:style w:type="paragraph" w:styleId="ListContinue3">
    <w:name w:val="List Continue 3"/>
    <w:basedOn w:val="Normal"/>
    <w:semiHidden/>
    <w:unhideWhenUsed/>
    <w:rsid w:val="002536BA"/>
    <w:pPr>
      <w:spacing w:after="180"/>
      <w:ind w:leftChars="600" w:left="1275"/>
      <w:contextualSpacing/>
    </w:pPr>
  </w:style>
  <w:style w:type="paragraph" w:styleId="ListContinue4">
    <w:name w:val="List Continue 4"/>
    <w:basedOn w:val="Normal"/>
    <w:semiHidden/>
    <w:unhideWhenUsed/>
    <w:rsid w:val="002536BA"/>
    <w:pPr>
      <w:spacing w:after="180"/>
      <w:ind w:leftChars="800" w:left="1700"/>
      <w:contextualSpacing/>
    </w:pPr>
  </w:style>
  <w:style w:type="paragraph" w:styleId="ListContinue5">
    <w:name w:val="List Continue 5"/>
    <w:basedOn w:val="Normal"/>
    <w:semiHidden/>
    <w:unhideWhenUsed/>
    <w:rsid w:val="002536BA"/>
    <w:pPr>
      <w:spacing w:after="180"/>
      <w:ind w:leftChars="1000" w:left="2125"/>
      <w:contextualSpacing/>
    </w:pPr>
  </w:style>
  <w:style w:type="paragraph" w:styleId="NoteHeading">
    <w:name w:val="Note Heading"/>
    <w:basedOn w:val="Normal"/>
    <w:next w:val="Normal"/>
    <w:link w:val="NoteHeadingChar"/>
    <w:semiHidden/>
    <w:unhideWhenUsed/>
    <w:rsid w:val="002536BA"/>
    <w:pPr>
      <w:jc w:val="center"/>
    </w:pPr>
  </w:style>
  <w:style w:type="character" w:customStyle="1" w:styleId="NoteHeadingChar">
    <w:name w:val="Note Heading Char"/>
    <w:basedOn w:val="DefaultParagraphFont"/>
    <w:link w:val="NoteHeading"/>
    <w:semiHidden/>
    <w:rsid w:val="002536BA"/>
    <w:rPr>
      <w:rFonts w:ascii="Times New Roman" w:hAnsi="Times New Roman"/>
      <w:lang w:eastAsia="en-US"/>
    </w:rPr>
  </w:style>
  <w:style w:type="paragraph" w:styleId="FootnoteText">
    <w:name w:val="footnote text"/>
    <w:basedOn w:val="Normal"/>
    <w:link w:val="FootnoteTextChar"/>
    <w:semiHidden/>
    <w:unhideWhenUsed/>
    <w:rsid w:val="002536BA"/>
    <w:pPr>
      <w:snapToGrid w:val="0"/>
    </w:pPr>
  </w:style>
  <w:style w:type="character" w:customStyle="1" w:styleId="FootnoteTextChar">
    <w:name w:val="Footnote Text Char"/>
    <w:basedOn w:val="DefaultParagraphFont"/>
    <w:link w:val="FootnoteText"/>
    <w:semiHidden/>
    <w:rsid w:val="002536BA"/>
    <w:rPr>
      <w:rFonts w:ascii="Times New Roman" w:hAnsi="Times New Roman"/>
      <w:lang w:eastAsia="en-US"/>
    </w:rPr>
  </w:style>
  <w:style w:type="paragraph" w:styleId="Closing">
    <w:name w:val="Closing"/>
    <w:basedOn w:val="Normal"/>
    <w:link w:val="ClosingChar"/>
    <w:semiHidden/>
    <w:unhideWhenUsed/>
    <w:rsid w:val="002536BA"/>
    <w:pPr>
      <w:jc w:val="right"/>
    </w:pPr>
  </w:style>
  <w:style w:type="character" w:customStyle="1" w:styleId="ClosingChar">
    <w:name w:val="Closing Char"/>
    <w:basedOn w:val="DefaultParagraphFont"/>
    <w:link w:val="Closing"/>
    <w:semiHidden/>
    <w:rsid w:val="002536BA"/>
    <w:rPr>
      <w:rFonts w:ascii="Times New Roman" w:hAnsi="Times New Roman"/>
      <w:lang w:eastAsia="en-US"/>
    </w:rPr>
  </w:style>
  <w:style w:type="paragraph" w:styleId="NoSpacing">
    <w:name w:val="No Spacing"/>
    <w:uiPriority w:val="1"/>
    <w:qFormat/>
    <w:rsid w:val="002536BA"/>
    <w:pPr>
      <w:overflowPunct w:val="0"/>
      <w:autoSpaceDE w:val="0"/>
      <w:autoSpaceDN w:val="0"/>
      <w:adjustRightInd w:val="0"/>
      <w:spacing w:after="0"/>
      <w:textAlignment w:val="baseline"/>
    </w:pPr>
    <w:rPr>
      <w:rFonts w:ascii="Times New Roman" w:hAnsi="Times New Roman"/>
      <w:lang w:eastAsia="en-US"/>
    </w:rPr>
  </w:style>
  <w:style w:type="paragraph" w:styleId="EnvelopeReturn">
    <w:name w:val="envelope return"/>
    <w:basedOn w:val="Normal"/>
    <w:semiHidden/>
    <w:unhideWhenUsed/>
    <w:rsid w:val="002536BA"/>
    <w:pPr>
      <w:snapToGrid w:val="0"/>
    </w:pPr>
    <w:rPr>
      <w:rFonts w:asciiTheme="majorHAnsi" w:eastAsiaTheme="majorEastAsia" w:hAnsiTheme="majorHAnsi" w:cstheme="majorBidi"/>
    </w:rPr>
  </w:style>
  <w:style w:type="paragraph" w:styleId="Index3">
    <w:name w:val="index 3"/>
    <w:basedOn w:val="Normal"/>
    <w:next w:val="Normal"/>
    <w:autoRedefine/>
    <w:semiHidden/>
    <w:unhideWhenUsed/>
    <w:rsid w:val="002536BA"/>
    <w:pPr>
      <w:ind w:leftChars="200" w:left="200" w:hangingChars="100" w:hanging="200"/>
    </w:pPr>
  </w:style>
  <w:style w:type="paragraph" w:styleId="Index4">
    <w:name w:val="index 4"/>
    <w:basedOn w:val="Normal"/>
    <w:next w:val="Normal"/>
    <w:autoRedefine/>
    <w:semiHidden/>
    <w:unhideWhenUsed/>
    <w:rsid w:val="002536BA"/>
    <w:pPr>
      <w:ind w:leftChars="300" w:left="300" w:hangingChars="100" w:hanging="200"/>
    </w:pPr>
  </w:style>
  <w:style w:type="paragraph" w:styleId="Index5">
    <w:name w:val="index 5"/>
    <w:basedOn w:val="Normal"/>
    <w:next w:val="Normal"/>
    <w:autoRedefine/>
    <w:semiHidden/>
    <w:unhideWhenUsed/>
    <w:rsid w:val="002536BA"/>
    <w:pPr>
      <w:ind w:leftChars="400" w:left="400" w:hangingChars="100" w:hanging="200"/>
    </w:pPr>
  </w:style>
  <w:style w:type="paragraph" w:styleId="Index6">
    <w:name w:val="index 6"/>
    <w:basedOn w:val="Normal"/>
    <w:next w:val="Normal"/>
    <w:autoRedefine/>
    <w:semiHidden/>
    <w:unhideWhenUsed/>
    <w:rsid w:val="002536BA"/>
    <w:pPr>
      <w:ind w:leftChars="500" w:left="500" w:hangingChars="100" w:hanging="200"/>
    </w:pPr>
  </w:style>
  <w:style w:type="paragraph" w:styleId="Index7">
    <w:name w:val="index 7"/>
    <w:basedOn w:val="Normal"/>
    <w:next w:val="Normal"/>
    <w:autoRedefine/>
    <w:semiHidden/>
    <w:unhideWhenUsed/>
    <w:rsid w:val="002536BA"/>
    <w:pPr>
      <w:ind w:leftChars="600" w:left="600" w:hangingChars="100" w:hanging="200"/>
    </w:pPr>
  </w:style>
  <w:style w:type="paragraph" w:styleId="Index8">
    <w:name w:val="index 8"/>
    <w:basedOn w:val="Normal"/>
    <w:next w:val="Normal"/>
    <w:autoRedefine/>
    <w:semiHidden/>
    <w:unhideWhenUsed/>
    <w:rsid w:val="002536BA"/>
    <w:pPr>
      <w:ind w:leftChars="700" w:left="700" w:hangingChars="100" w:hanging="200"/>
    </w:pPr>
  </w:style>
  <w:style w:type="paragraph" w:styleId="Index9">
    <w:name w:val="index 9"/>
    <w:basedOn w:val="Normal"/>
    <w:next w:val="Normal"/>
    <w:autoRedefine/>
    <w:semiHidden/>
    <w:unhideWhenUsed/>
    <w:rsid w:val="002536BA"/>
    <w:pPr>
      <w:ind w:leftChars="800" w:left="800" w:hangingChars="100" w:hanging="200"/>
    </w:pPr>
  </w:style>
  <w:style w:type="paragraph" w:styleId="Signature">
    <w:name w:val="Signature"/>
    <w:basedOn w:val="Normal"/>
    <w:link w:val="SignatureChar"/>
    <w:semiHidden/>
    <w:unhideWhenUsed/>
    <w:rsid w:val="002536BA"/>
    <w:pPr>
      <w:jc w:val="right"/>
    </w:pPr>
  </w:style>
  <w:style w:type="character" w:customStyle="1" w:styleId="SignatureChar">
    <w:name w:val="Signature Char"/>
    <w:basedOn w:val="DefaultParagraphFont"/>
    <w:link w:val="Signature"/>
    <w:semiHidden/>
    <w:rsid w:val="002536BA"/>
    <w:rPr>
      <w:rFonts w:ascii="Times New Roman" w:hAnsi="Times New Roman"/>
      <w:lang w:eastAsia="en-US"/>
    </w:rPr>
  </w:style>
  <w:style w:type="paragraph" w:styleId="PlainText">
    <w:name w:val="Plain Text"/>
    <w:basedOn w:val="Normal"/>
    <w:link w:val="PlainTextChar"/>
    <w:semiHidden/>
    <w:unhideWhenUsed/>
    <w:rsid w:val="002536BA"/>
    <w:rPr>
      <w:rFonts w:ascii="MS Mincho" w:hAnsi="Courier New" w:cs="Courier New"/>
      <w:sz w:val="21"/>
      <w:szCs w:val="21"/>
    </w:rPr>
  </w:style>
  <w:style w:type="character" w:customStyle="1" w:styleId="PlainTextChar">
    <w:name w:val="Plain Text Char"/>
    <w:basedOn w:val="DefaultParagraphFont"/>
    <w:link w:val="PlainText"/>
    <w:semiHidden/>
    <w:rsid w:val="002536BA"/>
    <w:rPr>
      <w:rFonts w:ascii="MS Mincho" w:hAnsi="Courier New" w:cs="Courier New"/>
      <w:sz w:val="21"/>
      <w:szCs w:val="21"/>
      <w:lang w:eastAsia="en-US"/>
    </w:rPr>
  </w:style>
  <w:style w:type="paragraph" w:styleId="ListNumber">
    <w:name w:val="List Number"/>
    <w:basedOn w:val="Normal"/>
    <w:rsid w:val="002536BA"/>
    <w:pPr>
      <w:numPr>
        <w:numId w:val="33"/>
      </w:numPr>
      <w:contextualSpacing/>
    </w:pPr>
  </w:style>
  <w:style w:type="paragraph" w:styleId="ListNumber2">
    <w:name w:val="List Number 2"/>
    <w:basedOn w:val="Normal"/>
    <w:semiHidden/>
    <w:unhideWhenUsed/>
    <w:rsid w:val="002536BA"/>
    <w:pPr>
      <w:numPr>
        <w:numId w:val="34"/>
      </w:numPr>
      <w:contextualSpacing/>
    </w:pPr>
  </w:style>
  <w:style w:type="paragraph" w:styleId="ListNumber3">
    <w:name w:val="List Number 3"/>
    <w:basedOn w:val="Normal"/>
    <w:semiHidden/>
    <w:unhideWhenUsed/>
    <w:rsid w:val="002536BA"/>
    <w:pPr>
      <w:numPr>
        <w:numId w:val="35"/>
      </w:numPr>
      <w:contextualSpacing/>
    </w:pPr>
  </w:style>
  <w:style w:type="paragraph" w:styleId="ListNumber4">
    <w:name w:val="List Number 4"/>
    <w:basedOn w:val="Normal"/>
    <w:semiHidden/>
    <w:unhideWhenUsed/>
    <w:rsid w:val="002536BA"/>
    <w:pPr>
      <w:numPr>
        <w:numId w:val="36"/>
      </w:numPr>
      <w:contextualSpacing/>
    </w:pPr>
  </w:style>
  <w:style w:type="paragraph" w:styleId="ListNumber5">
    <w:name w:val="List Number 5"/>
    <w:basedOn w:val="Normal"/>
    <w:semiHidden/>
    <w:unhideWhenUsed/>
    <w:rsid w:val="002536BA"/>
    <w:pPr>
      <w:numPr>
        <w:numId w:val="37"/>
      </w:numPr>
      <w:contextualSpacing/>
    </w:pPr>
  </w:style>
  <w:style w:type="paragraph" w:styleId="E-mailSignature">
    <w:name w:val="E-mail Signature"/>
    <w:basedOn w:val="Normal"/>
    <w:link w:val="E-mailSignatureChar"/>
    <w:semiHidden/>
    <w:unhideWhenUsed/>
    <w:rsid w:val="002536BA"/>
  </w:style>
  <w:style w:type="character" w:customStyle="1" w:styleId="E-mailSignatureChar">
    <w:name w:val="E-mail Signature Char"/>
    <w:basedOn w:val="DefaultParagraphFont"/>
    <w:link w:val="E-mailSignature"/>
    <w:semiHidden/>
    <w:rsid w:val="002536BA"/>
    <w:rPr>
      <w:rFonts w:ascii="Times New Roman" w:hAnsi="Times New Roman"/>
      <w:lang w:eastAsia="en-US"/>
    </w:rPr>
  </w:style>
  <w:style w:type="paragraph" w:styleId="NormalIndent">
    <w:name w:val="Normal Indent"/>
    <w:basedOn w:val="Normal"/>
    <w:semiHidden/>
    <w:unhideWhenUsed/>
    <w:rsid w:val="002536BA"/>
    <w:pPr>
      <w:ind w:leftChars="400" w:left="840"/>
    </w:pPr>
  </w:style>
  <w:style w:type="paragraph" w:styleId="Subtitle">
    <w:name w:val="Subtitle"/>
    <w:basedOn w:val="Normal"/>
    <w:next w:val="Normal"/>
    <w:link w:val="SubtitleChar"/>
    <w:qFormat/>
    <w:rsid w:val="002536BA"/>
    <w:pPr>
      <w:jc w:val="center"/>
      <w:outlineLvl w:val="1"/>
    </w:pPr>
    <w:rPr>
      <w:rFonts w:asciiTheme="majorHAnsi" w:eastAsia="MS Gothic" w:hAnsiTheme="majorHAnsi" w:cstheme="majorBidi"/>
      <w:sz w:val="24"/>
      <w:szCs w:val="24"/>
    </w:rPr>
  </w:style>
  <w:style w:type="character" w:customStyle="1" w:styleId="SubtitleChar">
    <w:name w:val="Subtitle Char"/>
    <w:basedOn w:val="DefaultParagraphFont"/>
    <w:link w:val="Subtitle"/>
    <w:rsid w:val="002536BA"/>
    <w:rPr>
      <w:rFonts w:asciiTheme="majorHAnsi" w:eastAsia="MS Gothic" w:hAnsiTheme="majorHAnsi" w:cstheme="majorBidi"/>
      <w:sz w:val="24"/>
      <w:szCs w:val="24"/>
      <w:lang w:eastAsia="en-US"/>
    </w:rPr>
  </w:style>
  <w:style w:type="paragraph" w:styleId="Bibliography">
    <w:name w:val="Bibliography"/>
    <w:basedOn w:val="Normal"/>
    <w:next w:val="Normal"/>
    <w:uiPriority w:val="37"/>
    <w:semiHidden/>
    <w:unhideWhenUsed/>
    <w:rsid w:val="002536BA"/>
  </w:style>
  <w:style w:type="paragraph" w:styleId="EndnoteText">
    <w:name w:val="endnote text"/>
    <w:basedOn w:val="Normal"/>
    <w:link w:val="EndnoteTextChar"/>
    <w:semiHidden/>
    <w:unhideWhenUsed/>
    <w:rsid w:val="002536BA"/>
    <w:pPr>
      <w:snapToGrid w:val="0"/>
    </w:pPr>
  </w:style>
  <w:style w:type="character" w:customStyle="1" w:styleId="EndnoteTextChar">
    <w:name w:val="Endnote Text Char"/>
    <w:basedOn w:val="DefaultParagraphFont"/>
    <w:link w:val="EndnoteText"/>
    <w:semiHidden/>
    <w:rsid w:val="002536BA"/>
    <w:rPr>
      <w:rFonts w:ascii="Times New Roman" w:hAnsi="Times New Roman"/>
      <w:lang w:eastAsia="en-US"/>
    </w:rPr>
  </w:style>
  <w:style w:type="paragraph" w:styleId="BodyText">
    <w:name w:val="Body Text"/>
    <w:basedOn w:val="Normal"/>
    <w:link w:val="BodyTextChar"/>
    <w:semiHidden/>
    <w:unhideWhenUsed/>
    <w:rsid w:val="002536BA"/>
  </w:style>
  <w:style w:type="character" w:customStyle="1" w:styleId="BodyTextChar">
    <w:name w:val="Body Text Char"/>
    <w:basedOn w:val="DefaultParagraphFont"/>
    <w:link w:val="BodyText"/>
    <w:semiHidden/>
    <w:rsid w:val="002536BA"/>
    <w:rPr>
      <w:rFonts w:ascii="Times New Roman" w:hAnsi="Times New Roman"/>
      <w:lang w:eastAsia="en-US"/>
    </w:rPr>
  </w:style>
  <w:style w:type="paragraph" w:styleId="BodyText2">
    <w:name w:val="Body Text 2"/>
    <w:basedOn w:val="Normal"/>
    <w:link w:val="BodyText2Char"/>
    <w:semiHidden/>
    <w:unhideWhenUsed/>
    <w:rsid w:val="002536BA"/>
    <w:pPr>
      <w:spacing w:line="480" w:lineRule="auto"/>
    </w:pPr>
  </w:style>
  <w:style w:type="character" w:customStyle="1" w:styleId="BodyText2Char">
    <w:name w:val="Body Text 2 Char"/>
    <w:basedOn w:val="DefaultParagraphFont"/>
    <w:link w:val="BodyText2"/>
    <w:semiHidden/>
    <w:rsid w:val="002536BA"/>
    <w:rPr>
      <w:rFonts w:ascii="Times New Roman" w:hAnsi="Times New Roman"/>
      <w:lang w:eastAsia="en-US"/>
    </w:rPr>
  </w:style>
  <w:style w:type="paragraph" w:styleId="BodyText3">
    <w:name w:val="Body Text 3"/>
    <w:basedOn w:val="Normal"/>
    <w:link w:val="BodyText3Char"/>
    <w:semiHidden/>
    <w:unhideWhenUsed/>
    <w:rsid w:val="002536BA"/>
    <w:rPr>
      <w:sz w:val="16"/>
      <w:szCs w:val="16"/>
    </w:rPr>
  </w:style>
  <w:style w:type="character" w:customStyle="1" w:styleId="BodyText3Char">
    <w:name w:val="Body Text 3 Char"/>
    <w:basedOn w:val="DefaultParagraphFont"/>
    <w:link w:val="BodyText3"/>
    <w:semiHidden/>
    <w:rsid w:val="002536BA"/>
    <w:rPr>
      <w:rFonts w:ascii="Times New Roman" w:hAnsi="Times New Roman"/>
      <w:sz w:val="16"/>
      <w:szCs w:val="16"/>
      <w:lang w:eastAsia="en-US"/>
    </w:rPr>
  </w:style>
  <w:style w:type="paragraph" w:styleId="BodyTextIndent">
    <w:name w:val="Body Text Indent"/>
    <w:basedOn w:val="Normal"/>
    <w:link w:val="BodyTextIndentChar"/>
    <w:semiHidden/>
    <w:unhideWhenUsed/>
    <w:rsid w:val="002536BA"/>
    <w:pPr>
      <w:ind w:leftChars="400" w:left="851"/>
    </w:pPr>
  </w:style>
  <w:style w:type="character" w:customStyle="1" w:styleId="BodyTextIndentChar">
    <w:name w:val="Body Text Indent Char"/>
    <w:basedOn w:val="DefaultParagraphFont"/>
    <w:link w:val="BodyTextIndent"/>
    <w:semiHidden/>
    <w:rsid w:val="002536BA"/>
    <w:rPr>
      <w:rFonts w:ascii="Times New Roman" w:hAnsi="Times New Roman"/>
      <w:lang w:eastAsia="en-US"/>
    </w:rPr>
  </w:style>
  <w:style w:type="paragraph" w:styleId="BodyTextIndent2">
    <w:name w:val="Body Text Indent 2"/>
    <w:basedOn w:val="Normal"/>
    <w:link w:val="BodyTextIndent2Char"/>
    <w:semiHidden/>
    <w:unhideWhenUsed/>
    <w:rsid w:val="002536BA"/>
    <w:pPr>
      <w:spacing w:line="480" w:lineRule="auto"/>
      <w:ind w:leftChars="400" w:left="851"/>
    </w:pPr>
  </w:style>
  <w:style w:type="character" w:customStyle="1" w:styleId="BodyTextIndent2Char">
    <w:name w:val="Body Text Indent 2 Char"/>
    <w:basedOn w:val="DefaultParagraphFont"/>
    <w:link w:val="BodyTextIndent2"/>
    <w:semiHidden/>
    <w:rsid w:val="002536BA"/>
    <w:rPr>
      <w:rFonts w:ascii="Times New Roman" w:hAnsi="Times New Roman"/>
      <w:lang w:eastAsia="en-US"/>
    </w:rPr>
  </w:style>
  <w:style w:type="paragraph" w:styleId="BodyTextIndent3">
    <w:name w:val="Body Text Indent 3"/>
    <w:basedOn w:val="Normal"/>
    <w:link w:val="BodyTextIndent3Char"/>
    <w:semiHidden/>
    <w:unhideWhenUsed/>
    <w:rsid w:val="002536BA"/>
    <w:pPr>
      <w:ind w:leftChars="400" w:left="851"/>
    </w:pPr>
    <w:rPr>
      <w:sz w:val="16"/>
      <w:szCs w:val="16"/>
    </w:rPr>
  </w:style>
  <w:style w:type="character" w:customStyle="1" w:styleId="BodyTextIndent3Char">
    <w:name w:val="Body Text Indent 3 Char"/>
    <w:basedOn w:val="DefaultParagraphFont"/>
    <w:link w:val="BodyTextIndent3"/>
    <w:semiHidden/>
    <w:rsid w:val="002536BA"/>
    <w:rPr>
      <w:rFonts w:ascii="Times New Roman" w:hAnsi="Times New Roman"/>
      <w:sz w:val="16"/>
      <w:szCs w:val="16"/>
      <w:lang w:eastAsia="en-US"/>
    </w:rPr>
  </w:style>
  <w:style w:type="paragraph" w:styleId="BodyTextFirstIndent">
    <w:name w:val="Body Text First Indent"/>
    <w:basedOn w:val="BodyText"/>
    <w:link w:val="BodyTextFirstIndentChar"/>
    <w:rsid w:val="002536BA"/>
    <w:pPr>
      <w:ind w:firstLineChars="100" w:firstLine="210"/>
    </w:pPr>
  </w:style>
  <w:style w:type="character" w:customStyle="1" w:styleId="BodyTextFirstIndentChar">
    <w:name w:val="Body Text First Indent Char"/>
    <w:basedOn w:val="BodyTextChar"/>
    <w:link w:val="BodyTextFirstIndent"/>
    <w:rsid w:val="002536BA"/>
    <w:rPr>
      <w:rFonts w:ascii="Times New Roman" w:hAnsi="Times New Roman"/>
      <w:lang w:eastAsia="en-US"/>
    </w:rPr>
  </w:style>
  <w:style w:type="paragraph" w:styleId="BodyTextFirstIndent2">
    <w:name w:val="Body Text First Indent 2"/>
    <w:basedOn w:val="BodyTextIndent"/>
    <w:link w:val="BodyTextFirstIndent2Char"/>
    <w:semiHidden/>
    <w:unhideWhenUsed/>
    <w:rsid w:val="002536BA"/>
    <w:pPr>
      <w:ind w:firstLineChars="100" w:firstLine="210"/>
    </w:pPr>
  </w:style>
  <w:style w:type="character" w:customStyle="1" w:styleId="BodyTextFirstIndent2Char">
    <w:name w:val="Body Text First Indent 2 Char"/>
    <w:basedOn w:val="BodyTextIndentChar"/>
    <w:link w:val="BodyTextFirstIndent2"/>
    <w:semiHidden/>
    <w:rsid w:val="002536BA"/>
    <w:rPr>
      <w:rFonts w:ascii="Times New Roman" w:hAnsi="Times New Roman"/>
      <w:lang w:eastAsia="en-US"/>
    </w:rPr>
  </w:style>
  <w:style w:type="paragraph" w:styleId="TOCHeading">
    <w:name w:val="TOC Heading"/>
    <w:basedOn w:val="Heading1"/>
    <w:next w:val="Normal"/>
    <w:uiPriority w:val="39"/>
    <w:semiHidden/>
    <w:unhideWhenUsed/>
    <w:qFormat/>
    <w:rsid w:val="002536BA"/>
    <w:pPr>
      <w:keepLines w:val="0"/>
      <w:pageBreakBefore w:val="0"/>
      <w:numPr>
        <w:numId w:val="0"/>
      </w:numPr>
      <w:spacing w:after="80" w:line="240" w:lineRule="auto"/>
      <w:outlineLvl w:val="9"/>
    </w:pPr>
    <w:rPr>
      <w:rFonts w:asciiTheme="majorHAnsi" w:eastAsiaTheme="majorEastAsia" w:hAnsiTheme="majorHAnsi" w:cstheme="majorBidi"/>
      <w:b w:val="0"/>
      <w:sz w:val="24"/>
      <w:szCs w:val="24"/>
    </w:rPr>
  </w:style>
  <w:style w:type="character" w:customStyle="1" w:styleId="Heading2Char">
    <w:name w:val="Heading 2 Char"/>
    <w:basedOn w:val="DefaultParagraphFont"/>
    <w:link w:val="Heading2"/>
    <w:rsid w:val="00C95CC2"/>
    <w:rPr>
      <w:rFonts w:ascii="Arial" w:hAnsi="Arial"/>
      <w:b/>
      <w:sz w:val="24"/>
      <w:lang w:eastAsia="en-US"/>
    </w:rPr>
  </w:style>
  <w:style w:type="character" w:styleId="FollowedHyperlink">
    <w:name w:val="FollowedHyperlink"/>
    <w:basedOn w:val="DefaultParagraphFont"/>
    <w:semiHidden/>
    <w:unhideWhenUsed/>
    <w:rsid w:val="00724B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143">
      <w:bodyDiv w:val="1"/>
      <w:marLeft w:val="0"/>
      <w:marRight w:val="0"/>
      <w:marTop w:val="0"/>
      <w:marBottom w:val="0"/>
      <w:divBdr>
        <w:top w:val="none" w:sz="0" w:space="0" w:color="auto"/>
        <w:left w:val="none" w:sz="0" w:space="0" w:color="auto"/>
        <w:bottom w:val="none" w:sz="0" w:space="0" w:color="auto"/>
        <w:right w:val="none" w:sz="0" w:space="0" w:color="auto"/>
      </w:divBdr>
    </w:div>
    <w:div w:id="53088218">
      <w:bodyDiv w:val="1"/>
      <w:marLeft w:val="0"/>
      <w:marRight w:val="0"/>
      <w:marTop w:val="0"/>
      <w:marBottom w:val="0"/>
      <w:divBdr>
        <w:top w:val="none" w:sz="0" w:space="0" w:color="auto"/>
        <w:left w:val="none" w:sz="0" w:space="0" w:color="auto"/>
        <w:bottom w:val="none" w:sz="0" w:space="0" w:color="auto"/>
        <w:right w:val="none" w:sz="0" w:space="0" w:color="auto"/>
      </w:divBdr>
    </w:div>
    <w:div w:id="55251731">
      <w:bodyDiv w:val="1"/>
      <w:marLeft w:val="0"/>
      <w:marRight w:val="0"/>
      <w:marTop w:val="0"/>
      <w:marBottom w:val="0"/>
      <w:divBdr>
        <w:top w:val="none" w:sz="0" w:space="0" w:color="auto"/>
        <w:left w:val="none" w:sz="0" w:space="0" w:color="auto"/>
        <w:bottom w:val="none" w:sz="0" w:space="0" w:color="auto"/>
        <w:right w:val="none" w:sz="0" w:space="0" w:color="auto"/>
      </w:divBdr>
    </w:div>
    <w:div w:id="182742491">
      <w:bodyDiv w:val="1"/>
      <w:marLeft w:val="0"/>
      <w:marRight w:val="0"/>
      <w:marTop w:val="0"/>
      <w:marBottom w:val="0"/>
      <w:divBdr>
        <w:top w:val="none" w:sz="0" w:space="0" w:color="auto"/>
        <w:left w:val="none" w:sz="0" w:space="0" w:color="auto"/>
        <w:bottom w:val="none" w:sz="0" w:space="0" w:color="auto"/>
        <w:right w:val="none" w:sz="0" w:space="0" w:color="auto"/>
      </w:divBdr>
      <w:divsChild>
        <w:div w:id="1958368686">
          <w:marLeft w:val="0"/>
          <w:marRight w:val="0"/>
          <w:marTop w:val="0"/>
          <w:marBottom w:val="0"/>
          <w:divBdr>
            <w:top w:val="none" w:sz="0" w:space="0" w:color="auto"/>
            <w:left w:val="none" w:sz="0" w:space="0" w:color="auto"/>
            <w:bottom w:val="none" w:sz="0" w:space="0" w:color="auto"/>
            <w:right w:val="none" w:sz="0" w:space="0" w:color="auto"/>
          </w:divBdr>
          <w:divsChild>
            <w:div w:id="17660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8178">
      <w:bodyDiv w:val="1"/>
      <w:marLeft w:val="0"/>
      <w:marRight w:val="0"/>
      <w:marTop w:val="0"/>
      <w:marBottom w:val="0"/>
      <w:divBdr>
        <w:top w:val="none" w:sz="0" w:space="0" w:color="auto"/>
        <w:left w:val="none" w:sz="0" w:space="0" w:color="auto"/>
        <w:bottom w:val="none" w:sz="0" w:space="0" w:color="auto"/>
        <w:right w:val="none" w:sz="0" w:space="0" w:color="auto"/>
      </w:divBdr>
    </w:div>
    <w:div w:id="195195614">
      <w:bodyDiv w:val="1"/>
      <w:marLeft w:val="0"/>
      <w:marRight w:val="0"/>
      <w:marTop w:val="0"/>
      <w:marBottom w:val="0"/>
      <w:divBdr>
        <w:top w:val="none" w:sz="0" w:space="0" w:color="auto"/>
        <w:left w:val="none" w:sz="0" w:space="0" w:color="auto"/>
        <w:bottom w:val="none" w:sz="0" w:space="0" w:color="auto"/>
        <w:right w:val="none" w:sz="0" w:space="0" w:color="auto"/>
      </w:divBdr>
      <w:divsChild>
        <w:div w:id="1050501357">
          <w:marLeft w:val="0"/>
          <w:marRight w:val="0"/>
          <w:marTop w:val="0"/>
          <w:marBottom w:val="0"/>
          <w:divBdr>
            <w:top w:val="none" w:sz="0" w:space="0" w:color="auto"/>
            <w:left w:val="none" w:sz="0" w:space="0" w:color="auto"/>
            <w:bottom w:val="none" w:sz="0" w:space="0" w:color="auto"/>
            <w:right w:val="none" w:sz="0" w:space="0" w:color="auto"/>
          </w:divBdr>
          <w:divsChild>
            <w:div w:id="1818765923">
              <w:marLeft w:val="0"/>
              <w:marRight w:val="0"/>
              <w:marTop w:val="0"/>
              <w:marBottom w:val="0"/>
              <w:divBdr>
                <w:top w:val="none" w:sz="0" w:space="0" w:color="auto"/>
                <w:left w:val="none" w:sz="0" w:space="0" w:color="auto"/>
                <w:bottom w:val="none" w:sz="0" w:space="0" w:color="auto"/>
                <w:right w:val="none" w:sz="0" w:space="0" w:color="auto"/>
              </w:divBdr>
              <w:divsChild>
                <w:div w:id="9593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1648">
      <w:bodyDiv w:val="1"/>
      <w:marLeft w:val="0"/>
      <w:marRight w:val="0"/>
      <w:marTop w:val="0"/>
      <w:marBottom w:val="0"/>
      <w:divBdr>
        <w:top w:val="none" w:sz="0" w:space="0" w:color="auto"/>
        <w:left w:val="none" w:sz="0" w:space="0" w:color="auto"/>
        <w:bottom w:val="none" w:sz="0" w:space="0" w:color="auto"/>
        <w:right w:val="none" w:sz="0" w:space="0" w:color="auto"/>
      </w:divBdr>
      <w:divsChild>
        <w:div w:id="1429305740">
          <w:marLeft w:val="0"/>
          <w:marRight w:val="0"/>
          <w:marTop w:val="0"/>
          <w:marBottom w:val="0"/>
          <w:divBdr>
            <w:top w:val="none" w:sz="0" w:space="0" w:color="auto"/>
            <w:left w:val="none" w:sz="0" w:space="0" w:color="auto"/>
            <w:bottom w:val="none" w:sz="0" w:space="0" w:color="auto"/>
            <w:right w:val="none" w:sz="0" w:space="0" w:color="auto"/>
          </w:divBdr>
          <w:divsChild>
            <w:div w:id="14248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1521">
      <w:bodyDiv w:val="1"/>
      <w:marLeft w:val="0"/>
      <w:marRight w:val="0"/>
      <w:marTop w:val="0"/>
      <w:marBottom w:val="0"/>
      <w:divBdr>
        <w:top w:val="none" w:sz="0" w:space="0" w:color="auto"/>
        <w:left w:val="none" w:sz="0" w:space="0" w:color="auto"/>
        <w:bottom w:val="none" w:sz="0" w:space="0" w:color="auto"/>
        <w:right w:val="none" w:sz="0" w:space="0" w:color="auto"/>
      </w:divBdr>
    </w:div>
    <w:div w:id="436485588">
      <w:bodyDiv w:val="1"/>
      <w:marLeft w:val="0"/>
      <w:marRight w:val="0"/>
      <w:marTop w:val="0"/>
      <w:marBottom w:val="0"/>
      <w:divBdr>
        <w:top w:val="none" w:sz="0" w:space="0" w:color="auto"/>
        <w:left w:val="none" w:sz="0" w:space="0" w:color="auto"/>
        <w:bottom w:val="none" w:sz="0" w:space="0" w:color="auto"/>
        <w:right w:val="none" w:sz="0" w:space="0" w:color="auto"/>
      </w:divBdr>
    </w:div>
    <w:div w:id="460343485">
      <w:bodyDiv w:val="1"/>
      <w:marLeft w:val="0"/>
      <w:marRight w:val="0"/>
      <w:marTop w:val="0"/>
      <w:marBottom w:val="0"/>
      <w:divBdr>
        <w:top w:val="none" w:sz="0" w:space="0" w:color="auto"/>
        <w:left w:val="none" w:sz="0" w:space="0" w:color="auto"/>
        <w:bottom w:val="none" w:sz="0" w:space="0" w:color="auto"/>
        <w:right w:val="none" w:sz="0" w:space="0" w:color="auto"/>
      </w:divBdr>
    </w:div>
    <w:div w:id="489564680">
      <w:bodyDiv w:val="1"/>
      <w:marLeft w:val="0"/>
      <w:marRight w:val="0"/>
      <w:marTop w:val="0"/>
      <w:marBottom w:val="0"/>
      <w:divBdr>
        <w:top w:val="none" w:sz="0" w:space="0" w:color="auto"/>
        <w:left w:val="none" w:sz="0" w:space="0" w:color="auto"/>
        <w:bottom w:val="none" w:sz="0" w:space="0" w:color="auto"/>
        <w:right w:val="none" w:sz="0" w:space="0" w:color="auto"/>
      </w:divBdr>
    </w:div>
    <w:div w:id="505483716">
      <w:bodyDiv w:val="1"/>
      <w:marLeft w:val="0"/>
      <w:marRight w:val="0"/>
      <w:marTop w:val="0"/>
      <w:marBottom w:val="0"/>
      <w:divBdr>
        <w:top w:val="none" w:sz="0" w:space="0" w:color="auto"/>
        <w:left w:val="none" w:sz="0" w:space="0" w:color="auto"/>
        <w:bottom w:val="none" w:sz="0" w:space="0" w:color="auto"/>
        <w:right w:val="none" w:sz="0" w:space="0" w:color="auto"/>
      </w:divBdr>
    </w:div>
    <w:div w:id="529992096">
      <w:bodyDiv w:val="1"/>
      <w:marLeft w:val="0"/>
      <w:marRight w:val="0"/>
      <w:marTop w:val="0"/>
      <w:marBottom w:val="0"/>
      <w:divBdr>
        <w:top w:val="none" w:sz="0" w:space="0" w:color="auto"/>
        <w:left w:val="none" w:sz="0" w:space="0" w:color="auto"/>
        <w:bottom w:val="none" w:sz="0" w:space="0" w:color="auto"/>
        <w:right w:val="none" w:sz="0" w:space="0" w:color="auto"/>
      </w:divBdr>
    </w:div>
    <w:div w:id="566959194">
      <w:bodyDiv w:val="1"/>
      <w:marLeft w:val="0"/>
      <w:marRight w:val="0"/>
      <w:marTop w:val="0"/>
      <w:marBottom w:val="0"/>
      <w:divBdr>
        <w:top w:val="none" w:sz="0" w:space="0" w:color="auto"/>
        <w:left w:val="none" w:sz="0" w:space="0" w:color="auto"/>
        <w:bottom w:val="none" w:sz="0" w:space="0" w:color="auto"/>
        <w:right w:val="none" w:sz="0" w:space="0" w:color="auto"/>
      </w:divBdr>
    </w:div>
    <w:div w:id="612172996">
      <w:bodyDiv w:val="1"/>
      <w:marLeft w:val="0"/>
      <w:marRight w:val="0"/>
      <w:marTop w:val="0"/>
      <w:marBottom w:val="0"/>
      <w:divBdr>
        <w:top w:val="none" w:sz="0" w:space="0" w:color="auto"/>
        <w:left w:val="none" w:sz="0" w:space="0" w:color="auto"/>
        <w:bottom w:val="none" w:sz="0" w:space="0" w:color="auto"/>
        <w:right w:val="none" w:sz="0" w:space="0" w:color="auto"/>
      </w:divBdr>
    </w:div>
    <w:div w:id="617637916">
      <w:bodyDiv w:val="1"/>
      <w:marLeft w:val="0"/>
      <w:marRight w:val="0"/>
      <w:marTop w:val="0"/>
      <w:marBottom w:val="0"/>
      <w:divBdr>
        <w:top w:val="none" w:sz="0" w:space="0" w:color="auto"/>
        <w:left w:val="none" w:sz="0" w:space="0" w:color="auto"/>
        <w:bottom w:val="none" w:sz="0" w:space="0" w:color="auto"/>
        <w:right w:val="none" w:sz="0" w:space="0" w:color="auto"/>
      </w:divBdr>
      <w:divsChild>
        <w:div w:id="1736080907">
          <w:marLeft w:val="0"/>
          <w:marRight w:val="0"/>
          <w:marTop w:val="0"/>
          <w:marBottom w:val="0"/>
          <w:divBdr>
            <w:top w:val="none" w:sz="0" w:space="0" w:color="auto"/>
            <w:left w:val="none" w:sz="0" w:space="0" w:color="auto"/>
            <w:bottom w:val="none" w:sz="0" w:space="0" w:color="auto"/>
            <w:right w:val="none" w:sz="0" w:space="0" w:color="auto"/>
          </w:divBdr>
          <w:divsChild>
            <w:div w:id="14315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278">
      <w:bodyDiv w:val="1"/>
      <w:marLeft w:val="0"/>
      <w:marRight w:val="0"/>
      <w:marTop w:val="0"/>
      <w:marBottom w:val="0"/>
      <w:divBdr>
        <w:top w:val="none" w:sz="0" w:space="0" w:color="auto"/>
        <w:left w:val="none" w:sz="0" w:space="0" w:color="auto"/>
        <w:bottom w:val="none" w:sz="0" w:space="0" w:color="auto"/>
        <w:right w:val="none" w:sz="0" w:space="0" w:color="auto"/>
      </w:divBdr>
    </w:div>
    <w:div w:id="655959710">
      <w:bodyDiv w:val="1"/>
      <w:marLeft w:val="0"/>
      <w:marRight w:val="0"/>
      <w:marTop w:val="0"/>
      <w:marBottom w:val="0"/>
      <w:divBdr>
        <w:top w:val="none" w:sz="0" w:space="0" w:color="auto"/>
        <w:left w:val="none" w:sz="0" w:space="0" w:color="auto"/>
        <w:bottom w:val="none" w:sz="0" w:space="0" w:color="auto"/>
        <w:right w:val="none" w:sz="0" w:space="0" w:color="auto"/>
      </w:divBdr>
    </w:div>
    <w:div w:id="667564915">
      <w:bodyDiv w:val="1"/>
      <w:marLeft w:val="0"/>
      <w:marRight w:val="0"/>
      <w:marTop w:val="0"/>
      <w:marBottom w:val="0"/>
      <w:divBdr>
        <w:top w:val="none" w:sz="0" w:space="0" w:color="auto"/>
        <w:left w:val="none" w:sz="0" w:space="0" w:color="auto"/>
        <w:bottom w:val="none" w:sz="0" w:space="0" w:color="auto"/>
        <w:right w:val="none" w:sz="0" w:space="0" w:color="auto"/>
      </w:divBdr>
    </w:div>
    <w:div w:id="687680236">
      <w:bodyDiv w:val="1"/>
      <w:marLeft w:val="0"/>
      <w:marRight w:val="0"/>
      <w:marTop w:val="0"/>
      <w:marBottom w:val="0"/>
      <w:divBdr>
        <w:top w:val="none" w:sz="0" w:space="0" w:color="auto"/>
        <w:left w:val="none" w:sz="0" w:space="0" w:color="auto"/>
        <w:bottom w:val="none" w:sz="0" w:space="0" w:color="auto"/>
        <w:right w:val="none" w:sz="0" w:space="0" w:color="auto"/>
      </w:divBdr>
    </w:div>
    <w:div w:id="701176094">
      <w:bodyDiv w:val="1"/>
      <w:marLeft w:val="0"/>
      <w:marRight w:val="0"/>
      <w:marTop w:val="0"/>
      <w:marBottom w:val="0"/>
      <w:divBdr>
        <w:top w:val="none" w:sz="0" w:space="0" w:color="auto"/>
        <w:left w:val="none" w:sz="0" w:space="0" w:color="auto"/>
        <w:bottom w:val="none" w:sz="0" w:space="0" w:color="auto"/>
        <w:right w:val="none" w:sz="0" w:space="0" w:color="auto"/>
      </w:divBdr>
    </w:div>
    <w:div w:id="706292528">
      <w:bodyDiv w:val="1"/>
      <w:marLeft w:val="0"/>
      <w:marRight w:val="0"/>
      <w:marTop w:val="0"/>
      <w:marBottom w:val="0"/>
      <w:divBdr>
        <w:top w:val="none" w:sz="0" w:space="0" w:color="auto"/>
        <w:left w:val="none" w:sz="0" w:space="0" w:color="auto"/>
        <w:bottom w:val="none" w:sz="0" w:space="0" w:color="auto"/>
        <w:right w:val="none" w:sz="0" w:space="0" w:color="auto"/>
      </w:divBdr>
    </w:div>
    <w:div w:id="715930940">
      <w:bodyDiv w:val="1"/>
      <w:marLeft w:val="0"/>
      <w:marRight w:val="0"/>
      <w:marTop w:val="0"/>
      <w:marBottom w:val="0"/>
      <w:divBdr>
        <w:top w:val="none" w:sz="0" w:space="0" w:color="auto"/>
        <w:left w:val="none" w:sz="0" w:space="0" w:color="auto"/>
        <w:bottom w:val="none" w:sz="0" w:space="0" w:color="auto"/>
        <w:right w:val="none" w:sz="0" w:space="0" w:color="auto"/>
      </w:divBdr>
      <w:divsChild>
        <w:div w:id="1013385091">
          <w:marLeft w:val="0"/>
          <w:marRight w:val="0"/>
          <w:marTop w:val="0"/>
          <w:marBottom w:val="0"/>
          <w:divBdr>
            <w:top w:val="none" w:sz="0" w:space="0" w:color="auto"/>
            <w:left w:val="none" w:sz="0" w:space="0" w:color="auto"/>
            <w:bottom w:val="none" w:sz="0" w:space="0" w:color="auto"/>
            <w:right w:val="none" w:sz="0" w:space="0" w:color="auto"/>
          </w:divBdr>
          <w:divsChild>
            <w:div w:id="13970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80323">
      <w:bodyDiv w:val="1"/>
      <w:marLeft w:val="0"/>
      <w:marRight w:val="0"/>
      <w:marTop w:val="0"/>
      <w:marBottom w:val="0"/>
      <w:divBdr>
        <w:top w:val="none" w:sz="0" w:space="0" w:color="auto"/>
        <w:left w:val="none" w:sz="0" w:space="0" w:color="auto"/>
        <w:bottom w:val="none" w:sz="0" w:space="0" w:color="auto"/>
        <w:right w:val="none" w:sz="0" w:space="0" w:color="auto"/>
      </w:divBdr>
      <w:divsChild>
        <w:div w:id="1469318916">
          <w:marLeft w:val="0"/>
          <w:marRight w:val="0"/>
          <w:marTop w:val="0"/>
          <w:marBottom w:val="0"/>
          <w:divBdr>
            <w:top w:val="none" w:sz="0" w:space="0" w:color="auto"/>
            <w:left w:val="none" w:sz="0" w:space="0" w:color="auto"/>
            <w:bottom w:val="none" w:sz="0" w:space="0" w:color="auto"/>
            <w:right w:val="none" w:sz="0" w:space="0" w:color="auto"/>
          </w:divBdr>
          <w:divsChild>
            <w:div w:id="1170828725">
              <w:marLeft w:val="0"/>
              <w:marRight w:val="0"/>
              <w:marTop w:val="0"/>
              <w:marBottom w:val="0"/>
              <w:divBdr>
                <w:top w:val="none" w:sz="0" w:space="0" w:color="auto"/>
                <w:left w:val="none" w:sz="0" w:space="0" w:color="auto"/>
                <w:bottom w:val="none" w:sz="0" w:space="0" w:color="auto"/>
                <w:right w:val="none" w:sz="0" w:space="0" w:color="auto"/>
              </w:divBdr>
              <w:divsChild>
                <w:div w:id="6482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9085">
      <w:bodyDiv w:val="1"/>
      <w:marLeft w:val="0"/>
      <w:marRight w:val="0"/>
      <w:marTop w:val="0"/>
      <w:marBottom w:val="0"/>
      <w:divBdr>
        <w:top w:val="none" w:sz="0" w:space="0" w:color="auto"/>
        <w:left w:val="none" w:sz="0" w:space="0" w:color="auto"/>
        <w:bottom w:val="none" w:sz="0" w:space="0" w:color="auto"/>
        <w:right w:val="none" w:sz="0" w:space="0" w:color="auto"/>
      </w:divBdr>
    </w:div>
    <w:div w:id="893812319">
      <w:bodyDiv w:val="1"/>
      <w:marLeft w:val="0"/>
      <w:marRight w:val="0"/>
      <w:marTop w:val="0"/>
      <w:marBottom w:val="0"/>
      <w:divBdr>
        <w:top w:val="none" w:sz="0" w:space="0" w:color="auto"/>
        <w:left w:val="none" w:sz="0" w:space="0" w:color="auto"/>
        <w:bottom w:val="none" w:sz="0" w:space="0" w:color="auto"/>
        <w:right w:val="none" w:sz="0" w:space="0" w:color="auto"/>
      </w:divBdr>
      <w:divsChild>
        <w:div w:id="1637375694">
          <w:marLeft w:val="0"/>
          <w:marRight w:val="0"/>
          <w:marTop w:val="0"/>
          <w:marBottom w:val="0"/>
          <w:divBdr>
            <w:top w:val="none" w:sz="0" w:space="0" w:color="auto"/>
            <w:left w:val="none" w:sz="0" w:space="0" w:color="auto"/>
            <w:bottom w:val="none" w:sz="0" w:space="0" w:color="auto"/>
            <w:right w:val="none" w:sz="0" w:space="0" w:color="auto"/>
          </w:divBdr>
          <w:divsChild>
            <w:div w:id="575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6104">
      <w:bodyDiv w:val="1"/>
      <w:marLeft w:val="0"/>
      <w:marRight w:val="0"/>
      <w:marTop w:val="0"/>
      <w:marBottom w:val="0"/>
      <w:divBdr>
        <w:top w:val="none" w:sz="0" w:space="0" w:color="auto"/>
        <w:left w:val="none" w:sz="0" w:space="0" w:color="auto"/>
        <w:bottom w:val="none" w:sz="0" w:space="0" w:color="auto"/>
        <w:right w:val="none" w:sz="0" w:space="0" w:color="auto"/>
      </w:divBdr>
    </w:div>
    <w:div w:id="942960572">
      <w:bodyDiv w:val="1"/>
      <w:marLeft w:val="0"/>
      <w:marRight w:val="0"/>
      <w:marTop w:val="0"/>
      <w:marBottom w:val="0"/>
      <w:divBdr>
        <w:top w:val="none" w:sz="0" w:space="0" w:color="auto"/>
        <w:left w:val="none" w:sz="0" w:space="0" w:color="auto"/>
        <w:bottom w:val="none" w:sz="0" w:space="0" w:color="auto"/>
        <w:right w:val="none" w:sz="0" w:space="0" w:color="auto"/>
      </w:divBdr>
      <w:divsChild>
        <w:div w:id="911547272">
          <w:marLeft w:val="0"/>
          <w:marRight w:val="0"/>
          <w:marTop w:val="0"/>
          <w:marBottom w:val="0"/>
          <w:divBdr>
            <w:top w:val="none" w:sz="0" w:space="0" w:color="auto"/>
            <w:left w:val="none" w:sz="0" w:space="0" w:color="auto"/>
            <w:bottom w:val="none" w:sz="0" w:space="0" w:color="auto"/>
            <w:right w:val="none" w:sz="0" w:space="0" w:color="auto"/>
          </w:divBdr>
          <w:divsChild>
            <w:div w:id="9362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8171">
      <w:bodyDiv w:val="1"/>
      <w:marLeft w:val="0"/>
      <w:marRight w:val="0"/>
      <w:marTop w:val="0"/>
      <w:marBottom w:val="0"/>
      <w:divBdr>
        <w:top w:val="none" w:sz="0" w:space="0" w:color="auto"/>
        <w:left w:val="none" w:sz="0" w:space="0" w:color="auto"/>
        <w:bottom w:val="none" w:sz="0" w:space="0" w:color="auto"/>
        <w:right w:val="none" w:sz="0" w:space="0" w:color="auto"/>
      </w:divBdr>
    </w:div>
    <w:div w:id="980502171">
      <w:bodyDiv w:val="1"/>
      <w:marLeft w:val="0"/>
      <w:marRight w:val="0"/>
      <w:marTop w:val="0"/>
      <w:marBottom w:val="0"/>
      <w:divBdr>
        <w:top w:val="none" w:sz="0" w:space="0" w:color="auto"/>
        <w:left w:val="none" w:sz="0" w:space="0" w:color="auto"/>
        <w:bottom w:val="none" w:sz="0" w:space="0" w:color="auto"/>
        <w:right w:val="none" w:sz="0" w:space="0" w:color="auto"/>
      </w:divBdr>
    </w:div>
    <w:div w:id="997077986">
      <w:bodyDiv w:val="1"/>
      <w:marLeft w:val="0"/>
      <w:marRight w:val="0"/>
      <w:marTop w:val="0"/>
      <w:marBottom w:val="0"/>
      <w:divBdr>
        <w:top w:val="none" w:sz="0" w:space="0" w:color="auto"/>
        <w:left w:val="none" w:sz="0" w:space="0" w:color="auto"/>
        <w:bottom w:val="none" w:sz="0" w:space="0" w:color="auto"/>
        <w:right w:val="none" w:sz="0" w:space="0" w:color="auto"/>
      </w:divBdr>
    </w:div>
    <w:div w:id="1012882118">
      <w:bodyDiv w:val="1"/>
      <w:marLeft w:val="0"/>
      <w:marRight w:val="0"/>
      <w:marTop w:val="0"/>
      <w:marBottom w:val="0"/>
      <w:divBdr>
        <w:top w:val="none" w:sz="0" w:space="0" w:color="auto"/>
        <w:left w:val="none" w:sz="0" w:space="0" w:color="auto"/>
        <w:bottom w:val="none" w:sz="0" w:space="0" w:color="auto"/>
        <w:right w:val="none" w:sz="0" w:space="0" w:color="auto"/>
      </w:divBdr>
    </w:div>
    <w:div w:id="1017000526">
      <w:bodyDiv w:val="1"/>
      <w:marLeft w:val="0"/>
      <w:marRight w:val="0"/>
      <w:marTop w:val="0"/>
      <w:marBottom w:val="0"/>
      <w:divBdr>
        <w:top w:val="none" w:sz="0" w:space="0" w:color="auto"/>
        <w:left w:val="none" w:sz="0" w:space="0" w:color="auto"/>
        <w:bottom w:val="none" w:sz="0" w:space="0" w:color="auto"/>
        <w:right w:val="none" w:sz="0" w:space="0" w:color="auto"/>
      </w:divBdr>
    </w:div>
    <w:div w:id="1037120443">
      <w:bodyDiv w:val="1"/>
      <w:marLeft w:val="0"/>
      <w:marRight w:val="0"/>
      <w:marTop w:val="0"/>
      <w:marBottom w:val="0"/>
      <w:divBdr>
        <w:top w:val="none" w:sz="0" w:space="0" w:color="auto"/>
        <w:left w:val="none" w:sz="0" w:space="0" w:color="auto"/>
        <w:bottom w:val="none" w:sz="0" w:space="0" w:color="auto"/>
        <w:right w:val="none" w:sz="0" w:space="0" w:color="auto"/>
      </w:divBdr>
      <w:divsChild>
        <w:div w:id="639727549">
          <w:marLeft w:val="0"/>
          <w:marRight w:val="0"/>
          <w:marTop w:val="0"/>
          <w:marBottom w:val="0"/>
          <w:divBdr>
            <w:top w:val="none" w:sz="0" w:space="0" w:color="auto"/>
            <w:left w:val="none" w:sz="0" w:space="0" w:color="auto"/>
            <w:bottom w:val="none" w:sz="0" w:space="0" w:color="auto"/>
            <w:right w:val="none" w:sz="0" w:space="0" w:color="auto"/>
          </w:divBdr>
          <w:divsChild>
            <w:div w:id="105776052">
              <w:marLeft w:val="0"/>
              <w:marRight w:val="0"/>
              <w:marTop w:val="0"/>
              <w:marBottom w:val="0"/>
              <w:divBdr>
                <w:top w:val="none" w:sz="0" w:space="0" w:color="auto"/>
                <w:left w:val="none" w:sz="0" w:space="0" w:color="auto"/>
                <w:bottom w:val="none" w:sz="0" w:space="0" w:color="auto"/>
                <w:right w:val="none" w:sz="0" w:space="0" w:color="auto"/>
              </w:divBdr>
              <w:divsChild>
                <w:div w:id="14918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3899">
      <w:bodyDiv w:val="1"/>
      <w:marLeft w:val="0"/>
      <w:marRight w:val="0"/>
      <w:marTop w:val="0"/>
      <w:marBottom w:val="0"/>
      <w:divBdr>
        <w:top w:val="none" w:sz="0" w:space="0" w:color="auto"/>
        <w:left w:val="none" w:sz="0" w:space="0" w:color="auto"/>
        <w:bottom w:val="none" w:sz="0" w:space="0" w:color="auto"/>
        <w:right w:val="none" w:sz="0" w:space="0" w:color="auto"/>
      </w:divBdr>
    </w:div>
    <w:div w:id="1121069343">
      <w:bodyDiv w:val="1"/>
      <w:marLeft w:val="0"/>
      <w:marRight w:val="0"/>
      <w:marTop w:val="0"/>
      <w:marBottom w:val="0"/>
      <w:divBdr>
        <w:top w:val="none" w:sz="0" w:space="0" w:color="auto"/>
        <w:left w:val="none" w:sz="0" w:space="0" w:color="auto"/>
        <w:bottom w:val="none" w:sz="0" w:space="0" w:color="auto"/>
        <w:right w:val="none" w:sz="0" w:space="0" w:color="auto"/>
      </w:divBdr>
    </w:div>
    <w:div w:id="1123890237">
      <w:bodyDiv w:val="1"/>
      <w:marLeft w:val="0"/>
      <w:marRight w:val="0"/>
      <w:marTop w:val="0"/>
      <w:marBottom w:val="0"/>
      <w:divBdr>
        <w:top w:val="none" w:sz="0" w:space="0" w:color="auto"/>
        <w:left w:val="none" w:sz="0" w:space="0" w:color="auto"/>
        <w:bottom w:val="none" w:sz="0" w:space="0" w:color="auto"/>
        <w:right w:val="none" w:sz="0" w:space="0" w:color="auto"/>
      </w:divBdr>
      <w:divsChild>
        <w:div w:id="498152907">
          <w:marLeft w:val="0"/>
          <w:marRight w:val="0"/>
          <w:marTop w:val="0"/>
          <w:marBottom w:val="0"/>
          <w:divBdr>
            <w:top w:val="none" w:sz="0" w:space="0" w:color="auto"/>
            <w:left w:val="none" w:sz="0" w:space="0" w:color="auto"/>
            <w:bottom w:val="none" w:sz="0" w:space="0" w:color="auto"/>
            <w:right w:val="none" w:sz="0" w:space="0" w:color="auto"/>
          </w:divBdr>
          <w:divsChild>
            <w:div w:id="16789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082">
      <w:bodyDiv w:val="1"/>
      <w:marLeft w:val="0"/>
      <w:marRight w:val="0"/>
      <w:marTop w:val="0"/>
      <w:marBottom w:val="0"/>
      <w:divBdr>
        <w:top w:val="none" w:sz="0" w:space="0" w:color="auto"/>
        <w:left w:val="none" w:sz="0" w:space="0" w:color="auto"/>
        <w:bottom w:val="none" w:sz="0" w:space="0" w:color="auto"/>
        <w:right w:val="none" w:sz="0" w:space="0" w:color="auto"/>
      </w:divBdr>
      <w:divsChild>
        <w:div w:id="297730744">
          <w:marLeft w:val="0"/>
          <w:marRight w:val="0"/>
          <w:marTop w:val="0"/>
          <w:marBottom w:val="0"/>
          <w:divBdr>
            <w:top w:val="none" w:sz="0" w:space="0" w:color="auto"/>
            <w:left w:val="none" w:sz="0" w:space="0" w:color="auto"/>
            <w:bottom w:val="none" w:sz="0" w:space="0" w:color="auto"/>
            <w:right w:val="none" w:sz="0" w:space="0" w:color="auto"/>
          </w:divBdr>
          <w:divsChild>
            <w:div w:id="13614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3554">
      <w:bodyDiv w:val="1"/>
      <w:marLeft w:val="0"/>
      <w:marRight w:val="0"/>
      <w:marTop w:val="0"/>
      <w:marBottom w:val="0"/>
      <w:divBdr>
        <w:top w:val="none" w:sz="0" w:space="0" w:color="auto"/>
        <w:left w:val="none" w:sz="0" w:space="0" w:color="auto"/>
        <w:bottom w:val="none" w:sz="0" w:space="0" w:color="auto"/>
        <w:right w:val="none" w:sz="0" w:space="0" w:color="auto"/>
      </w:divBdr>
      <w:divsChild>
        <w:div w:id="807747247">
          <w:marLeft w:val="0"/>
          <w:marRight w:val="0"/>
          <w:marTop w:val="0"/>
          <w:marBottom w:val="0"/>
          <w:divBdr>
            <w:top w:val="none" w:sz="0" w:space="0" w:color="auto"/>
            <w:left w:val="none" w:sz="0" w:space="0" w:color="auto"/>
            <w:bottom w:val="none" w:sz="0" w:space="0" w:color="auto"/>
            <w:right w:val="none" w:sz="0" w:space="0" w:color="auto"/>
          </w:divBdr>
          <w:divsChild>
            <w:div w:id="4250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5699">
      <w:bodyDiv w:val="1"/>
      <w:marLeft w:val="0"/>
      <w:marRight w:val="0"/>
      <w:marTop w:val="0"/>
      <w:marBottom w:val="0"/>
      <w:divBdr>
        <w:top w:val="none" w:sz="0" w:space="0" w:color="auto"/>
        <w:left w:val="none" w:sz="0" w:space="0" w:color="auto"/>
        <w:bottom w:val="none" w:sz="0" w:space="0" w:color="auto"/>
        <w:right w:val="none" w:sz="0" w:space="0" w:color="auto"/>
      </w:divBdr>
    </w:div>
    <w:div w:id="1267081515">
      <w:bodyDiv w:val="1"/>
      <w:marLeft w:val="0"/>
      <w:marRight w:val="0"/>
      <w:marTop w:val="0"/>
      <w:marBottom w:val="0"/>
      <w:divBdr>
        <w:top w:val="none" w:sz="0" w:space="0" w:color="auto"/>
        <w:left w:val="none" w:sz="0" w:space="0" w:color="auto"/>
        <w:bottom w:val="none" w:sz="0" w:space="0" w:color="auto"/>
        <w:right w:val="none" w:sz="0" w:space="0" w:color="auto"/>
      </w:divBdr>
    </w:div>
    <w:div w:id="1281523424">
      <w:bodyDiv w:val="1"/>
      <w:marLeft w:val="0"/>
      <w:marRight w:val="0"/>
      <w:marTop w:val="0"/>
      <w:marBottom w:val="0"/>
      <w:divBdr>
        <w:top w:val="none" w:sz="0" w:space="0" w:color="auto"/>
        <w:left w:val="none" w:sz="0" w:space="0" w:color="auto"/>
        <w:bottom w:val="none" w:sz="0" w:space="0" w:color="auto"/>
        <w:right w:val="none" w:sz="0" w:space="0" w:color="auto"/>
      </w:divBdr>
    </w:div>
    <w:div w:id="1343816335">
      <w:bodyDiv w:val="1"/>
      <w:marLeft w:val="0"/>
      <w:marRight w:val="0"/>
      <w:marTop w:val="0"/>
      <w:marBottom w:val="0"/>
      <w:divBdr>
        <w:top w:val="none" w:sz="0" w:space="0" w:color="auto"/>
        <w:left w:val="none" w:sz="0" w:space="0" w:color="auto"/>
        <w:bottom w:val="none" w:sz="0" w:space="0" w:color="auto"/>
        <w:right w:val="none" w:sz="0" w:space="0" w:color="auto"/>
      </w:divBdr>
    </w:div>
    <w:div w:id="1393694716">
      <w:bodyDiv w:val="1"/>
      <w:marLeft w:val="0"/>
      <w:marRight w:val="0"/>
      <w:marTop w:val="0"/>
      <w:marBottom w:val="0"/>
      <w:divBdr>
        <w:top w:val="none" w:sz="0" w:space="0" w:color="auto"/>
        <w:left w:val="none" w:sz="0" w:space="0" w:color="auto"/>
        <w:bottom w:val="none" w:sz="0" w:space="0" w:color="auto"/>
        <w:right w:val="none" w:sz="0" w:space="0" w:color="auto"/>
      </w:divBdr>
    </w:div>
    <w:div w:id="1425489688">
      <w:bodyDiv w:val="1"/>
      <w:marLeft w:val="0"/>
      <w:marRight w:val="0"/>
      <w:marTop w:val="0"/>
      <w:marBottom w:val="0"/>
      <w:divBdr>
        <w:top w:val="none" w:sz="0" w:space="0" w:color="auto"/>
        <w:left w:val="none" w:sz="0" w:space="0" w:color="auto"/>
        <w:bottom w:val="none" w:sz="0" w:space="0" w:color="auto"/>
        <w:right w:val="none" w:sz="0" w:space="0" w:color="auto"/>
      </w:divBdr>
    </w:div>
    <w:div w:id="1462187387">
      <w:bodyDiv w:val="1"/>
      <w:marLeft w:val="0"/>
      <w:marRight w:val="0"/>
      <w:marTop w:val="0"/>
      <w:marBottom w:val="0"/>
      <w:divBdr>
        <w:top w:val="none" w:sz="0" w:space="0" w:color="auto"/>
        <w:left w:val="none" w:sz="0" w:space="0" w:color="auto"/>
        <w:bottom w:val="none" w:sz="0" w:space="0" w:color="auto"/>
        <w:right w:val="none" w:sz="0" w:space="0" w:color="auto"/>
      </w:divBdr>
      <w:divsChild>
        <w:div w:id="1519735806">
          <w:marLeft w:val="360"/>
          <w:marRight w:val="0"/>
          <w:marTop w:val="200"/>
          <w:marBottom w:val="0"/>
          <w:divBdr>
            <w:top w:val="none" w:sz="0" w:space="0" w:color="auto"/>
            <w:left w:val="none" w:sz="0" w:space="0" w:color="auto"/>
            <w:bottom w:val="none" w:sz="0" w:space="0" w:color="auto"/>
            <w:right w:val="none" w:sz="0" w:space="0" w:color="auto"/>
          </w:divBdr>
        </w:div>
      </w:divsChild>
    </w:div>
    <w:div w:id="1493833047">
      <w:bodyDiv w:val="1"/>
      <w:marLeft w:val="0"/>
      <w:marRight w:val="0"/>
      <w:marTop w:val="0"/>
      <w:marBottom w:val="0"/>
      <w:divBdr>
        <w:top w:val="none" w:sz="0" w:space="0" w:color="auto"/>
        <w:left w:val="none" w:sz="0" w:space="0" w:color="auto"/>
        <w:bottom w:val="none" w:sz="0" w:space="0" w:color="auto"/>
        <w:right w:val="none" w:sz="0" w:space="0" w:color="auto"/>
      </w:divBdr>
      <w:divsChild>
        <w:div w:id="843133864">
          <w:marLeft w:val="0"/>
          <w:marRight w:val="0"/>
          <w:marTop w:val="0"/>
          <w:marBottom w:val="0"/>
          <w:divBdr>
            <w:top w:val="none" w:sz="0" w:space="0" w:color="auto"/>
            <w:left w:val="none" w:sz="0" w:space="0" w:color="auto"/>
            <w:bottom w:val="none" w:sz="0" w:space="0" w:color="auto"/>
            <w:right w:val="none" w:sz="0" w:space="0" w:color="auto"/>
          </w:divBdr>
          <w:divsChild>
            <w:div w:id="986282627">
              <w:marLeft w:val="0"/>
              <w:marRight w:val="0"/>
              <w:marTop w:val="0"/>
              <w:marBottom w:val="0"/>
              <w:divBdr>
                <w:top w:val="none" w:sz="0" w:space="0" w:color="auto"/>
                <w:left w:val="none" w:sz="0" w:space="0" w:color="auto"/>
                <w:bottom w:val="none" w:sz="0" w:space="0" w:color="auto"/>
                <w:right w:val="none" w:sz="0" w:space="0" w:color="auto"/>
              </w:divBdr>
              <w:divsChild>
                <w:div w:id="15310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7845">
      <w:bodyDiv w:val="1"/>
      <w:marLeft w:val="0"/>
      <w:marRight w:val="0"/>
      <w:marTop w:val="0"/>
      <w:marBottom w:val="0"/>
      <w:divBdr>
        <w:top w:val="none" w:sz="0" w:space="0" w:color="auto"/>
        <w:left w:val="none" w:sz="0" w:space="0" w:color="auto"/>
        <w:bottom w:val="none" w:sz="0" w:space="0" w:color="auto"/>
        <w:right w:val="none" w:sz="0" w:space="0" w:color="auto"/>
      </w:divBdr>
      <w:divsChild>
        <w:div w:id="1288732546">
          <w:marLeft w:val="0"/>
          <w:marRight w:val="0"/>
          <w:marTop w:val="0"/>
          <w:marBottom w:val="0"/>
          <w:divBdr>
            <w:top w:val="none" w:sz="0" w:space="0" w:color="auto"/>
            <w:left w:val="none" w:sz="0" w:space="0" w:color="auto"/>
            <w:bottom w:val="none" w:sz="0" w:space="0" w:color="auto"/>
            <w:right w:val="none" w:sz="0" w:space="0" w:color="auto"/>
          </w:divBdr>
          <w:divsChild>
            <w:div w:id="952976431">
              <w:marLeft w:val="0"/>
              <w:marRight w:val="0"/>
              <w:marTop w:val="0"/>
              <w:marBottom w:val="0"/>
              <w:divBdr>
                <w:top w:val="none" w:sz="0" w:space="0" w:color="auto"/>
                <w:left w:val="none" w:sz="0" w:space="0" w:color="auto"/>
                <w:bottom w:val="none" w:sz="0" w:space="0" w:color="auto"/>
                <w:right w:val="none" w:sz="0" w:space="0" w:color="auto"/>
              </w:divBdr>
              <w:divsChild>
                <w:div w:id="10338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33382">
      <w:bodyDiv w:val="1"/>
      <w:marLeft w:val="0"/>
      <w:marRight w:val="0"/>
      <w:marTop w:val="0"/>
      <w:marBottom w:val="0"/>
      <w:divBdr>
        <w:top w:val="none" w:sz="0" w:space="0" w:color="auto"/>
        <w:left w:val="none" w:sz="0" w:space="0" w:color="auto"/>
        <w:bottom w:val="none" w:sz="0" w:space="0" w:color="auto"/>
        <w:right w:val="none" w:sz="0" w:space="0" w:color="auto"/>
      </w:divBdr>
    </w:div>
    <w:div w:id="1556503806">
      <w:bodyDiv w:val="1"/>
      <w:marLeft w:val="0"/>
      <w:marRight w:val="0"/>
      <w:marTop w:val="0"/>
      <w:marBottom w:val="0"/>
      <w:divBdr>
        <w:top w:val="none" w:sz="0" w:space="0" w:color="auto"/>
        <w:left w:val="none" w:sz="0" w:space="0" w:color="auto"/>
        <w:bottom w:val="none" w:sz="0" w:space="0" w:color="auto"/>
        <w:right w:val="none" w:sz="0" w:space="0" w:color="auto"/>
      </w:divBdr>
    </w:div>
    <w:div w:id="1564633979">
      <w:bodyDiv w:val="1"/>
      <w:marLeft w:val="0"/>
      <w:marRight w:val="0"/>
      <w:marTop w:val="0"/>
      <w:marBottom w:val="0"/>
      <w:divBdr>
        <w:top w:val="none" w:sz="0" w:space="0" w:color="auto"/>
        <w:left w:val="none" w:sz="0" w:space="0" w:color="auto"/>
        <w:bottom w:val="none" w:sz="0" w:space="0" w:color="auto"/>
        <w:right w:val="none" w:sz="0" w:space="0" w:color="auto"/>
      </w:divBdr>
    </w:div>
    <w:div w:id="1571425316">
      <w:bodyDiv w:val="1"/>
      <w:marLeft w:val="0"/>
      <w:marRight w:val="0"/>
      <w:marTop w:val="0"/>
      <w:marBottom w:val="0"/>
      <w:divBdr>
        <w:top w:val="none" w:sz="0" w:space="0" w:color="auto"/>
        <w:left w:val="none" w:sz="0" w:space="0" w:color="auto"/>
        <w:bottom w:val="none" w:sz="0" w:space="0" w:color="auto"/>
        <w:right w:val="none" w:sz="0" w:space="0" w:color="auto"/>
      </w:divBdr>
      <w:divsChild>
        <w:div w:id="184446232">
          <w:marLeft w:val="0"/>
          <w:marRight w:val="0"/>
          <w:marTop w:val="0"/>
          <w:marBottom w:val="0"/>
          <w:divBdr>
            <w:top w:val="none" w:sz="0" w:space="0" w:color="auto"/>
            <w:left w:val="none" w:sz="0" w:space="0" w:color="auto"/>
            <w:bottom w:val="none" w:sz="0" w:space="0" w:color="auto"/>
            <w:right w:val="none" w:sz="0" w:space="0" w:color="auto"/>
          </w:divBdr>
          <w:divsChild>
            <w:div w:id="1252591029">
              <w:marLeft w:val="0"/>
              <w:marRight w:val="0"/>
              <w:marTop w:val="0"/>
              <w:marBottom w:val="0"/>
              <w:divBdr>
                <w:top w:val="none" w:sz="0" w:space="0" w:color="auto"/>
                <w:left w:val="none" w:sz="0" w:space="0" w:color="auto"/>
                <w:bottom w:val="none" w:sz="0" w:space="0" w:color="auto"/>
                <w:right w:val="none" w:sz="0" w:space="0" w:color="auto"/>
              </w:divBdr>
              <w:divsChild>
                <w:div w:id="12240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3675">
      <w:bodyDiv w:val="1"/>
      <w:marLeft w:val="0"/>
      <w:marRight w:val="0"/>
      <w:marTop w:val="0"/>
      <w:marBottom w:val="0"/>
      <w:divBdr>
        <w:top w:val="none" w:sz="0" w:space="0" w:color="auto"/>
        <w:left w:val="none" w:sz="0" w:space="0" w:color="auto"/>
        <w:bottom w:val="none" w:sz="0" w:space="0" w:color="auto"/>
        <w:right w:val="none" w:sz="0" w:space="0" w:color="auto"/>
      </w:divBdr>
      <w:divsChild>
        <w:div w:id="238444950">
          <w:marLeft w:val="0"/>
          <w:marRight w:val="0"/>
          <w:marTop w:val="0"/>
          <w:marBottom w:val="0"/>
          <w:divBdr>
            <w:top w:val="none" w:sz="0" w:space="0" w:color="auto"/>
            <w:left w:val="none" w:sz="0" w:space="0" w:color="auto"/>
            <w:bottom w:val="none" w:sz="0" w:space="0" w:color="auto"/>
            <w:right w:val="none" w:sz="0" w:space="0" w:color="auto"/>
          </w:divBdr>
          <w:divsChild>
            <w:div w:id="1047607694">
              <w:marLeft w:val="0"/>
              <w:marRight w:val="0"/>
              <w:marTop w:val="0"/>
              <w:marBottom w:val="0"/>
              <w:divBdr>
                <w:top w:val="none" w:sz="0" w:space="0" w:color="auto"/>
                <w:left w:val="none" w:sz="0" w:space="0" w:color="auto"/>
                <w:bottom w:val="none" w:sz="0" w:space="0" w:color="auto"/>
                <w:right w:val="none" w:sz="0" w:space="0" w:color="auto"/>
              </w:divBdr>
              <w:divsChild>
                <w:div w:id="2461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73611">
      <w:bodyDiv w:val="1"/>
      <w:marLeft w:val="0"/>
      <w:marRight w:val="0"/>
      <w:marTop w:val="0"/>
      <w:marBottom w:val="0"/>
      <w:divBdr>
        <w:top w:val="none" w:sz="0" w:space="0" w:color="auto"/>
        <w:left w:val="none" w:sz="0" w:space="0" w:color="auto"/>
        <w:bottom w:val="none" w:sz="0" w:space="0" w:color="auto"/>
        <w:right w:val="none" w:sz="0" w:space="0" w:color="auto"/>
      </w:divBdr>
    </w:div>
    <w:div w:id="1635986351">
      <w:bodyDiv w:val="1"/>
      <w:marLeft w:val="0"/>
      <w:marRight w:val="0"/>
      <w:marTop w:val="0"/>
      <w:marBottom w:val="0"/>
      <w:divBdr>
        <w:top w:val="none" w:sz="0" w:space="0" w:color="auto"/>
        <w:left w:val="none" w:sz="0" w:space="0" w:color="auto"/>
        <w:bottom w:val="none" w:sz="0" w:space="0" w:color="auto"/>
        <w:right w:val="none" w:sz="0" w:space="0" w:color="auto"/>
      </w:divBdr>
      <w:divsChild>
        <w:div w:id="1707367773">
          <w:marLeft w:val="0"/>
          <w:marRight w:val="0"/>
          <w:marTop w:val="0"/>
          <w:marBottom w:val="0"/>
          <w:divBdr>
            <w:top w:val="none" w:sz="0" w:space="0" w:color="auto"/>
            <w:left w:val="none" w:sz="0" w:space="0" w:color="auto"/>
            <w:bottom w:val="none" w:sz="0" w:space="0" w:color="auto"/>
            <w:right w:val="none" w:sz="0" w:space="0" w:color="auto"/>
          </w:divBdr>
          <w:divsChild>
            <w:div w:id="1870218491">
              <w:marLeft w:val="0"/>
              <w:marRight w:val="0"/>
              <w:marTop w:val="0"/>
              <w:marBottom w:val="0"/>
              <w:divBdr>
                <w:top w:val="none" w:sz="0" w:space="0" w:color="auto"/>
                <w:left w:val="none" w:sz="0" w:space="0" w:color="auto"/>
                <w:bottom w:val="none" w:sz="0" w:space="0" w:color="auto"/>
                <w:right w:val="none" w:sz="0" w:space="0" w:color="auto"/>
              </w:divBdr>
              <w:divsChild>
                <w:div w:id="10101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08893">
      <w:bodyDiv w:val="1"/>
      <w:marLeft w:val="0"/>
      <w:marRight w:val="0"/>
      <w:marTop w:val="0"/>
      <w:marBottom w:val="0"/>
      <w:divBdr>
        <w:top w:val="none" w:sz="0" w:space="0" w:color="auto"/>
        <w:left w:val="none" w:sz="0" w:space="0" w:color="auto"/>
        <w:bottom w:val="none" w:sz="0" w:space="0" w:color="auto"/>
        <w:right w:val="none" w:sz="0" w:space="0" w:color="auto"/>
      </w:divBdr>
    </w:div>
    <w:div w:id="1648709453">
      <w:bodyDiv w:val="1"/>
      <w:marLeft w:val="0"/>
      <w:marRight w:val="0"/>
      <w:marTop w:val="0"/>
      <w:marBottom w:val="0"/>
      <w:divBdr>
        <w:top w:val="none" w:sz="0" w:space="0" w:color="auto"/>
        <w:left w:val="none" w:sz="0" w:space="0" w:color="auto"/>
        <w:bottom w:val="none" w:sz="0" w:space="0" w:color="auto"/>
        <w:right w:val="none" w:sz="0" w:space="0" w:color="auto"/>
      </w:divBdr>
    </w:div>
    <w:div w:id="1667321008">
      <w:bodyDiv w:val="1"/>
      <w:marLeft w:val="0"/>
      <w:marRight w:val="0"/>
      <w:marTop w:val="0"/>
      <w:marBottom w:val="0"/>
      <w:divBdr>
        <w:top w:val="none" w:sz="0" w:space="0" w:color="auto"/>
        <w:left w:val="none" w:sz="0" w:space="0" w:color="auto"/>
        <w:bottom w:val="none" w:sz="0" w:space="0" w:color="auto"/>
        <w:right w:val="none" w:sz="0" w:space="0" w:color="auto"/>
      </w:divBdr>
      <w:divsChild>
        <w:div w:id="1312830930">
          <w:marLeft w:val="0"/>
          <w:marRight w:val="0"/>
          <w:marTop w:val="0"/>
          <w:marBottom w:val="0"/>
          <w:divBdr>
            <w:top w:val="none" w:sz="0" w:space="0" w:color="auto"/>
            <w:left w:val="none" w:sz="0" w:space="0" w:color="auto"/>
            <w:bottom w:val="none" w:sz="0" w:space="0" w:color="auto"/>
            <w:right w:val="none" w:sz="0" w:space="0" w:color="auto"/>
          </w:divBdr>
          <w:divsChild>
            <w:div w:id="324282539">
              <w:marLeft w:val="0"/>
              <w:marRight w:val="0"/>
              <w:marTop w:val="0"/>
              <w:marBottom w:val="0"/>
              <w:divBdr>
                <w:top w:val="none" w:sz="0" w:space="0" w:color="auto"/>
                <w:left w:val="none" w:sz="0" w:space="0" w:color="auto"/>
                <w:bottom w:val="none" w:sz="0" w:space="0" w:color="auto"/>
                <w:right w:val="none" w:sz="0" w:space="0" w:color="auto"/>
              </w:divBdr>
              <w:divsChild>
                <w:div w:id="4321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25547">
      <w:bodyDiv w:val="1"/>
      <w:marLeft w:val="0"/>
      <w:marRight w:val="0"/>
      <w:marTop w:val="0"/>
      <w:marBottom w:val="0"/>
      <w:divBdr>
        <w:top w:val="none" w:sz="0" w:space="0" w:color="auto"/>
        <w:left w:val="none" w:sz="0" w:space="0" w:color="auto"/>
        <w:bottom w:val="none" w:sz="0" w:space="0" w:color="auto"/>
        <w:right w:val="none" w:sz="0" w:space="0" w:color="auto"/>
      </w:divBdr>
      <w:divsChild>
        <w:div w:id="1681081585">
          <w:marLeft w:val="0"/>
          <w:marRight w:val="0"/>
          <w:marTop w:val="0"/>
          <w:marBottom w:val="0"/>
          <w:divBdr>
            <w:top w:val="none" w:sz="0" w:space="0" w:color="auto"/>
            <w:left w:val="none" w:sz="0" w:space="0" w:color="auto"/>
            <w:bottom w:val="none" w:sz="0" w:space="0" w:color="auto"/>
            <w:right w:val="none" w:sz="0" w:space="0" w:color="auto"/>
          </w:divBdr>
          <w:divsChild>
            <w:div w:id="187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7029">
      <w:bodyDiv w:val="1"/>
      <w:marLeft w:val="0"/>
      <w:marRight w:val="0"/>
      <w:marTop w:val="0"/>
      <w:marBottom w:val="0"/>
      <w:divBdr>
        <w:top w:val="none" w:sz="0" w:space="0" w:color="auto"/>
        <w:left w:val="none" w:sz="0" w:space="0" w:color="auto"/>
        <w:bottom w:val="none" w:sz="0" w:space="0" w:color="auto"/>
        <w:right w:val="none" w:sz="0" w:space="0" w:color="auto"/>
      </w:divBdr>
      <w:divsChild>
        <w:div w:id="57092532">
          <w:marLeft w:val="0"/>
          <w:marRight w:val="0"/>
          <w:marTop w:val="0"/>
          <w:marBottom w:val="0"/>
          <w:divBdr>
            <w:top w:val="none" w:sz="0" w:space="0" w:color="auto"/>
            <w:left w:val="none" w:sz="0" w:space="0" w:color="auto"/>
            <w:bottom w:val="none" w:sz="0" w:space="0" w:color="auto"/>
            <w:right w:val="none" w:sz="0" w:space="0" w:color="auto"/>
          </w:divBdr>
          <w:divsChild>
            <w:div w:id="2044860658">
              <w:marLeft w:val="0"/>
              <w:marRight w:val="0"/>
              <w:marTop w:val="0"/>
              <w:marBottom w:val="0"/>
              <w:divBdr>
                <w:top w:val="none" w:sz="0" w:space="0" w:color="auto"/>
                <w:left w:val="none" w:sz="0" w:space="0" w:color="auto"/>
                <w:bottom w:val="none" w:sz="0" w:space="0" w:color="auto"/>
                <w:right w:val="none" w:sz="0" w:space="0" w:color="auto"/>
              </w:divBdr>
              <w:divsChild>
                <w:div w:id="18537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6214">
      <w:bodyDiv w:val="1"/>
      <w:marLeft w:val="0"/>
      <w:marRight w:val="0"/>
      <w:marTop w:val="0"/>
      <w:marBottom w:val="0"/>
      <w:divBdr>
        <w:top w:val="none" w:sz="0" w:space="0" w:color="auto"/>
        <w:left w:val="none" w:sz="0" w:space="0" w:color="auto"/>
        <w:bottom w:val="none" w:sz="0" w:space="0" w:color="auto"/>
        <w:right w:val="none" w:sz="0" w:space="0" w:color="auto"/>
      </w:divBdr>
    </w:div>
    <w:div w:id="1774519817">
      <w:bodyDiv w:val="1"/>
      <w:marLeft w:val="0"/>
      <w:marRight w:val="0"/>
      <w:marTop w:val="0"/>
      <w:marBottom w:val="0"/>
      <w:divBdr>
        <w:top w:val="none" w:sz="0" w:space="0" w:color="auto"/>
        <w:left w:val="none" w:sz="0" w:space="0" w:color="auto"/>
        <w:bottom w:val="none" w:sz="0" w:space="0" w:color="auto"/>
        <w:right w:val="none" w:sz="0" w:space="0" w:color="auto"/>
      </w:divBdr>
    </w:div>
    <w:div w:id="1880315323">
      <w:bodyDiv w:val="1"/>
      <w:marLeft w:val="0"/>
      <w:marRight w:val="0"/>
      <w:marTop w:val="0"/>
      <w:marBottom w:val="0"/>
      <w:divBdr>
        <w:top w:val="none" w:sz="0" w:space="0" w:color="auto"/>
        <w:left w:val="none" w:sz="0" w:space="0" w:color="auto"/>
        <w:bottom w:val="none" w:sz="0" w:space="0" w:color="auto"/>
        <w:right w:val="none" w:sz="0" w:space="0" w:color="auto"/>
      </w:divBdr>
      <w:divsChild>
        <w:div w:id="1963605843">
          <w:marLeft w:val="0"/>
          <w:marRight w:val="0"/>
          <w:marTop w:val="0"/>
          <w:marBottom w:val="0"/>
          <w:divBdr>
            <w:top w:val="none" w:sz="0" w:space="0" w:color="auto"/>
            <w:left w:val="none" w:sz="0" w:space="0" w:color="auto"/>
            <w:bottom w:val="none" w:sz="0" w:space="0" w:color="auto"/>
            <w:right w:val="none" w:sz="0" w:space="0" w:color="auto"/>
          </w:divBdr>
          <w:divsChild>
            <w:div w:id="1385250757">
              <w:marLeft w:val="0"/>
              <w:marRight w:val="0"/>
              <w:marTop w:val="0"/>
              <w:marBottom w:val="0"/>
              <w:divBdr>
                <w:top w:val="none" w:sz="0" w:space="0" w:color="auto"/>
                <w:left w:val="none" w:sz="0" w:space="0" w:color="auto"/>
                <w:bottom w:val="none" w:sz="0" w:space="0" w:color="auto"/>
                <w:right w:val="none" w:sz="0" w:space="0" w:color="auto"/>
              </w:divBdr>
              <w:divsChild>
                <w:div w:id="14393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49554">
      <w:bodyDiv w:val="1"/>
      <w:marLeft w:val="0"/>
      <w:marRight w:val="0"/>
      <w:marTop w:val="0"/>
      <w:marBottom w:val="0"/>
      <w:divBdr>
        <w:top w:val="none" w:sz="0" w:space="0" w:color="auto"/>
        <w:left w:val="none" w:sz="0" w:space="0" w:color="auto"/>
        <w:bottom w:val="none" w:sz="0" w:space="0" w:color="auto"/>
        <w:right w:val="none" w:sz="0" w:space="0" w:color="auto"/>
      </w:divBdr>
    </w:div>
    <w:div w:id="1953319516">
      <w:bodyDiv w:val="1"/>
      <w:marLeft w:val="0"/>
      <w:marRight w:val="0"/>
      <w:marTop w:val="0"/>
      <w:marBottom w:val="0"/>
      <w:divBdr>
        <w:top w:val="none" w:sz="0" w:space="0" w:color="auto"/>
        <w:left w:val="none" w:sz="0" w:space="0" w:color="auto"/>
        <w:bottom w:val="none" w:sz="0" w:space="0" w:color="auto"/>
        <w:right w:val="none" w:sz="0" w:space="0" w:color="auto"/>
      </w:divBdr>
    </w:div>
    <w:div w:id="1959098336">
      <w:bodyDiv w:val="1"/>
      <w:marLeft w:val="0"/>
      <w:marRight w:val="0"/>
      <w:marTop w:val="0"/>
      <w:marBottom w:val="0"/>
      <w:divBdr>
        <w:top w:val="none" w:sz="0" w:space="0" w:color="auto"/>
        <w:left w:val="none" w:sz="0" w:space="0" w:color="auto"/>
        <w:bottom w:val="none" w:sz="0" w:space="0" w:color="auto"/>
        <w:right w:val="none" w:sz="0" w:space="0" w:color="auto"/>
      </w:divBdr>
    </w:div>
    <w:div w:id="2000501459">
      <w:bodyDiv w:val="1"/>
      <w:marLeft w:val="0"/>
      <w:marRight w:val="0"/>
      <w:marTop w:val="0"/>
      <w:marBottom w:val="0"/>
      <w:divBdr>
        <w:top w:val="none" w:sz="0" w:space="0" w:color="auto"/>
        <w:left w:val="none" w:sz="0" w:space="0" w:color="auto"/>
        <w:bottom w:val="none" w:sz="0" w:space="0" w:color="auto"/>
        <w:right w:val="none" w:sz="0" w:space="0" w:color="auto"/>
      </w:divBdr>
      <w:divsChild>
        <w:div w:id="1741368520">
          <w:marLeft w:val="0"/>
          <w:marRight w:val="0"/>
          <w:marTop w:val="0"/>
          <w:marBottom w:val="0"/>
          <w:divBdr>
            <w:top w:val="none" w:sz="0" w:space="0" w:color="auto"/>
            <w:left w:val="none" w:sz="0" w:space="0" w:color="auto"/>
            <w:bottom w:val="none" w:sz="0" w:space="0" w:color="auto"/>
            <w:right w:val="none" w:sz="0" w:space="0" w:color="auto"/>
          </w:divBdr>
          <w:divsChild>
            <w:div w:id="42680077">
              <w:marLeft w:val="0"/>
              <w:marRight w:val="0"/>
              <w:marTop w:val="0"/>
              <w:marBottom w:val="0"/>
              <w:divBdr>
                <w:top w:val="none" w:sz="0" w:space="0" w:color="auto"/>
                <w:left w:val="none" w:sz="0" w:space="0" w:color="auto"/>
                <w:bottom w:val="none" w:sz="0" w:space="0" w:color="auto"/>
                <w:right w:val="none" w:sz="0" w:space="0" w:color="auto"/>
              </w:divBdr>
              <w:divsChild>
                <w:div w:id="1819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86274">
      <w:bodyDiv w:val="1"/>
      <w:marLeft w:val="0"/>
      <w:marRight w:val="0"/>
      <w:marTop w:val="0"/>
      <w:marBottom w:val="0"/>
      <w:divBdr>
        <w:top w:val="none" w:sz="0" w:space="0" w:color="auto"/>
        <w:left w:val="none" w:sz="0" w:space="0" w:color="auto"/>
        <w:bottom w:val="none" w:sz="0" w:space="0" w:color="auto"/>
        <w:right w:val="none" w:sz="0" w:space="0" w:color="auto"/>
      </w:divBdr>
    </w:div>
    <w:div w:id="213131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renesas-rcar/mmngr_dr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enesas-rcar/mmngr_li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file:///C:\Users\b1900215\Desktop\AN_e0800\renesas_an_blue.emf" TargetMode="External"/><Relationship Id="rId1"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rot="0" spcFirstLastPara="0" vertOverflow="overflow" horzOverflow="overflow" vert="horz" wrap="square" lIns="0" tIns="0" rIns="0" bIns="0" numCol="1" spcCol="0" rtlCol="0" fromWordArt="0" anchor="ctr"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5" ma:contentTypeDescription="Create a new document." ma:contentTypeScope="" ma:versionID="da4a111eab13c87cb5b647acc2a7b3bb">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cabf6cc65f3608c9579d79f737ed7eb9"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9631327-BF25-4E2B-B4F5-2BD9417A12D4}">
  <ds:schemaRefs>
    <ds:schemaRef ds:uri="http://schemas.microsoft.com/sharepoint/v3/contenttype/forms"/>
  </ds:schemaRefs>
</ds:datastoreItem>
</file>

<file path=customXml/itemProps2.xml><?xml version="1.0" encoding="utf-8"?>
<ds:datastoreItem xmlns:ds="http://schemas.openxmlformats.org/officeDocument/2006/customXml" ds:itemID="{BC44C2B6-4B4B-497D-B20B-8B90F4864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2f413-4a9d-4f08-bc25-56483f53bae1"/>
    <ds:schemaRef ds:uri="c00ac192-0740-45a5-a1c0-1c36b976cb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FA5529-D4DF-421F-954E-2538C97D9ECA}">
  <ds:schemaRefs>
    <ds:schemaRef ds:uri="http://schemas.openxmlformats.org/officeDocument/2006/bibliography"/>
  </ds:schemaRefs>
</ds:datastoreItem>
</file>

<file path=customXml/itemProps4.xml><?xml version="1.0" encoding="utf-8"?>
<ds:datastoreItem xmlns:ds="http://schemas.openxmlformats.org/officeDocument/2006/customXml" ds:itemID="{5B17736B-EB41-453C-B4E1-5FA2EB1022A4}">
  <ds:schemaRefs>
    <ds:schemaRef ds:uri="http://purl.org/dc/terms/"/>
    <ds:schemaRef ds:uri="http://schemas.openxmlformats.org/package/2006/metadata/core-properties"/>
    <ds:schemaRef ds:uri="http://schemas.microsoft.com/office/2006/documentManagement/types"/>
    <ds:schemaRef ds:uri="c00ac192-0740-45a5-a1c0-1c36b976cb30"/>
    <ds:schemaRef ds:uri="1492f413-4a9d-4f08-bc25-56483f53bae1"/>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1464</Words>
  <Characters>8029</Characters>
  <Application>Microsoft Office Word</Application>
  <DocSecurity>0</DocSecurity>
  <Lines>66</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Memory Manager for Linux Release Note</vt:lpstr>
      <vt:lpstr>Memory Manager for Linux</vt:lpstr>
    </vt:vector>
  </TitlesOfParts>
  <LinksUpToDate>false</LinksUpToDate>
  <CharactersWithSpaces>9475</CharactersWithSpaces>
  <SharedDoc>false</SharedDoc>
  <HLinks>
    <vt:vector size="18" baseType="variant">
      <vt:variant>
        <vt:i4>821375114</vt:i4>
      </vt:variant>
      <vt:variant>
        <vt:i4>-1</vt:i4>
      </vt:variant>
      <vt:variant>
        <vt:i4>1070</vt:i4>
      </vt:variant>
      <vt:variant>
        <vt:i4>1</vt:i4>
      </vt:variant>
      <vt:variant>
        <vt:lpwstr>C:\Documents and Settings\b1900078\My Documents\ロゴ\renesas_anf_blue.emf</vt:lpwstr>
      </vt:variant>
      <vt:variant>
        <vt:lpwstr/>
      </vt:variant>
      <vt:variant>
        <vt:i4>821375114</vt:i4>
      </vt:variant>
      <vt:variant>
        <vt:i4>-1</vt:i4>
      </vt:variant>
      <vt:variant>
        <vt:i4>1071</vt:i4>
      </vt:variant>
      <vt:variant>
        <vt:i4>1</vt:i4>
      </vt:variant>
      <vt:variant>
        <vt:lpwstr>C:\Documents and Settings\b1900078\My Documents\ロゴ\renesas_anf_blue.emf</vt:lpwstr>
      </vt:variant>
      <vt:variant>
        <vt:lpwstr/>
      </vt:variant>
      <vt:variant>
        <vt:i4>4784145</vt:i4>
      </vt:variant>
      <vt:variant>
        <vt:i4>-1</vt:i4>
      </vt:variant>
      <vt:variant>
        <vt:i4>1072</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Manager for Linux Release Note</dc:title>
  <dc:creator/>
  <dc:description>Dec. 25, 2023</dc:description>
  <cp:lastModifiedBy/>
  <cp:revision>1</cp:revision>
  <cp:lastPrinted>2010-03-30T01:11:00Z</cp:lastPrinted>
  <dcterms:created xsi:type="dcterms:W3CDTF">2015-11-24T16:49:00Z</dcterms:created>
  <dcterms:modified xsi:type="dcterms:W3CDTF">2023-12-15T08:51:00Z</dcterms:modified>
  <cp:category>Rev.5.10.0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0x01010070E08B0E47AA8B499741AD1DB1EC77AB</vt:lpwstr>
  </property>
</Properties>
</file>